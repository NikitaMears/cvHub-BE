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6.xml" ContentType="application/vnd.openxmlformats-officedocument.wordprocessingml.footer+xml"/>
  <Override PartName="/word/header34.xml" ContentType="application/vnd.openxmlformats-officedocument.wordprocessingml.header+xml"/>
  <Override PartName="/word/footer7.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B536" w14:textId="77777777" w:rsidR="009456EC" w:rsidRPr="005E511E" w:rsidRDefault="009456EC" w:rsidP="009456EC">
      <w:pPr>
        <w:jc w:val="center"/>
        <w:rPr>
          <w:b/>
          <w:sz w:val="52"/>
        </w:rPr>
      </w:pPr>
    </w:p>
    <w:p w14:paraId="790966BE" w14:textId="77777777" w:rsidR="00BD73C2" w:rsidRDefault="00BD73C2" w:rsidP="009456EC">
      <w:pPr>
        <w:jc w:val="center"/>
        <w:rPr>
          <w:b/>
          <w:sz w:val="20"/>
        </w:rPr>
      </w:pPr>
    </w:p>
    <w:p w14:paraId="78B7905D" w14:textId="77777777" w:rsidR="00BD73C2" w:rsidRPr="00F0459A" w:rsidRDefault="00BD73C2" w:rsidP="009456EC">
      <w:pPr>
        <w:jc w:val="center"/>
        <w:rPr>
          <w:b/>
          <w:sz w:val="20"/>
        </w:rPr>
      </w:pPr>
    </w:p>
    <w:p w14:paraId="73781FF2" w14:textId="77777777" w:rsidR="007233AF" w:rsidRPr="00CA7887" w:rsidRDefault="007233AF" w:rsidP="002E19F5">
      <w:pPr>
        <w:tabs>
          <w:tab w:val="left" w:pos="720"/>
          <w:tab w:val="right" w:leader="dot" w:pos="8640"/>
        </w:tabs>
        <w:jc w:val="both"/>
      </w:pPr>
    </w:p>
    <w:p w14:paraId="41EF81ED" w14:textId="77777777" w:rsidR="001B5CF4" w:rsidRPr="00CA7887" w:rsidRDefault="001B5CF4">
      <w:pPr>
        <w:tabs>
          <w:tab w:val="left" w:pos="720"/>
          <w:tab w:val="right" w:leader="dot" w:pos="8640"/>
        </w:tabs>
        <w:jc w:val="center"/>
        <w:rPr>
          <w:b/>
          <w:sz w:val="32"/>
          <w:szCs w:val="32"/>
        </w:rPr>
      </w:pPr>
    </w:p>
    <w:p w14:paraId="4CE628F6" w14:textId="77777777" w:rsidR="00AC455F" w:rsidRDefault="00AC455F" w:rsidP="005616B7">
      <w:pPr>
        <w:pStyle w:val="Heading1a"/>
        <w:keepNext w:val="0"/>
        <w:keepLines w:val="0"/>
        <w:tabs>
          <w:tab w:val="clear" w:pos="-720"/>
        </w:tabs>
        <w:suppressAutoHyphens w:val="0"/>
        <w:rPr>
          <w:bCs/>
          <w:smallCaps w:val="0"/>
          <w:sz w:val="72"/>
          <w:szCs w:val="72"/>
        </w:rPr>
      </w:pPr>
    </w:p>
    <w:p w14:paraId="2964AF5D" w14:textId="77777777" w:rsidR="000B5EDC" w:rsidRPr="00CA7887" w:rsidRDefault="005616B7" w:rsidP="005616B7">
      <w:pPr>
        <w:pStyle w:val="Heading1a"/>
        <w:keepNext w:val="0"/>
        <w:keepLines w:val="0"/>
        <w:tabs>
          <w:tab w:val="clear" w:pos="-720"/>
        </w:tabs>
        <w:suppressAutoHyphens w:val="0"/>
        <w:rPr>
          <w:bCs/>
          <w:smallCaps w:val="0"/>
          <w:sz w:val="72"/>
          <w:szCs w:val="72"/>
        </w:rPr>
      </w:pPr>
      <w:r w:rsidRPr="00CA7887">
        <w:rPr>
          <w:bCs/>
          <w:smallCaps w:val="0"/>
          <w:sz w:val="72"/>
          <w:szCs w:val="72"/>
        </w:rPr>
        <w:t>Request for Proposals</w:t>
      </w:r>
    </w:p>
    <w:p w14:paraId="16A853EF" w14:textId="77777777" w:rsidR="005616B7" w:rsidRPr="00CA7887" w:rsidRDefault="005616B7" w:rsidP="005616B7">
      <w:pPr>
        <w:pStyle w:val="Heading1a"/>
        <w:keepNext w:val="0"/>
        <w:keepLines w:val="0"/>
        <w:tabs>
          <w:tab w:val="clear" w:pos="-720"/>
        </w:tabs>
        <w:suppressAutoHyphens w:val="0"/>
        <w:rPr>
          <w:bCs/>
          <w:smallCaps w:val="0"/>
          <w:sz w:val="72"/>
          <w:szCs w:val="72"/>
        </w:rPr>
      </w:pPr>
      <w:r w:rsidRPr="00CA7887">
        <w:rPr>
          <w:bCs/>
          <w:smallCaps w:val="0"/>
          <w:sz w:val="72"/>
          <w:szCs w:val="72"/>
        </w:rPr>
        <w:t>Consulting Services</w:t>
      </w:r>
    </w:p>
    <w:p w14:paraId="52A8C6CC" w14:textId="77777777" w:rsidR="000B5EDC" w:rsidRPr="00CA7887" w:rsidRDefault="000B5EDC">
      <w:pPr>
        <w:tabs>
          <w:tab w:val="left" w:pos="720"/>
          <w:tab w:val="right" w:leader="dot" w:pos="8640"/>
        </w:tabs>
        <w:jc w:val="center"/>
        <w:rPr>
          <w:b/>
          <w:sz w:val="28"/>
        </w:rPr>
      </w:pPr>
    </w:p>
    <w:p w14:paraId="2FDF6B2F" w14:textId="77777777" w:rsidR="000744A1" w:rsidRPr="00CA7887" w:rsidRDefault="000744A1">
      <w:pPr>
        <w:tabs>
          <w:tab w:val="left" w:pos="720"/>
          <w:tab w:val="right" w:leader="dot" w:pos="8640"/>
        </w:tabs>
        <w:jc w:val="center"/>
        <w:rPr>
          <w:b/>
          <w:sz w:val="28"/>
        </w:rPr>
      </w:pPr>
    </w:p>
    <w:p w14:paraId="291FB335" w14:textId="77777777" w:rsidR="00B460C9" w:rsidRPr="00CA7887" w:rsidRDefault="00B460C9">
      <w:pPr>
        <w:tabs>
          <w:tab w:val="left" w:pos="720"/>
          <w:tab w:val="right" w:leader="dot" w:pos="8640"/>
        </w:tabs>
        <w:jc w:val="center"/>
        <w:rPr>
          <w:b/>
          <w:sz w:val="28"/>
        </w:rPr>
      </w:pPr>
    </w:p>
    <w:p w14:paraId="402AB685" w14:textId="77777777" w:rsidR="00B460C9" w:rsidRPr="00CA7887" w:rsidRDefault="00B460C9">
      <w:pPr>
        <w:tabs>
          <w:tab w:val="left" w:pos="720"/>
          <w:tab w:val="right" w:leader="dot" w:pos="8640"/>
        </w:tabs>
        <w:jc w:val="center"/>
        <w:rPr>
          <w:b/>
          <w:sz w:val="28"/>
        </w:rPr>
      </w:pPr>
    </w:p>
    <w:p w14:paraId="41A8E3FC" w14:textId="77777777" w:rsidR="00E062E8" w:rsidRPr="00CA7887" w:rsidRDefault="00E062E8" w:rsidP="00E062E8">
      <w:pPr>
        <w:jc w:val="center"/>
        <w:rPr>
          <w:b/>
          <w:sz w:val="44"/>
          <w:szCs w:val="44"/>
        </w:rPr>
      </w:pPr>
      <w:r w:rsidRPr="00CA7887">
        <w:rPr>
          <w:b/>
          <w:sz w:val="44"/>
          <w:szCs w:val="44"/>
        </w:rPr>
        <w:t xml:space="preserve">Procurement of: </w:t>
      </w:r>
    </w:p>
    <w:p w14:paraId="330B8395" w14:textId="793E4F48" w:rsidR="00741226" w:rsidRPr="00FF561E" w:rsidRDefault="00C7789E">
      <w:pPr>
        <w:tabs>
          <w:tab w:val="left" w:pos="720"/>
          <w:tab w:val="right" w:leader="dot" w:pos="8640"/>
        </w:tabs>
        <w:jc w:val="center"/>
        <w:rPr>
          <w:b/>
          <w:sz w:val="28"/>
        </w:rPr>
      </w:pPr>
      <w:r>
        <w:rPr>
          <w:b/>
          <w:bCs/>
          <w:i/>
          <w:iCs/>
          <w:sz w:val="44"/>
          <w:szCs w:val="44"/>
        </w:rPr>
        <w:t>Borrower Completion Report (BCR)</w:t>
      </w:r>
    </w:p>
    <w:p w14:paraId="28B043EB" w14:textId="77777777" w:rsidR="00FF561E" w:rsidRDefault="00FF561E" w:rsidP="00E062E8">
      <w:pPr>
        <w:spacing w:before="60" w:after="60"/>
        <w:rPr>
          <w:b/>
          <w:sz w:val="28"/>
          <w:szCs w:val="28"/>
        </w:rPr>
      </w:pPr>
    </w:p>
    <w:p w14:paraId="459BE480" w14:textId="27B16CD8" w:rsidR="00E062E8" w:rsidRPr="009B431F" w:rsidRDefault="00E062E8" w:rsidP="00E062E8">
      <w:pPr>
        <w:spacing w:before="60" w:after="60"/>
        <w:rPr>
          <w:b/>
          <w:sz w:val="28"/>
          <w:szCs w:val="28"/>
        </w:rPr>
      </w:pPr>
      <w:r w:rsidRPr="009B431F">
        <w:rPr>
          <w:b/>
          <w:sz w:val="28"/>
          <w:szCs w:val="28"/>
        </w:rPr>
        <w:t xml:space="preserve">RFP No: </w:t>
      </w:r>
      <w:bookmarkStart w:id="0" w:name="_Hlk155708264"/>
      <w:r w:rsidR="00FF561E" w:rsidRPr="00FF561E">
        <w:rPr>
          <w:b/>
          <w:i/>
          <w:sz w:val="28"/>
          <w:szCs w:val="28"/>
        </w:rPr>
        <w:t>ET-MOALR-</w:t>
      </w:r>
      <w:r w:rsidR="003E72DB">
        <w:rPr>
          <w:b/>
          <w:i/>
          <w:sz w:val="28"/>
          <w:szCs w:val="28"/>
        </w:rPr>
        <w:t>383056</w:t>
      </w:r>
      <w:r w:rsidR="00FF561E" w:rsidRPr="00FF561E">
        <w:rPr>
          <w:b/>
          <w:i/>
          <w:sz w:val="28"/>
          <w:szCs w:val="28"/>
        </w:rPr>
        <w:t>-CS-QCBS</w:t>
      </w:r>
      <w:bookmarkEnd w:id="0"/>
    </w:p>
    <w:p w14:paraId="0899E7A8" w14:textId="14CF258E" w:rsidR="00E062E8" w:rsidRPr="009B431F" w:rsidRDefault="00E062E8" w:rsidP="00E062E8">
      <w:pPr>
        <w:spacing w:before="60" w:after="60"/>
        <w:rPr>
          <w:sz w:val="28"/>
          <w:szCs w:val="28"/>
        </w:rPr>
      </w:pPr>
      <w:r w:rsidRPr="009B431F">
        <w:rPr>
          <w:b/>
          <w:sz w:val="28"/>
          <w:szCs w:val="28"/>
        </w:rPr>
        <w:t>Consulting Services for:</w:t>
      </w:r>
      <w:r w:rsidRPr="009B431F">
        <w:rPr>
          <w:b/>
          <w:bCs/>
          <w:i/>
          <w:iCs/>
          <w:sz w:val="28"/>
          <w:szCs w:val="28"/>
        </w:rPr>
        <w:t xml:space="preserve"> </w:t>
      </w:r>
      <w:r w:rsidR="003E72DB">
        <w:rPr>
          <w:b/>
          <w:bCs/>
          <w:i/>
          <w:iCs/>
          <w:sz w:val="28"/>
          <w:szCs w:val="28"/>
        </w:rPr>
        <w:t>Project completion report</w:t>
      </w:r>
    </w:p>
    <w:p w14:paraId="1358D3C1" w14:textId="3EFEB191" w:rsidR="00E062E8" w:rsidRPr="009B431F" w:rsidRDefault="00E062E8" w:rsidP="00E062E8">
      <w:pPr>
        <w:spacing w:before="60" w:after="60"/>
        <w:rPr>
          <w:b/>
          <w:i/>
          <w:sz w:val="28"/>
          <w:szCs w:val="28"/>
        </w:rPr>
      </w:pPr>
      <w:r w:rsidRPr="009B431F">
        <w:rPr>
          <w:b/>
          <w:iCs/>
          <w:sz w:val="28"/>
          <w:szCs w:val="28"/>
        </w:rPr>
        <w:t>Client</w:t>
      </w:r>
      <w:r w:rsidRPr="009B431F">
        <w:rPr>
          <w:b/>
          <w:sz w:val="28"/>
          <w:szCs w:val="28"/>
        </w:rPr>
        <w:t xml:space="preserve">: </w:t>
      </w:r>
      <w:r w:rsidR="00741226" w:rsidRPr="00FF561E">
        <w:rPr>
          <w:b/>
          <w:i/>
          <w:sz w:val="28"/>
          <w:szCs w:val="28"/>
        </w:rPr>
        <w:t>Ministry of Agriculture</w:t>
      </w:r>
    </w:p>
    <w:p w14:paraId="51C03DAC" w14:textId="7844E31F" w:rsidR="00E062E8" w:rsidRPr="009B431F" w:rsidRDefault="00E062E8" w:rsidP="00E062E8">
      <w:pPr>
        <w:spacing w:before="60" w:after="60"/>
        <w:ind w:right="-540"/>
        <w:rPr>
          <w:i/>
          <w:sz w:val="28"/>
          <w:szCs w:val="28"/>
        </w:rPr>
      </w:pPr>
      <w:r w:rsidRPr="009B431F">
        <w:rPr>
          <w:b/>
          <w:sz w:val="28"/>
          <w:szCs w:val="28"/>
        </w:rPr>
        <w:t xml:space="preserve">Country: </w:t>
      </w:r>
      <w:r w:rsidR="00741226" w:rsidRPr="00FF561E">
        <w:rPr>
          <w:b/>
          <w:i/>
          <w:sz w:val="28"/>
          <w:szCs w:val="28"/>
        </w:rPr>
        <w:t>Ethiopia</w:t>
      </w:r>
    </w:p>
    <w:p w14:paraId="5C4DFB71" w14:textId="3D987EC1" w:rsidR="002F65D0" w:rsidRPr="009B431F" w:rsidRDefault="00E062E8" w:rsidP="002F65D0">
      <w:pPr>
        <w:spacing w:before="60" w:after="60"/>
        <w:ind w:right="-720"/>
        <w:rPr>
          <w:i/>
          <w:sz w:val="28"/>
          <w:szCs w:val="28"/>
        </w:rPr>
      </w:pPr>
      <w:r w:rsidRPr="009B431F">
        <w:rPr>
          <w:b/>
          <w:sz w:val="28"/>
          <w:szCs w:val="28"/>
        </w:rPr>
        <w:t xml:space="preserve">Issued on: </w:t>
      </w:r>
      <w:bookmarkStart w:id="1" w:name="_Toc265495736"/>
      <w:r w:rsidR="003E72DB">
        <w:rPr>
          <w:b/>
          <w:i/>
          <w:sz w:val="28"/>
          <w:szCs w:val="28"/>
        </w:rPr>
        <w:t>January</w:t>
      </w:r>
      <w:r w:rsidR="002821C7" w:rsidRPr="00FF561E">
        <w:rPr>
          <w:b/>
          <w:i/>
          <w:sz w:val="28"/>
          <w:szCs w:val="28"/>
        </w:rPr>
        <w:t xml:space="preserve"> </w:t>
      </w:r>
      <w:r w:rsidR="00FF561E" w:rsidRPr="00FF561E">
        <w:rPr>
          <w:b/>
          <w:i/>
          <w:sz w:val="28"/>
          <w:szCs w:val="28"/>
        </w:rPr>
        <w:t>1</w:t>
      </w:r>
      <w:r w:rsidR="003E72DB">
        <w:rPr>
          <w:b/>
          <w:i/>
          <w:sz w:val="28"/>
          <w:szCs w:val="28"/>
        </w:rPr>
        <w:t>0</w:t>
      </w:r>
      <w:r w:rsidR="006A73DC" w:rsidRPr="00FF561E">
        <w:rPr>
          <w:b/>
          <w:i/>
          <w:sz w:val="28"/>
          <w:szCs w:val="28"/>
        </w:rPr>
        <w:t>, 202</w:t>
      </w:r>
      <w:r w:rsidR="003E72DB">
        <w:rPr>
          <w:b/>
          <w:i/>
          <w:sz w:val="28"/>
          <w:szCs w:val="28"/>
        </w:rPr>
        <w:t>4</w:t>
      </w:r>
    </w:p>
    <w:p w14:paraId="332DF800" w14:textId="77777777" w:rsidR="002F65D0" w:rsidRPr="009B431F" w:rsidRDefault="002F65D0" w:rsidP="00FF561E">
      <w:pPr>
        <w:spacing w:before="60" w:after="60"/>
        <w:ind w:right="-720"/>
        <w:jc w:val="center"/>
        <w:rPr>
          <w:i/>
          <w:sz w:val="28"/>
          <w:szCs w:val="28"/>
        </w:rPr>
      </w:pPr>
    </w:p>
    <w:p w14:paraId="7E96B2C4" w14:textId="1C9ACD17" w:rsidR="002F65D0" w:rsidRPr="009B431F" w:rsidRDefault="002F65D0">
      <w:pPr>
        <w:rPr>
          <w:i/>
          <w:sz w:val="28"/>
          <w:szCs w:val="28"/>
        </w:rPr>
      </w:pPr>
      <w:r w:rsidRPr="009B431F">
        <w:rPr>
          <w:i/>
          <w:sz w:val="28"/>
          <w:szCs w:val="28"/>
        </w:rPr>
        <w:br w:type="page"/>
      </w:r>
    </w:p>
    <w:p w14:paraId="317E8156" w14:textId="49BC5995" w:rsidR="002F65D0" w:rsidRPr="00CA7887" w:rsidRDefault="002F65D0" w:rsidP="009B431F">
      <w:pPr>
        <w:spacing w:before="60" w:after="60"/>
        <w:ind w:right="-720"/>
        <w:jc w:val="center"/>
        <w:rPr>
          <w:b/>
          <w:sz w:val="32"/>
        </w:rPr>
      </w:pPr>
      <w:r w:rsidRPr="00CA7887">
        <w:rPr>
          <w:b/>
          <w:sz w:val="32"/>
        </w:rPr>
        <w:lastRenderedPageBreak/>
        <w:t xml:space="preserve">TABLE OF </w:t>
      </w:r>
      <w:r w:rsidRPr="009B431F">
        <w:rPr>
          <w:b/>
          <w:sz w:val="32"/>
          <w:szCs w:val="32"/>
        </w:rPr>
        <w:t>CONTENT</w:t>
      </w:r>
    </w:p>
    <w:p w14:paraId="022AE58F" w14:textId="31093829" w:rsidR="000716A7" w:rsidRPr="009B431F" w:rsidRDefault="000716A7" w:rsidP="002F65D0">
      <w:pPr>
        <w:spacing w:before="60" w:after="60"/>
        <w:ind w:right="-720"/>
        <w:jc w:val="center"/>
        <w:rPr>
          <w:b/>
          <w:sz w:val="32"/>
          <w:szCs w:val="32"/>
        </w:rPr>
      </w:pPr>
    </w:p>
    <w:p w14:paraId="09E8C7CF" w14:textId="77777777" w:rsidR="0099695A" w:rsidRDefault="002F65D0">
      <w:pPr>
        <w:pStyle w:val="TOC1"/>
        <w:rPr>
          <w:rFonts w:asciiTheme="minorHAnsi" w:eastAsiaTheme="minorEastAsia" w:hAnsiTheme="minorHAnsi" w:cstheme="minorBidi"/>
          <w:sz w:val="22"/>
          <w:szCs w:val="22"/>
          <w:lang w:eastAsia="en-GB"/>
        </w:rPr>
      </w:pPr>
      <w:r w:rsidRPr="009B431F">
        <w:rPr>
          <w:b/>
          <w:iCs/>
          <w:sz w:val="32"/>
          <w:szCs w:val="32"/>
        </w:rPr>
        <w:fldChar w:fldCharType="begin"/>
      </w:r>
      <w:r w:rsidRPr="00CA7887">
        <w:rPr>
          <w:b/>
          <w:iCs/>
          <w:sz w:val="32"/>
          <w:szCs w:val="32"/>
        </w:rPr>
        <w:instrText xml:space="preserve"> TOC \h \z \t "Heading PART I to III,1,Heading Sections,2" </w:instrText>
      </w:r>
      <w:r w:rsidRPr="009B431F">
        <w:rPr>
          <w:b/>
          <w:iCs/>
          <w:sz w:val="32"/>
          <w:szCs w:val="32"/>
        </w:rPr>
        <w:fldChar w:fldCharType="separate"/>
      </w:r>
      <w:hyperlink w:anchor="_Toc66718164" w:history="1">
        <w:r w:rsidR="0099695A" w:rsidRPr="00B3792F">
          <w:rPr>
            <w:rStyle w:val="Hyperlink"/>
            <w:rFonts w:eastAsiaTheme="minorEastAsia"/>
          </w:rPr>
          <w:t>PART I</w:t>
        </w:r>
        <w:r w:rsidR="0099695A">
          <w:rPr>
            <w:webHidden/>
          </w:rPr>
          <w:tab/>
        </w:r>
        <w:r w:rsidR="0099695A">
          <w:rPr>
            <w:webHidden/>
          </w:rPr>
          <w:fldChar w:fldCharType="begin"/>
        </w:r>
        <w:r w:rsidR="0099695A">
          <w:rPr>
            <w:webHidden/>
          </w:rPr>
          <w:instrText xml:space="preserve"> PAGEREF _Toc66718164 \h </w:instrText>
        </w:r>
        <w:r w:rsidR="0099695A">
          <w:rPr>
            <w:webHidden/>
          </w:rPr>
        </w:r>
        <w:r w:rsidR="0099695A">
          <w:rPr>
            <w:webHidden/>
          </w:rPr>
          <w:fldChar w:fldCharType="separate"/>
        </w:r>
        <w:r w:rsidR="0099695A">
          <w:rPr>
            <w:webHidden/>
          </w:rPr>
          <w:t>3</w:t>
        </w:r>
        <w:r w:rsidR="0099695A">
          <w:rPr>
            <w:webHidden/>
          </w:rPr>
          <w:fldChar w:fldCharType="end"/>
        </w:r>
      </w:hyperlink>
    </w:p>
    <w:p w14:paraId="4245F60A" w14:textId="77777777" w:rsidR="0099695A" w:rsidRDefault="00000000">
      <w:pPr>
        <w:pStyle w:val="TOC2"/>
        <w:rPr>
          <w:rFonts w:asciiTheme="minorHAnsi" w:eastAsiaTheme="minorEastAsia" w:hAnsiTheme="minorHAnsi" w:cstheme="minorBidi"/>
          <w:sz w:val="22"/>
          <w:szCs w:val="22"/>
          <w:lang w:val="en-GB" w:eastAsia="en-GB"/>
        </w:rPr>
      </w:pPr>
      <w:hyperlink w:anchor="_Toc66718165" w:history="1">
        <w:r w:rsidR="0099695A" w:rsidRPr="00B3792F">
          <w:rPr>
            <w:rStyle w:val="Hyperlink"/>
            <w:rFonts w:eastAsiaTheme="minorEastAsia"/>
          </w:rPr>
          <w:t>Section 1.  Request for Proposal Letter</w:t>
        </w:r>
        <w:r w:rsidR="0099695A">
          <w:rPr>
            <w:webHidden/>
          </w:rPr>
          <w:tab/>
        </w:r>
        <w:r w:rsidR="0099695A">
          <w:rPr>
            <w:webHidden/>
          </w:rPr>
          <w:fldChar w:fldCharType="begin"/>
        </w:r>
        <w:r w:rsidR="0099695A">
          <w:rPr>
            <w:webHidden/>
          </w:rPr>
          <w:instrText xml:space="preserve"> PAGEREF _Toc66718165 \h </w:instrText>
        </w:r>
        <w:r w:rsidR="0099695A">
          <w:rPr>
            <w:webHidden/>
          </w:rPr>
        </w:r>
        <w:r w:rsidR="0099695A">
          <w:rPr>
            <w:webHidden/>
          </w:rPr>
          <w:fldChar w:fldCharType="separate"/>
        </w:r>
        <w:r w:rsidR="0099695A">
          <w:rPr>
            <w:webHidden/>
          </w:rPr>
          <w:t>3</w:t>
        </w:r>
        <w:r w:rsidR="0099695A">
          <w:rPr>
            <w:webHidden/>
          </w:rPr>
          <w:fldChar w:fldCharType="end"/>
        </w:r>
      </w:hyperlink>
    </w:p>
    <w:p w14:paraId="10FCAD0F" w14:textId="77777777" w:rsidR="0099695A" w:rsidRDefault="00000000">
      <w:pPr>
        <w:pStyle w:val="TOC2"/>
        <w:rPr>
          <w:rFonts w:asciiTheme="minorHAnsi" w:eastAsiaTheme="minorEastAsia" w:hAnsiTheme="minorHAnsi" w:cstheme="minorBidi"/>
          <w:sz w:val="22"/>
          <w:szCs w:val="22"/>
          <w:lang w:val="en-GB" w:eastAsia="en-GB"/>
        </w:rPr>
      </w:pPr>
      <w:hyperlink w:anchor="_Toc66718166" w:history="1">
        <w:r w:rsidR="0099695A" w:rsidRPr="00B3792F">
          <w:rPr>
            <w:rStyle w:val="Hyperlink"/>
            <w:rFonts w:eastAsiaTheme="minorEastAsia"/>
          </w:rPr>
          <w:t>Section 2. Instructions to Consultants and Data Sheet</w:t>
        </w:r>
        <w:r w:rsidR="0099695A">
          <w:rPr>
            <w:webHidden/>
          </w:rPr>
          <w:tab/>
        </w:r>
        <w:r w:rsidR="0099695A">
          <w:rPr>
            <w:webHidden/>
          </w:rPr>
          <w:fldChar w:fldCharType="begin"/>
        </w:r>
        <w:r w:rsidR="0099695A">
          <w:rPr>
            <w:webHidden/>
          </w:rPr>
          <w:instrText xml:space="preserve"> PAGEREF _Toc66718166 \h </w:instrText>
        </w:r>
        <w:r w:rsidR="0099695A">
          <w:rPr>
            <w:webHidden/>
          </w:rPr>
        </w:r>
        <w:r w:rsidR="0099695A">
          <w:rPr>
            <w:webHidden/>
          </w:rPr>
          <w:fldChar w:fldCharType="separate"/>
        </w:r>
        <w:r w:rsidR="0099695A">
          <w:rPr>
            <w:webHidden/>
          </w:rPr>
          <w:t>7</w:t>
        </w:r>
        <w:r w:rsidR="0099695A">
          <w:rPr>
            <w:webHidden/>
          </w:rPr>
          <w:fldChar w:fldCharType="end"/>
        </w:r>
      </w:hyperlink>
    </w:p>
    <w:p w14:paraId="4887E09B" w14:textId="77777777" w:rsidR="0099695A" w:rsidRDefault="00000000">
      <w:pPr>
        <w:pStyle w:val="TOC2"/>
        <w:rPr>
          <w:rFonts w:asciiTheme="minorHAnsi" w:eastAsiaTheme="minorEastAsia" w:hAnsiTheme="minorHAnsi" w:cstheme="minorBidi"/>
          <w:sz w:val="22"/>
          <w:szCs w:val="22"/>
          <w:lang w:val="en-GB" w:eastAsia="en-GB"/>
        </w:rPr>
      </w:pPr>
      <w:hyperlink w:anchor="_Toc66718167" w:history="1">
        <w:r w:rsidR="0099695A" w:rsidRPr="00B3792F">
          <w:rPr>
            <w:rStyle w:val="Hyperlink"/>
            <w:rFonts w:eastAsiaTheme="minorEastAsia"/>
          </w:rPr>
          <w:t>Section 3.  Technical Proposal – Standard Forms</w:t>
        </w:r>
        <w:r w:rsidR="0099695A">
          <w:rPr>
            <w:webHidden/>
          </w:rPr>
          <w:tab/>
        </w:r>
        <w:r w:rsidR="0099695A">
          <w:rPr>
            <w:webHidden/>
          </w:rPr>
          <w:fldChar w:fldCharType="begin"/>
        </w:r>
        <w:r w:rsidR="0099695A">
          <w:rPr>
            <w:webHidden/>
          </w:rPr>
          <w:instrText xml:space="preserve"> PAGEREF _Toc66718167 \h </w:instrText>
        </w:r>
        <w:r w:rsidR="0099695A">
          <w:rPr>
            <w:webHidden/>
          </w:rPr>
        </w:r>
        <w:r w:rsidR="0099695A">
          <w:rPr>
            <w:webHidden/>
          </w:rPr>
          <w:fldChar w:fldCharType="separate"/>
        </w:r>
        <w:r w:rsidR="0099695A">
          <w:rPr>
            <w:webHidden/>
          </w:rPr>
          <w:t>39</w:t>
        </w:r>
        <w:r w:rsidR="0099695A">
          <w:rPr>
            <w:webHidden/>
          </w:rPr>
          <w:fldChar w:fldCharType="end"/>
        </w:r>
      </w:hyperlink>
    </w:p>
    <w:p w14:paraId="1FC07114" w14:textId="77777777" w:rsidR="0099695A" w:rsidRDefault="00000000">
      <w:pPr>
        <w:pStyle w:val="TOC2"/>
        <w:rPr>
          <w:rFonts w:asciiTheme="minorHAnsi" w:eastAsiaTheme="minorEastAsia" w:hAnsiTheme="minorHAnsi" w:cstheme="minorBidi"/>
          <w:sz w:val="22"/>
          <w:szCs w:val="22"/>
          <w:lang w:val="en-GB" w:eastAsia="en-GB"/>
        </w:rPr>
      </w:pPr>
      <w:hyperlink w:anchor="_Toc66718168" w:history="1">
        <w:r w:rsidR="0099695A" w:rsidRPr="00B3792F">
          <w:rPr>
            <w:rStyle w:val="Hyperlink"/>
            <w:rFonts w:eastAsiaTheme="minorEastAsia"/>
          </w:rPr>
          <w:t>Section 4.  Financial Proposal - Standard Forms</w:t>
        </w:r>
        <w:r w:rsidR="0099695A">
          <w:rPr>
            <w:webHidden/>
          </w:rPr>
          <w:tab/>
        </w:r>
        <w:r w:rsidR="0099695A">
          <w:rPr>
            <w:webHidden/>
          </w:rPr>
          <w:fldChar w:fldCharType="begin"/>
        </w:r>
        <w:r w:rsidR="0099695A">
          <w:rPr>
            <w:webHidden/>
          </w:rPr>
          <w:instrText xml:space="preserve"> PAGEREF _Toc66718168 \h </w:instrText>
        </w:r>
        <w:r w:rsidR="0099695A">
          <w:rPr>
            <w:webHidden/>
          </w:rPr>
        </w:r>
        <w:r w:rsidR="0099695A">
          <w:rPr>
            <w:webHidden/>
          </w:rPr>
          <w:fldChar w:fldCharType="separate"/>
        </w:r>
        <w:r w:rsidR="0099695A">
          <w:rPr>
            <w:webHidden/>
          </w:rPr>
          <w:t>55</w:t>
        </w:r>
        <w:r w:rsidR="0099695A">
          <w:rPr>
            <w:webHidden/>
          </w:rPr>
          <w:fldChar w:fldCharType="end"/>
        </w:r>
      </w:hyperlink>
    </w:p>
    <w:p w14:paraId="34BECCC8" w14:textId="77777777" w:rsidR="0099695A" w:rsidRDefault="00000000">
      <w:pPr>
        <w:pStyle w:val="TOC2"/>
        <w:rPr>
          <w:rFonts w:asciiTheme="minorHAnsi" w:eastAsiaTheme="minorEastAsia" w:hAnsiTheme="minorHAnsi" w:cstheme="minorBidi"/>
          <w:sz w:val="22"/>
          <w:szCs w:val="22"/>
          <w:lang w:val="en-GB" w:eastAsia="en-GB"/>
        </w:rPr>
      </w:pPr>
      <w:hyperlink w:anchor="_Toc66718169" w:history="1">
        <w:r w:rsidR="0099695A" w:rsidRPr="00B3792F">
          <w:rPr>
            <w:rStyle w:val="Hyperlink"/>
            <w:rFonts w:eastAsiaTheme="minorEastAsia"/>
          </w:rPr>
          <w:t>Section 5.  Eligible Countries</w:t>
        </w:r>
        <w:r w:rsidR="0099695A">
          <w:rPr>
            <w:webHidden/>
          </w:rPr>
          <w:tab/>
        </w:r>
        <w:r w:rsidR="0099695A">
          <w:rPr>
            <w:webHidden/>
          </w:rPr>
          <w:fldChar w:fldCharType="begin"/>
        </w:r>
        <w:r w:rsidR="0099695A">
          <w:rPr>
            <w:webHidden/>
          </w:rPr>
          <w:instrText xml:space="preserve"> PAGEREF _Toc66718169 \h </w:instrText>
        </w:r>
        <w:r w:rsidR="0099695A">
          <w:rPr>
            <w:webHidden/>
          </w:rPr>
        </w:r>
        <w:r w:rsidR="0099695A">
          <w:rPr>
            <w:webHidden/>
          </w:rPr>
          <w:fldChar w:fldCharType="separate"/>
        </w:r>
        <w:r w:rsidR="0099695A">
          <w:rPr>
            <w:webHidden/>
          </w:rPr>
          <w:t>65</w:t>
        </w:r>
        <w:r w:rsidR="0099695A">
          <w:rPr>
            <w:webHidden/>
          </w:rPr>
          <w:fldChar w:fldCharType="end"/>
        </w:r>
      </w:hyperlink>
    </w:p>
    <w:p w14:paraId="16C2D732" w14:textId="77777777" w:rsidR="0099695A" w:rsidRDefault="00000000">
      <w:pPr>
        <w:pStyle w:val="TOC2"/>
        <w:rPr>
          <w:rFonts w:asciiTheme="minorHAnsi" w:eastAsiaTheme="minorEastAsia" w:hAnsiTheme="minorHAnsi" w:cstheme="minorBidi"/>
          <w:sz w:val="22"/>
          <w:szCs w:val="22"/>
          <w:lang w:val="en-GB" w:eastAsia="en-GB"/>
        </w:rPr>
      </w:pPr>
      <w:hyperlink w:anchor="_Toc66718170" w:history="1">
        <w:r w:rsidR="0099695A" w:rsidRPr="00B3792F">
          <w:rPr>
            <w:rStyle w:val="Hyperlink"/>
            <w:rFonts w:eastAsiaTheme="minorEastAsia"/>
          </w:rPr>
          <w:t>Section 6.  Fraud and Corruption</w:t>
        </w:r>
        <w:r w:rsidR="0099695A">
          <w:rPr>
            <w:webHidden/>
          </w:rPr>
          <w:tab/>
        </w:r>
        <w:r w:rsidR="0099695A">
          <w:rPr>
            <w:webHidden/>
          </w:rPr>
          <w:fldChar w:fldCharType="begin"/>
        </w:r>
        <w:r w:rsidR="0099695A">
          <w:rPr>
            <w:webHidden/>
          </w:rPr>
          <w:instrText xml:space="preserve"> PAGEREF _Toc66718170 \h </w:instrText>
        </w:r>
        <w:r w:rsidR="0099695A">
          <w:rPr>
            <w:webHidden/>
          </w:rPr>
        </w:r>
        <w:r w:rsidR="0099695A">
          <w:rPr>
            <w:webHidden/>
          </w:rPr>
          <w:fldChar w:fldCharType="separate"/>
        </w:r>
        <w:r w:rsidR="0099695A">
          <w:rPr>
            <w:webHidden/>
          </w:rPr>
          <w:t>67</w:t>
        </w:r>
        <w:r w:rsidR="0099695A">
          <w:rPr>
            <w:webHidden/>
          </w:rPr>
          <w:fldChar w:fldCharType="end"/>
        </w:r>
      </w:hyperlink>
    </w:p>
    <w:p w14:paraId="4BC65807" w14:textId="77777777" w:rsidR="0099695A" w:rsidRDefault="00000000">
      <w:pPr>
        <w:pStyle w:val="TOC2"/>
        <w:rPr>
          <w:rFonts w:asciiTheme="minorHAnsi" w:eastAsiaTheme="minorEastAsia" w:hAnsiTheme="minorHAnsi" w:cstheme="minorBidi"/>
          <w:sz w:val="22"/>
          <w:szCs w:val="22"/>
          <w:lang w:val="en-GB" w:eastAsia="en-GB"/>
        </w:rPr>
      </w:pPr>
      <w:hyperlink w:anchor="_Toc66718171" w:history="1">
        <w:r w:rsidR="0099695A" w:rsidRPr="00B3792F">
          <w:rPr>
            <w:rStyle w:val="Hyperlink"/>
            <w:rFonts w:eastAsiaTheme="minorEastAsia"/>
          </w:rPr>
          <w:t>Section 7:  Terms of Reference</w:t>
        </w:r>
        <w:r w:rsidR="0099695A">
          <w:rPr>
            <w:webHidden/>
          </w:rPr>
          <w:tab/>
        </w:r>
        <w:r w:rsidR="0099695A">
          <w:rPr>
            <w:webHidden/>
          </w:rPr>
          <w:fldChar w:fldCharType="begin"/>
        </w:r>
        <w:r w:rsidR="0099695A">
          <w:rPr>
            <w:webHidden/>
          </w:rPr>
          <w:instrText xml:space="preserve"> PAGEREF _Toc66718171 \h </w:instrText>
        </w:r>
        <w:r w:rsidR="0099695A">
          <w:rPr>
            <w:webHidden/>
          </w:rPr>
        </w:r>
        <w:r w:rsidR="0099695A">
          <w:rPr>
            <w:webHidden/>
          </w:rPr>
          <w:fldChar w:fldCharType="separate"/>
        </w:r>
        <w:r w:rsidR="0099695A">
          <w:rPr>
            <w:webHidden/>
          </w:rPr>
          <w:t>69</w:t>
        </w:r>
        <w:r w:rsidR="0099695A">
          <w:rPr>
            <w:webHidden/>
          </w:rPr>
          <w:fldChar w:fldCharType="end"/>
        </w:r>
      </w:hyperlink>
    </w:p>
    <w:p w14:paraId="132BED98" w14:textId="77777777" w:rsidR="0099695A" w:rsidRDefault="00000000">
      <w:pPr>
        <w:pStyle w:val="TOC1"/>
        <w:rPr>
          <w:rFonts w:asciiTheme="minorHAnsi" w:eastAsiaTheme="minorEastAsia" w:hAnsiTheme="minorHAnsi" w:cstheme="minorBidi"/>
          <w:sz w:val="22"/>
          <w:szCs w:val="22"/>
          <w:lang w:eastAsia="en-GB"/>
        </w:rPr>
      </w:pPr>
      <w:hyperlink w:anchor="_Toc66718172" w:history="1">
        <w:r w:rsidR="0099695A" w:rsidRPr="00B3792F">
          <w:rPr>
            <w:rStyle w:val="Hyperlink"/>
            <w:rFonts w:eastAsiaTheme="minorEastAsia"/>
          </w:rPr>
          <w:t>PART III</w:t>
        </w:r>
        <w:r w:rsidR="0099695A">
          <w:rPr>
            <w:webHidden/>
          </w:rPr>
          <w:tab/>
        </w:r>
        <w:r w:rsidR="0099695A">
          <w:rPr>
            <w:webHidden/>
          </w:rPr>
          <w:fldChar w:fldCharType="begin"/>
        </w:r>
        <w:r w:rsidR="0099695A">
          <w:rPr>
            <w:webHidden/>
          </w:rPr>
          <w:instrText xml:space="preserve"> PAGEREF _Toc66718172 \h </w:instrText>
        </w:r>
        <w:r w:rsidR="0099695A">
          <w:rPr>
            <w:webHidden/>
          </w:rPr>
        </w:r>
        <w:r w:rsidR="0099695A">
          <w:rPr>
            <w:webHidden/>
          </w:rPr>
          <w:fldChar w:fldCharType="separate"/>
        </w:r>
        <w:r w:rsidR="0099695A">
          <w:rPr>
            <w:webHidden/>
          </w:rPr>
          <w:t>123</w:t>
        </w:r>
        <w:r w:rsidR="0099695A">
          <w:rPr>
            <w:webHidden/>
          </w:rPr>
          <w:fldChar w:fldCharType="end"/>
        </w:r>
      </w:hyperlink>
    </w:p>
    <w:p w14:paraId="1746AD06" w14:textId="77777777" w:rsidR="0099695A" w:rsidRDefault="00000000">
      <w:pPr>
        <w:pStyle w:val="TOC2"/>
        <w:rPr>
          <w:rFonts w:asciiTheme="minorHAnsi" w:eastAsiaTheme="minorEastAsia" w:hAnsiTheme="minorHAnsi" w:cstheme="minorBidi"/>
          <w:sz w:val="22"/>
          <w:szCs w:val="22"/>
          <w:lang w:val="en-GB" w:eastAsia="en-GB"/>
        </w:rPr>
      </w:pPr>
      <w:hyperlink w:anchor="_Toc66718173" w:history="1">
        <w:r w:rsidR="0099695A" w:rsidRPr="00B3792F">
          <w:rPr>
            <w:rStyle w:val="Hyperlink"/>
            <w:rFonts w:eastAsiaTheme="minorEastAsia"/>
          </w:rPr>
          <w:t>Section 9. Notification of Intention to Award and Beneficial Ownership Forms</w:t>
        </w:r>
        <w:r w:rsidR="0099695A">
          <w:rPr>
            <w:webHidden/>
          </w:rPr>
          <w:tab/>
        </w:r>
        <w:r w:rsidR="0099695A">
          <w:rPr>
            <w:webHidden/>
          </w:rPr>
          <w:fldChar w:fldCharType="begin"/>
        </w:r>
        <w:r w:rsidR="0099695A">
          <w:rPr>
            <w:webHidden/>
          </w:rPr>
          <w:instrText xml:space="preserve"> PAGEREF _Toc66718173 \h </w:instrText>
        </w:r>
        <w:r w:rsidR="0099695A">
          <w:rPr>
            <w:webHidden/>
          </w:rPr>
        </w:r>
        <w:r w:rsidR="0099695A">
          <w:rPr>
            <w:webHidden/>
          </w:rPr>
          <w:fldChar w:fldCharType="separate"/>
        </w:r>
        <w:r w:rsidR="0099695A">
          <w:rPr>
            <w:webHidden/>
          </w:rPr>
          <w:t>123</w:t>
        </w:r>
        <w:r w:rsidR="0099695A">
          <w:rPr>
            <w:webHidden/>
          </w:rPr>
          <w:fldChar w:fldCharType="end"/>
        </w:r>
      </w:hyperlink>
    </w:p>
    <w:p w14:paraId="5CE5B8F7" w14:textId="16AA1BAB" w:rsidR="002F65D0" w:rsidRPr="00CA7887" w:rsidRDefault="002F65D0">
      <w:pPr>
        <w:rPr>
          <w:b/>
          <w:iCs/>
          <w:sz w:val="32"/>
          <w:szCs w:val="32"/>
        </w:rPr>
      </w:pPr>
      <w:r w:rsidRPr="009B431F">
        <w:rPr>
          <w:b/>
          <w:iCs/>
          <w:sz w:val="32"/>
          <w:szCs w:val="32"/>
        </w:rPr>
        <w:fldChar w:fldCharType="end"/>
      </w:r>
    </w:p>
    <w:p w14:paraId="19363D8E" w14:textId="77777777" w:rsidR="002F65D0" w:rsidRPr="00CA7887" w:rsidRDefault="002F65D0">
      <w:pPr>
        <w:rPr>
          <w:b/>
          <w:iCs/>
          <w:sz w:val="32"/>
          <w:szCs w:val="32"/>
        </w:rPr>
      </w:pPr>
      <w:r w:rsidRPr="00CA7887">
        <w:rPr>
          <w:b/>
          <w:iCs/>
          <w:sz w:val="32"/>
          <w:szCs w:val="32"/>
        </w:rPr>
        <w:br w:type="page"/>
      </w:r>
    </w:p>
    <w:p w14:paraId="0171A0F3" w14:textId="77777777" w:rsidR="00432C6A" w:rsidRPr="00CA7887" w:rsidRDefault="00432C6A" w:rsidP="006F77F2">
      <w:pPr>
        <w:pStyle w:val="Heading1"/>
      </w:pPr>
      <w:bookmarkStart w:id="2" w:name="_Toc454458678"/>
    </w:p>
    <w:p w14:paraId="7F384DEF" w14:textId="77777777" w:rsidR="00432C6A" w:rsidRPr="00CA7887" w:rsidRDefault="00432C6A" w:rsidP="006F77F2">
      <w:pPr>
        <w:pStyle w:val="Heading1"/>
      </w:pPr>
    </w:p>
    <w:p w14:paraId="2E12CADA" w14:textId="77777777" w:rsidR="00432C6A" w:rsidRPr="00CA7887" w:rsidRDefault="00432C6A" w:rsidP="006F77F2">
      <w:pPr>
        <w:pStyle w:val="Heading1"/>
      </w:pPr>
    </w:p>
    <w:p w14:paraId="21FCEA55" w14:textId="77777777" w:rsidR="006F77F2" w:rsidRPr="00CA7887" w:rsidRDefault="006F77F2" w:rsidP="009B431F">
      <w:pPr>
        <w:pStyle w:val="HeadingPARTItoIII"/>
      </w:pPr>
      <w:bookmarkStart w:id="3" w:name="_Toc474333874"/>
      <w:bookmarkStart w:id="4" w:name="_Toc474334043"/>
      <w:bookmarkStart w:id="5" w:name="_Toc494209421"/>
      <w:bookmarkStart w:id="6" w:name="_Toc66718164"/>
      <w:r w:rsidRPr="00CA7887">
        <w:t>PART I</w:t>
      </w:r>
      <w:bookmarkEnd w:id="2"/>
      <w:bookmarkEnd w:id="3"/>
      <w:bookmarkEnd w:id="4"/>
      <w:bookmarkEnd w:id="5"/>
      <w:bookmarkEnd w:id="6"/>
    </w:p>
    <w:p w14:paraId="7EB6903F" w14:textId="77777777" w:rsidR="00432C6A" w:rsidRPr="00CA7887" w:rsidRDefault="006F77F2" w:rsidP="006F77F2">
      <w:pPr>
        <w:pStyle w:val="Heading1"/>
        <w:tabs>
          <w:tab w:val="center" w:pos="4680"/>
          <w:tab w:val="left" w:pos="7960"/>
        </w:tabs>
        <w:spacing w:before="0" w:after="0"/>
        <w:jc w:val="left"/>
      </w:pPr>
      <w:bookmarkStart w:id="7" w:name="_Toc454458679"/>
      <w:r w:rsidRPr="00CA7887">
        <w:tab/>
      </w:r>
    </w:p>
    <w:p w14:paraId="3CC8CB21" w14:textId="77777777" w:rsidR="00432C6A" w:rsidRPr="00CA7887" w:rsidRDefault="00432C6A" w:rsidP="006F77F2">
      <w:pPr>
        <w:pStyle w:val="Heading1"/>
        <w:tabs>
          <w:tab w:val="center" w:pos="4680"/>
          <w:tab w:val="left" w:pos="7960"/>
        </w:tabs>
        <w:spacing w:before="0" w:after="0"/>
        <w:jc w:val="left"/>
      </w:pPr>
    </w:p>
    <w:p w14:paraId="7E258FC5" w14:textId="77777777" w:rsidR="00432C6A" w:rsidRPr="00CA7887" w:rsidRDefault="00432C6A" w:rsidP="006F77F2">
      <w:pPr>
        <w:pStyle w:val="Heading1"/>
        <w:tabs>
          <w:tab w:val="center" w:pos="4680"/>
          <w:tab w:val="left" w:pos="7960"/>
        </w:tabs>
        <w:spacing w:before="0" w:after="0"/>
        <w:jc w:val="left"/>
      </w:pPr>
    </w:p>
    <w:p w14:paraId="02097028" w14:textId="77777777" w:rsidR="00432C6A" w:rsidRPr="00CA7887" w:rsidRDefault="00432C6A" w:rsidP="006F77F2">
      <w:pPr>
        <w:pStyle w:val="Heading1"/>
        <w:tabs>
          <w:tab w:val="center" w:pos="4680"/>
          <w:tab w:val="left" w:pos="7960"/>
        </w:tabs>
        <w:spacing w:before="0" w:after="0"/>
        <w:jc w:val="left"/>
      </w:pPr>
    </w:p>
    <w:p w14:paraId="3F205E1C" w14:textId="6E887F1D" w:rsidR="00432C6A" w:rsidRPr="00CA7887" w:rsidRDefault="006F77F2" w:rsidP="009B431F">
      <w:pPr>
        <w:pStyle w:val="HeadingSections"/>
      </w:pPr>
      <w:bookmarkStart w:id="8" w:name="_Toc494209422"/>
      <w:bookmarkStart w:id="9" w:name="_Toc66718165"/>
      <w:bookmarkStart w:id="10" w:name="_Toc474333875"/>
      <w:bookmarkStart w:id="11" w:name="_Toc474334044"/>
      <w:r w:rsidRPr="00CA7887">
        <w:t xml:space="preserve">Section 1. </w:t>
      </w:r>
      <w:r w:rsidR="00E23E65">
        <w:t xml:space="preserve"> </w:t>
      </w:r>
      <w:r w:rsidRPr="00CA7887">
        <w:t>Request for Proposal Letter</w:t>
      </w:r>
      <w:bookmarkEnd w:id="7"/>
      <w:bookmarkEnd w:id="8"/>
      <w:bookmarkEnd w:id="9"/>
      <w:r w:rsidRPr="00CA7887">
        <w:t xml:space="preserve"> </w:t>
      </w:r>
      <w:bookmarkEnd w:id="10"/>
      <w:bookmarkEnd w:id="11"/>
    </w:p>
    <w:p w14:paraId="57C73F20" w14:textId="77777777" w:rsidR="00432C6A" w:rsidRPr="00CA7887" w:rsidRDefault="00432C6A">
      <w:pPr>
        <w:rPr>
          <w:rFonts w:ascii="Times New Roman Bold" w:hAnsi="Times New Roman Bold"/>
          <w:b/>
          <w:sz w:val="32"/>
          <w:szCs w:val="20"/>
        </w:rPr>
      </w:pPr>
      <w:r w:rsidRPr="00CA7887">
        <w:br w:type="page"/>
      </w:r>
    </w:p>
    <w:p w14:paraId="15F8E365" w14:textId="77777777" w:rsidR="00432C6A" w:rsidRPr="00CA7887" w:rsidRDefault="00432C6A" w:rsidP="006F77F2">
      <w:pPr>
        <w:jc w:val="center"/>
        <w:rPr>
          <w:rFonts w:ascii="Times New Roman Bold" w:hAnsi="Times New Roman Bold"/>
          <w:b/>
          <w:sz w:val="32"/>
          <w:szCs w:val="20"/>
        </w:rPr>
      </w:pPr>
      <w:r w:rsidRPr="00CA7887">
        <w:rPr>
          <w:rFonts w:ascii="Times New Roman Bold" w:hAnsi="Times New Roman Bold"/>
          <w:b/>
          <w:sz w:val="32"/>
          <w:szCs w:val="20"/>
        </w:rPr>
        <w:lastRenderedPageBreak/>
        <w:t>Request for Proposal Letter</w:t>
      </w:r>
    </w:p>
    <w:p w14:paraId="756ABFF8" w14:textId="77777777" w:rsidR="006F77F2" w:rsidRPr="00CA7887" w:rsidRDefault="006F77F2" w:rsidP="006F77F2">
      <w:pPr>
        <w:jc w:val="center"/>
        <w:rPr>
          <w:rFonts w:ascii="Times New Roman Bold" w:hAnsi="Times New Roman Bold"/>
          <w:b/>
          <w:sz w:val="32"/>
          <w:szCs w:val="20"/>
        </w:rPr>
      </w:pPr>
      <w:r w:rsidRPr="00CA7887">
        <w:rPr>
          <w:rFonts w:ascii="Times New Roman Bold" w:hAnsi="Times New Roman Bold"/>
          <w:b/>
          <w:sz w:val="32"/>
          <w:szCs w:val="20"/>
        </w:rPr>
        <w:t>Consulting Services</w:t>
      </w:r>
    </w:p>
    <w:p w14:paraId="6C49F1D8" w14:textId="77777777" w:rsidR="006F77F2" w:rsidRPr="00CA7887" w:rsidRDefault="006F77F2" w:rsidP="006F77F2">
      <w:pPr>
        <w:pStyle w:val="List"/>
        <w:ind w:left="0" w:firstLine="0"/>
        <w:rPr>
          <w:i/>
        </w:rPr>
      </w:pPr>
    </w:p>
    <w:p w14:paraId="6BCFD99C" w14:textId="201D8318" w:rsidR="006F77F2" w:rsidRPr="00CA7887" w:rsidRDefault="006F77F2" w:rsidP="003E72DB">
      <w:pPr>
        <w:suppressAutoHyphens/>
        <w:spacing w:after="60"/>
      </w:pPr>
      <w:r w:rsidRPr="00CA7887">
        <w:rPr>
          <w:b/>
        </w:rPr>
        <w:t>Name of Assignment:</w:t>
      </w:r>
      <w:r w:rsidRPr="00CA7887">
        <w:rPr>
          <w:spacing w:val="-2"/>
        </w:rPr>
        <w:t xml:space="preserve"> </w:t>
      </w:r>
      <w:r w:rsidR="003E72DB">
        <w:rPr>
          <w:b/>
        </w:rPr>
        <w:t>Borrower Completion Report for</w:t>
      </w:r>
      <w:r w:rsidR="00FF561E" w:rsidRPr="00FF561E">
        <w:rPr>
          <w:b/>
        </w:rPr>
        <w:t xml:space="preserve"> the Project</w:t>
      </w:r>
    </w:p>
    <w:p w14:paraId="1FDC367A" w14:textId="565D990F" w:rsidR="006F77F2" w:rsidRPr="00CA7887" w:rsidRDefault="006F77F2" w:rsidP="006F77F2">
      <w:pPr>
        <w:suppressAutoHyphens/>
        <w:spacing w:after="60"/>
      </w:pPr>
      <w:r w:rsidRPr="00CA7887">
        <w:rPr>
          <w:b/>
          <w:spacing w:val="-2"/>
        </w:rPr>
        <w:t>RFP Reference No.:</w:t>
      </w:r>
      <w:r w:rsidRPr="00CA7887">
        <w:rPr>
          <w:spacing w:val="-2"/>
        </w:rPr>
        <w:t xml:space="preserve"> </w:t>
      </w:r>
      <w:r w:rsidR="003E72DB" w:rsidRPr="003E72DB">
        <w:rPr>
          <w:b/>
          <w:i/>
          <w:spacing w:val="-2"/>
        </w:rPr>
        <w:t>ET-MOALR-383056-CS-QCBS</w:t>
      </w:r>
    </w:p>
    <w:p w14:paraId="5E22A316" w14:textId="5137958D" w:rsidR="006F77F2" w:rsidRPr="00CA7887" w:rsidRDefault="006F77F2" w:rsidP="006F77F2">
      <w:pPr>
        <w:suppressAutoHyphens/>
        <w:spacing w:after="60"/>
      </w:pPr>
      <w:r w:rsidRPr="00CA7887">
        <w:rPr>
          <w:b/>
        </w:rPr>
        <w:t>Loan No./Credit No./ Grant No.:</w:t>
      </w:r>
      <w:r w:rsidR="00B12AD7" w:rsidRPr="00B12AD7">
        <w:t xml:space="preserve"> </w:t>
      </w:r>
      <w:r w:rsidR="00B12AD7" w:rsidRPr="00B16C61">
        <w:rPr>
          <w:b/>
        </w:rPr>
        <w:t>IDA 6312-ET, Project ID: P163383</w:t>
      </w:r>
    </w:p>
    <w:p w14:paraId="71D768BE" w14:textId="7FCB5FBC" w:rsidR="006F77F2" w:rsidRPr="00CA7887" w:rsidRDefault="006F77F2" w:rsidP="006F77F2">
      <w:pPr>
        <w:suppressAutoHyphens/>
        <w:spacing w:after="60"/>
        <w:rPr>
          <w:spacing w:val="-2"/>
        </w:rPr>
      </w:pPr>
      <w:r w:rsidRPr="00CA7887">
        <w:rPr>
          <w:b/>
          <w:spacing w:val="-2"/>
        </w:rPr>
        <w:t>Country:</w:t>
      </w:r>
      <w:r w:rsidRPr="00CA7887">
        <w:t xml:space="preserve"> </w:t>
      </w:r>
      <w:r w:rsidR="00B12AD7" w:rsidRPr="00B16C61">
        <w:rPr>
          <w:b/>
        </w:rPr>
        <w:t>Ethiopia</w:t>
      </w:r>
    </w:p>
    <w:p w14:paraId="6FDA347C" w14:textId="32F51B1A" w:rsidR="006F77F2" w:rsidRDefault="006F77F2" w:rsidP="006F77F2">
      <w:pPr>
        <w:suppressAutoHyphens/>
        <w:spacing w:after="60"/>
        <w:rPr>
          <w:b/>
          <w:spacing w:val="-2"/>
        </w:rPr>
      </w:pPr>
      <w:r w:rsidRPr="00CA7887">
        <w:rPr>
          <w:b/>
          <w:spacing w:val="-2"/>
        </w:rPr>
        <w:t>Date:</w:t>
      </w:r>
      <w:r w:rsidR="00B12AD7">
        <w:rPr>
          <w:b/>
          <w:spacing w:val="-2"/>
        </w:rPr>
        <w:t xml:space="preserve"> </w:t>
      </w:r>
      <w:r w:rsidR="003E72DB">
        <w:rPr>
          <w:b/>
          <w:spacing w:val="-2"/>
        </w:rPr>
        <w:t>January</w:t>
      </w:r>
      <w:r w:rsidR="00FF561E">
        <w:rPr>
          <w:b/>
          <w:spacing w:val="-2"/>
        </w:rPr>
        <w:t>1</w:t>
      </w:r>
      <w:r w:rsidR="003E72DB">
        <w:rPr>
          <w:b/>
          <w:spacing w:val="-2"/>
        </w:rPr>
        <w:t>0</w:t>
      </w:r>
      <w:r w:rsidR="00FF561E">
        <w:rPr>
          <w:b/>
          <w:spacing w:val="-2"/>
        </w:rPr>
        <w:t>,</w:t>
      </w:r>
      <w:r w:rsidR="00B12AD7" w:rsidRPr="00B16C61">
        <w:rPr>
          <w:b/>
          <w:spacing w:val="-2"/>
        </w:rPr>
        <w:t xml:space="preserve"> 202</w:t>
      </w:r>
      <w:r w:rsidR="003E72DB">
        <w:rPr>
          <w:b/>
          <w:spacing w:val="-2"/>
        </w:rPr>
        <w:t>4</w:t>
      </w:r>
    </w:p>
    <w:p w14:paraId="51F29196" w14:textId="77777777" w:rsidR="00F0645B" w:rsidRPr="00EB0A5F" w:rsidRDefault="00F0645B" w:rsidP="006F77F2">
      <w:pPr>
        <w:suppressAutoHyphens/>
        <w:spacing w:after="60"/>
        <w:rPr>
          <w:b/>
          <w:spacing w:val="-2"/>
          <w:sz w:val="10"/>
        </w:rPr>
      </w:pPr>
    </w:p>
    <w:p w14:paraId="3334684E" w14:textId="7257D997" w:rsidR="00F0645B" w:rsidRPr="00CA7887" w:rsidRDefault="003E72DB" w:rsidP="006F77F2">
      <w:pPr>
        <w:suppressAutoHyphens/>
        <w:spacing w:after="60"/>
        <w:rPr>
          <w:spacing w:val="-2"/>
        </w:rPr>
      </w:pPr>
      <w:r>
        <w:rPr>
          <w:b/>
          <w:spacing w:val="-2"/>
        </w:rPr>
        <w:t>Subject: -</w:t>
      </w:r>
      <w:r w:rsidR="00F0645B">
        <w:rPr>
          <w:b/>
          <w:spacing w:val="-2"/>
        </w:rPr>
        <w:t xml:space="preserve"> </w:t>
      </w:r>
      <w:r w:rsidR="00F0645B" w:rsidRPr="00F0645B">
        <w:rPr>
          <w:b/>
          <w:spacing w:val="-2"/>
          <w:u w:val="single"/>
        </w:rPr>
        <w:t>Sending of RLLP</w:t>
      </w:r>
      <w:r w:rsidR="00F0645B" w:rsidRPr="00F0645B">
        <w:rPr>
          <w:u w:val="single"/>
        </w:rPr>
        <w:t xml:space="preserve"> </w:t>
      </w:r>
      <w:r>
        <w:rPr>
          <w:b/>
          <w:spacing w:val="-2"/>
          <w:u w:val="single"/>
        </w:rPr>
        <w:t>Borrower Completion Report</w:t>
      </w:r>
      <w:r w:rsidR="00F0645B" w:rsidRPr="00F0645B">
        <w:rPr>
          <w:b/>
          <w:spacing w:val="-2"/>
          <w:u w:val="single"/>
        </w:rPr>
        <w:t xml:space="preserve"> RFP</w:t>
      </w:r>
    </w:p>
    <w:p w14:paraId="211C75CE" w14:textId="77777777" w:rsidR="006F77F2" w:rsidRPr="00B16C61" w:rsidRDefault="006F77F2" w:rsidP="006F77F2">
      <w:pPr>
        <w:suppressAutoHyphens/>
        <w:spacing w:after="60"/>
        <w:rPr>
          <w:spacing w:val="-2"/>
          <w:sz w:val="14"/>
        </w:rPr>
      </w:pPr>
    </w:p>
    <w:p w14:paraId="6E118943" w14:textId="77777777" w:rsidR="003E72DB" w:rsidRPr="003E72DB" w:rsidRDefault="007D4AE3" w:rsidP="003E72DB">
      <w:pPr>
        <w:tabs>
          <w:tab w:val="left" w:pos="2268"/>
        </w:tabs>
        <w:rPr>
          <w:rFonts w:eastAsia="Calibri"/>
          <w:b/>
        </w:rPr>
      </w:pPr>
      <w:r>
        <w:rPr>
          <w:b/>
        </w:rPr>
        <w:t xml:space="preserve">  </w:t>
      </w:r>
      <w:r w:rsidR="00B12AD7" w:rsidRPr="00B12AD7">
        <w:rPr>
          <w:b/>
        </w:rPr>
        <w:t xml:space="preserve">To: </w:t>
      </w:r>
      <w:bookmarkStart w:id="12" w:name="_Hlk155771712"/>
      <w:r w:rsidR="003E72DB" w:rsidRPr="003E72DB">
        <w:rPr>
          <w:rFonts w:eastAsia="Calibri"/>
          <w:b/>
          <w:bCs/>
          <w:sz w:val="22"/>
          <w:szCs w:val="22"/>
        </w:rPr>
        <w:t>ABidan Development Consulting Group</w:t>
      </w:r>
    </w:p>
    <w:p w14:paraId="31CBC846" w14:textId="77777777" w:rsidR="003E72DB" w:rsidRPr="003E72DB" w:rsidRDefault="003E72DB" w:rsidP="003E72DB">
      <w:pPr>
        <w:tabs>
          <w:tab w:val="left" w:pos="2268"/>
        </w:tabs>
        <w:rPr>
          <w:rFonts w:eastAsia="Calibri"/>
          <w:b/>
          <w:u w:val="single"/>
        </w:rPr>
      </w:pPr>
      <w:r w:rsidRPr="003E72DB">
        <w:rPr>
          <w:rFonts w:eastAsia="Calibri"/>
          <w:b/>
        </w:rPr>
        <w:t xml:space="preserve">         </w:t>
      </w:r>
      <w:r w:rsidRPr="003E72DB">
        <w:rPr>
          <w:rFonts w:eastAsia="Calibri"/>
          <w:b/>
          <w:u w:val="single"/>
        </w:rPr>
        <w:t>Addis Ababa</w:t>
      </w:r>
    </w:p>
    <w:p w14:paraId="71CF05DC" w14:textId="77777777" w:rsidR="003E72DB" w:rsidRPr="003E72DB" w:rsidRDefault="003E72DB" w:rsidP="003E72DB">
      <w:pPr>
        <w:tabs>
          <w:tab w:val="left" w:pos="2268"/>
        </w:tabs>
        <w:rPr>
          <w:rFonts w:eastAsia="Calibri"/>
          <w:b/>
          <w:sz w:val="12"/>
          <w:u w:val="single"/>
        </w:rPr>
      </w:pPr>
    </w:p>
    <w:p w14:paraId="2E20C05C" w14:textId="77777777" w:rsidR="003E72DB" w:rsidRPr="003E72DB" w:rsidRDefault="003E72DB" w:rsidP="003E72DB">
      <w:pPr>
        <w:tabs>
          <w:tab w:val="left" w:pos="2268"/>
        </w:tabs>
        <w:rPr>
          <w:rFonts w:eastAsia="Calibri"/>
          <w:b/>
        </w:rPr>
      </w:pPr>
      <w:r w:rsidRPr="003E72DB">
        <w:rPr>
          <w:rFonts w:eastAsia="Calibri"/>
          <w:b/>
          <w:bCs/>
          <w:sz w:val="22"/>
          <w:szCs w:val="22"/>
        </w:rPr>
        <w:t xml:space="preserve">           CEDEP Consultants</w:t>
      </w:r>
    </w:p>
    <w:p w14:paraId="39805194" w14:textId="77777777" w:rsidR="003E72DB" w:rsidRPr="003E72DB" w:rsidRDefault="003E72DB" w:rsidP="003E72DB">
      <w:pPr>
        <w:tabs>
          <w:tab w:val="left" w:pos="2268"/>
        </w:tabs>
        <w:rPr>
          <w:rFonts w:eastAsia="Calibri"/>
          <w:b/>
          <w:u w:val="single"/>
        </w:rPr>
      </w:pPr>
      <w:r w:rsidRPr="003E72DB">
        <w:rPr>
          <w:rFonts w:eastAsia="Calibri"/>
          <w:b/>
        </w:rPr>
        <w:t xml:space="preserve">          </w:t>
      </w:r>
      <w:r w:rsidRPr="003E72DB">
        <w:rPr>
          <w:rFonts w:eastAsia="Calibri"/>
          <w:b/>
          <w:u w:val="single"/>
        </w:rPr>
        <w:t>Addis Ababa</w:t>
      </w:r>
    </w:p>
    <w:p w14:paraId="0AC67189" w14:textId="77777777" w:rsidR="003E72DB" w:rsidRPr="003E72DB" w:rsidRDefault="003E72DB" w:rsidP="003E72DB">
      <w:pPr>
        <w:tabs>
          <w:tab w:val="left" w:pos="2268"/>
        </w:tabs>
        <w:rPr>
          <w:rFonts w:eastAsia="Calibri"/>
          <w:b/>
          <w:bCs/>
          <w:sz w:val="22"/>
          <w:szCs w:val="22"/>
        </w:rPr>
      </w:pPr>
      <w:r w:rsidRPr="003E72DB">
        <w:rPr>
          <w:rFonts w:eastAsia="Calibri"/>
          <w:b/>
          <w:bCs/>
          <w:sz w:val="22"/>
          <w:szCs w:val="22"/>
        </w:rPr>
        <w:t xml:space="preserve">           WABEKBON Development Consultant plc</w:t>
      </w:r>
    </w:p>
    <w:p w14:paraId="79FE5548" w14:textId="77777777" w:rsidR="003E72DB" w:rsidRPr="003E72DB" w:rsidRDefault="003E72DB" w:rsidP="003E72DB">
      <w:pPr>
        <w:tabs>
          <w:tab w:val="left" w:pos="2268"/>
        </w:tabs>
        <w:rPr>
          <w:rFonts w:eastAsia="Calibri"/>
          <w:b/>
          <w:sz w:val="12"/>
          <w:u w:val="single"/>
        </w:rPr>
      </w:pPr>
      <w:r w:rsidRPr="003E72DB">
        <w:rPr>
          <w:rFonts w:eastAsia="Calibri"/>
          <w:b/>
        </w:rPr>
        <w:t xml:space="preserve">          </w:t>
      </w:r>
      <w:r w:rsidRPr="003E72DB">
        <w:rPr>
          <w:rFonts w:eastAsia="Calibri"/>
          <w:b/>
          <w:u w:val="single"/>
        </w:rPr>
        <w:t>Addis Ababa</w:t>
      </w:r>
    </w:p>
    <w:p w14:paraId="2D1A940F" w14:textId="77777777" w:rsidR="003E72DB" w:rsidRPr="003E72DB" w:rsidRDefault="003E72DB" w:rsidP="003E72DB">
      <w:pPr>
        <w:tabs>
          <w:tab w:val="left" w:pos="2268"/>
        </w:tabs>
        <w:rPr>
          <w:rFonts w:eastAsia="Calibri"/>
          <w:b/>
          <w:sz w:val="12"/>
          <w:u w:val="single"/>
        </w:rPr>
      </w:pPr>
    </w:p>
    <w:p w14:paraId="6FAEC250" w14:textId="77777777" w:rsidR="003E72DB" w:rsidRPr="003E72DB" w:rsidRDefault="003E72DB" w:rsidP="003E72DB">
      <w:pPr>
        <w:tabs>
          <w:tab w:val="left" w:pos="2268"/>
        </w:tabs>
        <w:rPr>
          <w:rFonts w:eastAsia="Calibri"/>
          <w:b/>
        </w:rPr>
      </w:pPr>
      <w:r w:rsidRPr="003E72DB">
        <w:rPr>
          <w:rFonts w:eastAsia="Calibri"/>
          <w:b/>
          <w:bCs/>
          <w:sz w:val="22"/>
          <w:szCs w:val="22"/>
        </w:rPr>
        <w:t xml:space="preserve">           Frontier Consulting PLC.</w:t>
      </w:r>
    </w:p>
    <w:p w14:paraId="1E61601D" w14:textId="77777777" w:rsidR="003E72DB" w:rsidRPr="003E72DB" w:rsidRDefault="003E72DB" w:rsidP="003E72DB">
      <w:pPr>
        <w:tabs>
          <w:tab w:val="left" w:pos="2268"/>
        </w:tabs>
        <w:rPr>
          <w:rFonts w:eastAsia="Calibri"/>
          <w:b/>
          <w:u w:val="single"/>
        </w:rPr>
      </w:pPr>
      <w:r w:rsidRPr="003E72DB">
        <w:rPr>
          <w:rFonts w:eastAsia="Calibri"/>
          <w:b/>
        </w:rPr>
        <w:t xml:space="preserve">          </w:t>
      </w:r>
      <w:r w:rsidRPr="003E72DB">
        <w:rPr>
          <w:rFonts w:eastAsia="Calibri"/>
          <w:b/>
          <w:u w:val="single"/>
        </w:rPr>
        <w:t>Addis Ababa</w:t>
      </w:r>
    </w:p>
    <w:p w14:paraId="18B1057D" w14:textId="77777777" w:rsidR="003E72DB" w:rsidRPr="003E72DB" w:rsidRDefault="003E72DB" w:rsidP="003E72DB">
      <w:pPr>
        <w:tabs>
          <w:tab w:val="left" w:pos="2268"/>
        </w:tabs>
        <w:rPr>
          <w:rFonts w:eastAsia="Calibri"/>
          <w:b/>
          <w:sz w:val="12"/>
          <w:u w:val="single"/>
        </w:rPr>
      </w:pPr>
    </w:p>
    <w:p w14:paraId="5A2C54CA" w14:textId="77777777" w:rsidR="003E72DB" w:rsidRPr="003E72DB" w:rsidRDefault="003E72DB" w:rsidP="003E72DB">
      <w:pPr>
        <w:tabs>
          <w:tab w:val="left" w:pos="2268"/>
        </w:tabs>
        <w:rPr>
          <w:rFonts w:eastAsia="Calibri"/>
          <w:b/>
          <w:bCs/>
          <w:sz w:val="22"/>
          <w:szCs w:val="22"/>
        </w:rPr>
      </w:pPr>
      <w:r w:rsidRPr="003E72DB">
        <w:rPr>
          <w:rFonts w:eastAsia="Calibri"/>
          <w:b/>
          <w:bCs/>
          <w:sz w:val="22"/>
          <w:szCs w:val="22"/>
        </w:rPr>
        <w:t xml:space="preserve">          Green Sober Environmental Management Consultants Pvt. Ltd. Co (GEMCO)</w:t>
      </w:r>
    </w:p>
    <w:p w14:paraId="71BDB50D" w14:textId="77777777" w:rsidR="003E72DB" w:rsidRPr="003E72DB" w:rsidRDefault="003E72DB" w:rsidP="003E72DB">
      <w:pPr>
        <w:tabs>
          <w:tab w:val="left" w:pos="2268"/>
        </w:tabs>
        <w:rPr>
          <w:rFonts w:eastAsia="Calibri"/>
          <w:b/>
          <w:u w:val="single"/>
        </w:rPr>
      </w:pPr>
      <w:r w:rsidRPr="003E72DB">
        <w:rPr>
          <w:rFonts w:eastAsia="Calibri"/>
          <w:b/>
        </w:rPr>
        <w:t xml:space="preserve">          </w:t>
      </w:r>
      <w:r w:rsidRPr="003E72DB">
        <w:rPr>
          <w:rFonts w:eastAsia="Calibri"/>
          <w:b/>
          <w:u w:val="single"/>
        </w:rPr>
        <w:t>Addis Ababa</w:t>
      </w:r>
    </w:p>
    <w:p w14:paraId="15D7B49A" w14:textId="77777777" w:rsidR="003E72DB" w:rsidRPr="003E72DB" w:rsidRDefault="003E72DB" w:rsidP="003E72DB">
      <w:pPr>
        <w:tabs>
          <w:tab w:val="left" w:pos="2268"/>
        </w:tabs>
        <w:rPr>
          <w:rFonts w:eastAsia="Calibri"/>
          <w:b/>
          <w:sz w:val="12"/>
          <w:u w:val="single"/>
        </w:rPr>
      </w:pPr>
    </w:p>
    <w:p w14:paraId="0F383B9C" w14:textId="77777777" w:rsidR="003E72DB" w:rsidRPr="003E72DB" w:rsidRDefault="003E72DB" w:rsidP="003E72DB">
      <w:pPr>
        <w:tabs>
          <w:tab w:val="left" w:pos="2268"/>
        </w:tabs>
        <w:rPr>
          <w:rFonts w:eastAsia="Calibri"/>
          <w:b/>
          <w:bCs/>
          <w:sz w:val="22"/>
          <w:szCs w:val="22"/>
        </w:rPr>
      </w:pPr>
      <w:r w:rsidRPr="003E72DB">
        <w:rPr>
          <w:rFonts w:eastAsia="Calibri"/>
          <w:b/>
        </w:rPr>
        <w:t xml:space="preserve">          </w:t>
      </w:r>
      <w:r w:rsidRPr="003E72DB">
        <w:rPr>
          <w:rFonts w:eastAsia="Calibri"/>
          <w:b/>
          <w:bCs/>
          <w:sz w:val="22"/>
          <w:szCs w:val="22"/>
        </w:rPr>
        <w:t>Centre for Evaluation and Development (c4ed))</w:t>
      </w:r>
    </w:p>
    <w:p w14:paraId="7B5383F8" w14:textId="77777777" w:rsidR="003E72DB" w:rsidRPr="003E72DB" w:rsidRDefault="003E72DB" w:rsidP="003E72DB">
      <w:pPr>
        <w:tabs>
          <w:tab w:val="left" w:pos="2268"/>
        </w:tabs>
        <w:rPr>
          <w:rFonts w:eastAsia="Calibri"/>
          <w:b/>
          <w:sz w:val="12"/>
          <w:u w:val="single"/>
        </w:rPr>
      </w:pPr>
      <w:r w:rsidRPr="003E72DB">
        <w:rPr>
          <w:rFonts w:eastAsia="Calibri"/>
          <w:b/>
        </w:rPr>
        <w:t xml:space="preserve">          </w:t>
      </w:r>
      <w:r w:rsidRPr="003E72DB">
        <w:rPr>
          <w:rFonts w:eastAsia="Calibri"/>
          <w:b/>
          <w:u w:val="single"/>
        </w:rPr>
        <w:t>Germany</w:t>
      </w:r>
      <w:bookmarkEnd w:id="12"/>
    </w:p>
    <w:p w14:paraId="37C1A92D" w14:textId="4DFAB90E" w:rsidR="006F77F2" w:rsidRPr="00CA7887" w:rsidRDefault="006F77F2" w:rsidP="003E72DB">
      <w:r w:rsidRPr="00CA7887">
        <w:t>Dear Mr. /Ms.:</w:t>
      </w:r>
    </w:p>
    <w:p w14:paraId="1B8406EE" w14:textId="77777777" w:rsidR="006F77F2" w:rsidRPr="009B431F" w:rsidRDefault="006F77F2" w:rsidP="006F77F2">
      <w:pPr>
        <w:tabs>
          <w:tab w:val="right" w:leader="dot" w:pos="8640"/>
        </w:tabs>
        <w:jc w:val="both"/>
      </w:pPr>
    </w:p>
    <w:p w14:paraId="330AA6C3" w14:textId="7370570E" w:rsidR="006F77F2" w:rsidRPr="00CA7887" w:rsidRDefault="006F77F2" w:rsidP="006F77F2">
      <w:pPr>
        <w:pStyle w:val="List"/>
        <w:numPr>
          <w:ilvl w:val="0"/>
          <w:numId w:val="4"/>
        </w:numPr>
        <w:spacing w:after="120" w:line="276" w:lineRule="auto"/>
        <w:jc w:val="both"/>
      </w:pPr>
      <w:r w:rsidRPr="00CA7887">
        <w:rPr>
          <w:i/>
        </w:rPr>
        <w:t xml:space="preserve"> </w:t>
      </w:r>
      <w:r w:rsidRPr="00CA7887">
        <w:t xml:space="preserve">The </w:t>
      </w:r>
      <w:r w:rsidR="00130A92" w:rsidRPr="006A73DC">
        <w:rPr>
          <w:b/>
          <w:i/>
        </w:rPr>
        <w:t xml:space="preserve">Federal Democratic Republic of Ethiopia </w:t>
      </w:r>
      <w:r w:rsidR="007D1CAD" w:rsidRPr="006A73DC">
        <w:t>(</w:t>
      </w:r>
      <w:r w:rsidR="007D1CAD" w:rsidRPr="00CA7887">
        <w:t>hereinafter called “</w:t>
      </w:r>
      <w:r w:rsidRPr="00CA7887">
        <w:t>Borrower”) has received</w:t>
      </w:r>
      <w:r w:rsidRPr="00CA7887">
        <w:rPr>
          <w:i/>
        </w:rPr>
        <w:t xml:space="preserve"> </w:t>
      </w:r>
      <w:r w:rsidRPr="00CA7887">
        <w:t>financing from the International Development Association (IDA) (the “Bank”) toward</w:t>
      </w:r>
      <w:r w:rsidR="008E0238">
        <w:t>s</w:t>
      </w:r>
      <w:r w:rsidRPr="00CA7887">
        <w:t xml:space="preserve"> the cost of </w:t>
      </w:r>
      <w:r w:rsidR="008E0238" w:rsidRPr="008E0238">
        <w:rPr>
          <w:b/>
          <w:i/>
        </w:rPr>
        <w:t>Resilient Landscapes and Livelihoods Project.</w:t>
      </w:r>
      <w:r w:rsidRPr="00CA7887">
        <w:t xml:space="preserve"> The </w:t>
      </w:r>
      <w:r w:rsidR="008E0238">
        <w:t>Ministry of Agriculture</w:t>
      </w:r>
      <w:r w:rsidRPr="00CA7887">
        <w:rPr>
          <w:i/>
        </w:rPr>
        <w:t xml:space="preserve">, </w:t>
      </w:r>
      <w:r w:rsidRPr="00CA7887">
        <w:t xml:space="preserve">an implementing agency of the Client, intends to apply a portion of the proceeds of this </w:t>
      </w:r>
      <w:r w:rsidR="008E0238" w:rsidRPr="008E0238">
        <w:t>financing</w:t>
      </w:r>
      <w:r w:rsidRPr="00CA7887">
        <w:t xml:space="preserve"> to eligible payments under the contract for which this Request for Proposals is issued. </w:t>
      </w:r>
      <w:r w:rsidR="006306E3" w:rsidRPr="006306E3">
        <w:t>Ministry of Agriculture</w:t>
      </w:r>
      <w:r w:rsidRPr="00CA7887">
        <w:t xml:space="preserve"> has been allocated funds from </w:t>
      </w:r>
      <w:r w:rsidR="006306E3">
        <w:t>World Bank</w:t>
      </w:r>
      <w:r w:rsidRPr="00CA7887">
        <w:rPr>
          <w:i/>
        </w:rPr>
        <w:t xml:space="preserve"> </w:t>
      </w:r>
      <w:r w:rsidRPr="00CA7887">
        <w:t xml:space="preserve">which are administered by International Development Association (IDA) (the “Bank”) and executed by the </w:t>
      </w:r>
      <w:r w:rsidR="006306E3" w:rsidRPr="006306E3">
        <w:t>Ministry of Agriculture</w:t>
      </w:r>
      <w:r w:rsidRPr="00CA7887">
        <w:t xml:space="preserve"> (“the Client”). The </w:t>
      </w:r>
      <w:r w:rsidRPr="00CA7887">
        <w:rPr>
          <w:i/>
        </w:rPr>
        <w:t>[</w:t>
      </w:r>
      <w:r w:rsidRPr="00CA7887">
        <w:t>Client/ Recipient</w:t>
      </w:r>
      <w:r w:rsidRPr="00CA7887">
        <w:rPr>
          <w:i/>
        </w:rPr>
        <w:t>]</w:t>
      </w:r>
      <w:r w:rsidRPr="00CA7887">
        <w:t xml:space="preserve"> intends to apply the funds to eligible payments under the contract for which this Request for Proposals is issued. Payments by the Bank will be made only at the request of the </w:t>
      </w:r>
      <w:r w:rsidR="006306E3">
        <w:t>Client</w:t>
      </w:r>
      <w:r w:rsidRPr="00CA7887">
        <w:t xml:space="preserve"> and upon approval by the Bank, and will be subject, in all respects, to the terms and </w:t>
      </w:r>
      <w:r w:rsidR="006306E3">
        <w:t xml:space="preserve">conditions </w:t>
      </w:r>
      <w:r w:rsidRPr="00CA7887">
        <w:t xml:space="preserve">of the financing agreement. The </w:t>
      </w:r>
      <w:r w:rsidR="006306E3">
        <w:t>financing</w:t>
      </w:r>
      <w:r w:rsidRPr="00CA7887">
        <w:t xml:space="preserve"> agreement prohibits a withdrawal from the </w:t>
      </w:r>
      <w:r w:rsidR="006306E3">
        <w:t>financing agreement</w:t>
      </w:r>
      <w:r w:rsidRPr="00CA7887">
        <w:t xml:space="preserve"> for the purpose of any payment to persons or entities, or for any import of goods, if such payment or import, to the knowledge of the Bank, is prohibited by a decision of the United Nations Security council taken under Chapter VII of the Charter of the United Nations. No party other than the Borrower</w:t>
      </w:r>
      <w:r w:rsidR="006306E3">
        <w:t xml:space="preserve"> </w:t>
      </w:r>
      <w:r w:rsidRPr="00CA7887">
        <w:t xml:space="preserve">shall derive any </w:t>
      </w:r>
      <w:r w:rsidRPr="00CA7887">
        <w:lastRenderedPageBreak/>
        <w:t xml:space="preserve">rights from the </w:t>
      </w:r>
      <w:r w:rsidR="006306E3">
        <w:t>financing</w:t>
      </w:r>
      <w:r w:rsidRPr="00CA7887">
        <w:t xml:space="preserve"> agreement or have an</w:t>
      </w:r>
      <w:r w:rsidR="00FE5B29">
        <w:t>y claims to the proceeds of the financing agreement</w:t>
      </w:r>
      <w:r w:rsidRPr="00CA7887">
        <w:rPr>
          <w:i/>
        </w:rPr>
        <w:t>.</w:t>
      </w:r>
      <w:r w:rsidR="00986312" w:rsidRPr="00CA7887">
        <w:rPr>
          <w:bCs/>
          <w:i/>
          <w:iCs/>
        </w:rPr>
        <w:t xml:space="preserve"> </w:t>
      </w:r>
      <w:r w:rsidR="00986312" w:rsidRPr="00CA7887">
        <w:rPr>
          <w:bCs/>
          <w:iCs/>
        </w:rPr>
        <w:t>“</w:t>
      </w:r>
      <w:r w:rsidR="003B3D1B" w:rsidRPr="00CA7887">
        <w:rPr>
          <w:bCs/>
          <w:iCs/>
        </w:rPr>
        <w:t>For</w:t>
      </w:r>
      <w:r w:rsidR="00986312" w:rsidRPr="00CA7887">
        <w:rPr>
          <w:bCs/>
          <w:iCs/>
          <w:spacing w:val="-2"/>
        </w:rPr>
        <w:t xml:space="preserve"> this contract</w:t>
      </w:r>
      <w:r w:rsidR="00B70A1D" w:rsidRPr="00CA7887">
        <w:rPr>
          <w:bCs/>
          <w:iCs/>
          <w:spacing w:val="-2"/>
        </w:rPr>
        <w:t>,</w:t>
      </w:r>
      <w:r w:rsidR="00986312" w:rsidRPr="00CA7887">
        <w:rPr>
          <w:bCs/>
          <w:iCs/>
          <w:spacing w:val="-2"/>
        </w:rPr>
        <w:t xml:space="preserve"> the Borrower shall process the payments using the Direct Payment disbursement method, as defined in the World Bank’s Disbursement Guidelines for Investment Project Financing</w:t>
      </w:r>
      <w:r w:rsidR="003B3D1B" w:rsidRPr="00CA7887">
        <w:rPr>
          <w:bCs/>
          <w:iCs/>
          <w:spacing w:val="-2"/>
        </w:rPr>
        <w:t>.</w:t>
      </w:r>
      <w:r w:rsidR="00986312" w:rsidRPr="00CA7887">
        <w:rPr>
          <w:bCs/>
          <w:iCs/>
          <w:spacing w:val="-2"/>
        </w:rPr>
        <w:t>”</w:t>
      </w:r>
    </w:p>
    <w:p w14:paraId="3AAC5990" w14:textId="0D1EE973" w:rsidR="006F77F2" w:rsidRPr="00CA7887" w:rsidRDefault="006F77F2" w:rsidP="006F77F2">
      <w:pPr>
        <w:pStyle w:val="List"/>
        <w:numPr>
          <w:ilvl w:val="0"/>
          <w:numId w:val="4"/>
        </w:numPr>
        <w:spacing w:after="120" w:line="276" w:lineRule="auto"/>
        <w:jc w:val="both"/>
      </w:pPr>
      <w:r w:rsidRPr="00CA7887">
        <w:t xml:space="preserve">The Client now invites proposals to provide the following consulting services (hereinafter called “Services”): </w:t>
      </w:r>
      <w:r w:rsidR="00B46D29">
        <w:rPr>
          <w:b/>
        </w:rPr>
        <w:t>Borrower Completion Report (BCR) for</w:t>
      </w:r>
      <w:r w:rsidR="00337C34" w:rsidRPr="005D68D3">
        <w:rPr>
          <w:b/>
        </w:rPr>
        <w:t xml:space="preserve"> the </w:t>
      </w:r>
      <w:r w:rsidR="00FE5B29" w:rsidRPr="00FE5B29">
        <w:t>RLLP</w:t>
      </w:r>
      <w:r w:rsidRPr="00CA7887">
        <w:t xml:space="preserve">. More details on the Services are provided in the Terms of Reference </w:t>
      </w:r>
      <w:r w:rsidR="00FE5B29">
        <w:t xml:space="preserve">(ToR) </w:t>
      </w:r>
      <w:r w:rsidRPr="00CA7887">
        <w:t>(Section 7).</w:t>
      </w:r>
    </w:p>
    <w:p w14:paraId="00F4B12C" w14:textId="77777777" w:rsidR="006F77F2" w:rsidRPr="00CA7887" w:rsidRDefault="006F77F2" w:rsidP="006F77F2">
      <w:pPr>
        <w:pStyle w:val="List"/>
        <w:keepNext/>
        <w:numPr>
          <w:ilvl w:val="0"/>
          <w:numId w:val="4"/>
        </w:numPr>
        <w:spacing w:after="120" w:line="276" w:lineRule="auto"/>
        <w:jc w:val="both"/>
      </w:pPr>
      <w:r w:rsidRPr="00CA7887">
        <w:t>This Request for Proposals (RFP) has been addressed to the following shortlisted Consultants:</w:t>
      </w:r>
    </w:p>
    <w:p w14:paraId="6F8DE572" w14:textId="77777777" w:rsidR="00B46D29"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ABidan Development Consulting Group</w:t>
      </w:r>
    </w:p>
    <w:p w14:paraId="1B0B8305" w14:textId="77777777" w:rsidR="00B46D29"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CEDEP Consultants</w:t>
      </w:r>
    </w:p>
    <w:p w14:paraId="45EC8A1C" w14:textId="77777777" w:rsidR="00B46D29"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WABEKBON Development Consultant plc</w:t>
      </w:r>
    </w:p>
    <w:p w14:paraId="71297DA9" w14:textId="77777777" w:rsidR="00B46D29"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Frontier Consulting PLC.</w:t>
      </w:r>
    </w:p>
    <w:p w14:paraId="1C75745F" w14:textId="77777777" w:rsidR="00B46D29"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Green Sober Environmental Management Consultants Pvt. Ltd. Co (GEMCO)</w:t>
      </w:r>
    </w:p>
    <w:p w14:paraId="2807E0E7" w14:textId="5C3336B2" w:rsidR="00875147" w:rsidRPr="00B46D29" w:rsidRDefault="00B46D29" w:rsidP="005943B1">
      <w:pPr>
        <w:pStyle w:val="ListParagraph"/>
        <w:numPr>
          <w:ilvl w:val="0"/>
          <w:numId w:val="60"/>
        </w:numPr>
        <w:tabs>
          <w:tab w:val="left" w:pos="2268"/>
        </w:tabs>
        <w:rPr>
          <w:rFonts w:eastAsia="Calibri"/>
          <w:b/>
        </w:rPr>
      </w:pPr>
      <w:r w:rsidRPr="00B46D29">
        <w:rPr>
          <w:rFonts w:eastAsia="Calibri"/>
          <w:b/>
          <w:bCs/>
          <w:sz w:val="22"/>
          <w:szCs w:val="22"/>
        </w:rPr>
        <w:t>Centre for Evaluation and Development (c4ed))</w:t>
      </w:r>
    </w:p>
    <w:p w14:paraId="19CDD2CF" w14:textId="77777777" w:rsidR="00875147" w:rsidRPr="00875147" w:rsidRDefault="00875147" w:rsidP="00875147">
      <w:pPr>
        <w:pStyle w:val="BodyTextIndent"/>
        <w:tabs>
          <w:tab w:val="clear" w:pos="-720"/>
        </w:tabs>
        <w:suppressAutoHyphens w:val="0"/>
        <w:spacing w:after="120" w:line="276" w:lineRule="auto"/>
        <w:ind w:left="568"/>
        <w:rPr>
          <w:rFonts w:eastAsia="Calibri"/>
          <w:b/>
          <w:sz w:val="10"/>
          <w:szCs w:val="24"/>
        </w:rPr>
      </w:pPr>
    </w:p>
    <w:p w14:paraId="452B4BBD" w14:textId="61FFCE3B" w:rsidR="006F77F2" w:rsidRPr="00CA7887" w:rsidRDefault="006F77F2" w:rsidP="00875147">
      <w:pPr>
        <w:pStyle w:val="BodyTextIndent"/>
        <w:numPr>
          <w:ilvl w:val="0"/>
          <w:numId w:val="4"/>
        </w:numPr>
        <w:tabs>
          <w:tab w:val="clear" w:pos="-720"/>
        </w:tabs>
        <w:suppressAutoHyphens w:val="0"/>
        <w:spacing w:after="120" w:line="276" w:lineRule="auto"/>
        <w:rPr>
          <w:spacing w:val="0"/>
          <w:lang w:eastAsia="en-US"/>
        </w:rPr>
      </w:pPr>
      <w:r w:rsidRPr="00CA7887">
        <w:rPr>
          <w:spacing w:val="0"/>
          <w:lang w:eastAsia="en-US"/>
        </w:rPr>
        <w:t>It is not permissible to transfer this RFP to any other firm.</w:t>
      </w:r>
    </w:p>
    <w:p w14:paraId="29055E2A" w14:textId="39F9244D" w:rsidR="006F77F2" w:rsidRPr="00CA7887" w:rsidRDefault="006F77F2" w:rsidP="00875147">
      <w:pPr>
        <w:pStyle w:val="List"/>
        <w:numPr>
          <w:ilvl w:val="0"/>
          <w:numId w:val="4"/>
        </w:numPr>
        <w:spacing w:after="120" w:line="276" w:lineRule="auto"/>
        <w:jc w:val="both"/>
      </w:pPr>
      <w:r w:rsidRPr="00CA7887">
        <w:t xml:space="preserve">A firm will be selected under </w:t>
      </w:r>
      <w:r w:rsidR="009561C1" w:rsidRPr="009561C1">
        <w:t>Quality and Cost Base</w:t>
      </w:r>
      <w:r w:rsidRPr="009561C1">
        <w:t xml:space="preserve"> Selection</w:t>
      </w:r>
      <w:r w:rsidR="009561C1">
        <w:t xml:space="preserve"> Method (QCBS)</w:t>
      </w:r>
      <w:r w:rsidRPr="00CA7887">
        <w:t xml:space="preserve"> procedures</w:t>
      </w:r>
      <w:r w:rsidRPr="00CA7887">
        <w:rPr>
          <w:vertAlign w:val="superscript"/>
        </w:rPr>
        <w:t xml:space="preserve"> </w:t>
      </w:r>
      <w:r w:rsidR="009561C1">
        <w:t>and in a</w:t>
      </w:r>
      <w:r w:rsidR="0090078D">
        <w:t xml:space="preserve"> Full Technical Proposal (FTP)</w:t>
      </w:r>
      <w:r w:rsidRPr="00CA7887">
        <w:rPr>
          <w:i/>
        </w:rPr>
        <w:t xml:space="preserve"> </w:t>
      </w:r>
      <w:r w:rsidRPr="00CA7887">
        <w:t xml:space="preserve">format as described in this RFP, in accordance with </w:t>
      </w:r>
      <w:r w:rsidR="001529D6" w:rsidRPr="00CA7887">
        <w:rPr>
          <w:spacing w:val="-2"/>
        </w:rPr>
        <w:t>the Bank’s “</w:t>
      </w:r>
      <w:hyperlink r:id="rId11" w:history="1">
        <w:r w:rsidR="001529D6" w:rsidRPr="009B431F">
          <w:rPr>
            <w:rStyle w:val="Hyperlink"/>
            <w:color w:val="auto"/>
            <w:spacing w:val="-2"/>
          </w:rPr>
          <w:t>Procurement</w:t>
        </w:r>
      </w:hyperlink>
      <w:r w:rsidR="001529D6" w:rsidRPr="00CA7887">
        <w:t xml:space="preserve"> Regulations for IPF Borrowers”</w:t>
      </w:r>
      <w:r w:rsidR="001529D6" w:rsidRPr="00CA7887">
        <w:rPr>
          <w:spacing w:val="-2"/>
        </w:rPr>
        <w:t xml:space="preserve"> </w:t>
      </w:r>
      <w:r w:rsidR="00AE56EF" w:rsidRPr="00AE56EF">
        <w:rPr>
          <w:spacing w:val="-2"/>
        </w:rPr>
        <w:t>July 2016  Revised November 2017 and August 2018</w:t>
      </w:r>
      <w:r w:rsidR="001529D6" w:rsidRPr="00CA7887">
        <w:rPr>
          <w:spacing w:val="-2"/>
        </w:rPr>
        <w:t xml:space="preserve"> (“Procurement Regulations”), </w:t>
      </w:r>
      <w:r w:rsidRPr="00CA7887">
        <w:t>which can be found at the following website: www.worldbank.org</w:t>
      </w:r>
    </w:p>
    <w:p w14:paraId="4DFA3631" w14:textId="77777777" w:rsidR="006F77F2" w:rsidRPr="00CA7887" w:rsidRDefault="006F77F2" w:rsidP="00C84EE5">
      <w:pPr>
        <w:pStyle w:val="List"/>
        <w:spacing w:after="120" w:line="276" w:lineRule="auto"/>
        <w:ind w:left="0" w:firstLine="0"/>
        <w:jc w:val="both"/>
      </w:pPr>
      <w:r w:rsidRPr="00CA7887">
        <w:t>The RFP includes the following documents:</w:t>
      </w:r>
    </w:p>
    <w:p w14:paraId="12FDD3D7" w14:textId="77777777" w:rsidR="006F77F2" w:rsidRPr="00CA7887" w:rsidRDefault="006F77F2" w:rsidP="006F77F2">
      <w:pPr>
        <w:pStyle w:val="NormalIndent"/>
        <w:spacing w:after="120" w:line="276" w:lineRule="auto"/>
        <w:ind w:left="720"/>
        <w:rPr>
          <w:caps/>
        </w:rPr>
      </w:pPr>
      <w:r w:rsidRPr="00CA7887">
        <w:t>Section 1 – Request for Proposals Letter</w:t>
      </w:r>
    </w:p>
    <w:p w14:paraId="2EB49102" w14:textId="77777777" w:rsidR="006F77F2" w:rsidRPr="00CA7887" w:rsidRDefault="006F77F2" w:rsidP="006F77F2">
      <w:pPr>
        <w:pStyle w:val="NormalIndent"/>
        <w:spacing w:after="120" w:line="276" w:lineRule="auto"/>
        <w:ind w:left="720"/>
      </w:pPr>
      <w:r w:rsidRPr="00CA7887">
        <w:t>Section 2 - Instructions to Consultants and Data Sheet</w:t>
      </w:r>
    </w:p>
    <w:p w14:paraId="602BD284" w14:textId="08A57D38" w:rsidR="006F77F2" w:rsidRPr="00CA7887" w:rsidRDefault="0090078D" w:rsidP="006F77F2">
      <w:pPr>
        <w:pStyle w:val="NormalIndent"/>
        <w:spacing w:after="120" w:line="276" w:lineRule="auto"/>
        <w:ind w:left="1800" w:hanging="1080"/>
      </w:pPr>
      <w:r>
        <w:t>Section 3 - Technical Proposal F</w:t>
      </w:r>
      <w:r w:rsidR="00AE56EF">
        <w:t>TP</w:t>
      </w:r>
      <w:r w:rsidR="006F77F2" w:rsidRPr="00CA7887">
        <w:t xml:space="preserve"> - Standard Forms</w:t>
      </w:r>
    </w:p>
    <w:p w14:paraId="0C37F529" w14:textId="77777777" w:rsidR="006F77F2" w:rsidRPr="00CA7887" w:rsidRDefault="006F77F2" w:rsidP="006F77F2">
      <w:pPr>
        <w:pStyle w:val="NormalIndent"/>
        <w:spacing w:after="120" w:line="276" w:lineRule="auto"/>
        <w:ind w:left="720"/>
      </w:pPr>
      <w:r w:rsidRPr="00CA7887">
        <w:t>Section 4 - Financial Proposal - Standard Forms</w:t>
      </w:r>
    </w:p>
    <w:p w14:paraId="59C4EC40" w14:textId="77777777" w:rsidR="006F77F2" w:rsidRPr="00CA7887" w:rsidRDefault="006F77F2" w:rsidP="006F77F2">
      <w:pPr>
        <w:pStyle w:val="NormalIndent"/>
        <w:spacing w:after="120" w:line="276" w:lineRule="auto"/>
        <w:ind w:left="720"/>
      </w:pPr>
      <w:r w:rsidRPr="00CA7887">
        <w:t>Section 5 – Eligible Countries</w:t>
      </w:r>
    </w:p>
    <w:p w14:paraId="72A84297" w14:textId="77777777" w:rsidR="006F77F2" w:rsidRPr="00CA7887" w:rsidRDefault="006F77F2" w:rsidP="006F77F2">
      <w:pPr>
        <w:pStyle w:val="NormalIndent"/>
        <w:spacing w:after="120" w:line="276" w:lineRule="auto"/>
        <w:ind w:left="720"/>
      </w:pPr>
      <w:r w:rsidRPr="00CA7887">
        <w:t>Section 6 – Fraud and Corruption</w:t>
      </w:r>
    </w:p>
    <w:p w14:paraId="3C0F97E9" w14:textId="77777777" w:rsidR="006F77F2" w:rsidRPr="00CA7887" w:rsidRDefault="006F77F2" w:rsidP="006F77F2">
      <w:pPr>
        <w:pStyle w:val="NormalIndent"/>
        <w:spacing w:after="120" w:line="276" w:lineRule="auto"/>
        <w:ind w:left="720"/>
        <w:rPr>
          <w:caps/>
        </w:rPr>
      </w:pPr>
      <w:r w:rsidRPr="00CA7887">
        <w:t>Section 7 - Terms of Reference</w:t>
      </w:r>
    </w:p>
    <w:p w14:paraId="3D43A5A1" w14:textId="71B837BD" w:rsidR="006F77F2" w:rsidRPr="00CA7887" w:rsidRDefault="006F77F2" w:rsidP="006F77F2">
      <w:pPr>
        <w:pStyle w:val="BodyTextIndent"/>
        <w:tabs>
          <w:tab w:val="clear" w:pos="-720"/>
        </w:tabs>
        <w:suppressAutoHyphens w:val="0"/>
        <w:spacing w:after="120" w:line="276" w:lineRule="auto"/>
        <w:ind w:left="720"/>
        <w:rPr>
          <w:spacing w:val="0"/>
          <w:lang w:eastAsia="en-US"/>
        </w:rPr>
      </w:pPr>
      <w:r w:rsidRPr="00CA7887">
        <w:rPr>
          <w:spacing w:val="0"/>
          <w:lang w:eastAsia="en-US"/>
        </w:rPr>
        <w:t>Section 8 - Standard Forms of Contract Lump-Sum</w:t>
      </w:r>
    </w:p>
    <w:p w14:paraId="6AB89131" w14:textId="030F6C6B" w:rsidR="004B46D1" w:rsidRPr="00134BB9" w:rsidRDefault="006F77F2" w:rsidP="00134BB9">
      <w:pPr>
        <w:pStyle w:val="BodyTextIndent"/>
        <w:numPr>
          <w:ilvl w:val="0"/>
          <w:numId w:val="4"/>
        </w:numPr>
        <w:tabs>
          <w:tab w:val="clear" w:pos="-720"/>
        </w:tabs>
        <w:suppressAutoHyphens w:val="0"/>
        <w:spacing w:after="120" w:line="276" w:lineRule="auto"/>
        <w:rPr>
          <w:spacing w:val="0"/>
          <w:lang w:eastAsia="en-US"/>
        </w:rPr>
      </w:pPr>
      <w:r w:rsidRPr="00CA7887">
        <w:rPr>
          <w:spacing w:val="0"/>
          <w:lang w:eastAsia="en-US"/>
        </w:rPr>
        <w:t xml:space="preserve">Please inform us </w:t>
      </w:r>
      <w:r w:rsidR="00134BB9">
        <w:rPr>
          <w:spacing w:val="0"/>
          <w:lang w:eastAsia="en-US"/>
        </w:rPr>
        <w:t xml:space="preserve">on or before </w:t>
      </w:r>
      <w:r w:rsidR="008F47C2">
        <w:rPr>
          <w:spacing w:val="0"/>
          <w:lang w:eastAsia="en-US"/>
        </w:rPr>
        <w:t xml:space="preserve">January </w:t>
      </w:r>
      <w:r w:rsidR="00B46D29">
        <w:rPr>
          <w:spacing w:val="0"/>
          <w:lang w:eastAsia="en-US"/>
        </w:rPr>
        <w:t>19</w:t>
      </w:r>
      <w:r w:rsidR="007554AA">
        <w:rPr>
          <w:spacing w:val="0"/>
          <w:lang w:eastAsia="en-US"/>
        </w:rPr>
        <w:t xml:space="preserve">, 2021 </w:t>
      </w:r>
      <w:r w:rsidRPr="00CA7887">
        <w:rPr>
          <w:rFonts w:cs="Helv"/>
          <w:spacing w:val="0"/>
          <w:lang w:eastAsia="en-US"/>
        </w:rPr>
        <w:t xml:space="preserve">in writing at </w:t>
      </w:r>
      <w:r w:rsidR="00B93188" w:rsidRPr="00B93188">
        <w:rPr>
          <w:rFonts w:cs="Helv"/>
          <w:spacing w:val="0"/>
          <w:lang w:eastAsia="en-US"/>
        </w:rPr>
        <w:t>Ministry of Agriculture, Resilient Landscape and Livelihoods Project (RLLP)</w:t>
      </w:r>
      <w:r w:rsidRPr="00B93188">
        <w:rPr>
          <w:rFonts w:cs="Helv"/>
          <w:spacing w:val="0"/>
          <w:lang w:eastAsia="en-US"/>
        </w:rPr>
        <w:t>,</w:t>
      </w:r>
      <w:r w:rsidRPr="00CA7887">
        <w:rPr>
          <w:spacing w:val="0"/>
          <w:lang w:eastAsia="en-US"/>
        </w:rPr>
        <w:t xml:space="preserve"> </w:t>
      </w:r>
      <w:r w:rsidR="00B93188">
        <w:rPr>
          <w:spacing w:val="0"/>
          <w:lang w:eastAsia="en-US"/>
        </w:rPr>
        <w:t xml:space="preserve">physically or by </w:t>
      </w:r>
      <w:r w:rsidRPr="00CA7887">
        <w:rPr>
          <w:spacing w:val="0"/>
          <w:lang w:eastAsia="en-US"/>
        </w:rPr>
        <w:t xml:space="preserve">E-mail </w:t>
      </w:r>
      <w:hyperlink r:id="rId12" w:history="1">
        <w:r w:rsidR="004B46D1" w:rsidRPr="00590EEA">
          <w:rPr>
            <w:rStyle w:val="Hyperlink"/>
            <w:i/>
            <w:spacing w:val="0"/>
            <w:lang w:eastAsia="en-US"/>
          </w:rPr>
          <w:t>kinfumz@yahoo.com</w:t>
        </w:r>
      </w:hyperlink>
      <w:r w:rsidR="000A571D">
        <w:rPr>
          <w:i/>
          <w:spacing w:val="0"/>
          <w:lang w:eastAsia="en-US"/>
        </w:rPr>
        <w:t xml:space="preserve">, </w:t>
      </w:r>
      <w:r w:rsidR="00875147" w:rsidRPr="00134BB9">
        <w:rPr>
          <w:b/>
          <w:i/>
          <w:spacing w:val="0"/>
          <w:u w:val="single"/>
          <w:lang w:eastAsia="en-US"/>
        </w:rPr>
        <w:t>CC:</w:t>
      </w:r>
      <w:r w:rsidR="00875147" w:rsidRPr="00134BB9">
        <w:rPr>
          <w:i/>
          <w:spacing w:val="0"/>
          <w:lang w:eastAsia="en-US"/>
        </w:rPr>
        <w:t xml:space="preserve"> </w:t>
      </w:r>
      <w:hyperlink r:id="rId13" w:history="1">
        <w:r w:rsidR="000A571D" w:rsidRPr="00134BB9">
          <w:rPr>
            <w:rStyle w:val="Hyperlink"/>
            <w:i/>
            <w:spacing w:val="0"/>
            <w:lang w:eastAsia="en-US"/>
          </w:rPr>
          <w:t>habtamuhailu@yahoo.com</w:t>
        </w:r>
      </w:hyperlink>
      <w:r w:rsidR="00875147" w:rsidRPr="00134BB9">
        <w:rPr>
          <w:i/>
          <w:spacing w:val="0"/>
          <w:lang w:eastAsia="en-US"/>
        </w:rPr>
        <w:t xml:space="preserve"> or </w:t>
      </w:r>
      <w:hyperlink r:id="rId14" w:history="1">
        <w:r w:rsidR="004B46D1" w:rsidRPr="00134BB9">
          <w:rPr>
            <w:rStyle w:val="Hyperlink"/>
            <w:i/>
            <w:spacing w:val="0"/>
            <w:lang w:eastAsia="en-US"/>
          </w:rPr>
          <w:t>degayehu@gmail.com</w:t>
        </w:r>
      </w:hyperlink>
      <w:r w:rsidR="004B46D1" w:rsidRPr="00134BB9">
        <w:rPr>
          <w:i/>
          <w:spacing w:val="0"/>
          <w:lang w:eastAsia="en-US"/>
        </w:rPr>
        <w:t>:</w:t>
      </w:r>
    </w:p>
    <w:p w14:paraId="18BD3C45" w14:textId="77777777" w:rsidR="006F77F2" w:rsidRPr="00CA7887" w:rsidRDefault="006F77F2" w:rsidP="006F77F2">
      <w:pPr>
        <w:spacing w:after="120" w:line="276" w:lineRule="auto"/>
        <w:ind w:left="720"/>
      </w:pPr>
      <w:r w:rsidRPr="00CA7887">
        <w:t>(a)</w:t>
      </w:r>
      <w:r w:rsidRPr="00CA7887">
        <w:tab/>
        <w:t>that you have received this Request for Proposals; and</w:t>
      </w:r>
    </w:p>
    <w:p w14:paraId="2EBDE9A6" w14:textId="77777777" w:rsidR="006F77F2" w:rsidRPr="00CA7887" w:rsidRDefault="006F77F2" w:rsidP="009B431F">
      <w:pPr>
        <w:spacing w:after="120" w:line="276" w:lineRule="auto"/>
        <w:ind w:left="1440" w:hanging="720"/>
        <w:jc w:val="both"/>
      </w:pPr>
      <w:r w:rsidRPr="00CA7887">
        <w:lastRenderedPageBreak/>
        <w:t>(b)</w:t>
      </w:r>
      <w:r w:rsidRPr="00CA7887">
        <w:tab/>
        <w:t xml:space="preserve">whether you intend to submit a proposal alone or intend to enhance your experience by requesting permission to associate </w:t>
      </w:r>
      <w:r w:rsidRPr="00CA7887">
        <w:rPr>
          <w:rFonts w:cs="Helv"/>
        </w:rPr>
        <w:t>with other firm(s) (if permissible under Section 2, Instructions to Consultants (ITC), Data Sheet 14.1.1)</w:t>
      </w:r>
      <w:r w:rsidRPr="00CA7887">
        <w:t>.</w:t>
      </w:r>
    </w:p>
    <w:p w14:paraId="46B96331" w14:textId="4751BD8B" w:rsidR="003B3D1B" w:rsidRPr="00CA7887" w:rsidRDefault="003B3D1B" w:rsidP="00875147">
      <w:pPr>
        <w:pStyle w:val="ListParagraph"/>
        <w:numPr>
          <w:ilvl w:val="0"/>
          <w:numId w:val="4"/>
        </w:numPr>
        <w:jc w:val="both"/>
      </w:pPr>
      <w:r w:rsidRPr="00CA7887">
        <w:rPr>
          <w:spacing w:val="-2"/>
        </w:rPr>
        <w:t>Attention is drawn to the Procurement Regulations requiring the Borrower to disclose information on the successful Consultant’s beneficial ownership, as part of the Contract Award Notice, using the Beneficial Ownership Disclosure Form as included in the Request for Proposals.</w:t>
      </w:r>
    </w:p>
    <w:p w14:paraId="511F1921" w14:textId="77777777" w:rsidR="003B3D1B" w:rsidRPr="00CA7887" w:rsidRDefault="003B3D1B" w:rsidP="00CE7B25">
      <w:pPr>
        <w:pStyle w:val="ListParagraph"/>
        <w:ind w:left="360"/>
      </w:pPr>
    </w:p>
    <w:p w14:paraId="3113E806" w14:textId="77777777" w:rsidR="00986312" w:rsidRPr="00CA7887" w:rsidRDefault="006F77F2" w:rsidP="00875147">
      <w:pPr>
        <w:pStyle w:val="BankNormal"/>
        <w:numPr>
          <w:ilvl w:val="0"/>
          <w:numId w:val="4"/>
        </w:numPr>
        <w:spacing w:after="120" w:line="276" w:lineRule="auto"/>
      </w:pPr>
      <w:r w:rsidRPr="00CA7887">
        <w:t>Details on the proposal’s submission date, time and address are provided in ITC 17.7 and ITC 17.9.</w:t>
      </w:r>
    </w:p>
    <w:p w14:paraId="48004CD5" w14:textId="77777777" w:rsidR="006F77F2" w:rsidRPr="00CA7887" w:rsidRDefault="006F77F2" w:rsidP="006F77F2">
      <w:pPr>
        <w:pStyle w:val="TOC1"/>
        <w:spacing w:after="0" w:line="276" w:lineRule="auto"/>
        <w:rPr>
          <w:lang w:val="en-US"/>
        </w:rPr>
      </w:pPr>
      <w:r w:rsidRPr="00CA7887">
        <w:rPr>
          <w:lang w:val="en-US"/>
        </w:rPr>
        <w:t>Yours sincerely,</w:t>
      </w:r>
    </w:p>
    <w:p w14:paraId="4E905335" w14:textId="77777777" w:rsidR="006F77F2" w:rsidRPr="00CA7887" w:rsidRDefault="006F77F2" w:rsidP="006F77F2">
      <w:pPr>
        <w:tabs>
          <w:tab w:val="left" w:pos="2880"/>
          <w:tab w:val="left" w:pos="5760"/>
          <w:tab w:val="right" w:leader="dot" w:pos="8640"/>
        </w:tabs>
        <w:spacing w:line="276" w:lineRule="auto"/>
      </w:pPr>
    </w:p>
    <w:p w14:paraId="65FDDE0D" w14:textId="77777777" w:rsidR="00875147" w:rsidRDefault="00875147" w:rsidP="006F77F2">
      <w:pPr>
        <w:rPr>
          <w:i/>
        </w:rPr>
      </w:pPr>
    </w:p>
    <w:p w14:paraId="11D4EB34" w14:textId="67B949A4" w:rsidR="006F77F2" w:rsidRPr="00CA7887" w:rsidRDefault="0069630F" w:rsidP="006F77F2">
      <w:pPr>
        <w:rPr>
          <w:i/>
        </w:rPr>
      </w:pPr>
      <w:r>
        <w:rPr>
          <w:i/>
        </w:rPr>
        <w:t>Ministry of Agriculture (</w:t>
      </w:r>
      <w:proofErr w:type="spellStart"/>
      <w:r>
        <w:rPr>
          <w:i/>
        </w:rPr>
        <w:t>MoA</w:t>
      </w:r>
      <w:proofErr w:type="spellEnd"/>
      <w:r>
        <w:rPr>
          <w:i/>
        </w:rPr>
        <w:t>), Resilient Landscape and Livelihood Project (RLLP)</w:t>
      </w:r>
    </w:p>
    <w:p w14:paraId="304FE04A" w14:textId="24E00343" w:rsidR="006F77F2" w:rsidRPr="00CA7887" w:rsidRDefault="0069630F" w:rsidP="006F77F2">
      <w:pPr>
        <w:rPr>
          <w:i/>
        </w:rPr>
      </w:pPr>
      <w:proofErr w:type="spellStart"/>
      <w:r>
        <w:rPr>
          <w:i/>
        </w:rPr>
        <w:t>Kinfu</w:t>
      </w:r>
      <w:proofErr w:type="spellEnd"/>
      <w:r>
        <w:rPr>
          <w:i/>
        </w:rPr>
        <w:t xml:space="preserve"> </w:t>
      </w:r>
      <w:proofErr w:type="spellStart"/>
      <w:r>
        <w:rPr>
          <w:i/>
        </w:rPr>
        <w:t>Bekabil</w:t>
      </w:r>
      <w:proofErr w:type="spellEnd"/>
      <w:r>
        <w:rPr>
          <w:i/>
        </w:rPr>
        <w:t>, Senior Procurement and Contract Management Specialist</w:t>
      </w:r>
    </w:p>
    <w:p w14:paraId="035C4BC8" w14:textId="3B635BC2" w:rsidR="006F77F2" w:rsidRPr="00CA7887" w:rsidRDefault="0069630F" w:rsidP="006F77F2">
      <w:pPr>
        <w:rPr>
          <w:i/>
          <w:iCs/>
          <w:spacing w:val="-2"/>
        </w:rPr>
      </w:pPr>
      <w:r>
        <w:rPr>
          <w:i/>
        </w:rPr>
        <w:t>Addis Ababa, Gurd Shola</w:t>
      </w:r>
      <w:r w:rsidR="004B46D1">
        <w:rPr>
          <w:i/>
        </w:rPr>
        <w:t xml:space="preserve">, </w:t>
      </w:r>
      <w:r w:rsidR="00134BB9">
        <w:rPr>
          <w:i/>
        </w:rPr>
        <w:t>Behind</w:t>
      </w:r>
      <w:r w:rsidR="004B46D1">
        <w:rPr>
          <w:i/>
        </w:rPr>
        <w:t xml:space="preserve"> Geological Survey, Block B </w:t>
      </w:r>
      <w:r w:rsidR="00134BB9">
        <w:rPr>
          <w:i/>
        </w:rPr>
        <w:t>2</w:t>
      </w:r>
      <w:r w:rsidR="00134BB9" w:rsidRPr="00134BB9">
        <w:rPr>
          <w:i/>
          <w:vertAlign w:val="superscript"/>
        </w:rPr>
        <w:t>nd</w:t>
      </w:r>
      <w:r w:rsidR="00134BB9">
        <w:rPr>
          <w:i/>
        </w:rPr>
        <w:t xml:space="preserve"> floor</w:t>
      </w:r>
      <w:r w:rsidR="004B46D1">
        <w:rPr>
          <w:i/>
        </w:rPr>
        <w:t xml:space="preserve"> </w:t>
      </w:r>
    </w:p>
    <w:p w14:paraId="06D3E36B" w14:textId="067A39BF" w:rsidR="006F77F2" w:rsidRPr="00CA7887" w:rsidRDefault="004B46D1" w:rsidP="006F77F2">
      <w:pPr>
        <w:rPr>
          <w:i/>
        </w:rPr>
      </w:pPr>
      <w:proofErr w:type="gramStart"/>
      <w:r>
        <w:rPr>
          <w:i/>
        </w:rPr>
        <w:t>Telephone:-</w:t>
      </w:r>
      <w:proofErr w:type="gramEnd"/>
      <w:r>
        <w:rPr>
          <w:i/>
        </w:rPr>
        <w:t xml:space="preserve"> +251-6461300/+251-911-193610</w:t>
      </w:r>
    </w:p>
    <w:p w14:paraId="348BAF1B" w14:textId="4F938CF5" w:rsidR="004B46D1" w:rsidRDefault="00000000" w:rsidP="006F77F2">
      <w:pPr>
        <w:tabs>
          <w:tab w:val="left" w:pos="2628"/>
        </w:tabs>
        <w:rPr>
          <w:i/>
        </w:rPr>
      </w:pPr>
      <w:hyperlink r:id="rId15" w:history="1">
        <w:r w:rsidR="004B46D1" w:rsidRPr="00590EEA">
          <w:rPr>
            <w:rStyle w:val="Hyperlink"/>
            <w:i/>
          </w:rPr>
          <w:t>kinfumz@yahoo.com</w:t>
        </w:r>
      </w:hyperlink>
      <w:r w:rsidR="004B46D1">
        <w:rPr>
          <w:i/>
        </w:rPr>
        <w:t xml:space="preserve">, </w:t>
      </w:r>
      <w:hyperlink r:id="rId16" w:history="1">
        <w:r w:rsidR="004B46D1" w:rsidRPr="00590EEA">
          <w:rPr>
            <w:rStyle w:val="Hyperlink"/>
            <w:i/>
          </w:rPr>
          <w:t>habtamuhailu@yahoo.com</w:t>
        </w:r>
      </w:hyperlink>
      <w:r w:rsidR="004B46D1">
        <w:rPr>
          <w:i/>
        </w:rPr>
        <w:t xml:space="preserve">, </w:t>
      </w:r>
      <w:hyperlink r:id="rId17" w:history="1">
        <w:r w:rsidR="004B46D1" w:rsidRPr="00590EEA">
          <w:rPr>
            <w:rStyle w:val="Hyperlink"/>
            <w:i/>
          </w:rPr>
          <w:t>degayehu@gmail.com</w:t>
        </w:r>
      </w:hyperlink>
    </w:p>
    <w:p w14:paraId="012C19C6" w14:textId="77777777" w:rsidR="004B46D1" w:rsidRDefault="004B46D1" w:rsidP="006F77F2">
      <w:pPr>
        <w:tabs>
          <w:tab w:val="left" w:pos="2628"/>
        </w:tabs>
        <w:rPr>
          <w:i/>
        </w:rPr>
      </w:pPr>
    </w:p>
    <w:p w14:paraId="74F6816F" w14:textId="77777777" w:rsidR="004B46D1" w:rsidRDefault="004B46D1" w:rsidP="006F77F2">
      <w:pPr>
        <w:tabs>
          <w:tab w:val="left" w:pos="2628"/>
        </w:tabs>
        <w:rPr>
          <w:i/>
        </w:rPr>
      </w:pPr>
    </w:p>
    <w:p w14:paraId="60D9A9D4" w14:textId="6DC973ED" w:rsidR="006F77F2" w:rsidRPr="00CA7887" w:rsidRDefault="006F77F2" w:rsidP="006F77F2">
      <w:pPr>
        <w:tabs>
          <w:tab w:val="left" w:pos="2628"/>
        </w:tabs>
        <w:rPr>
          <w:i/>
        </w:rPr>
      </w:pPr>
      <w:r w:rsidRPr="00CA7887">
        <w:rPr>
          <w:i/>
        </w:rPr>
        <w:tab/>
      </w:r>
    </w:p>
    <w:p w14:paraId="19551E62" w14:textId="77777777" w:rsidR="006F77F2" w:rsidRPr="00CA7887" w:rsidRDefault="006F77F2" w:rsidP="006F77F2">
      <w:pPr>
        <w:tabs>
          <w:tab w:val="left" w:pos="720"/>
          <w:tab w:val="right" w:leader="dot" w:pos="8640"/>
        </w:tabs>
        <w:ind w:left="360"/>
        <w:jc w:val="both"/>
      </w:pPr>
    </w:p>
    <w:p w14:paraId="717B4C72" w14:textId="77777777" w:rsidR="00432C6A" w:rsidRPr="00CA7887" w:rsidRDefault="00432C6A" w:rsidP="006F77F2">
      <w:pPr>
        <w:ind w:left="360"/>
        <w:jc w:val="center"/>
        <w:rPr>
          <w:b/>
          <w:sz w:val="28"/>
        </w:rPr>
      </w:pPr>
    </w:p>
    <w:p w14:paraId="2230B01F" w14:textId="77777777" w:rsidR="004763E0" w:rsidRPr="00CA7887" w:rsidRDefault="004763E0">
      <w:pPr>
        <w:rPr>
          <w:b/>
          <w:sz w:val="28"/>
        </w:rPr>
      </w:pPr>
      <w:r w:rsidRPr="00CA7887">
        <w:rPr>
          <w:b/>
          <w:sz w:val="28"/>
        </w:rPr>
        <w:br w:type="page"/>
      </w:r>
    </w:p>
    <w:p w14:paraId="056E4986" w14:textId="77777777" w:rsidR="000B5EDC" w:rsidRPr="00CA7887" w:rsidRDefault="000B5EDC" w:rsidP="009B431F">
      <w:pPr>
        <w:pStyle w:val="HeadingSections"/>
        <w:spacing w:after="240"/>
      </w:pPr>
      <w:bookmarkStart w:id="13" w:name="_Toc474333876"/>
      <w:bookmarkStart w:id="14" w:name="_Toc474334045"/>
      <w:bookmarkStart w:id="15" w:name="_Toc494209423"/>
      <w:bookmarkStart w:id="16" w:name="_Toc66718166"/>
      <w:bookmarkEnd w:id="1"/>
      <w:r w:rsidRPr="00CA7887">
        <w:lastRenderedPageBreak/>
        <w:t>Section 2. Instructions to Consultants and Data Sheet</w:t>
      </w:r>
      <w:bookmarkEnd w:id="13"/>
      <w:bookmarkEnd w:id="14"/>
      <w:bookmarkEnd w:id="15"/>
      <w:bookmarkEnd w:id="16"/>
    </w:p>
    <w:p w14:paraId="7E5C3113" w14:textId="77777777" w:rsidR="0011244C" w:rsidRPr="00CA7887" w:rsidRDefault="0011244C" w:rsidP="000272D8">
      <w:pPr>
        <w:jc w:val="both"/>
        <w:rPr>
          <w:i/>
          <w:iCs/>
          <w:sz w:val="20"/>
          <w:szCs w:val="20"/>
        </w:rPr>
      </w:pPr>
    </w:p>
    <w:p w14:paraId="2496997B" w14:textId="794ED80B" w:rsidR="0011244C" w:rsidRPr="00CA7887" w:rsidRDefault="0011244C" w:rsidP="0011244C">
      <w:pPr>
        <w:jc w:val="center"/>
        <w:rPr>
          <w:b/>
          <w:iCs/>
          <w:sz w:val="28"/>
          <w:szCs w:val="28"/>
        </w:rPr>
      </w:pPr>
      <w:r w:rsidRPr="00CA7887">
        <w:rPr>
          <w:b/>
          <w:iCs/>
          <w:sz w:val="28"/>
          <w:szCs w:val="28"/>
        </w:rPr>
        <w:t>TABLE OF CONTENT</w:t>
      </w:r>
    </w:p>
    <w:p w14:paraId="60C30EFC" w14:textId="3622D674" w:rsidR="0011244C" w:rsidRPr="00CA7887" w:rsidRDefault="0011244C" w:rsidP="0011244C">
      <w:pPr>
        <w:jc w:val="center"/>
        <w:rPr>
          <w:b/>
          <w:iCs/>
          <w:sz w:val="28"/>
          <w:szCs w:val="28"/>
        </w:rPr>
      </w:pPr>
    </w:p>
    <w:p w14:paraId="231BB780" w14:textId="77777777" w:rsidR="0099695A" w:rsidRDefault="0011244C">
      <w:pPr>
        <w:pStyle w:val="TOC1"/>
        <w:rPr>
          <w:rFonts w:asciiTheme="minorHAnsi" w:eastAsiaTheme="minorEastAsia" w:hAnsiTheme="minorHAnsi" w:cstheme="minorBidi"/>
          <w:sz w:val="22"/>
          <w:szCs w:val="22"/>
          <w:lang w:eastAsia="en-GB"/>
        </w:rPr>
      </w:pPr>
      <w:r w:rsidRPr="009B431F">
        <w:rPr>
          <w:b/>
          <w:iCs/>
          <w:sz w:val="28"/>
          <w:szCs w:val="28"/>
        </w:rPr>
        <w:fldChar w:fldCharType="begin"/>
      </w:r>
      <w:r w:rsidRPr="00CA7887">
        <w:rPr>
          <w:b/>
          <w:iCs/>
          <w:sz w:val="28"/>
          <w:szCs w:val="28"/>
        </w:rPr>
        <w:instrText xml:space="preserve"> TOC \h \z \t "Heading ITC 1,1,Heading ITC 2,2" </w:instrText>
      </w:r>
      <w:r w:rsidRPr="009B431F">
        <w:rPr>
          <w:b/>
          <w:iCs/>
          <w:sz w:val="28"/>
          <w:szCs w:val="28"/>
        </w:rPr>
        <w:fldChar w:fldCharType="separate"/>
      </w:r>
      <w:hyperlink w:anchor="_Toc66718229" w:history="1">
        <w:r w:rsidR="0099695A" w:rsidRPr="006845FB">
          <w:rPr>
            <w:rStyle w:val="Hyperlink"/>
            <w:rFonts w:eastAsiaTheme="minorEastAsia"/>
          </w:rPr>
          <w:t>A.  General Provisions</w:t>
        </w:r>
        <w:r w:rsidR="0099695A">
          <w:rPr>
            <w:webHidden/>
          </w:rPr>
          <w:tab/>
        </w:r>
        <w:r w:rsidR="0099695A">
          <w:rPr>
            <w:webHidden/>
          </w:rPr>
          <w:fldChar w:fldCharType="begin"/>
        </w:r>
        <w:r w:rsidR="0099695A">
          <w:rPr>
            <w:webHidden/>
          </w:rPr>
          <w:instrText xml:space="preserve"> PAGEREF _Toc66718229 \h </w:instrText>
        </w:r>
        <w:r w:rsidR="0099695A">
          <w:rPr>
            <w:webHidden/>
          </w:rPr>
        </w:r>
        <w:r w:rsidR="0099695A">
          <w:rPr>
            <w:webHidden/>
          </w:rPr>
          <w:fldChar w:fldCharType="separate"/>
        </w:r>
        <w:r w:rsidR="0099695A">
          <w:rPr>
            <w:webHidden/>
          </w:rPr>
          <w:t>9</w:t>
        </w:r>
        <w:r w:rsidR="0099695A">
          <w:rPr>
            <w:webHidden/>
          </w:rPr>
          <w:fldChar w:fldCharType="end"/>
        </w:r>
      </w:hyperlink>
    </w:p>
    <w:p w14:paraId="795B637E" w14:textId="77777777" w:rsidR="0099695A" w:rsidRDefault="00000000">
      <w:pPr>
        <w:pStyle w:val="TOC2"/>
        <w:rPr>
          <w:rFonts w:asciiTheme="minorHAnsi" w:eastAsiaTheme="minorEastAsia" w:hAnsiTheme="minorHAnsi" w:cstheme="minorBidi"/>
          <w:sz w:val="22"/>
          <w:szCs w:val="22"/>
          <w:lang w:val="en-GB" w:eastAsia="en-GB"/>
        </w:rPr>
      </w:pPr>
      <w:hyperlink w:anchor="_Toc66718230" w:history="1">
        <w:r w:rsidR="0099695A" w:rsidRPr="006845FB">
          <w:rPr>
            <w:rStyle w:val="Hyperlink"/>
            <w:rFonts w:eastAsiaTheme="minorEastAsia"/>
          </w:rPr>
          <w:t>1.</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Definitions</w:t>
        </w:r>
        <w:r w:rsidR="0099695A">
          <w:rPr>
            <w:webHidden/>
          </w:rPr>
          <w:tab/>
        </w:r>
        <w:r w:rsidR="0099695A">
          <w:rPr>
            <w:webHidden/>
          </w:rPr>
          <w:fldChar w:fldCharType="begin"/>
        </w:r>
        <w:r w:rsidR="0099695A">
          <w:rPr>
            <w:webHidden/>
          </w:rPr>
          <w:instrText xml:space="preserve"> PAGEREF _Toc66718230 \h </w:instrText>
        </w:r>
        <w:r w:rsidR="0099695A">
          <w:rPr>
            <w:webHidden/>
          </w:rPr>
        </w:r>
        <w:r w:rsidR="0099695A">
          <w:rPr>
            <w:webHidden/>
          </w:rPr>
          <w:fldChar w:fldCharType="separate"/>
        </w:r>
        <w:r w:rsidR="0099695A">
          <w:rPr>
            <w:webHidden/>
          </w:rPr>
          <w:t>9</w:t>
        </w:r>
        <w:r w:rsidR="0099695A">
          <w:rPr>
            <w:webHidden/>
          </w:rPr>
          <w:fldChar w:fldCharType="end"/>
        </w:r>
      </w:hyperlink>
    </w:p>
    <w:p w14:paraId="4204C93E" w14:textId="77777777" w:rsidR="0099695A" w:rsidRDefault="00000000">
      <w:pPr>
        <w:pStyle w:val="TOC2"/>
        <w:rPr>
          <w:rFonts w:asciiTheme="minorHAnsi" w:eastAsiaTheme="minorEastAsia" w:hAnsiTheme="minorHAnsi" w:cstheme="minorBidi"/>
          <w:sz w:val="22"/>
          <w:szCs w:val="22"/>
          <w:lang w:val="en-GB" w:eastAsia="en-GB"/>
        </w:rPr>
      </w:pPr>
      <w:hyperlink w:anchor="_Toc66718231" w:history="1">
        <w:r w:rsidR="0099695A" w:rsidRPr="006845FB">
          <w:rPr>
            <w:rStyle w:val="Hyperlink"/>
            <w:rFonts w:eastAsiaTheme="minorEastAsia"/>
          </w:rPr>
          <w:t>2.</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Introduction</w:t>
        </w:r>
        <w:r w:rsidR="0099695A">
          <w:rPr>
            <w:webHidden/>
          </w:rPr>
          <w:tab/>
        </w:r>
        <w:r w:rsidR="0099695A">
          <w:rPr>
            <w:webHidden/>
          </w:rPr>
          <w:fldChar w:fldCharType="begin"/>
        </w:r>
        <w:r w:rsidR="0099695A">
          <w:rPr>
            <w:webHidden/>
          </w:rPr>
          <w:instrText xml:space="preserve"> PAGEREF _Toc66718231 \h </w:instrText>
        </w:r>
        <w:r w:rsidR="0099695A">
          <w:rPr>
            <w:webHidden/>
          </w:rPr>
        </w:r>
        <w:r w:rsidR="0099695A">
          <w:rPr>
            <w:webHidden/>
          </w:rPr>
          <w:fldChar w:fldCharType="separate"/>
        </w:r>
        <w:r w:rsidR="0099695A">
          <w:rPr>
            <w:webHidden/>
          </w:rPr>
          <w:t>11</w:t>
        </w:r>
        <w:r w:rsidR="0099695A">
          <w:rPr>
            <w:webHidden/>
          </w:rPr>
          <w:fldChar w:fldCharType="end"/>
        </w:r>
      </w:hyperlink>
    </w:p>
    <w:p w14:paraId="4CA91BBA" w14:textId="77777777" w:rsidR="0099695A" w:rsidRDefault="00000000">
      <w:pPr>
        <w:pStyle w:val="TOC2"/>
        <w:rPr>
          <w:rFonts w:asciiTheme="minorHAnsi" w:eastAsiaTheme="minorEastAsia" w:hAnsiTheme="minorHAnsi" w:cstheme="minorBidi"/>
          <w:sz w:val="22"/>
          <w:szCs w:val="22"/>
          <w:lang w:val="en-GB" w:eastAsia="en-GB"/>
        </w:rPr>
      </w:pPr>
      <w:hyperlink w:anchor="_Toc66718232" w:history="1">
        <w:r w:rsidR="0099695A" w:rsidRPr="006845FB">
          <w:rPr>
            <w:rStyle w:val="Hyperlink"/>
            <w:rFonts w:eastAsiaTheme="minorEastAsia"/>
          </w:rPr>
          <w:t>3.</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Conflict of Interest</w:t>
        </w:r>
        <w:r w:rsidR="0099695A">
          <w:rPr>
            <w:webHidden/>
          </w:rPr>
          <w:tab/>
        </w:r>
        <w:r w:rsidR="0099695A">
          <w:rPr>
            <w:webHidden/>
          </w:rPr>
          <w:fldChar w:fldCharType="begin"/>
        </w:r>
        <w:r w:rsidR="0099695A">
          <w:rPr>
            <w:webHidden/>
          </w:rPr>
          <w:instrText xml:space="preserve"> PAGEREF _Toc66718232 \h </w:instrText>
        </w:r>
        <w:r w:rsidR="0099695A">
          <w:rPr>
            <w:webHidden/>
          </w:rPr>
        </w:r>
        <w:r w:rsidR="0099695A">
          <w:rPr>
            <w:webHidden/>
          </w:rPr>
          <w:fldChar w:fldCharType="separate"/>
        </w:r>
        <w:r w:rsidR="0099695A">
          <w:rPr>
            <w:webHidden/>
          </w:rPr>
          <w:t>12</w:t>
        </w:r>
        <w:r w:rsidR="0099695A">
          <w:rPr>
            <w:webHidden/>
          </w:rPr>
          <w:fldChar w:fldCharType="end"/>
        </w:r>
      </w:hyperlink>
    </w:p>
    <w:p w14:paraId="0E997DFF" w14:textId="77777777" w:rsidR="0099695A" w:rsidRDefault="00000000">
      <w:pPr>
        <w:pStyle w:val="TOC2"/>
        <w:rPr>
          <w:rFonts w:asciiTheme="minorHAnsi" w:eastAsiaTheme="minorEastAsia" w:hAnsiTheme="minorHAnsi" w:cstheme="minorBidi"/>
          <w:sz w:val="22"/>
          <w:szCs w:val="22"/>
          <w:lang w:val="en-GB" w:eastAsia="en-GB"/>
        </w:rPr>
      </w:pPr>
      <w:hyperlink w:anchor="_Toc66718233" w:history="1">
        <w:r w:rsidR="0099695A" w:rsidRPr="006845FB">
          <w:rPr>
            <w:rStyle w:val="Hyperlink"/>
            <w:rFonts w:eastAsiaTheme="minorEastAsia"/>
          </w:rPr>
          <w:t>4.</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Unfair Competitive Advantage</w:t>
        </w:r>
        <w:r w:rsidR="0099695A">
          <w:rPr>
            <w:webHidden/>
          </w:rPr>
          <w:tab/>
        </w:r>
        <w:r w:rsidR="0099695A">
          <w:rPr>
            <w:webHidden/>
          </w:rPr>
          <w:fldChar w:fldCharType="begin"/>
        </w:r>
        <w:r w:rsidR="0099695A">
          <w:rPr>
            <w:webHidden/>
          </w:rPr>
          <w:instrText xml:space="preserve"> PAGEREF _Toc66718233 \h </w:instrText>
        </w:r>
        <w:r w:rsidR="0099695A">
          <w:rPr>
            <w:webHidden/>
          </w:rPr>
        </w:r>
        <w:r w:rsidR="0099695A">
          <w:rPr>
            <w:webHidden/>
          </w:rPr>
          <w:fldChar w:fldCharType="separate"/>
        </w:r>
        <w:r w:rsidR="0099695A">
          <w:rPr>
            <w:webHidden/>
          </w:rPr>
          <w:t>13</w:t>
        </w:r>
        <w:r w:rsidR="0099695A">
          <w:rPr>
            <w:webHidden/>
          </w:rPr>
          <w:fldChar w:fldCharType="end"/>
        </w:r>
      </w:hyperlink>
    </w:p>
    <w:p w14:paraId="318367CB" w14:textId="77777777" w:rsidR="0099695A" w:rsidRDefault="00000000">
      <w:pPr>
        <w:pStyle w:val="TOC2"/>
        <w:rPr>
          <w:rFonts w:asciiTheme="minorHAnsi" w:eastAsiaTheme="minorEastAsia" w:hAnsiTheme="minorHAnsi" w:cstheme="minorBidi"/>
          <w:sz w:val="22"/>
          <w:szCs w:val="22"/>
          <w:lang w:val="en-GB" w:eastAsia="en-GB"/>
        </w:rPr>
      </w:pPr>
      <w:hyperlink w:anchor="_Toc66718234" w:history="1">
        <w:r w:rsidR="0099695A" w:rsidRPr="006845FB">
          <w:rPr>
            <w:rStyle w:val="Hyperlink"/>
            <w:rFonts w:eastAsiaTheme="minorEastAsia"/>
          </w:rPr>
          <w:t>5.</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Fraud and Corruption</w:t>
        </w:r>
        <w:r w:rsidR="0099695A">
          <w:rPr>
            <w:webHidden/>
          </w:rPr>
          <w:tab/>
        </w:r>
        <w:r w:rsidR="0099695A">
          <w:rPr>
            <w:webHidden/>
          </w:rPr>
          <w:fldChar w:fldCharType="begin"/>
        </w:r>
        <w:r w:rsidR="0099695A">
          <w:rPr>
            <w:webHidden/>
          </w:rPr>
          <w:instrText xml:space="preserve"> PAGEREF _Toc66718234 \h </w:instrText>
        </w:r>
        <w:r w:rsidR="0099695A">
          <w:rPr>
            <w:webHidden/>
          </w:rPr>
        </w:r>
        <w:r w:rsidR="0099695A">
          <w:rPr>
            <w:webHidden/>
          </w:rPr>
          <w:fldChar w:fldCharType="separate"/>
        </w:r>
        <w:r w:rsidR="0099695A">
          <w:rPr>
            <w:webHidden/>
          </w:rPr>
          <w:t>13</w:t>
        </w:r>
        <w:r w:rsidR="0099695A">
          <w:rPr>
            <w:webHidden/>
          </w:rPr>
          <w:fldChar w:fldCharType="end"/>
        </w:r>
      </w:hyperlink>
    </w:p>
    <w:p w14:paraId="1931AD84" w14:textId="77777777" w:rsidR="0099695A" w:rsidRDefault="00000000">
      <w:pPr>
        <w:pStyle w:val="TOC2"/>
        <w:rPr>
          <w:rFonts w:asciiTheme="minorHAnsi" w:eastAsiaTheme="minorEastAsia" w:hAnsiTheme="minorHAnsi" w:cstheme="minorBidi"/>
          <w:sz w:val="22"/>
          <w:szCs w:val="22"/>
          <w:lang w:val="en-GB" w:eastAsia="en-GB"/>
        </w:rPr>
      </w:pPr>
      <w:hyperlink w:anchor="_Toc66718235" w:history="1">
        <w:r w:rsidR="0099695A" w:rsidRPr="006845FB">
          <w:rPr>
            <w:rStyle w:val="Hyperlink"/>
            <w:rFonts w:eastAsiaTheme="minorEastAsia"/>
          </w:rPr>
          <w:t>6.</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Eligibility</w:t>
        </w:r>
        <w:r w:rsidR="0099695A">
          <w:rPr>
            <w:webHidden/>
          </w:rPr>
          <w:tab/>
        </w:r>
        <w:r w:rsidR="0099695A">
          <w:rPr>
            <w:webHidden/>
          </w:rPr>
          <w:fldChar w:fldCharType="begin"/>
        </w:r>
        <w:r w:rsidR="0099695A">
          <w:rPr>
            <w:webHidden/>
          </w:rPr>
          <w:instrText xml:space="preserve"> PAGEREF _Toc66718235 \h </w:instrText>
        </w:r>
        <w:r w:rsidR="0099695A">
          <w:rPr>
            <w:webHidden/>
          </w:rPr>
        </w:r>
        <w:r w:rsidR="0099695A">
          <w:rPr>
            <w:webHidden/>
          </w:rPr>
          <w:fldChar w:fldCharType="separate"/>
        </w:r>
        <w:r w:rsidR="0099695A">
          <w:rPr>
            <w:webHidden/>
          </w:rPr>
          <w:t>13</w:t>
        </w:r>
        <w:r w:rsidR="0099695A">
          <w:rPr>
            <w:webHidden/>
          </w:rPr>
          <w:fldChar w:fldCharType="end"/>
        </w:r>
      </w:hyperlink>
    </w:p>
    <w:p w14:paraId="21DA6178" w14:textId="77777777" w:rsidR="0099695A" w:rsidRDefault="00000000">
      <w:pPr>
        <w:pStyle w:val="TOC1"/>
        <w:rPr>
          <w:rFonts w:asciiTheme="minorHAnsi" w:eastAsiaTheme="minorEastAsia" w:hAnsiTheme="minorHAnsi" w:cstheme="minorBidi"/>
          <w:sz w:val="22"/>
          <w:szCs w:val="22"/>
          <w:lang w:eastAsia="en-GB"/>
        </w:rPr>
      </w:pPr>
      <w:hyperlink w:anchor="_Toc66718236" w:history="1">
        <w:r w:rsidR="0099695A" w:rsidRPr="006845FB">
          <w:rPr>
            <w:rStyle w:val="Hyperlink"/>
            <w:rFonts w:eastAsiaTheme="minorEastAsia"/>
          </w:rPr>
          <w:t>B.  Preparation of Proposals</w:t>
        </w:r>
        <w:r w:rsidR="0099695A">
          <w:rPr>
            <w:webHidden/>
          </w:rPr>
          <w:tab/>
        </w:r>
        <w:r w:rsidR="0099695A">
          <w:rPr>
            <w:webHidden/>
          </w:rPr>
          <w:fldChar w:fldCharType="begin"/>
        </w:r>
        <w:r w:rsidR="0099695A">
          <w:rPr>
            <w:webHidden/>
          </w:rPr>
          <w:instrText xml:space="preserve"> PAGEREF _Toc66718236 \h </w:instrText>
        </w:r>
        <w:r w:rsidR="0099695A">
          <w:rPr>
            <w:webHidden/>
          </w:rPr>
        </w:r>
        <w:r w:rsidR="0099695A">
          <w:rPr>
            <w:webHidden/>
          </w:rPr>
          <w:fldChar w:fldCharType="separate"/>
        </w:r>
        <w:r w:rsidR="0099695A">
          <w:rPr>
            <w:webHidden/>
          </w:rPr>
          <w:t>15</w:t>
        </w:r>
        <w:r w:rsidR="0099695A">
          <w:rPr>
            <w:webHidden/>
          </w:rPr>
          <w:fldChar w:fldCharType="end"/>
        </w:r>
      </w:hyperlink>
    </w:p>
    <w:p w14:paraId="51D9FB21" w14:textId="77777777" w:rsidR="0099695A" w:rsidRDefault="00000000">
      <w:pPr>
        <w:pStyle w:val="TOC2"/>
        <w:rPr>
          <w:rFonts w:asciiTheme="minorHAnsi" w:eastAsiaTheme="minorEastAsia" w:hAnsiTheme="minorHAnsi" w:cstheme="minorBidi"/>
          <w:sz w:val="22"/>
          <w:szCs w:val="22"/>
          <w:lang w:val="en-GB" w:eastAsia="en-GB"/>
        </w:rPr>
      </w:pPr>
      <w:hyperlink w:anchor="_Toc66718237" w:history="1">
        <w:r w:rsidR="0099695A" w:rsidRPr="006845FB">
          <w:rPr>
            <w:rStyle w:val="Hyperlink"/>
            <w:rFonts w:eastAsiaTheme="minorEastAsia"/>
          </w:rPr>
          <w:t>7.</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General Considerations</w:t>
        </w:r>
        <w:r w:rsidR="0099695A">
          <w:rPr>
            <w:webHidden/>
          </w:rPr>
          <w:tab/>
        </w:r>
        <w:r w:rsidR="0099695A">
          <w:rPr>
            <w:webHidden/>
          </w:rPr>
          <w:fldChar w:fldCharType="begin"/>
        </w:r>
        <w:r w:rsidR="0099695A">
          <w:rPr>
            <w:webHidden/>
          </w:rPr>
          <w:instrText xml:space="preserve"> PAGEREF _Toc66718237 \h </w:instrText>
        </w:r>
        <w:r w:rsidR="0099695A">
          <w:rPr>
            <w:webHidden/>
          </w:rPr>
        </w:r>
        <w:r w:rsidR="0099695A">
          <w:rPr>
            <w:webHidden/>
          </w:rPr>
          <w:fldChar w:fldCharType="separate"/>
        </w:r>
        <w:r w:rsidR="0099695A">
          <w:rPr>
            <w:webHidden/>
          </w:rPr>
          <w:t>15</w:t>
        </w:r>
        <w:r w:rsidR="0099695A">
          <w:rPr>
            <w:webHidden/>
          </w:rPr>
          <w:fldChar w:fldCharType="end"/>
        </w:r>
      </w:hyperlink>
    </w:p>
    <w:p w14:paraId="32840638" w14:textId="77777777" w:rsidR="0099695A" w:rsidRDefault="00000000">
      <w:pPr>
        <w:pStyle w:val="TOC2"/>
        <w:rPr>
          <w:rFonts w:asciiTheme="minorHAnsi" w:eastAsiaTheme="minorEastAsia" w:hAnsiTheme="minorHAnsi" w:cstheme="minorBidi"/>
          <w:sz w:val="22"/>
          <w:szCs w:val="22"/>
          <w:lang w:val="en-GB" w:eastAsia="en-GB"/>
        </w:rPr>
      </w:pPr>
      <w:hyperlink w:anchor="_Toc66718238" w:history="1">
        <w:r w:rsidR="0099695A" w:rsidRPr="006845FB">
          <w:rPr>
            <w:rStyle w:val="Hyperlink"/>
            <w:rFonts w:eastAsiaTheme="minorEastAsia"/>
          </w:rPr>
          <w:t>8.</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Cost of Preparation of Proposal</w:t>
        </w:r>
        <w:r w:rsidR="0099695A">
          <w:rPr>
            <w:webHidden/>
          </w:rPr>
          <w:tab/>
        </w:r>
        <w:r w:rsidR="0099695A">
          <w:rPr>
            <w:webHidden/>
          </w:rPr>
          <w:fldChar w:fldCharType="begin"/>
        </w:r>
        <w:r w:rsidR="0099695A">
          <w:rPr>
            <w:webHidden/>
          </w:rPr>
          <w:instrText xml:space="preserve"> PAGEREF _Toc66718238 \h </w:instrText>
        </w:r>
        <w:r w:rsidR="0099695A">
          <w:rPr>
            <w:webHidden/>
          </w:rPr>
        </w:r>
        <w:r w:rsidR="0099695A">
          <w:rPr>
            <w:webHidden/>
          </w:rPr>
          <w:fldChar w:fldCharType="separate"/>
        </w:r>
        <w:r w:rsidR="0099695A">
          <w:rPr>
            <w:webHidden/>
          </w:rPr>
          <w:t>15</w:t>
        </w:r>
        <w:r w:rsidR="0099695A">
          <w:rPr>
            <w:webHidden/>
          </w:rPr>
          <w:fldChar w:fldCharType="end"/>
        </w:r>
      </w:hyperlink>
    </w:p>
    <w:p w14:paraId="0DEF5509" w14:textId="77777777" w:rsidR="0099695A" w:rsidRDefault="00000000">
      <w:pPr>
        <w:pStyle w:val="TOC2"/>
        <w:rPr>
          <w:rFonts w:asciiTheme="minorHAnsi" w:eastAsiaTheme="minorEastAsia" w:hAnsiTheme="minorHAnsi" w:cstheme="minorBidi"/>
          <w:sz w:val="22"/>
          <w:szCs w:val="22"/>
          <w:lang w:val="en-GB" w:eastAsia="en-GB"/>
        </w:rPr>
      </w:pPr>
      <w:hyperlink w:anchor="_Toc66718239" w:history="1">
        <w:r w:rsidR="0099695A" w:rsidRPr="006845FB">
          <w:rPr>
            <w:rStyle w:val="Hyperlink"/>
            <w:rFonts w:eastAsiaTheme="minorEastAsia"/>
          </w:rPr>
          <w:t>9.</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Language</w:t>
        </w:r>
        <w:r w:rsidR="0099695A">
          <w:rPr>
            <w:webHidden/>
          </w:rPr>
          <w:tab/>
        </w:r>
        <w:r w:rsidR="0099695A">
          <w:rPr>
            <w:webHidden/>
          </w:rPr>
          <w:fldChar w:fldCharType="begin"/>
        </w:r>
        <w:r w:rsidR="0099695A">
          <w:rPr>
            <w:webHidden/>
          </w:rPr>
          <w:instrText xml:space="preserve"> PAGEREF _Toc66718239 \h </w:instrText>
        </w:r>
        <w:r w:rsidR="0099695A">
          <w:rPr>
            <w:webHidden/>
          </w:rPr>
        </w:r>
        <w:r w:rsidR="0099695A">
          <w:rPr>
            <w:webHidden/>
          </w:rPr>
          <w:fldChar w:fldCharType="separate"/>
        </w:r>
        <w:r w:rsidR="0099695A">
          <w:rPr>
            <w:webHidden/>
          </w:rPr>
          <w:t>15</w:t>
        </w:r>
        <w:r w:rsidR="0099695A">
          <w:rPr>
            <w:webHidden/>
          </w:rPr>
          <w:fldChar w:fldCharType="end"/>
        </w:r>
      </w:hyperlink>
    </w:p>
    <w:p w14:paraId="319DE0B5" w14:textId="77777777" w:rsidR="0099695A" w:rsidRDefault="00000000">
      <w:pPr>
        <w:pStyle w:val="TOC2"/>
        <w:rPr>
          <w:rFonts w:asciiTheme="minorHAnsi" w:eastAsiaTheme="minorEastAsia" w:hAnsiTheme="minorHAnsi" w:cstheme="minorBidi"/>
          <w:sz w:val="22"/>
          <w:szCs w:val="22"/>
          <w:lang w:val="en-GB" w:eastAsia="en-GB"/>
        </w:rPr>
      </w:pPr>
      <w:hyperlink w:anchor="_Toc66718240" w:history="1">
        <w:r w:rsidR="0099695A" w:rsidRPr="006845FB">
          <w:rPr>
            <w:rStyle w:val="Hyperlink"/>
            <w:rFonts w:eastAsiaTheme="minorEastAsia"/>
          </w:rPr>
          <w:t>10.</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Documents Comprising the Proposal</w:t>
        </w:r>
        <w:r w:rsidR="0099695A">
          <w:rPr>
            <w:webHidden/>
          </w:rPr>
          <w:tab/>
        </w:r>
        <w:r w:rsidR="0099695A">
          <w:rPr>
            <w:webHidden/>
          </w:rPr>
          <w:fldChar w:fldCharType="begin"/>
        </w:r>
        <w:r w:rsidR="0099695A">
          <w:rPr>
            <w:webHidden/>
          </w:rPr>
          <w:instrText xml:space="preserve"> PAGEREF _Toc66718240 \h </w:instrText>
        </w:r>
        <w:r w:rsidR="0099695A">
          <w:rPr>
            <w:webHidden/>
          </w:rPr>
        </w:r>
        <w:r w:rsidR="0099695A">
          <w:rPr>
            <w:webHidden/>
          </w:rPr>
          <w:fldChar w:fldCharType="separate"/>
        </w:r>
        <w:r w:rsidR="0099695A">
          <w:rPr>
            <w:webHidden/>
          </w:rPr>
          <w:t>15</w:t>
        </w:r>
        <w:r w:rsidR="0099695A">
          <w:rPr>
            <w:webHidden/>
          </w:rPr>
          <w:fldChar w:fldCharType="end"/>
        </w:r>
      </w:hyperlink>
    </w:p>
    <w:p w14:paraId="10C26091" w14:textId="77777777" w:rsidR="0099695A" w:rsidRDefault="00000000">
      <w:pPr>
        <w:pStyle w:val="TOC2"/>
        <w:rPr>
          <w:rFonts w:asciiTheme="minorHAnsi" w:eastAsiaTheme="minorEastAsia" w:hAnsiTheme="minorHAnsi" w:cstheme="minorBidi"/>
          <w:sz w:val="22"/>
          <w:szCs w:val="22"/>
          <w:lang w:val="en-GB" w:eastAsia="en-GB"/>
        </w:rPr>
      </w:pPr>
      <w:hyperlink w:anchor="_Toc66718241" w:history="1">
        <w:r w:rsidR="0099695A" w:rsidRPr="006845FB">
          <w:rPr>
            <w:rStyle w:val="Hyperlink"/>
            <w:rFonts w:eastAsiaTheme="minorEastAsia"/>
          </w:rPr>
          <w:t>11.</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Only One Proposal</w:t>
        </w:r>
        <w:r w:rsidR="0099695A">
          <w:rPr>
            <w:webHidden/>
          </w:rPr>
          <w:tab/>
        </w:r>
        <w:r w:rsidR="0099695A">
          <w:rPr>
            <w:webHidden/>
          </w:rPr>
          <w:fldChar w:fldCharType="begin"/>
        </w:r>
        <w:r w:rsidR="0099695A">
          <w:rPr>
            <w:webHidden/>
          </w:rPr>
          <w:instrText xml:space="preserve"> PAGEREF _Toc66718241 \h </w:instrText>
        </w:r>
        <w:r w:rsidR="0099695A">
          <w:rPr>
            <w:webHidden/>
          </w:rPr>
        </w:r>
        <w:r w:rsidR="0099695A">
          <w:rPr>
            <w:webHidden/>
          </w:rPr>
          <w:fldChar w:fldCharType="separate"/>
        </w:r>
        <w:r w:rsidR="0099695A">
          <w:rPr>
            <w:webHidden/>
          </w:rPr>
          <w:t>15</w:t>
        </w:r>
        <w:r w:rsidR="0099695A">
          <w:rPr>
            <w:webHidden/>
          </w:rPr>
          <w:fldChar w:fldCharType="end"/>
        </w:r>
      </w:hyperlink>
    </w:p>
    <w:p w14:paraId="0BFF41DE" w14:textId="77777777" w:rsidR="0099695A" w:rsidRDefault="00000000">
      <w:pPr>
        <w:pStyle w:val="TOC2"/>
        <w:rPr>
          <w:rFonts w:asciiTheme="minorHAnsi" w:eastAsiaTheme="minorEastAsia" w:hAnsiTheme="minorHAnsi" w:cstheme="minorBidi"/>
          <w:sz w:val="22"/>
          <w:szCs w:val="22"/>
          <w:lang w:val="en-GB" w:eastAsia="en-GB"/>
        </w:rPr>
      </w:pPr>
      <w:hyperlink w:anchor="_Toc66718242" w:history="1">
        <w:r w:rsidR="0099695A" w:rsidRPr="006845FB">
          <w:rPr>
            <w:rStyle w:val="Hyperlink"/>
            <w:rFonts w:eastAsiaTheme="minorEastAsia"/>
          </w:rPr>
          <w:t>12.</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Proposal Validity</w:t>
        </w:r>
        <w:r w:rsidR="0099695A">
          <w:rPr>
            <w:webHidden/>
          </w:rPr>
          <w:tab/>
        </w:r>
        <w:r w:rsidR="0099695A">
          <w:rPr>
            <w:webHidden/>
          </w:rPr>
          <w:fldChar w:fldCharType="begin"/>
        </w:r>
        <w:r w:rsidR="0099695A">
          <w:rPr>
            <w:webHidden/>
          </w:rPr>
          <w:instrText xml:space="preserve"> PAGEREF _Toc66718242 \h </w:instrText>
        </w:r>
        <w:r w:rsidR="0099695A">
          <w:rPr>
            <w:webHidden/>
          </w:rPr>
        </w:r>
        <w:r w:rsidR="0099695A">
          <w:rPr>
            <w:webHidden/>
          </w:rPr>
          <w:fldChar w:fldCharType="separate"/>
        </w:r>
        <w:r w:rsidR="0099695A">
          <w:rPr>
            <w:webHidden/>
          </w:rPr>
          <w:t>16</w:t>
        </w:r>
        <w:r w:rsidR="0099695A">
          <w:rPr>
            <w:webHidden/>
          </w:rPr>
          <w:fldChar w:fldCharType="end"/>
        </w:r>
      </w:hyperlink>
    </w:p>
    <w:p w14:paraId="5A8E950C" w14:textId="77777777" w:rsidR="0099695A" w:rsidRDefault="00000000">
      <w:pPr>
        <w:pStyle w:val="TOC2"/>
        <w:rPr>
          <w:rFonts w:asciiTheme="minorHAnsi" w:eastAsiaTheme="minorEastAsia" w:hAnsiTheme="minorHAnsi" w:cstheme="minorBidi"/>
          <w:sz w:val="22"/>
          <w:szCs w:val="22"/>
          <w:lang w:val="en-GB" w:eastAsia="en-GB"/>
        </w:rPr>
      </w:pPr>
      <w:hyperlink w:anchor="_Toc66718243" w:history="1">
        <w:r w:rsidR="0099695A" w:rsidRPr="006845FB">
          <w:rPr>
            <w:rStyle w:val="Hyperlink"/>
            <w:rFonts w:eastAsiaTheme="minorEastAsia"/>
          </w:rPr>
          <w:t>13.</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Clarification and Amendment of RFP</w:t>
        </w:r>
        <w:r w:rsidR="0099695A">
          <w:rPr>
            <w:webHidden/>
          </w:rPr>
          <w:tab/>
        </w:r>
        <w:r w:rsidR="0099695A">
          <w:rPr>
            <w:webHidden/>
          </w:rPr>
          <w:fldChar w:fldCharType="begin"/>
        </w:r>
        <w:r w:rsidR="0099695A">
          <w:rPr>
            <w:webHidden/>
          </w:rPr>
          <w:instrText xml:space="preserve"> PAGEREF _Toc66718243 \h </w:instrText>
        </w:r>
        <w:r w:rsidR="0099695A">
          <w:rPr>
            <w:webHidden/>
          </w:rPr>
        </w:r>
        <w:r w:rsidR="0099695A">
          <w:rPr>
            <w:webHidden/>
          </w:rPr>
          <w:fldChar w:fldCharType="separate"/>
        </w:r>
        <w:r w:rsidR="0099695A">
          <w:rPr>
            <w:webHidden/>
          </w:rPr>
          <w:t>17</w:t>
        </w:r>
        <w:r w:rsidR="0099695A">
          <w:rPr>
            <w:webHidden/>
          </w:rPr>
          <w:fldChar w:fldCharType="end"/>
        </w:r>
      </w:hyperlink>
    </w:p>
    <w:p w14:paraId="2AF8DE6E" w14:textId="77777777" w:rsidR="0099695A" w:rsidRDefault="00000000">
      <w:pPr>
        <w:pStyle w:val="TOC2"/>
        <w:rPr>
          <w:rFonts w:asciiTheme="minorHAnsi" w:eastAsiaTheme="minorEastAsia" w:hAnsiTheme="minorHAnsi" w:cstheme="minorBidi"/>
          <w:sz w:val="22"/>
          <w:szCs w:val="22"/>
          <w:lang w:val="en-GB" w:eastAsia="en-GB"/>
        </w:rPr>
      </w:pPr>
      <w:hyperlink w:anchor="_Toc66718244" w:history="1">
        <w:r w:rsidR="0099695A" w:rsidRPr="006845FB">
          <w:rPr>
            <w:rStyle w:val="Hyperlink"/>
            <w:rFonts w:eastAsiaTheme="minorEastAsia"/>
          </w:rPr>
          <w:t>14.</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Preparation of Proposals Specific Considerations</w:t>
        </w:r>
        <w:r w:rsidR="0099695A">
          <w:rPr>
            <w:webHidden/>
          </w:rPr>
          <w:tab/>
        </w:r>
        <w:r w:rsidR="0099695A">
          <w:rPr>
            <w:webHidden/>
          </w:rPr>
          <w:fldChar w:fldCharType="begin"/>
        </w:r>
        <w:r w:rsidR="0099695A">
          <w:rPr>
            <w:webHidden/>
          </w:rPr>
          <w:instrText xml:space="preserve"> PAGEREF _Toc66718244 \h </w:instrText>
        </w:r>
        <w:r w:rsidR="0099695A">
          <w:rPr>
            <w:webHidden/>
          </w:rPr>
        </w:r>
        <w:r w:rsidR="0099695A">
          <w:rPr>
            <w:webHidden/>
          </w:rPr>
          <w:fldChar w:fldCharType="separate"/>
        </w:r>
        <w:r w:rsidR="0099695A">
          <w:rPr>
            <w:webHidden/>
          </w:rPr>
          <w:t>17</w:t>
        </w:r>
        <w:r w:rsidR="0099695A">
          <w:rPr>
            <w:webHidden/>
          </w:rPr>
          <w:fldChar w:fldCharType="end"/>
        </w:r>
      </w:hyperlink>
    </w:p>
    <w:p w14:paraId="2879D91C" w14:textId="77777777" w:rsidR="0099695A" w:rsidRDefault="00000000">
      <w:pPr>
        <w:pStyle w:val="TOC2"/>
        <w:rPr>
          <w:rFonts w:asciiTheme="minorHAnsi" w:eastAsiaTheme="minorEastAsia" w:hAnsiTheme="minorHAnsi" w:cstheme="minorBidi"/>
          <w:sz w:val="22"/>
          <w:szCs w:val="22"/>
          <w:lang w:val="en-GB" w:eastAsia="en-GB"/>
        </w:rPr>
      </w:pPr>
      <w:hyperlink w:anchor="_Toc66718245" w:history="1">
        <w:r w:rsidR="0099695A" w:rsidRPr="006845FB">
          <w:rPr>
            <w:rStyle w:val="Hyperlink"/>
            <w:rFonts w:eastAsiaTheme="minorEastAsia"/>
          </w:rPr>
          <w:t>15.</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Technical Proposal Format and Content</w:t>
        </w:r>
        <w:r w:rsidR="0099695A">
          <w:rPr>
            <w:webHidden/>
          </w:rPr>
          <w:tab/>
        </w:r>
        <w:r w:rsidR="0099695A">
          <w:rPr>
            <w:webHidden/>
          </w:rPr>
          <w:fldChar w:fldCharType="begin"/>
        </w:r>
        <w:r w:rsidR="0099695A">
          <w:rPr>
            <w:webHidden/>
          </w:rPr>
          <w:instrText xml:space="preserve"> PAGEREF _Toc66718245 \h </w:instrText>
        </w:r>
        <w:r w:rsidR="0099695A">
          <w:rPr>
            <w:webHidden/>
          </w:rPr>
        </w:r>
        <w:r w:rsidR="0099695A">
          <w:rPr>
            <w:webHidden/>
          </w:rPr>
          <w:fldChar w:fldCharType="separate"/>
        </w:r>
        <w:r w:rsidR="0099695A">
          <w:rPr>
            <w:webHidden/>
          </w:rPr>
          <w:t>18</w:t>
        </w:r>
        <w:r w:rsidR="0099695A">
          <w:rPr>
            <w:webHidden/>
          </w:rPr>
          <w:fldChar w:fldCharType="end"/>
        </w:r>
      </w:hyperlink>
    </w:p>
    <w:p w14:paraId="658AD505" w14:textId="77777777" w:rsidR="0099695A" w:rsidRDefault="00000000">
      <w:pPr>
        <w:pStyle w:val="TOC2"/>
        <w:rPr>
          <w:rFonts w:asciiTheme="minorHAnsi" w:eastAsiaTheme="minorEastAsia" w:hAnsiTheme="minorHAnsi" w:cstheme="minorBidi"/>
          <w:sz w:val="22"/>
          <w:szCs w:val="22"/>
          <w:lang w:val="en-GB" w:eastAsia="en-GB"/>
        </w:rPr>
      </w:pPr>
      <w:hyperlink w:anchor="_Toc66718246" w:history="1">
        <w:r w:rsidR="0099695A" w:rsidRPr="006845FB">
          <w:rPr>
            <w:rStyle w:val="Hyperlink"/>
            <w:rFonts w:eastAsiaTheme="minorEastAsia"/>
          </w:rPr>
          <w:t>16.</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Financial Proposal</w:t>
        </w:r>
        <w:r w:rsidR="0099695A">
          <w:rPr>
            <w:webHidden/>
          </w:rPr>
          <w:tab/>
        </w:r>
        <w:r w:rsidR="0099695A">
          <w:rPr>
            <w:webHidden/>
          </w:rPr>
          <w:fldChar w:fldCharType="begin"/>
        </w:r>
        <w:r w:rsidR="0099695A">
          <w:rPr>
            <w:webHidden/>
          </w:rPr>
          <w:instrText xml:space="preserve"> PAGEREF _Toc66718246 \h </w:instrText>
        </w:r>
        <w:r w:rsidR="0099695A">
          <w:rPr>
            <w:webHidden/>
          </w:rPr>
        </w:r>
        <w:r w:rsidR="0099695A">
          <w:rPr>
            <w:webHidden/>
          </w:rPr>
          <w:fldChar w:fldCharType="separate"/>
        </w:r>
        <w:r w:rsidR="0099695A">
          <w:rPr>
            <w:webHidden/>
          </w:rPr>
          <w:t>18</w:t>
        </w:r>
        <w:r w:rsidR="0099695A">
          <w:rPr>
            <w:webHidden/>
          </w:rPr>
          <w:fldChar w:fldCharType="end"/>
        </w:r>
      </w:hyperlink>
    </w:p>
    <w:p w14:paraId="1A1B1675" w14:textId="77777777" w:rsidR="0099695A" w:rsidRDefault="00000000">
      <w:pPr>
        <w:pStyle w:val="TOC1"/>
        <w:rPr>
          <w:rFonts w:asciiTheme="minorHAnsi" w:eastAsiaTheme="minorEastAsia" w:hAnsiTheme="minorHAnsi" w:cstheme="minorBidi"/>
          <w:sz w:val="22"/>
          <w:szCs w:val="22"/>
          <w:lang w:eastAsia="en-GB"/>
        </w:rPr>
      </w:pPr>
      <w:hyperlink w:anchor="_Toc66718247" w:history="1">
        <w:r w:rsidR="0099695A" w:rsidRPr="006845FB">
          <w:rPr>
            <w:rStyle w:val="Hyperlink"/>
            <w:rFonts w:eastAsiaTheme="minorEastAsia"/>
          </w:rPr>
          <w:t>C.  Submission, Opening and Evaluation</w:t>
        </w:r>
        <w:r w:rsidR="0099695A">
          <w:rPr>
            <w:webHidden/>
          </w:rPr>
          <w:tab/>
        </w:r>
        <w:r w:rsidR="0099695A">
          <w:rPr>
            <w:webHidden/>
          </w:rPr>
          <w:fldChar w:fldCharType="begin"/>
        </w:r>
        <w:r w:rsidR="0099695A">
          <w:rPr>
            <w:webHidden/>
          </w:rPr>
          <w:instrText xml:space="preserve"> PAGEREF _Toc66718247 \h </w:instrText>
        </w:r>
        <w:r w:rsidR="0099695A">
          <w:rPr>
            <w:webHidden/>
          </w:rPr>
        </w:r>
        <w:r w:rsidR="0099695A">
          <w:rPr>
            <w:webHidden/>
          </w:rPr>
          <w:fldChar w:fldCharType="separate"/>
        </w:r>
        <w:r w:rsidR="0099695A">
          <w:rPr>
            <w:webHidden/>
          </w:rPr>
          <w:t>19</w:t>
        </w:r>
        <w:r w:rsidR="0099695A">
          <w:rPr>
            <w:webHidden/>
          </w:rPr>
          <w:fldChar w:fldCharType="end"/>
        </w:r>
      </w:hyperlink>
    </w:p>
    <w:p w14:paraId="1C3940BA" w14:textId="77777777" w:rsidR="0099695A" w:rsidRDefault="00000000">
      <w:pPr>
        <w:pStyle w:val="TOC2"/>
        <w:rPr>
          <w:rFonts w:asciiTheme="minorHAnsi" w:eastAsiaTheme="minorEastAsia" w:hAnsiTheme="minorHAnsi" w:cstheme="minorBidi"/>
          <w:sz w:val="22"/>
          <w:szCs w:val="22"/>
          <w:lang w:val="en-GB" w:eastAsia="en-GB"/>
        </w:rPr>
      </w:pPr>
      <w:hyperlink w:anchor="_Toc66718248" w:history="1">
        <w:r w:rsidR="0099695A" w:rsidRPr="006845FB">
          <w:rPr>
            <w:rStyle w:val="Hyperlink"/>
            <w:rFonts w:eastAsiaTheme="minorEastAsia"/>
          </w:rPr>
          <w:t>17.</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Submission, Sealing, and Marking of Proposals</w:t>
        </w:r>
        <w:r w:rsidR="0099695A">
          <w:rPr>
            <w:webHidden/>
          </w:rPr>
          <w:tab/>
        </w:r>
        <w:r w:rsidR="0099695A">
          <w:rPr>
            <w:webHidden/>
          </w:rPr>
          <w:fldChar w:fldCharType="begin"/>
        </w:r>
        <w:r w:rsidR="0099695A">
          <w:rPr>
            <w:webHidden/>
          </w:rPr>
          <w:instrText xml:space="preserve"> PAGEREF _Toc66718248 \h </w:instrText>
        </w:r>
        <w:r w:rsidR="0099695A">
          <w:rPr>
            <w:webHidden/>
          </w:rPr>
        </w:r>
        <w:r w:rsidR="0099695A">
          <w:rPr>
            <w:webHidden/>
          </w:rPr>
          <w:fldChar w:fldCharType="separate"/>
        </w:r>
        <w:r w:rsidR="0099695A">
          <w:rPr>
            <w:webHidden/>
          </w:rPr>
          <w:t>19</w:t>
        </w:r>
        <w:r w:rsidR="0099695A">
          <w:rPr>
            <w:webHidden/>
          </w:rPr>
          <w:fldChar w:fldCharType="end"/>
        </w:r>
      </w:hyperlink>
    </w:p>
    <w:p w14:paraId="5B74D837" w14:textId="77777777" w:rsidR="0099695A" w:rsidRDefault="00000000">
      <w:pPr>
        <w:pStyle w:val="TOC2"/>
        <w:rPr>
          <w:rFonts w:asciiTheme="minorHAnsi" w:eastAsiaTheme="minorEastAsia" w:hAnsiTheme="minorHAnsi" w:cstheme="minorBidi"/>
          <w:sz w:val="22"/>
          <w:szCs w:val="22"/>
          <w:lang w:val="en-GB" w:eastAsia="en-GB"/>
        </w:rPr>
      </w:pPr>
      <w:hyperlink w:anchor="_Toc66718249" w:history="1">
        <w:r w:rsidR="0099695A" w:rsidRPr="006845FB">
          <w:rPr>
            <w:rStyle w:val="Hyperlink"/>
            <w:rFonts w:eastAsiaTheme="minorEastAsia"/>
          </w:rPr>
          <w:t>18.</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Confidentiality</w:t>
        </w:r>
        <w:r w:rsidR="0099695A">
          <w:rPr>
            <w:webHidden/>
          </w:rPr>
          <w:tab/>
        </w:r>
        <w:r w:rsidR="0099695A">
          <w:rPr>
            <w:webHidden/>
          </w:rPr>
          <w:fldChar w:fldCharType="begin"/>
        </w:r>
        <w:r w:rsidR="0099695A">
          <w:rPr>
            <w:webHidden/>
          </w:rPr>
          <w:instrText xml:space="preserve"> PAGEREF _Toc66718249 \h </w:instrText>
        </w:r>
        <w:r w:rsidR="0099695A">
          <w:rPr>
            <w:webHidden/>
          </w:rPr>
        </w:r>
        <w:r w:rsidR="0099695A">
          <w:rPr>
            <w:webHidden/>
          </w:rPr>
          <w:fldChar w:fldCharType="separate"/>
        </w:r>
        <w:r w:rsidR="0099695A">
          <w:rPr>
            <w:webHidden/>
          </w:rPr>
          <w:t>21</w:t>
        </w:r>
        <w:r w:rsidR="0099695A">
          <w:rPr>
            <w:webHidden/>
          </w:rPr>
          <w:fldChar w:fldCharType="end"/>
        </w:r>
      </w:hyperlink>
    </w:p>
    <w:p w14:paraId="2C979C1C" w14:textId="77777777" w:rsidR="0099695A" w:rsidRDefault="00000000">
      <w:pPr>
        <w:pStyle w:val="TOC2"/>
        <w:rPr>
          <w:rFonts w:asciiTheme="minorHAnsi" w:eastAsiaTheme="minorEastAsia" w:hAnsiTheme="minorHAnsi" w:cstheme="minorBidi"/>
          <w:sz w:val="22"/>
          <w:szCs w:val="22"/>
          <w:lang w:val="en-GB" w:eastAsia="en-GB"/>
        </w:rPr>
      </w:pPr>
      <w:hyperlink w:anchor="_Toc66718250" w:history="1">
        <w:r w:rsidR="0099695A" w:rsidRPr="006845FB">
          <w:rPr>
            <w:rStyle w:val="Hyperlink"/>
            <w:rFonts w:eastAsiaTheme="minorEastAsia"/>
          </w:rPr>
          <w:t>19.</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Opening of Technical Proposals</w:t>
        </w:r>
        <w:r w:rsidR="0099695A">
          <w:rPr>
            <w:webHidden/>
          </w:rPr>
          <w:tab/>
        </w:r>
        <w:r w:rsidR="0099695A">
          <w:rPr>
            <w:webHidden/>
          </w:rPr>
          <w:fldChar w:fldCharType="begin"/>
        </w:r>
        <w:r w:rsidR="0099695A">
          <w:rPr>
            <w:webHidden/>
          </w:rPr>
          <w:instrText xml:space="preserve"> PAGEREF _Toc66718250 \h </w:instrText>
        </w:r>
        <w:r w:rsidR="0099695A">
          <w:rPr>
            <w:webHidden/>
          </w:rPr>
        </w:r>
        <w:r w:rsidR="0099695A">
          <w:rPr>
            <w:webHidden/>
          </w:rPr>
          <w:fldChar w:fldCharType="separate"/>
        </w:r>
        <w:r w:rsidR="0099695A">
          <w:rPr>
            <w:webHidden/>
          </w:rPr>
          <w:t>21</w:t>
        </w:r>
        <w:r w:rsidR="0099695A">
          <w:rPr>
            <w:webHidden/>
          </w:rPr>
          <w:fldChar w:fldCharType="end"/>
        </w:r>
      </w:hyperlink>
    </w:p>
    <w:p w14:paraId="4F4CA7C0" w14:textId="77777777" w:rsidR="0099695A" w:rsidRDefault="00000000">
      <w:pPr>
        <w:pStyle w:val="TOC2"/>
        <w:rPr>
          <w:rFonts w:asciiTheme="minorHAnsi" w:eastAsiaTheme="minorEastAsia" w:hAnsiTheme="minorHAnsi" w:cstheme="minorBidi"/>
          <w:sz w:val="22"/>
          <w:szCs w:val="22"/>
          <w:lang w:val="en-GB" w:eastAsia="en-GB"/>
        </w:rPr>
      </w:pPr>
      <w:hyperlink w:anchor="_Toc66718251" w:history="1">
        <w:r w:rsidR="0099695A" w:rsidRPr="006845FB">
          <w:rPr>
            <w:rStyle w:val="Hyperlink"/>
            <w:rFonts w:eastAsiaTheme="minorEastAsia"/>
          </w:rPr>
          <w:t>20.</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Proposals Evaluation</w:t>
        </w:r>
        <w:r w:rsidR="0099695A">
          <w:rPr>
            <w:webHidden/>
          </w:rPr>
          <w:tab/>
        </w:r>
        <w:r w:rsidR="0099695A">
          <w:rPr>
            <w:webHidden/>
          </w:rPr>
          <w:fldChar w:fldCharType="begin"/>
        </w:r>
        <w:r w:rsidR="0099695A">
          <w:rPr>
            <w:webHidden/>
          </w:rPr>
          <w:instrText xml:space="preserve"> PAGEREF _Toc66718251 \h </w:instrText>
        </w:r>
        <w:r w:rsidR="0099695A">
          <w:rPr>
            <w:webHidden/>
          </w:rPr>
        </w:r>
        <w:r w:rsidR="0099695A">
          <w:rPr>
            <w:webHidden/>
          </w:rPr>
          <w:fldChar w:fldCharType="separate"/>
        </w:r>
        <w:r w:rsidR="0099695A">
          <w:rPr>
            <w:webHidden/>
          </w:rPr>
          <w:t>21</w:t>
        </w:r>
        <w:r w:rsidR="0099695A">
          <w:rPr>
            <w:webHidden/>
          </w:rPr>
          <w:fldChar w:fldCharType="end"/>
        </w:r>
      </w:hyperlink>
    </w:p>
    <w:p w14:paraId="4ACC58D3" w14:textId="77777777" w:rsidR="0099695A" w:rsidRDefault="00000000">
      <w:pPr>
        <w:pStyle w:val="TOC2"/>
        <w:rPr>
          <w:rFonts w:asciiTheme="minorHAnsi" w:eastAsiaTheme="minorEastAsia" w:hAnsiTheme="minorHAnsi" w:cstheme="minorBidi"/>
          <w:sz w:val="22"/>
          <w:szCs w:val="22"/>
          <w:lang w:val="en-GB" w:eastAsia="en-GB"/>
        </w:rPr>
      </w:pPr>
      <w:hyperlink w:anchor="_Toc66718252" w:history="1">
        <w:r w:rsidR="0099695A" w:rsidRPr="006845FB">
          <w:rPr>
            <w:rStyle w:val="Hyperlink"/>
            <w:rFonts w:eastAsiaTheme="minorEastAsia"/>
          </w:rPr>
          <w:t>21.</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Evaluation of Technical Proposals</w:t>
        </w:r>
        <w:r w:rsidR="0099695A">
          <w:rPr>
            <w:webHidden/>
          </w:rPr>
          <w:tab/>
        </w:r>
        <w:r w:rsidR="0099695A">
          <w:rPr>
            <w:webHidden/>
          </w:rPr>
          <w:fldChar w:fldCharType="begin"/>
        </w:r>
        <w:r w:rsidR="0099695A">
          <w:rPr>
            <w:webHidden/>
          </w:rPr>
          <w:instrText xml:space="preserve"> PAGEREF _Toc66718252 \h </w:instrText>
        </w:r>
        <w:r w:rsidR="0099695A">
          <w:rPr>
            <w:webHidden/>
          </w:rPr>
        </w:r>
        <w:r w:rsidR="0099695A">
          <w:rPr>
            <w:webHidden/>
          </w:rPr>
          <w:fldChar w:fldCharType="separate"/>
        </w:r>
        <w:r w:rsidR="0099695A">
          <w:rPr>
            <w:webHidden/>
          </w:rPr>
          <w:t>22</w:t>
        </w:r>
        <w:r w:rsidR="0099695A">
          <w:rPr>
            <w:webHidden/>
          </w:rPr>
          <w:fldChar w:fldCharType="end"/>
        </w:r>
      </w:hyperlink>
    </w:p>
    <w:p w14:paraId="1C787BF5" w14:textId="77777777" w:rsidR="0099695A" w:rsidRDefault="00000000">
      <w:pPr>
        <w:pStyle w:val="TOC2"/>
        <w:rPr>
          <w:rFonts w:asciiTheme="minorHAnsi" w:eastAsiaTheme="minorEastAsia" w:hAnsiTheme="minorHAnsi" w:cstheme="minorBidi"/>
          <w:sz w:val="22"/>
          <w:szCs w:val="22"/>
          <w:lang w:val="en-GB" w:eastAsia="en-GB"/>
        </w:rPr>
      </w:pPr>
      <w:hyperlink w:anchor="_Toc66718253" w:history="1">
        <w:r w:rsidR="0099695A" w:rsidRPr="006845FB">
          <w:rPr>
            <w:rStyle w:val="Hyperlink"/>
            <w:rFonts w:eastAsiaTheme="minorEastAsia"/>
          </w:rPr>
          <w:t>22.</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Financial Proposals for QBS</w:t>
        </w:r>
        <w:r w:rsidR="0099695A">
          <w:rPr>
            <w:webHidden/>
          </w:rPr>
          <w:tab/>
        </w:r>
        <w:r w:rsidR="0099695A">
          <w:rPr>
            <w:webHidden/>
          </w:rPr>
          <w:fldChar w:fldCharType="begin"/>
        </w:r>
        <w:r w:rsidR="0099695A">
          <w:rPr>
            <w:webHidden/>
          </w:rPr>
          <w:instrText xml:space="preserve"> PAGEREF _Toc66718253 \h </w:instrText>
        </w:r>
        <w:r w:rsidR="0099695A">
          <w:rPr>
            <w:webHidden/>
          </w:rPr>
        </w:r>
        <w:r w:rsidR="0099695A">
          <w:rPr>
            <w:webHidden/>
          </w:rPr>
          <w:fldChar w:fldCharType="separate"/>
        </w:r>
        <w:r w:rsidR="0099695A">
          <w:rPr>
            <w:webHidden/>
          </w:rPr>
          <w:t>22</w:t>
        </w:r>
        <w:r w:rsidR="0099695A">
          <w:rPr>
            <w:webHidden/>
          </w:rPr>
          <w:fldChar w:fldCharType="end"/>
        </w:r>
      </w:hyperlink>
    </w:p>
    <w:p w14:paraId="55382FA8" w14:textId="77777777" w:rsidR="0099695A" w:rsidRDefault="00000000">
      <w:pPr>
        <w:pStyle w:val="TOC2"/>
        <w:rPr>
          <w:rFonts w:asciiTheme="minorHAnsi" w:eastAsiaTheme="minorEastAsia" w:hAnsiTheme="minorHAnsi" w:cstheme="minorBidi"/>
          <w:sz w:val="22"/>
          <w:szCs w:val="22"/>
          <w:lang w:val="en-GB" w:eastAsia="en-GB"/>
        </w:rPr>
      </w:pPr>
      <w:hyperlink w:anchor="_Toc66718254" w:history="1">
        <w:r w:rsidR="0099695A" w:rsidRPr="006845FB">
          <w:rPr>
            <w:rStyle w:val="Hyperlink"/>
            <w:rFonts w:eastAsiaTheme="minorEastAsia"/>
          </w:rPr>
          <w:t>23.</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Public Opening of Financial Proposals (for QCBS, FBS, and LCS methods)</w:t>
        </w:r>
        <w:r w:rsidR="0099695A">
          <w:rPr>
            <w:webHidden/>
          </w:rPr>
          <w:tab/>
        </w:r>
        <w:r w:rsidR="0099695A">
          <w:rPr>
            <w:webHidden/>
          </w:rPr>
          <w:fldChar w:fldCharType="begin"/>
        </w:r>
        <w:r w:rsidR="0099695A">
          <w:rPr>
            <w:webHidden/>
          </w:rPr>
          <w:instrText xml:space="preserve"> PAGEREF _Toc66718254 \h </w:instrText>
        </w:r>
        <w:r w:rsidR="0099695A">
          <w:rPr>
            <w:webHidden/>
          </w:rPr>
        </w:r>
        <w:r w:rsidR="0099695A">
          <w:rPr>
            <w:webHidden/>
          </w:rPr>
          <w:fldChar w:fldCharType="separate"/>
        </w:r>
        <w:r w:rsidR="0099695A">
          <w:rPr>
            <w:webHidden/>
          </w:rPr>
          <w:t>22</w:t>
        </w:r>
        <w:r w:rsidR="0099695A">
          <w:rPr>
            <w:webHidden/>
          </w:rPr>
          <w:fldChar w:fldCharType="end"/>
        </w:r>
      </w:hyperlink>
    </w:p>
    <w:p w14:paraId="67892F13" w14:textId="77777777" w:rsidR="0099695A" w:rsidRDefault="00000000">
      <w:pPr>
        <w:pStyle w:val="TOC2"/>
        <w:rPr>
          <w:rFonts w:asciiTheme="minorHAnsi" w:eastAsiaTheme="minorEastAsia" w:hAnsiTheme="minorHAnsi" w:cstheme="minorBidi"/>
          <w:sz w:val="22"/>
          <w:szCs w:val="22"/>
          <w:lang w:val="en-GB" w:eastAsia="en-GB"/>
        </w:rPr>
      </w:pPr>
      <w:hyperlink w:anchor="_Toc66718255" w:history="1">
        <w:r w:rsidR="0099695A" w:rsidRPr="006845FB">
          <w:rPr>
            <w:rStyle w:val="Hyperlink"/>
            <w:rFonts w:eastAsiaTheme="minorEastAsia"/>
          </w:rPr>
          <w:t>24.</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Correction of Errors</w:t>
        </w:r>
        <w:r w:rsidR="0099695A">
          <w:rPr>
            <w:webHidden/>
          </w:rPr>
          <w:tab/>
        </w:r>
        <w:r w:rsidR="0099695A">
          <w:rPr>
            <w:webHidden/>
          </w:rPr>
          <w:fldChar w:fldCharType="begin"/>
        </w:r>
        <w:r w:rsidR="0099695A">
          <w:rPr>
            <w:webHidden/>
          </w:rPr>
          <w:instrText xml:space="preserve"> PAGEREF _Toc66718255 \h </w:instrText>
        </w:r>
        <w:r w:rsidR="0099695A">
          <w:rPr>
            <w:webHidden/>
          </w:rPr>
        </w:r>
        <w:r w:rsidR="0099695A">
          <w:rPr>
            <w:webHidden/>
          </w:rPr>
          <w:fldChar w:fldCharType="separate"/>
        </w:r>
        <w:r w:rsidR="0099695A">
          <w:rPr>
            <w:webHidden/>
          </w:rPr>
          <w:t>24</w:t>
        </w:r>
        <w:r w:rsidR="0099695A">
          <w:rPr>
            <w:webHidden/>
          </w:rPr>
          <w:fldChar w:fldCharType="end"/>
        </w:r>
      </w:hyperlink>
    </w:p>
    <w:p w14:paraId="14DFCD16" w14:textId="77777777" w:rsidR="0099695A" w:rsidRDefault="00000000">
      <w:pPr>
        <w:pStyle w:val="TOC2"/>
        <w:rPr>
          <w:rFonts w:asciiTheme="minorHAnsi" w:eastAsiaTheme="minorEastAsia" w:hAnsiTheme="minorHAnsi" w:cstheme="minorBidi"/>
          <w:sz w:val="22"/>
          <w:szCs w:val="22"/>
          <w:lang w:val="en-GB" w:eastAsia="en-GB"/>
        </w:rPr>
      </w:pPr>
      <w:hyperlink w:anchor="_Toc66718256" w:history="1">
        <w:r w:rsidR="0099695A" w:rsidRPr="006845FB">
          <w:rPr>
            <w:rStyle w:val="Hyperlink"/>
            <w:rFonts w:eastAsiaTheme="minorEastAsia"/>
          </w:rPr>
          <w:t>25.</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Taxes</w:t>
        </w:r>
        <w:r w:rsidR="0099695A">
          <w:rPr>
            <w:webHidden/>
          </w:rPr>
          <w:tab/>
        </w:r>
        <w:r w:rsidR="0099695A">
          <w:rPr>
            <w:webHidden/>
          </w:rPr>
          <w:fldChar w:fldCharType="begin"/>
        </w:r>
        <w:r w:rsidR="0099695A">
          <w:rPr>
            <w:webHidden/>
          </w:rPr>
          <w:instrText xml:space="preserve"> PAGEREF _Toc66718256 \h </w:instrText>
        </w:r>
        <w:r w:rsidR="0099695A">
          <w:rPr>
            <w:webHidden/>
          </w:rPr>
        </w:r>
        <w:r w:rsidR="0099695A">
          <w:rPr>
            <w:webHidden/>
          </w:rPr>
          <w:fldChar w:fldCharType="separate"/>
        </w:r>
        <w:r w:rsidR="0099695A">
          <w:rPr>
            <w:webHidden/>
          </w:rPr>
          <w:t>24</w:t>
        </w:r>
        <w:r w:rsidR="0099695A">
          <w:rPr>
            <w:webHidden/>
          </w:rPr>
          <w:fldChar w:fldCharType="end"/>
        </w:r>
      </w:hyperlink>
    </w:p>
    <w:p w14:paraId="68CB8F05" w14:textId="77777777" w:rsidR="0099695A" w:rsidRDefault="00000000">
      <w:pPr>
        <w:pStyle w:val="TOC2"/>
        <w:rPr>
          <w:rFonts w:asciiTheme="minorHAnsi" w:eastAsiaTheme="minorEastAsia" w:hAnsiTheme="minorHAnsi" w:cstheme="minorBidi"/>
          <w:sz w:val="22"/>
          <w:szCs w:val="22"/>
          <w:lang w:val="en-GB" w:eastAsia="en-GB"/>
        </w:rPr>
      </w:pPr>
      <w:hyperlink w:anchor="_Toc66718257" w:history="1">
        <w:r w:rsidR="0099695A" w:rsidRPr="006845FB">
          <w:rPr>
            <w:rStyle w:val="Hyperlink"/>
            <w:rFonts w:eastAsiaTheme="minorEastAsia"/>
          </w:rPr>
          <w:t>26.</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Conversion to Single Currency</w:t>
        </w:r>
        <w:r w:rsidR="0099695A">
          <w:rPr>
            <w:webHidden/>
          </w:rPr>
          <w:tab/>
        </w:r>
        <w:r w:rsidR="0099695A">
          <w:rPr>
            <w:webHidden/>
          </w:rPr>
          <w:fldChar w:fldCharType="begin"/>
        </w:r>
        <w:r w:rsidR="0099695A">
          <w:rPr>
            <w:webHidden/>
          </w:rPr>
          <w:instrText xml:space="preserve"> PAGEREF _Toc66718257 \h </w:instrText>
        </w:r>
        <w:r w:rsidR="0099695A">
          <w:rPr>
            <w:webHidden/>
          </w:rPr>
        </w:r>
        <w:r w:rsidR="0099695A">
          <w:rPr>
            <w:webHidden/>
          </w:rPr>
          <w:fldChar w:fldCharType="separate"/>
        </w:r>
        <w:r w:rsidR="0099695A">
          <w:rPr>
            <w:webHidden/>
          </w:rPr>
          <w:t>24</w:t>
        </w:r>
        <w:r w:rsidR="0099695A">
          <w:rPr>
            <w:webHidden/>
          </w:rPr>
          <w:fldChar w:fldCharType="end"/>
        </w:r>
      </w:hyperlink>
    </w:p>
    <w:p w14:paraId="643A9E56" w14:textId="77777777" w:rsidR="0099695A" w:rsidRDefault="00000000">
      <w:pPr>
        <w:pStyle w:val="TOC2"/>
        <w:rPr>
          <w:rFonts w:asciiTheme="minorHAnsi" w:eastAsiaTheme="minorEastAsia" w:hAnsiTheme="minorHAnsi" w:cstheme="minorBidi"/>
          <w:sz w:val="22"/>
          <w:szCs w:val="22"/>
          <w:lang w:val="en-GB" w:eastAsia="en-GB"/>
        </w:rPr>
      </w:pPr>
      <w:hyperlink w:anchor="_Toc66718258" w:history="1">
        <w:r w:rsidR="0099695A" w:rsidRPr="006845FB">
          <w:rPr>
            <w:rStyle w:val="Hyperlink"/>
            <w:rFonts w:eastAsiaTheme="minorEastAsia"/>
          </w:rPr>
          <w:t>27.</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Combined Quality and Cost Evaluation</w:t>
        </w:r>
        <w:r w:rsidR="0099695A">
          <w:rPr>
            <w:webHidden/>
          </w:rPr>
          <w:tab/>
        </w:r>
        <w:r w:rsidR="0099695A">
          <w:rPr>
            <w:webHidden/>
          </w:rPr>
          <w:fldChar w:fldCharType="begin"/>
        </w:r>
        <w:r w:rsidR="0099695A">
          <w:rPr>
            <w:webHidden/>
          </w:rPr>
          <w:instrText xml:space="preserve"> PAGEREF _Toc66718258 \h </w:instrText>
        </w:r>
        <w:r w:rsidR="0099695A">
          <w:rPr>
            <w:webHidden/>
          </w:rPr>
        </w:r>
        <w:r w:rsidR="0099695A">
          <w:rPr>
            <w:webHidden/>
          </w:rPr>
          <w:fldChar w:fldCharType="separate"/>
        </w:r>
        <w:r w:rsidR="0099695A">
          <w:rPr>
            <w:webHidden/>
          </w:rPr>
          <w:t>25</w:t>
        </w:r>
        <w:r w:rsidR="0099695A">
          <w:rPr>
            <w:webHidden/>
          </w:rPr>
          <w:fldChar w:fldCharType="end"/>
        </w:r>
      </w:hyperlink>
    </w:p>
    <w:p w14:paraId="37D93C2F" w14:textId="77777777" w:rsidR="0099695A" w:rsidRDefault="00000000">
      <w:pPr>
        <w:pStyle w:val="TOC1"/>
        <w:rPr>
          <w:rFonts w:asciiTheme="minorHAnsi" w:eastAsiaTheme="minorEastAsia" w:hAnsiTheme="minorHAnsi" w:cstheme="minorBidi"/>
          <w:sz w:val="22"/>
          <w:szCs w:val="22"/>
          <w:lang w:eastAsia="en-GB"/>
        </w:rPr>
      </w:pPr>
      <w:hyperlink w:anchor="_Toc66718259" w:history="1">
        <w:r w:rsidR="0099695A" w:rsidRPr="006845FB">
          <w:rPr>
            <w:rStyle w:val="Hyperlink"/>
            <w:rFonts w:eastAsiaTheme="minorEastAsia"/>
          </w:rPr>
          <w:t>D.  Negotiations and Award</w:t>
        </w:r>
        <w:r w:rsidR="0099695A">
          <w:rPr>
            <w:webHidden/>
          </w:rPr>
          <w:tab/>
        </w:r>
        <w:r w:rsidR="0099695A">
          <w:rPr>
            <w:webHidden/>
          </w:rPr>
          <w:fldChar w:fldCharType="begin"/>
        </w:r>
        <w:r w:rsidR="0099695A">
          <w:rPr>
            <w:webHidden/>
          </w:rPr>
          <w:instrText xml:space="preserve"> PAGEREF _Toc66718259 \h </w:instrText>
        </w:r>
        <w:r w:rsidR="0099695A">
          <w:rPr>
            <w:webHidden/>
          </w:rPr>
        </w:r>
        <w:r w:rsidR="0099695A">
          <w:rPr>
            <w:webHidden/>
          </w:rPr>
          <w:fldChar w:fldCharType="separate"/>
        </w:r>
        <w:r w:rsidR="0099695A">
          <w:rPr>
            <w:webHidden/>
          </w:rPr>
          <w:t>25</w:t>
        </w:r>
        <w:r w:rsidR="0099695A">
          <w:rPr>
            <w:webHidden/>
          </w:rPr>
          <w:fldChar w:fldCharType="end"/>
        </w:r>
      </w:hyperlink>
    </w:p>
    <w:p w14:paraId="23E6A2FB" w14:textId="77777777" w:rsidR="0099695A" w:rsidRDefault="00000000">
      <w:pPr>
        <w:pStyle w:val="TOC2"/>
        <w:rPr>
          <w:rFonts w:asciiTheme="minorHAnsi" w:eastAsiaTheme="minorEastAsia" w:hAnsiTheme="minorHAnsi" w:cstheme="minorBidi"/>
          <w:sz w:val="22"/>
          <w:szCs w:val="22"/>
          <w:lang w:val="en-GB" w:eastAsia="en-GB"/>
        </w:rPr>
      </w:pPr>
      <w:hyperlink w:anchor="_Toc66718260" w:history="1">
        <w:r w:rsidR="0099695A" w:rsidRPr="006845FB">
          <w:rPr>
            <w:rStyle w:val="Hyperlink"/>
            <w:rFonts w:eastAsiaTheme="minorEastAsia"/>
          </w:rPr>
          <w:t>28.</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Negotiations</w:t>
        </w:r>
        <w:r w:rsidR="0099695A">
          <w:rPr>
            <w:webHidden/>
          </w:rPr>
          <w:tab/>
        </w:r>
        <w:r w:rsidR="0099695A">
          <w:rPr>
            <w:webHidden/>
          </w:rPr>
          <w:fldChar w:fldCharType="begin"/>
        </w:r>
        <w:r w:rsidR="0099695A">
          <w:rPr>
            <w:webHidden/>
          </w:rPr>
          <w:instrText xml:space="preserve"> PAGEREF _Toc66718260 \h </w:instrText>
        </w:r>
        <w:r w:rsidR="0099695A">
          <w:rPr>
            <w:webHidden/>
          </w:rPr>
        </w:r>
        <w:r w:rsidR="0099695A">
          <w:rPr>
            <w:webHidden/>
          </w:rPr>
          <w:fldChar w:fldCharType="separate"/>
        </w:r>
        <w:r w:rsidR="0099695A">
          <w:rPr>
            <w:webHidden/>
          </w:rPr>
          <w:t>25</w:t>
        </w:r>
        <w:r w:rsidR="0099695A">
          <w:rPr>
            <w:webHidden/>
          </w:rPr>
          <w:fldChar w:fldCharType="end"/>
        </w:r>
      </w:hyperlink>
    </w:p>
    <w:p w14:paraId="62072ABC" w14:textId="77777777" w:rsidR="0099695A" w:rsidRDefault="00000000">
      <w:pPr>
        <w:pStyle w:val="TOC2"/>
        <w:rPr>
          <w:rFonts w:asciiTheme="minorHAnsi" w:eastAsiaTheme="minorEastAsia" w:hAnsiTheme="minorHAnsi" w:cstheme="minorBidi"/>
          <w:sz w:val="22"/>
          <w:szCs w:val="22"/>
          <w:lang w:val="en-GB" w:eastAsia="en-GB"/>
        </w:rPr>
      </w:pPr>
      <w:hyperlink w:anchor="_Toc66718261" w:history="1">
        <w:r w:rsidR="0099695A" w:rsidRPr="006845FB">
          <w:rPr>
            <w:rStyle w:val="Hyperlink"/>
            <w:rFonts w:eastAsiaTheme="minorEastAsia"/>
          </w:rPr>
          <w:t>29.</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Conclusion of Negotiations</w:t>
        </w:r>
        <w:r w:rsidR="0099695A">
          <w:rPr>
            <w:webHidden/>
          </w:rPr>
          <w:tab/>
        </w:r>
        <w:r w:rsidR="0099695A">
          <w:rPr>
            <w:webHidden/>
          </w:rPr>
          <w:fldChar w:fldCharType="begin"/>
        </w:r>
        <w:r w:rsidR="0099695A">
          <w:rPr>
            <w:webHidden/>
          </w:rPr>
          <w:instrText xml:space="preserve"> PAGEREF _Toc66718261 \h </w:instrText>
        </w:r>
        <w:r w:rsidR="0099695A">
          <w:rPr>
            <w:webHidden/>
          </w:rPr>
        </w:r>
        <w:r w:rsidR="0099695A">
          <w:rPr>
            <w:webHidden/>
          </w:rPr>
          <w:fldChar w:fldCharType="separate"/>
        </w:r>
        <w:r w:rsidR="0099695A">
          <w:rPr>
            <w:webHidden/>
          </w:rPr>
          <w:t>26</w:t>
        </w:r>
        <w:r w:rsidR="0099695A">
          <w:rPr>
            <w:webHidden/>
          </w:rPr>
          <w:fldChar w:fldCharType="end"/>
        </w:r>
      </w:hyperlink>
    </w:p>
    <w:p w14:paraId="47FF46F0" w14:textId="77777777" w:rsidR="0099695A" w:rsidRDefault="00000000">
      <w:pPr>
        <w:pStyle w:val="TOC2"/>
        <w:rPr>
          <w:rFonts w:asciiTheme="minorHAnsi" w:eastAsiaTheme="minorEastAsia" w:hAnsiTheme="minorHAnsi" w:cstheme="minorBidi"/>
          <w:sz w:val="22"/>
          <w:szCs w:val="22"/>
          <w:lang w:val="en-GB" w:eastAsia="en-GB"/>
        </w:rPr>
      </w:pPr>
      <w:hyperlink w:anchor="_Toc66718262" w:history="1">
        <w:r w:rsidR="0099695A" w:rsidRPr="006845FB">
          <w:rPr>
            <w:rStyle w:val="Hyperlink"/>
            <w:rFonts w:eastAsiaTheme="minorEastAsia"/>
          </w:rPr>
          <w:t>30.</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Standstill Period</w:t>
        </w:r>
        <w:r w:rsidR="0099695A">
          <w:rPr>
            <w:webHidden/>
          </w:rPr>
          <w:tab/>
        </w:r>
        <w:r w:rsidR="0099695A">
          <w:rPr>
            <w:webHidden/>
          </w:rPr>
          <w:fldChar w:fldCharType="begin"/>
        </w:r>
        <w:r w:rsidR="0099695A">
          <w:rPr>
            <w:webHidden/>
          </w:rPr>
          <w:instrText xml:space="preserve"> PAGEREF _Toc66718262 \h </w:instrText>
        </w:r>
        <w:r w:rsidR="0099695A">
          <w:rPr>
            <w:webHidden/>
          </w:rPr>
        </w:r>
        <w:r w:rsidR="0099695A">
          <w:rPr>
            <w:webHidden/>
          </w:rPr>
          <w:fldChar w:fldCharType="separate"/>
        </w:r>
        <w:r w:rsidR="0099695A">
          <w:rPr>
            <w:webHidden/>
          </w:rPr>
          <w:t>27</w:t>
        </w:r>
        <w:r w:rsidR="0099695A">
          <w:rPr>
            <w:webHidden/>
          </w:rPr>
          <w:fldChar w:fldCharType="end"/>
        </w:r>
      </w:hyperlink>
    </w:p>
    <w:p w14:paraId="27513A75" w14:textId="77777777" w:rsidR="0099695A" w:rsidRDefault="00000000">
      <w:pPr>
        <w:pStyle w:val="TOC2"/>
        <w:rPr>
          <w:rFonts w:asciiTheme="minorHAnsi" w:eastAsiaTheme="minorEastAsia" w:hAnsiTheme="minorHAnsi" w:cstheme="minorBidi"/>
          <w:sz w:val="22"/>
          <w:szCs w:val="22"/>
          <w:lang w:val="en-GB" w:eastAsia="en-GB"/>
        </w:rPr>
      </w:pPr>
      <w:hyperlink w:anchor="_Toc66718263" w:history="1">
        <w:r w:rsidR="0099695A" w:rsidRPr="006845FB">
          <w:rPr>
            <w:rStyle w:val="Hyperlink"/>
            <w:rFonts w:eastAsiaTheme="minorEastAsia"/>
          </w:rPr>
          <w:t>31.</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Notification of Intention to Award</w:t>
        </w:r>
        <w:r w:rsidR="0099695A">
          <w:rPr>
            <w:webHidden/>
          </w:rPr>
          <w:tab/>
        </w:r>
        <w:r w:rsidR="0099695A">
          <w:rPr>
            <w:webHidden/>
          </w:rPr>
          <w:fldChar w:fldCharType="begin"/>
        </w:r>
        <w:r w:rsidR="0099695A">
          <w:rPr>
            <w:webHidden/>
          </w:rPr>
          <w:instrText xml:space="preserve"> PAGEREF _Toc66718263 \h </w:instrText>
        </w:r>
        <w:r w:rsidR="0099695A">
          <w:rPr>
            <w:webHidden/>
          </w:rPr>
        </w:r>
        <w:r w:rsidR="0099695A">
          <w:rPr>
            <w:webHidden/>
          </w:rPr>
          <w:fldChar w:fldCharType="separate"/>
        </w:r>
        <w:r w:rsidR="0099695A">
          <w:rPr>
            <w:webHidden/>
          </w:rPr>
          <w:t>27</w:t>
        </w:r>
        <w:r w:rsidR="0099695A">
          <w:rPr>
            <w:webHidden/>
          </w:rPr>
          <w:fldChar w:fldCharType="end"/>
        </w:r>
      </w:hyperlink>
    </w:p>
    <w:p w14:paraId="723C691A" w14:textId="77777777" w:rsidR="0099695A" w:rsidRDefault="00000000">
      <w:pPr>
        <w:pStyle w:val="TOC2"/>
        <w:rPr>
          <w:rFonts w:asciiTheme="minorHAnsi" w:eastAsiaTheme="minorEastAsia" w:hAnsiTheme="minorHAnsi" w:cstheme="minorBidi"/>
          <w:sz w:val="22"/>
          <w:szCs w:val="22"/>
          <w:lang w:val="en-GB" w:eastAsia="en-GB"/>
        </w:rPr>
      </w:pPr>
      <w:hyperlink w:anchor="_Toc66718264" w:history="1">
        <w:r w:rsidR="0099695A" w:rsidRPr="006845FB">
          <w:rPr>
            <w:rStyle w:val="Hyperlink"/>
            <w:rFonts w:eastAsiaTheme="minorEastAsia"/>
          </w:rPr>
          <w:t>32.</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Notification of Award</w:t>
        </w:r>
        <w:r w:rsidR="0099695A">
          <w:rPr>
            <w:webHidden/>
          </w:rPr>
          <w:tab/>
        </w:r>
        <w:r w:rsidR="0099695A">
          <w:rPr>
            <w:webHidden/>
          </w:rPr>
          <w:fldChar w:fldCharType="begin"/>
        </w:r>
        <w:r w:rsidR="0099695A">
          <w:rPr>
            <w:webHidden/>
          </w:rPr>
          <w:instrText xml:space="preserve"> PAGEREF _Toc66718264 \h </w:instrText>
        </w:r>
        <w:r w:rsidR="0099695A">
          <w:rPr>
            <w:webHidden/>
          </w:rPr>
        </w:r>
        <w:r w:rsidR="0099695A">
          <w:rPr>
            <w:webHidden/>
          </w:rPr>
          <w:fldChar w:fldCharType="separate"/>
        </w:r>
        <w:r w:rsidR="0099695A">
          <w:rPr>
            <w:webHidden/>
          </w:rPr>
          <w:t>28</w:t>
        </w:r>
        <w:r w:rsidR="0099695A">
          <w:rPr>
            <w:webHidden/>
          </w:rPr>
          <w:fldChar w:fldCharType="end"/>
        </w:r>
      </w:hyperlink>
    </w:p>
    <w:p w14:paraId="1298F90B" w14:textId="77777777" w:rsidR="0099695A" w:rsidRDefault="00000000">
      <w:pPr>
        <w:pStyle w:val="TOC2"/>
        <w:rPr>
          <w:rFonts w:asciiTheme="minorHAnsi" w:eastAsiaTheme="minorEastAsia" w:hAnsiTheme="minorHAnsi" w:cstheme="minorBidi"/>
          <w:sz w:val="22"/>
          <w:szCs w:val="22"/>
          <w:lang w:val="en-GB" w:eastAsia="en-GB"/>
        </w:rPr>
      </w:pPr>
      <w:hyperlink w:anchor="_Toc66718265" w:history="1">
        <w:r w:rsidR="0099695A" w:rsidRPr="006845FB">
          <w:rPr>
            <w:rStyle w:val="Hyperlink"/>
            <w:rFonts w:eastAsiaTheme="minorEastAsia"/>
          </w:rPr>
          <w:t>33.</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Debriefing by the Client</w:t>
        </w:r>
        <w:r w:rsidR="0099695A">
          <w:rPr>
            <w:webHidden/>
          </w:rPr>
          <w:tab/>
        </w:r>
        <w:r w:rsidR="0099695A">
          <w:rPr>
            <w:webHidden/>
          </w:rPr>
          <w:fldChar w:fldCharType="begin"/>
        </w:r>
        <w:r w:rsidR="0099695A">
          <w:rPr>
            <w:webHidden/>
          </w:rPr>
          <w:instrText xml:space="preserve"> PAGEREF _Toc66718265 \h </w:instrText>
        </w:r>
        <w:r w:rsidR="0099695A">
          <w:rPr>
            <w:webHidden/>
          </w:rPr>
        </w:r>
        <w:r w:rsidR="0099695A">
          <w:rPr>
            <w:webHidden/>
          </w:rPr>
          <w:fldChar w:fldCharType="separate"/>
        </w:r>
        <w:r w:rsidR="0099695A">
          <w:rPr>
            <w:webHidden/>
          </w:rPr>
          <w:t>29</w:t>
        </w:r>
        <w:r w:rsidR="0099695A">
          <w:rPr>
            <w:webHidden/>
          </w:rPr>
          <w:fldChar w:fldCharType="end"/>
        </w:r>
      </w:hyperlink>
    </w:p>
    <w:p w14:paraId="1196D25F" w14:textId="77777777" w:rsidR="0099695A" w:rsidRDefault="00000000">
      <w:pPr>
        <w:pStyle w:val="TOC2"/>
        <w:rPr>
          <w:rFonts w:asciiTheme="minorHAnsi" w:eastAsiaTheme="minorEastAsia" w:hAnsiTheme="minorHAnsi" w:cstheme="minorBidi"/>
          <w:sz w:val="22"/>
          <w:szCs w:val="22"/>
          <w:lang w:val="en-GB" w:eastAsia="en-GB"/>
        </w:rPr>
      </w:pPr>
      <w:hyperlink w:anchor="_Toc66718266" w:history="1">
        <w:r w:rsidR="0099695A" w:rsidRPr="006845FB">
          <w:rPr>
            <w:rStyle w:val="Hyperlink"/>
            <w:rFonts w:eastAsiaTheme="minorEastAsia"/>
          </w:rPr>
          <w:t>34.</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Signing of Contract</w:t>
        </w:r>
        <w:r w:rsidR="0099695A">
          <w:rPr>
            <w:webHidden/>
          </w:rPr>
          <w:tab/>
        </w:r>
        <w:r w:rsidR="0099695A">
          <w:rPr>
            <w:webHidden/>
          </w:rPr>
          <w:fldChar w:fldCharType="begin"/>
        </w:r>
        <w:r w:rsidR="0099695A">
          <w:rPr>
            <w:webHidden/>
          </w:rPr>
          <w:instrText xml:space="preserve"> PAGEREF _Toc66718266 \h </w:instrText>
        </w:r>
        <w:r w:rsidR="0099695A">
          <w:rPr>
            <w:webHidden/>
          </w:rPr>
        </w:r>
        <w:r w:rsidR="0099695A">
          <w:rPr>
            <w:webHidden/>
          </w:rPr>
          <w:fldChar w:fldCharType="separate"/>
        </w:r>
        <w:r w:rsidR="0099695A">
          <w:rPr>
            <w:webHidden/>
          </w:rPr>
          <w:t>29</w:t>
        </w:r>
        <w:r w:rsidR="0099695A">
          <w:rPr>
            <w:webHidden/>
          </w:rPr>
          <w:fldChar w:fldCharType="end"/>
        </w:r>
      </w:hyperlink>
    </w:p>
    <w:p w14:paraId="621142E7" w14:textId="77777777" w:rsidR="0099695A" w:rsidRDefault="00000000">
      <w:pPr>
        <w:pStyle w:val="TOC2"/>
        <w:rPr>
          <w:rFonts w:asciiTheme="minorHAnsi" w:eastAsiaTheme="minorEastAsia" w:hAnsiTheme="minorHAnsi" w:cstheme="minorBidi"/>
          <w:sz w:val="22"/>
          <w:szCs w:val="22"/>
          <w:lang w:val="en-GB" w:eastAsia="en-GB"/>
        </w:rPr>
      </w:pPr>
      <w:hyperlink w:anchor="_Toc66718267" w:history="1">
        <w:r w:rsidR="0099695A" w:rsidRPr="006845FB">
          <w:rPr>
            <w:rStyle w:val="Hyperlink"/>
            <w:rFonts w:eastAsiaTheme="minorEastAsia"/>
          </w:rPr>
          <w:t>35.</w:t>
        </w:r>
        <w:r w:rsidR="0099695A">
          <w:rPr>
            <w:rFonts w:asciiTheme="minorHAnsi" w:eastAsiaTheme="minorEastAsia" w:hAnsiTheme="minorHAnsi" w:cstheme="minorBidi"/>
            <w:sz w:val="22"/>
            <w:szCs w:val="22"/>
            <w:lang w:val="en-GB" w:eastAsia="en-GB"/>
          </w:rPr>
          <w:tab/>
        </w:r>
        <w:r w:rsidR="0099695A" w:rsidRPr="006845FB">
          <w:rPr>
            <w:rStyle w:val="Hyperlink"/>
            <w:rFonts w:eastAsiaTheme="minorEastAsia"/>
          </w:rPr>
          <w:t>Procurement Related Complaint</w:t>
        </w:r>
        <w:r w:rsidR="0099695A">
          <w:rPr>
            <w:webHidden/>
          </w:rPr>
          <w:tab/>
        </w:r>
        <w:r w:rsidR="0099695A">
          <w:rPr>
            <w:webHidden/>
          </w:rPr>
          <w:fldChar w:fldCharType="begin"/>
        </w:r>
        <w:r w:rsidR="0099695A">
          <w:rPr>
            <w:webHidden/>
          </w:rPr>
          <w:instrText xml:space="preserve"> PAGEREF _Toc66718267 \h </w:instrText>
        </w:r>
        <w:r w:rsidR="0099695A">
          <w:rPr>
            <w:webHidden/>
          </w:rPr>
        </w:r>
        <w:r w:rsidR="0099695A">
          <w:rPr>
            <w:webHidden/>
          </w:rPr>
          <w:fldChar w:fldCharType="separate"/>
        </w:r>
        <w:r w:rsidR="0099695A">
          <w:rPr>
            <w:webHidden/>
          </w:rPr>
          <w:t>29</w:t>
        </w:r>
        <w:r w:rsidR="0099695A">
          <w:rPr>
            <w:webHidden/>
          </w:rPr>
          <w:fldChar w:fldCharType="end"/>
        </w:r>
      </w:hyperlink>
    </w:p>
    <w:p w14:paraId="4B408131" w14:textId="77777777" w:rsidR="0099695A" w:rsidRDefault="00000000">
      <w:pPr>
        <w:pStyle w:val="TOC1"/>
        <w:rPr>
          <w:rFonts w:asciiTheme="minorHAnsi" w:eastAsiaTheme="minorEastAsia" w:hAnsiTheme="minorHAnsi" w:cstheme="minorBidi"/>
          <w:sz w:val="22"/>
          <w:szCs w:val="22"/>
          <w:lang w:eastAsia="en-GB"/>
        </w:rPr>
      </w:pPr>
      <w:hyperlink w:anchor="_Toc66718268" w:history="1">
        <w:r w:rsidR="0099695A" w:rsidRPr="006845FB">
          <w:rPr>
            <w:rStyle w:val="Hyperlink"/>
            <w:rFonts w:eastAsiaTheme="minorEastAsia"/>
          </w:rPr>
          <w:t>E.  Data Sheet</w:t>
        </w:r>
        <w:r w:rsidR="0099695A">
          <w:rPr>
            <w:webHidden/>
          </w:rPr>
          <w:tab/>
        </w:r>
        <w:r w:rsidR="0099695A">
          <w:rPr>
            <w:webHidden/>
          </w:rPr>
          <w:fldChar w:fldCharType="begin"/>
        </w:r>
        <w:r w:rsidR="0099695A">
          <w:rPr>
            <w:webHidden/>
          </w:rPr>
          <w:instrText xml:space="preserve"> PAGEREF _Toc66718268 \h </w:instrText>
        </w:r>
        <w:r w:rsidR="0099695A">
          <w:rPr>
            <w:webHidden/>
          </w:rPr>
        </w:r>
        <w:r w:rsidR="0099695A">
          <w:rPr>
            <w:webHidden/>
          </w:rPr>
          <w:fldChar w:fldCharType="separate"/>
        </w:r>
        <w:r w:rsidR="0099695A">
          <w:rPr>
            <w:webHidden/>
          </w:rPr>
          <w:t>30</w:t>
        </w:r>
        <w:r w:rsidR="0099695A">
          <w:rPr>
            <w:webHidden/>
          </w:rPr>
          <w:fldChar w:fldCharType="end"/>
        </w:r>
      </w:hyperlink>
    </w:p>
    <w:p w14:paraId="7189F21C" w14:textId="47916B33" w:rsidR="0011244C" w:rsidRPr="00CA7887" w:rsidRDefault="0011244C" w:rsidP="0011244C">
      <w:pPr>
        <w:jc w:val="center"/>
        <w:rPr>
          <w:b/>
          <w:iCs/>
          <w:sz w:val="28"/>
          <w:szCs w:val="28"/>
        </w:rPr>
      </w:pPr>
      <w:r w:rsidRPr="009B431F">
        <w:rPr>
          <w:b/>
          <w:iCs/>
          <w:sz w:val="28"/>
          <w:szCs w:val="28"/>
        </w:rPr>
        <w:fldChar w:fldCharType="end"/>
      </w:r>
    </w:p>
    <w:p w14:paraId="1C6AB015" w14:textId="6E185EC5" w:rsidR="0011244C" w:rsidRPr="00CA7887" w:rsidRDefault="0011244C">
      <w:pPr>
        <w:rPr>
          <w:i/>
          <w:iCs/>
          <w:sz w:val="20"/>
          <w:szCs w:val="20"/>
        </w:rPr>
      </w:pPr>
      <w:r w:rsidRPr="00CA7887">
        <w:rPr>
          <w:i/>
          <w:iCs/>
          <w:sz w:val="20"/>
          <w:szCs w:val="20"/>
        </w:rPr>
        <w:br w:type="page"/>
      </w:r>
    </w:p>
    <w:p w14:paraId="6CC20091" w14:textId="77777777" w:rsidR="006D11F1" w:rsidRPr="00CA7887" w:rsidRDefault="006D11F1" w:rsidP="007C7EBA">
      <w:pPr>
        <w:jc w:val="center"/>
        <w:rPr>
          <w:b/>
          <w:iCs/>
          <w:sz w:val="32"/>
          <w:szCs w:val="32"/>
        </w:rPr>
      </w:pPr>
      <w:r w:rsidRPr="00CA7887">
        <w:rPr>
          <w:b/>
          <w:iCs/>
          <w:sz w:val="32"/>
          <w:szCs w:val="32"/>
        </w:rPr>
        <w:lastRenderedPageBreak/>
        <w:t>Instructions to Consultants</w:t>
      </w:r>
    </w:p>
    <w:p w14:paraId="699C9F01" w14:textId="77777777" w:rsidR="000B5EDC" w:rsidRPr="009B431F" w:rsidRDefault="00EA2584" w:rsidP="009B431F">
      <w:pPr>
        <w:pStyle w:val="HeadingITC1"/>
      </w:pPr>
      <w:bookmarkStart w:id="17" w:name="_Toc474333877"/>
      <w:bookmarkStart w:id="18" w:name="_Toc474334046"/>
      <w:bookmarkStart w:id="19" w:name="_Toc494209424"/>
      <w:bookmarkStart w:id="20" w:name="_Toc66718229"/>
      <w:r w:rsidRPr="009B431F">
        <w:t xml:space="preserve">A.  </w:t>
      </w:r>
      <w:r w:rsidR="000B5EDC" w:rsidRPr="009B431F">
        <w:t>General Provisions</w:t>
      </w:r>
      <w:bookmarkEnd w:id="17"/>
      <w:bookmarkEnd w:id="18"/>
      <w:bookmarkEnd w:id="19"/>
      <w:bookmarkEnd w:id="20"/>
    </w:p>
    <w:tbl>
      <w:tblPr>
        <w:tblW w:w="8884" w:type="dxa"/>
        <w:tblLayout w:type="fixed"/>
        <w:tblCellMar>
          <w:left w:w="115" w:type="dxa"/>
          <w:right w:w="115" w:type="dxa"/>
        </w:tblCellMar>
        <w:tblLook w:val="0000" w:firstRow="0" w:lastRow="0" w:firstColumn="0" w:lastColumn="0" w:noHBand="0" w:noVBand="0"/>
      </w:tblPr>
      <w:tblGrid>
        <w:gridCol w:w="2100"/>
        <w:gridCol w:w="355"/>
        <w:gridCol w:w="6420"/>
        <w:gridCol w:w="9"/>
      </w:tblGrid>
      <w:tr w:rsidR="000B5EDC" w:rsidRPr="00CA7887" w14:paraId="1088EDCC" w14:textId="77777777" w:rsidTr="003D6527">
        <w:tc>
          <w:tcPr>
            <w:tcW w:w="2100" w:type="dxa"/>
          </w:tcPr>
          <w:p w14:paraId="388CCB98" w14:textId="77777777" w:rsidR="009A2264" w:rsidRPr="009B431F" w:rsidRDefault="000B5EDC" w:rsidP="009B431F">
            <w:pPr>
              <w:pStyle w:val="HeadingITC2"/>
              <w:spacing w:before="120" w:after="120"/>
              <w:contextualSpacing w:val="0"/>
            </w:pPr>
            <w:bookmarkStart w:id="21" w:name="_Toc474333878"/>
            <w:bookmarkStart w:id="22" w:name="_Toc474334047"/>
            <w:bookmarkStart w:id="23" w:name="_Toc494209425"/>
            <w:bookmarkStart w:id="24" w:name="_Toc66718230"/>
            <w:r w:rsidRPr="009B431F">
              <w:t>Definitions</w:t>
            </w:r>
            <w:bookmarkEnd w:id="21"/>
            <w:bookmarkEnd w:id="22"/>
            <w:bookmarkEnd w:id="23"/>
            <w:bookmarkEnd w:id="24"/>
          </w:p>
        </w:tc>
        <w:tc>
          <w:tcPr>
            <w:tcW w:w="6784" w:type="dxa"/>
            <w:gridSpan w:val="3"/>
          </w:tcPr>
          <w:p w14:paraId="0C6B6515" w14:textId="77777777" w:rsidR="009A2264" w:rsidRPr="00CA7887" w:rsidRDefault="00A320A2" w:rsidP="007576E0">
            <w:pPr>
              <w:numPr>
                <w:ilvl w:val="0"/>
                <w:numId w:val="2"/>
              </w:numPr>
              <w:spacing w:before="120" w:after="120"/>
              <w:ind w:left="942" w:right="-72" w:hanging="424"/>
              <w:jc w:val="both"/>
            </w:pPr>
            <w:r w:rsidRPr="009B431F">
              <w:rPr>
                <w:b/>
              </w:rPr>
              <w:t>“Affiliate</w:t>
            </w:r>
            <w:r w:rsidR="00947694" w:rsidRPr="009B431F">
              <w:rPr>
                <w:b/>
              </w:rPr>
              <w:t>(s)</w:t>
            </w:r>
            <w:r w:rsidRPr="009B431F">
              <w:rPr>
                <w:b/>
              </w:rPr>
              <w:t>”</w:t>
            </w:r>
            <w:r w:rsidRPr="00CA7887">
              <w:t xml:space="preserve"> means an individual or an entity that directly or indirectly controls, is controlled by, or is under common control with the Consultant.</w:t>
            </w:r>
          </w:p>
          <w:p w14:paraId="0F118876" w14:textId="77777777" w:rsidR="009A2264" w:rsidRPr="00CA7887" w:rsidRDefault="000B5EDC" w:rsidP="007576E0">
            <w:pPr>
              <w:numPr>
                <w:ilvl w:val="0"/>
                <w:numId w:val="2"/>
              </w:numPr>
              <w:spacing w:before="120" w:after="120"/>
              <w:ind w:left="942" w:right="-72" w:hanging="424"/>
              <w:jc w:val="both"/>
            </w:pPr>
            <w:r w:rsidRPr="009B431F">
              <w:rPr>
                <w:b/>
              </w:rPr>
              <w:t>“Applicable Law”</w:t>
            </w:r>
            <w:r w:rsidRPr="00CA7887">
              <w:t xml:space="preserve"> means the laws and any other instruments having the force of law in the Client’s country, or in such other country as may be specified in the </w:t>
            </w:r>
            <w:r w:rsidRPr="00CA7887">
              <w:rPr>
                <w:b/>
              </w:rPr>
              <w:t>Data Sheet</w:t>
            </w:r>
            <w:r w:rsidRPr="00CA7887">
              <w:t>, as they may be issued and in force from time to time.</w:t>
            </w:r>
          </w:p>
          <w:p w14:paraId="2EACC254" w14:textId="77777777" w:rsidR="009A2264" w:rsidRPr="00CA7887" w:rsidRDefault="000B5EDC" w:rsidP="007576E0">
            <w:pPr>
              <w:pStyle w:val="ListParagraph"/>
              <w:numPr>
                <w:ilvl w:val="0"/>
                <w:numId w:val="2"/>
              </w:numPr>
              <w:tabs>
                <w:tab w:val="left" w:pos="540"/>
              </w:tabs>
              <w:spacing w:before="120" w:after="120"/>
              <w:ind w:left="942" w:right="-72" w:hanging="424"/>
              <w:contextualSpacing w:val="0"/>
              <w:jc w:val="both"/>
            </w:pPr>
            <w:r w:rsidRPr="009B431F">
              <w:rPr>
                <w:b/>
              </w:rPr>
              <w:t>“Bank”</w:t>
            </w:r>
            <w:r w:rsidRPr="00CA7887">
              <w:t xml:space="preserve"> means the</w:t>
            </w:r>
            <w:r w:rsidR="00C15CEA" w:rsidRPr="00CA7887">
              <w:t xml:space="preserve"> International Bank for Reconstruction and Development (IBRD) or the International Development Association (IDA)</w:t>
            </w:r>
            <w:r w:rsidRPr="00CA7887">
              <w:t>.</w:t>
            </w:r>
          </w:p>
          <w:p w14:paraId="34A7D17B" w14:textId="28B36235" w:rsidR="009A2264" w:rsidRPr="00CA7887" w:rsidRDefault="000B5EDC" w:rsidP="007576E0">
            <w:pPr>
              <w:pStyle w:val="ListParagraph"/>
              <w:numPr>
                <w:ilvl w:val="0"/>
                <w:numId w:val="2"/>
              </w:numPr>
              <w:tabs>
                <w:tab w:val="left" w:pos="774"/>
              </w:tabs>
              <w:spacing w:before="120" w:after="120"/>
              <w:ind w:left="942" w:right="-72" w:hanging="424"/>
              <w:contextualSpacing w:val="0"/>
              <w:jc w:val="both"/>
            </w:pPr>
            <w:r w:rsidRPr="009B431F">
              <w:rPr>
                <w:b/>
              </w:rPr>
              <w:t>“Borrower”</w:t>
            </w:r>
            <w:r w:rsidRPr="00CA7887">
              <w:t xml:space="preserve"> means the Government, Government agency or other entity </w:t>
            </w:r>
            <w:r w:rsidR="00B552DE" w:rsidRPr="00CA7887">
              <w:t>that</w:t>
            </w:r>
            <w:r w:rsidRPr="00CA7887">
              <w:t xml:space="preserve"> signs the </w:t>
            </w:r>
            <w:r w:rsidRPr="002F6F0B">
              <w:t xml:space="preserve">financing </w:t>
            </w:r>
            <w:r w:rsidRPr="00CA7887">
              <w:t>agreement</w:t>
            </w:r>
            <w:r w:rsidR="008A6707" w:rsidRPr="00CA7887">
              <w:t xml:space="preserve"> </w:t>
            </w:r>
            <w:r w:rsidRPr="00CA7887">
              <w:t>with the Bank.</w:t>
            </w:r>
          </w:p>
          <w:p w14:paraId="251C21AB" w14:textId="77777777" w:rsidR="001D6485" w:rsidRPr="00CA7887" w:rsidRDefault="000B5EDC" w:rsidP="007576E0">
            <w:pPr>
              <w:pStyle w:val="ListParagraph"/>
              <w:numPr>
                <w:ilvl w:val="0"/>
                <w:numId w:val="2"/>
              </w:numPr>
              <w:spacing w:before="120" w:after="120"/>
              <w:ind w:left="942" w:right="-72" w:hanging="424"/>
              <w:contextualSpacing w:val="0"/>
              <w:jc w:val="both"/>
            </w:pPr>
            <w:r w:rsidRPr="009B431F">
              <w:rPr>
                <w:b/>
              </w:rPr>
              <w:t>“Client”</w:t>
            </w:r>
            <w:r w:rsidRPr="00CA7887">
              <w:t xml:space="preserve"> means the implementing agency</w:t>
            </w:r>
            <w:r w:rsidR="008B12ED" w:rsidRPr="00CA7887">
              <w:rPr>
                <w:i/>
              </w:rPr>
              <w:t xml:space="preserve"> </w:t>
            </w:r>
            <w:r w:rsidRPr="00CA7887">
              <w:t>that signs the Contract for the Services with the selected Consultant.</w:t>
            </w:r>
          </w:p>
          <w:p w14:paraId="5D56AE07" w14:textId="2F94A09B" w:rsidR="004D5853" w:rsidRPr="00CA7887" w:rsidRDefault="001D6485" w:rsidP="007576E0">
            <w:pPr>
              <w:pStyle w:val="ListParagraph"/>
              <w:numPr>
                <w:ilvl w:val="0"/>
                <w:numId w:val="2"/>
              </w:numPr>
              <w:tabs>
                <w:tab w:val="left" w:pos="774"/>
              </w:tabs>
              <w:spacing w:before="120" w:after="120"/>
              <w:ind w:left="942" w:right="-72" w:hanging="424"/>
              <w:contextualSpacing w:val="0"/>
              <w:jc w:val="both"/>
            </w:pPr>
            <w:r w:rsidRPr="00CA7887">
              <w:t xml:space="preserve"> </w:t>
            </w:r>
            <w:r w:rsidR="00832A65" w:rsidRPr="009B431F">
              <w:rPr>
                <w:b/>
              </w:rPr>
              <w:t>Client’s Personnel”</w:t>
            </w:r>
            <w:r w:rsidR="00832A65" w:rsidRPr="009B431F">
              <w:t xml:space="preserve"> </w:t>
            </w:r>
            <w:r w:rsidR="00A168B3">
              <w:t>is as defined in Clause GCC 1.1(e)</w:t>
            </w:r>
            <w:r w:rsidR="00832A65" w:rsidRPr="009B431F">
              <w:t>.</w:t>
            </w:r>
            <w:r w:rsidR="00832A65" w:rsidRPr="00CA7887" w:rsidDel="00832A65">
              <w:t xml:space="preserve"> </w:t>
            </w:r>
          </w:p>
          <w:p w14:paraId="3294E40F" w14:textId="56DC5285" w:rsidR="009A2264" w:rsidRPr="00CA7887" w:rsidRDefault="000B5EDC" w:rsidP="007576E0">
            <w:pPr>
              <w:pStyle w:val="ListParagraph"/>
              <w:numPr>
                <w:ilvl w:val="0"/>
                <w:numId w:val="2"/>
              </w:numPr>
              <w:tabs>
                <w:tab w:val="left" w:pos="774"/>
              </w:tabs>
              <w:spacing w:before="120" w:after="120"/>
              <w:ind w:left="942" w:right="-72" w:hanging="424"/>
              <w:contextualSpacing w:val="0"/>
              <w:jc w:val="both"/>
            </w:pPr>
            <w:r w:rsidRPr="009B431F">
              <w:rPr>
                <w:b/>
              </w:rPr>
              <w:t>“Consultant”</w:t>
            </w:r>
            <w:r w:rsidRPr="00CA7887">
              <w:t xml:space="preserve"> means a legally</w:t>
            </w:r>
            <w:r w:rsidR="002A4D6B" w:rsidRPr="00CA7887">
              <w:t>-</w:t>
            </w:r>
            <w:r w:rsidRPr="00CA7887">
              <w:t xml:space="preserve">established professional consulting firm or an entity that may provide or provides the Services to the Client under the Contract. </w:t>
            </w:r>
          </w:p>
          <w:p w14:paraId="14FDF17D" w14:textId="77777777" w:rsidR="009A2264" w:rsidRPr="00CA7887" w:rsidRDefault="000B5EDC" w:rsidP="007576E0">
            <w:pPr>
              <w:pStyle w:val="ListParagraph"/>
              <w:numPr>
                <w:ilvl w:val="0"/>
                <w:numId w:val="2"/>
              </w:numPr>
              <w:tabs>
                <w:tab w:val="left" w:pos="774"/>
              </w:tabs>
              <w:spacing w:before="120" w:after="120"/>
              <w:ind w:left="942" w:right="-72" w:hanging="424"/>
              <w:contextualSpacing w:val="0"/>
              <w:jc w:val="both"/>
            </w:pPr>
            <w:r w:rsidRPr="009B431F">
              <w:rPr>
                <w:b/>
              </w:rPr>
              <w:t>“Contract”</w:t>
            </w:r>
            <w:r w:rsidRPr="00CA7887">
              <w:t xml:space="preserve"> means a legally binding written agreement signed between the Client and the Consultant and includes all the attached documents listed in its Clause 1 (the General Conditions</w:t>
            </w:r>
            <w:r w:rsidR="00B805C4" w:rsidRPr="00CA7887">
              <w:t xml:space="preserve"> of Contract</w:t>
            </w:r>
            <w:r w:rsidRPr="00CA7887">
              <w:t xml:space="preserve"> (GC</w:t>
            </w:r>
            <w:r w:rsidR="00B805C4" w:rsidRPr="00CA7887">
              <w:t>C</w:t>
            </w:r>
            <w:r w:rsidRPr="00CA7887">
              <w:t>), the Special Conditions</w:t>
            </w:r>
            <w:r w:rsidR="00B805C4" w:rsidRPr="00CA7887">
              <w:t xml:space="preserve"> of Contract</w:t>
            </w:r>
            <w:r w:rsidRPr="00CA7887">
              <w:t xml:space="preserve"> (SC</w:t>
            </w:r>
            <w:r w:rsidR="00B805C4" w:rsidRPr="00CA7887">
              <w:t>C</w:t>
            </w:r>
            <w:r w:rsidRPr="00CA7887">
              <w:t>), and the Appendices).</w:t>
            </w:r>
          </w:p>
          <w:p w14:paraId="6D25FA4F" w14:textId="0EC3DFDF" w:rsidR="00D920A4" w:rsidRPr="00CA7887" w:rsidRDefault="00D920A4" w:rsidP="009B431F">
            <w:pPr>
              <w:pStyle w:val="ListParagraph"/>
              <w:numPr>
                <w:ilvl w:val="0"/>
                <w:numId w:val="2"/>
              </w:numPr>
              <w:spacing w:before="120" w:after="120"/>
              <w:ind w:left="942" w:right="-72" w:hanging="404"/>
              <w:contextualSpacing w:val="0"/>
              <w:jc w:val="both"/>
            </w:pPr>
            <w:r w:rsidRPr="009B431F">
              <w:rPr>
                <w:b/>
              </w:rPr>
              <w:t>“Contractor”</w:t>
            </w:r>
            <w:r w:rsidRPr="00CA7887">
              <w:t xml:space="preserve"> </w:t>
            </w:r>
            <w:r w:rsidR="00A168B3">
              <w:t>is as defined in Clause GCC 1.1.(h)</w:t>
            </w:r>
            <w:r w:rsidRPr="00CA7887">
              <w:t>.</w:t>
            </w:r>
          </w:p>
          <w:p w14:paraId="6500A7DA" w14:textId="5726D8DA" w:rsidR="00A34E25" w:rsidRPr="00CA7887" w:rsidRDefault="00A34E25" w:rsidP="007576E0">
            <w:pPr>
              <w:pStyle w:val="ListParagraph"/>
              <w:numPr>
                <w:ilvl w:val="0"/>
                <w:numId w:val="2"/>
              </w:numPr>
              <w:spacing w:before="120" w:after="120"/>
              <w:ind w:left="942" w:right="-72" w:hanging="424"/>
              <w:contextualSpacing w:val="0"/>
              <w:jc w:val="both"/>
            </w:pPr>
            <w:r w:rsidRPr="009B431F">
              <w:rPr>
                <w:b/>
              </w:rPr>
              <w:t>“Contractor’s Personnel”</w:t>
            </w:r>
            <w:r w:rsidRPr="00CA7887">
              <w:t xml:space="preserve"> </w:t>
            </w:r>
            <w:r w:rsidR="00A168B3">
              <w:t>is as defined in Clause GCC 1.1(</w:t>
            </w:r>
            <w:proofErr w:type="spellStart"/>
            <w:r w:rsidR="00A168B3">
              <w:t>i</w:t>
            </w:r>
            <w:proofErr w:type="spellEnd"/>
            <w:r w:rsidR="00A168B3">
              <w:t>)</w:t>
            </w:r>
            <w:r w:rsidR="007B5D89" w:rsidRPr="00CA7887">
              <w:t>.</w:t>
            </w:r>
            <w:r w:rsidRPr="00CA7887">
              <w:t xml:space="preserve"> </w:t>
            </w:r>
          </w:p>
          <w:p w14:paraId="65343979" w14:textId="77777777" w:rsidR="009A2264" w:rsidRPr="00CA7887" w:rsidRDefault="000B5EDC" w:rsidP="007576E0">
            <w:pPr>
              <w:pStyle w:val="ListParagraph"/>
              <w:numPr>
                <w:ilvl w:val="0"/>
                <w:numId w:val="2"/>
              </w:numPr>
              <w:spacing w:before="120" w:after="120"/>
              <w:ind w:left="942" w:right="-72" w:hanging="424"/>
              <w:contextualSpacing w:val="0"/>
              <w:jc w:val="both"/>
            </w:pPr>
            <w:r w:rsidRPr="009B431F">
              <w:rPr>
                <w:b/>
              </w:rPr>
              <w:t>“Data Sheet”</w:t>
            </w:r>
            <w:r w:rsidRPr="00CA7887">
              <w:t xml:space="preserve"> means an integral part of the Instructions to Consultants (ITC) Section 2 that is used to reflect specific country and assignment conditions to supplement, but not to over-write, </w:t>
            </w:r>
            <w:r w:rsidR="002B44C2" w:rsidRPr="00CA7887">
              <w:t xml:space="preserve">the </w:t>
            </w:r>
            <w:r w:rsidRPr="00CA7887">
              <w:t>provisions of the ITC.</w:t>
            </w:r>
          </w:p>
          <w:p w14:paraId="1F8DCAA6" w14:textId="77777777" w:rsidR="009A2264" w:rsidRPr="00CA7887" w:rsidRDefault="000B5EDC" w:rsidP="007576E0">
            <w:pPr>
              <w:pStyle w:val="ListParagraph"/>
              <w:numPr>
                <w:ilvl w:val="0"/>
                <w:numId w:val="2"/>
              </w:numPr>
              <w:spacing w:before="120" w:after="120"/>
              <w:ind w:left="942" w:right="-72" w:hanging="424"/>
              <w:contextualSpacing w:val="0"/>
              <w:jc w:val="both"/>
            </w:pPr>
            <w:r w:rsidRPr="009B431F">
              <w:rPr>
                <w:b/>
              </w:rPr>
              <w:t>“Day”</w:t>
            </w:r>
            <w:r w:rsidRPr="00CA7887">
              <w:t xml:space="preserve"> means a calendar day</w:t>
            </w:r>
            <w:r w:rsidR="006D11F1" w:rsidRPr="00CA7887">
              <w:t xml:space="preserve">, unless otherwise specified as </w:t>
            </w:r>
            <w:r w:rsidR="006D11F1" w:rsidRPr="009B431F">
              <w:rPr>
                <w:b/>
              </w:rPr>
              <w:t>“Business Day”.</w:t>
            </w:r>
            <w:r w:rsidR="006D11F1" w:rsidRPr="00CA7887">
              <w:t xml:space="preserve"> A Business Day is any day that is an official working day of the Borrower. It excludes the Borrower’s official public holidays</w:t>
            </w:r>
            <w:r w:rsidRPr="00CA7887">
              <w:t>.</w:t>
            </w:r>
          </w:p>
          <w:p w14:paraId="1DA4072B" w14:textId="77777777" w:rsidR="000B588B" w:rsidRPr="00CA7887" w:rsidRDefault="000B588B" w:rsidP="007576E0">
            <w:pPr>
              <w:pStyle w:val="ListParagraph"/>
              <w:numPr>
                <w:ilvl w:val="0"/>
                <w:numId w:val="2"/>
              </w:numPr>
              <w:spacing w:before="120" w:after="120"/>
              <w:ind w:left="942" w:right="-72" w:hanging="424"/>
              <w:contextualSpacing w:val="0"/>
              <w:jc w:val="both"/>
            </w:pPr>
            <w:r w:rsidRPr="009B431F">
              <w:rPr>
                <w:b/>
              </w:rPr>
              <w:t>“ES”</w:t>
            </w:r>
            <w:r w:rsidRPr="009B431F">
              <w:t xml:space="preserve"> means environmental and social (including Sexual </w:t>
            </w:r>
            <w:r w:rsidRPr="009B431F">
              <w:lastRenderedPageBreak/>
              <w:t>Exploitation and Abuse (SEA) and Sexual Harassment (SH)).</w:t>
            </w:r>
          </w:p>
          <w:p w14:paraId="38B3AD53" w14:textId="77777777" w:rsidR="009A2264" w:rsidRPr="00CA7887" w:rsidRDefault="000B5EDC" w:rsidP="007576E0">
            <w:pPr>
              <w:pStyle w:val="ListParagraph"/>
              <w:numPr>
                <w:ilvl w:val="0"/>
                <w:numId w:val="2"/>
              </w:numPr>
              <w:spacing w:before="120" w:after="120"/>
              <w:ind w:left="942" w:right="-72" w:hanging="424"/>
              <w:contextualSpacing w:val="0"/>
              <w:jc w:val="both"/>
            </w:pPr>
            <w:r w:rsidRPr="009B431F">
              <w:rPr>
                <w:b/>
              </w:rPr>
              <w:t>“</w:t>
            </w:r>
            <w:r w:rsidR="00B805C4" w:rsidRPr="009B431F">
              <w:rPr>
                <w:b/>
              </w:rPr>
              <w:t>E</w:t>
            </w:r>
            <w:r w:rsidRPr="009B431F">
              <w:rPr>
                <w:b/>
              </w:rPr>
              <w:t>xperts”</w:t>
            </w:r>
            <w:r w:rsidRPr="00CA7887">
              <w:t xml:space="preserve"> </w:t>
            </w:r>
            <w:r w:rsidR="00B82B58" w:rsidRPr="00CA7887">
              <w:t xml:space="preserve">means, collectively, </w:t>
            </w:r>
            <w:r w:rsidRPr="00CA7887">
              <w:t>Key Experts, Non-</w:t>
            </w:r>
            <w:r w:rsidR="009B4DDE" w:rsidRPr="00CA7887">
              <w:t>K</w:t>
            </w:r>
            <w:r w:rsidRPr="00CA7887">
              <w:t>ey Experts, or any other personnel of the Consultant</w:t>
            </w:r>
            <w:r w:rsidR="00B82B58" w:rsidRPr="00CA7887">
              <w:t>, Sub-consultant or J</w:t>
            </w:r>
            <w:r w:rsidR="00952704" w:rsidRPr="00CA7887">
              <w:t xml:space="preserve">oint </w:t>
            </w:r>
            <w:r w:rsidR="00B82B58" w:rsidRPr="00CA7887">
              <w:t>V</w:t>
            </w:r>
            <w:r w:rsidR="00952704" w:rsidRPr="00CA7887">
              <w:t>enture</w:t>
            </w:r>
            <w:r w:rsidR="00B82B58" w:rsidRPr="00CA7887">
              <w:t xml:space="preserve"> member(s)</w:t>
            </w:r>
            <w:r w:rsidRPr="00CA7887">
              <w:t>.</w:t>
            </w:r>
          </w:p>
          <w:p w14:paraId="600D258A"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“Government”</w:t>
            </w:r>
            <w:r w:rsidRPr="00CA7887">
              <w:t xml:space="preserve"> means the government of the Client’s country. </w:t>
            </w:r>
          </w:p>
          <w:p w14:paraId="7365F78C" w14:textId="77777777" w:rsidR="006D11F1" w:rsidRPr="00CA7887" w:rsidRDefault="006D11F1" w:rsidP="007576E0">
            <w:pPr>
              <w:pStyle w:val="ListParagraph"/>
              <w:numPr>
                <w:ilvl w:val="0"/>
                <w:numId w:val="2"/>
              </w:numPr>
              <w:spacing w:before="120" w:after="120"/>
              <w:ind w:left="942" w:right="-72" w:hanging="424"/>
              <w:contextualSpacing w:val="0"/>
              <w:jc w:val="both"/>
            </w:pPr>
            <w:r w:rsidRPr="009B431F">
              <w:rPr>
                <w:b/>
              </w:rPr>
              <w:t>“</w:t>
            </w:r>
            <w:proofErr w:type="gramStart"/>
            <w:r w:rsidRPr="009B431F">
              <w:rPr>
                <w:b/>
              </w:rPr>
              <w:t>in</w:t>
            </w:r>
            <w:proofErr w:type="gramEnd"/>
            <w:r w:rsidRPr="009B431F">
              <w:rPr>
                <w:b/>
              </w:rPr>
              <w:t xml:space="preserve"> writing”</w:t>
            </w:r>
            <w:r w:rsidRPr="00CA7887">
              <w:t xml:space="preserve"> means communicated in written form (e</w:t>
            </w:r>
            <w:r w:rsidR="0027492E" w:rsidRPr="00CA7887">
              <w:t>.g. by mail, e-mail, fax,</w:t>
            </w:r>
            <w:r w:rsidRPr="00CA7887">
              <w:t xml:space="preserve"> including, if specified in the Data Sheet, distributed or received through the electronic-procurement system used by the Client) with proof of receipt;</w:t>
            </w:r>
          </w:p>
          <w:p w14:paraId="29D69C96"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“Joint Venture (JV)”</w:t>
            </w:r>
            <w:r w:rsidRPr="00CA7887">
              <w:t xml:space="preserve"> means an association with or without a legal personality distinct from that of its members, of more than one Consultant where one member has the authority</w:t>
            </w:r>
            <w:r w:rsidR="002D281D" w:rsidRPr="00CA7887">
              <w:t xml:space="preserve"> to conduct all business</w:t>
            </w:r>
            <w:r w:rsidRPr="00CA7887">
              <w:t xml:space="preserve"> for and on behalf of any and all the members of the JV, and where </w:t>
            </w:r>
            <w:r w:rsidR="00B82B58" w:rsidRPr="00CA7887">
              <w:t xml:space="preserve">the </w:t>
            </w:r>
            <w:r w:rsidRPr="00CA7887">
              <w:t>members</w:t>
            </w:r>
            <w:r w:rsidR="002D281D" w:rsidRPr="00CA7887">
              <w:t xml:space="preserve"> of the JV</w:t>
            </w:r>
            <w:r w:rsidRPr="00CA7887">
              <w:t xml:space="preserve"> are jointly and severally liable </w:t>
            </w:r>
            <w:r w:rsidR="00B82B58" w:rsidRPr="00CA7887">
              <w:t>to the Client for the performance of the Contract</w:t>
            </w:r>
            <w:r w:rsidRPr="00CA7887">
              <w:t>.</w:t>
            </w:r>
          </w:p>
          <w:p w14:paraId="29420188"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“Key Expert</w:t>
            </w:r>
            <w:r w:rsidR="00B82B58" w:rsidRPr="009B431F">
              <w:rPr>
                <w:b/>
              </w:rPr>
              <w:t>(s)</w:t>
            </w:r>
            <w:r w:rsidRPr="009B431F">
              <w:rPr>
                <w:b/>
              </w:rPr>
              <w:t>”</w:t>
            </w:r>
            <w:r w:rsidRPr="00CA7887">
              <w:t xml:space="preserve"> means an individual professional whose skills, qualifications, knowledge and experience are critical to the performance of the Services under the Contract and whose CV is taken into account in the technical evaluation of </w:t>
            </w:r>
            <w:r w:rsidR="002B44C2" w:rsidRPr="00CA7887">
              <w:t xml:space="preserve">the </w:t>
            </w:r>
            <w:r w:rsidRPr="00CA7887">
              <w:t>Consultant’s proposal.</w:t>
            </w:r>
          </w:p>
          <w:p w14:paraId="64418C7B" w14:textId="77777777" w:rsidR="009A2264" w:rsidRPr="00CA7887" w:rsidRDefault="0063408C" w:rsidP="007576E0">
            <w:pPr>
              <w:pStyle w:val="ListParagraph"/>
              <w:numPr>
                <w:ilvl w:val="0"/>
                <w:numId w:val="2"/>
              </w:numPr>
              <w:tabs>
                <w:tab w:val="left" w:pos="594"/>
              </w:tabs>
              <w:spacing w:before="120" w:after="120"/>
              <w:ind w:left="942" w:right="-72" w:hanging="424"/>
              <w:contextualSpacing w:val="0"/>
              <w:jc w:val="both"/>
            </w:pPr>
            <w:r w:rsidRPr="009B431F">
              <w:rPr>
                <w:b/>
              </w:rPr>
              <w:t>“</w:t>
            </w:r>
            <w:r w:rsidR="002D281D" w:rsidRPr="009B431F">
              <w:rPr>
                <w:b/>
              </w:rPr>
              <w:t>ITC</w:t>
            </w:r>
            <w:r w:rsidR="000B5EDC" w:rsidRPr="009B431F">
              <w:rPr>
                <w:b/>
              </w:rPr>
              <w:t>”</w:t>
            </w:r>
            <w:r w:rsidR="000B5EDC" w:rsidRPr="00CA7887">
              <w:t xml:space="preserve"> (</w:t>
            </w:r>
            <w:r w:rsidR="00B82B58" w:rsidRPr="00CA7887">
              <w:t xml:space="preserve">this </w:t>
            </w:r>
            <w:r w:rsidR="000B5EDC" w:rsidRPr="00CA7887">
              <w:t xml:space="preserve">Section 2 of the RFP) </w:t>
            </w:r>
            <w:r w:rsidR="005B36CB" w:rsidRPr="00CA7887">
              <w:t xml:space="preserve">means the Instructions to Consultants </w:t>
            </w:r>
            <w:r w:rsidR="00952704" w:rsidRPr="00CA7887">
              <w:t xml:space="preserve">that </w:t>
            </w:r>
            <w:r w:rsidR="000B5EDC" w:rsidRPr="00CA7887">
              <w:t>provide</w:t>
            </w:r>
            <w:r w:rsidR="000B5EDC" w:rsidRPr="00CA7887">
              <w:rPr>
                <w:strike/>
              </w:rPr>
              <w:t>s</w:t>
            </w:r>
            <w:r w:rsidR="000B5EDC" w:rsidRPr="00CA7887">
              <w:t xml:space="preserve"> </w:t>
            </w:r>
            <w:r w:rsidR="002B44C2" w:rsidRPr="00CA7887">
              <w:t xml:space="preserve">the </w:t>
            </w:r>
            <w:r w:rsidR="000B5EDC" w:rsidRPr="00CA7887">
              <w:t>shortlisted Consultants with all information needed to prepare their Proposals.</w:t>
            </w:r>
          </w:p>
          <w:p w14:paraId="41B72EDD" w14:textId="77777777" w:rsidR="009A2264" w:rsidRPr="00CA7887" w:rsidRDefault="00632F06" w:rsidP="007576E0">
            <w:pPr>
              <w:pStyle w:val="ListParagraph"/>
              <w:numPr>
                <w:ilvl w:val="0"/>
                <w:numId w:val="2"/>
              </w:numPr>
              <w:tabs>
                <w:tab w:val="left" w:pos="594"/>
              </w:tabs>
              <w:spacing w:before="120" w:after="120"/>
              <w:ind w:left="942" w:right="-72" w:hanging="424"/>
              <w:contextualSpacing w:val="0"/>
              <w:jc w:val="both"/>
            </w:pPr>
            <w:r w:rsidRPr="009B431F">
              <w:rPr>
                <w:b/>
              </w:rPr>
              <w:t>“Non-Key Expert(s)”</w:t>
            </w:r>
            <w:r w:rsidRPr="00CA7887">
              <w:t xml:space="preserve"> means an individual professional provided by the Consultant or its Sub-consultant and who is assigned to perform the Services or any part thereof under the Contract and whose CVs are not evaluated individually.</w:t>
            </w:r>
          </w:p>
          <w:p w14:paraId="2B8DA882" w14:textId="77777777" w:rsidR="009A2264" w:rsidRPr="00CA7887" w:rsidRDefault="000B5EDC" w:rsidP="007576E0">
            <w:pPr>
              <w:pStyle w:val="ListParagraph"/>
              <w:numPr>
                <w:ilvl w:val="0"/>
                <w:numId w:val="2"/>
              </w:numPr>
              <w:spacing w:before="120" w:after="120"/>
              <w:ind w:left="942" w:right="-72" w:hanging="424"/>
              <w:contextualSpacing w:val="0"/>
              <w:jc w:val="both"/>
            </w:pPr>
            <w:r w:rsidRPr="009B431F">
              <w:rPr>
                <w:b/>
              </w:rPr>
              <w:t>“Proposal”</w:t>
            </w:r>
            <w:r w:rsidRPr="00CA7887">
              <w:t xml:space="preserve"> means the Technical Proposal and the Financial Proposal of the Consultant.</w:t>
            </w:r>
          </w:p>
          <w:p w14:paraId="74863CFE"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“RFP”</w:t>
            </w:r>
            <w:r w:rsidRPr="00CA7887">
              <w:t xml:space="preserve"> means the Request for Proposals to be prepared by the Client for the selection of </w:t>
            </w:r>
            <w:proofErr w:type="gramStart"/>
            <w:r w:rsidRPr="00CA7887">
              <w:t>Consultants</w:t>
            </w:r>
            <w:proofErr w:type="gramEnd"/>
            <w:r w:rsidRPr="00CA7887">
              <w:t xml:space="preserve">, based on the </w:t>
            </w:r>
            <w:r w:rsidR="004D3068" w:rsidRPr="00CA7887">
              <w:t>SPD - RFP</w:t>
            </w:r>
            <w:r w:rsidRPr="00CA7887">
              <w:t>.</w:t>
            </w:r>
          </w:p>
          <w:p w14:paraId="5CDEDE33" w14:textId="77777777" w:rsidR="000B588B" w:rsidRPr="00CA7887" w:rsidRDefault="000B588B" w:rsidP="007576E0">
            <w:pPr>
              <w:pStyle w:val="ListParagraph"/>
              <w:numPr>
                <w:ilvl w:val="0"/>
                <w:numId w:val="2"/>
              </w:numPr>
              <w:tabs>
                <w:tab w:val="left" w:pos="594"/>
              </w:tabs>
              <w:spacing w:before="120" w:after="120"/>
              <w:ind w:left="942" w:right="-72" w:hanging="424"/>
              <w:contextualSpacing w:val="0"/>
              <w:jc w:val="both"/>
            </w:pPr>
            <w:r w:rsidRPr="009B431F">
              <w:rPr>
                <w:b/>
              </w:rPr>
              <w:t>“Services”</w:t>
            </w:r>
            <w:r w:rsidRPr="00CA7887">
              <w:t xml:space="preserve"> means the work to be performed by the Consultant pursuant to the Contract.</w:t>
            </w:r>
          </w:p>
          <w:p w14:paraId="6CFF232A" w14:textId="339B19AA" w:rsidR="000B588B" w:rsidRPr="009B431F" w:rsidRDefault="00110B8E" w:rsidP="007576E0">
            <w:pPr>
              <w:pStyle w:val="ListParagraph"/>
              <w:numPr>
                <w:ilvl w:val="0"/>
                <w:numId w:val="2"/>
              </w:numPr>
              <w:tabs>
                <w:tab w:val="left" w:pos="594"/>
              </w:tabs>
              <w:spacing w:before="120" w:after="120"/>
              <w:ind w:left="942" w:right="-72" w:hanging="424"/>
              <w:contextualSpacing w:val="0"/>
              <w:jc w:val="both"/>
            </w:pPr>
            <w:r w:rsidRPr="009B431F">
              <w:rPr>
                <w:b/>
              </w:rPr>
              <w:t>“</w:t>
            </w:r>
            <w:r w:rsidR="000B588B" w:rsidRPr="009B431F">
              <w:rPr>
                <w:b/>
              </w:rPr>
              <w:t>Sexual Exploitation and Abuse” “(SEA</w:t>
            </w:r>
            <w:proofErr w:type="gramStart"/>
            <w:r w:rsidR="000B588B" w:rsidRPr="009B431F">
              <w:rPr>
                <w:b/>
              </w:rPr>
              <w:t>)”</w:t>
            </w:r>
            <w:r w:rsidR="000128CF">
              <w:rPr>
                <w:b/>
              </w:rPr>
              <w:t>*</w:t>
            </w:r>
            <w:proofErr w:type="gramEnd"/>
            <w:r w:rsidR="000B588B" w:rsidRPr="009B431F">
              <w:t xml:space="preserve"> </w:t>
            </w:r>
            <w:r w:rsidR="000E3695" w:rsidRPr="009B431F">
              <w:t>means</w:t>
            </w:r>
            <w:r w:rsidR="000B588B" w:rsidRPr="009B431F">
              <w:t xml:space="preserve"> the following:</w:t>
            </w:r>
          </w:p>
          <w:p w14:paraId="12F4FDE5" w14:textId="4DC759A1" w:rsidR="000B588B" w:rsidRPr="00CA7887" w:rsidRDefault="000B588B" w:rsidP="009B431F">
            <w:pPr>
              <w:autoSpaceDE w:val="0"/>
              <w:autoSpaceDN w:val="0"/>
              <w:spacing w:before="120" w:after="120"/>
              <w:ind w:left="1258"/>
              <w:jc w:val="both"/>
            </w:pPr>
            <w:r w:rsidRPr="009B431F">
              <w:rPr>
                <w:b/>
              </w:rPr>
              <w:lastRenderedPageBreak/>
              <w:t>Sexual Exploitation</w:t>
            </w:r>
            <w:r w:rsidRPr="009B431F">
              <w:t xml:space="preserve"> is defined as any actual or</w:t>
            </w:r>
            <w:r w:rsidR="00D920A4" w:rsidRPr="009B431F">
              <w:t xml:space="preserve"> </w:t>
            </w:r>
            <w:r w:rsidRPr="009B431F">
              <w:t xml:space="preserve">attempted abuse of position of vulnerability, differential power or trust, for sexual purposes, including, but not limited to, profiting monetarily, socially or politically from the sexual exploitation of another. </w:t>
            </w:r>
          </w:p>
          <w:p w14:paraId="5BBCE294" w14:textId="77777777" w:rsidR="000B588B" w:rsidRPr="00CA7887" w:rsidRDefault="000B588B" w:rsidP="009B431F">
            <w:pPr>
              <w:autoSpaceDE w:val="0"/>
              <w:autoSpaceDN w:val="0"/>
              <w:spacing w:before="120" w:after="120"/>
              <w:ind w:left="1258"/>
              <w:jc w:val="both"/>
            </w:pPr>
            <w:r w:rsidRPr="00CA7887">
              <w:rPr>
                <w:b/>
              </w:rPr>
              <w:t>Sexual Abuse</w:t>
            </w:r>
            <w:r w:rsidRPr="00CA7887">
              <w:t xml:space="preserve"> is defined as </w:t>
            </w:r>
            <w:r w:rsidRPr="009B431F">
              <w:t xml:space="preserve">the actual or threatened physical intrusion of a sexual nature, whether by force or under unequal or coercive conditions.  </w:t>
            </w:r>
          </w:p>
          <w:p w14:paraId="784D1DEE" w14:textId="6DB0D2FD" w:rsidR="000B588B" w:rsidRPr="00CA7887" w:rsidRDefault="000B588B" w:rsidP="007576E0">
            <w:pPr>
              <w:pStyle w:val="ListParagraph"/>
              <w:numPr>
                <w:ilvl w:val="0"/>
                <w:numId w:val="2"/>
              </w:numPr>
              <w:tabs>
                <w:tab w:val="left" w:pos="594"/>
              </w:tabs>
              <w:spacing w:before="120" w:after="120"/>
              <w:ind w:left="942" w:right="-72" w:hanging="424"/>
              <w:contextualSpacing w:val="0"/>
              <w:jc w:val="both"/>
            </w:pPr>
            <w:r w:rsidRPr="009B431F">
              <w:rPr>
                <w:b/>
              </w:rPr>
              <w:t>“Sexual Harassment” “(SH</w:t>
            </w:r>
            <w:proofErr w:type="gramStart"/>
            <w:r w:rsidRPr="009B431F">
              <w:rPr>
                <w:b/>
              </w:rPr>
              <w:t>)”</w:t>
            </w:r>
            <w:r w:rsidR="000128CF">
              <w:rPr>
                <w:b/>
              </w:rPr>
              <w:t>*</w:t>
            </w:r>
            <w:proofErr w:type="gramEnd"/>
            <w:r w:rsidRPr="009B431F">
              <w:t xml:space="preserve"> is defined as </w:t>
            </w:r>
            <w:r w:rsidRPr="00CA7887">
              <w:t xml:space="preserve">unwelcome sexual advances, requests for sexual favors, and other verbal or physical conduct of a sexual nature by the Experts with other Experts, Contractor’s </w:t>
            </w:r>
            <w:r w:rsidR="000306CB" w:rsidRPr="00CA7887">
              <w:t xml:space="preserve">(if applicable) </w:t>
            </w:r>
            <w:r w:rsidRPr="00CA7887">
              <w:t xml:space="preserve">or Client’s </w:t>
            </w:r>
            <w:r w:rsidR="00D920A4" w:rsidRPr="00CA7887">
              <w:t>P</w:t>
            </w:r>
            <w:r w:rsidRPr="00CA7887">
              <w:t>ersonnel.</w:t>
            </w:r>
          </w:p>
          <w:p w14:paraId="41822F51"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w:t>
            </w:r>
            <w:r w:rsidR="004D3068" w:rsidRPr="009B431F">
              <w:rPr>
                <w:b/>
              </w:rPr>
              <w:t>SPD - RFP</w:t>
            </w:r>
            <w:r w:rsidRPr="009B431F">
              <w:rPr>
                <w:b/>
              </w:rPr>
              <w:t>”</w:t>
            </w:r>
            <w:r w:rsidRPr="00CA7887">
              <w:t xml:space="preserve"> means the Standard </w:t>
            </w:r>
            <w:r w:rsidR="00A27E91" w:rsidRPr="00CA7887">
              <w:t>Procurement Document</w:t>
            </w:r>
            <w:r w:rsidR="00D36EE4" w:rsidRPr="00CA7887">
              <w:t xml:space="preserve"> -</w:t>
            </w:r>
            <w:r w:rsidR="00A27E91" w:rsidRPr="00CA7887">
              <w:t xml:space="preserve"> </w:t>
            </w:r>
            <w:r w:rsidRPr="00CA7887">
              <w:t>Requ</w:t>
            </w:r>
            <w:r w:rsidR="00A27E91" w:rsidRPr="00CA7887">
              <w:t>e</w:t>
            </w:r>
            <w:r w:rsidRPr="00CA7887">
              <w:t xml:space="preserve">st for Proposals, which must be used by the Client as </w:t>
            </w:r>
            <w:r w:rsidR="00F42C8A" w:rsidRPr="00CA7887">
              <w:t>the</w:t>
            </w:r>
            <w:r w:rsidR="005B36CB" w:rsidRPr="00CA7887">
              <w:t xml:space="preserve"> </w:t>
            </w:r>
            <w:r w:rsidRPr="00CA7887">
              <w:t>basis for the preparation of the RFP.</w:t>
            </w:r>
          </w:p>
          <w:p w14:paraId="47188190" w14:textId="77777777" w:rsidR="009A2264" w:rsidRPr="00CA7887" w:rsidRDefault="000B5EDC" w:rsidP="007576E0">
            <w:pPr>
              <w:pStyle w:val="ListParagraph"/>
              <w:numPr>
                <w:ilvl w:val="0"/>
                <w:numId w:val="2"/>
              </w:numPr>
              <w:tabs>
                <w:tab w:val="left" w:pos="594"/>
              </w:tabs>
              <w:spacing w:before="120" w:after="120"/>
              <w:ind w:left="942" w:right="-72" w:hanging="424"/>
              <w:contextualSpacing w:val="0"/>
              <w:jc w:val="both"/>
            </w:pPr>
            <w:r w:rsidRPr="009B431F">
              <w:rPr>
                <w:b/>
              </w:rPr>
              <w:t>“Sub-consultant”</w:t>
            </w:r>
            <w:r w:rsidRPr="00CA7887">
              <w:t xml:space="preserve"> means </w:t>
            </w:r>
            <w:r w:rsidR="00EE5E94" w:rsidRPr="00CA7887">
              <w:t xml:space="preserve">an </w:t>
            </w:r>
            <w:r w:rsidRPr="00CA7887">
              <w:t xml:space="preserve">entity </w:t>
            </w:r>
            <w:r w:rsidR="00B82B58" w:rsidRPr="00CA7887">
              <w:t xml:space="preserve">to </w:t>
            </w:r>
            <w:r w:rsidRPr="00CA7887">
              <w:t xml:space="preserve">whom the Consultant </w:t>
            </w:r>
            <w:r w:rsidR="00EE5E94" w:rsidRPr="00CA7887">
              <w:t xml:space="preserve">intends to </w:t>
            </w:r>
            <w:r w:rsidRPr="00CA7887">
              <w:t xml:space="preserve">subcontract any part of the Services while </w:t>
            </w:r>
            <w:r w:rsidR="002A7786" w:rsidRPr="00CA7887">
              <w:t xml:space="preserve">the Consultant remains </w:t>
            </w:r>
            <w:r w:rsidR="00522DAD" w:rsidRPr="00CA7887">
              <w:t>responsible</w:t>
            </w:r>
            <w:r w:rsidRPr="00CA7887">
              <w:t xml:space="preserve"> </w:t>
            </w:r>
            <w:r w:rsidR="00B82B58" w:rsidRPr="00CA7887">
              <w:t xml:space="preserve">to the Client during the </w:t>
            </w:r>
            <w:r w:rsidR="002A7786" w:rsidRPr="00CA7887">
              <w:t xml:space="preserve">whole </w:t>
            </w:r>
            <w:r w:rsidR="00B82B58" w:rsidRPr="00CA7887">
              <w:t>performance of</w:t>
            </w:r>
            <w:r w:rsidRPr="00CA7887">
              <w:t xml:space="preserve"> the Contract.</w:t>
            </w:r>
          </w:p>
          <w:p w14:paraId="53BA9CFB" w14:textId="77777777" w:rsidR="000E3695" w:rsidRPr="000128CF" w:rsidRDefault="000B5EDC" w:rsidP="009B431F">
            <w:pPr>
              <w:pStyle w:val="ListParagraph"/>
              <w:numPr>
                <w:ilvl w:val="0"/>
                <w:numId w:val="2"/>
              </w:numPr>
              <w:tabs>
                <w:tab w:val="left" w:pos="594"/>
              </w:tabs>
              <w:spacing w:before="120" w:after="120"/>
              <w:ind w:left="942" w:right="-72" w:hanging="424"/>
              <w:contextualSpacing w:val="0"/>
              <w:jc w:val="both"/>
            </w:pPr>
            <w:r w:rsidRPr="009B431F">
              <w:rPr>
                <w:b/>
              </w:rPr>
              <w:t>“</w:t>
            </w:r>
            <w:r w:rsidR="002A7786" w:rsidRPr="009B431F">
              <w:rPr>
                <w:b/>
              </w:rPr>
              <w:t>Terms of Reference (</w:t>
            </w:r>
            <w:r w:rsidRPr="009B431F">
              <w:rPr>
                <w:b/>
              </w:rPr>
              <w:t>T</w:t>
            </w:r>
            <w:r w:rsidR="005B36CB" w:rsidRPr="009B431F">
              <w:rPr>
                <w:b/>
              </w:rPr>
              <w:t>ORs</w:t>
            </w:r>
            <w:r w:rsidR="002A7786" w:rsidRPr="009B431F">
              <w:rPr>
                <w:b/>
              </w:rPr>
              <w:t>)</w:t>
            </w:r>
            <w:r w:rsidR="005B36CB" w:rsidRPr="009B431F">
              <w:rPr>
                <w:b/>
              </w:rPr>
              <w:t>”</w:t>
            </w:r>
            <w:r w:rsidR="005B36CB" w:rsidRPr="00CA7887">
              <w:t xml:space="preserve"> (</w:t>
            </w:r>
            <w:r w:rsidR="00B82B58" w:rsidRPr="00CA7887">
              <w:t xml:space="preserve">this </w:t>
            </w:r>
            <w:r w:rsidR="005B36CB" w:rsidRPr="00CA7887">
              <w:t xml:space="preserve">Section </w:t>
            </w:r>
            <w:r w:rsidR="00EE5E94" w:rsidRPr="00CA7887">
              <w:t>7</w:t>
            </w:r>
            <w:r w:rsidR="005B36CB" w:rsidRPr="00CA7887">
              <w:t xml:space="preserve"> of the RFP) </w:t>
            </w:r>
            <w:r w:rsidRPr="00CA7887">
              <w:t xml:space="preserve">means the </w:t>
            </w:r>
            <w:r w:rsidR="005B36CB" w:rsidRPr="00CA7887">
              <w:t>Terms of Reference that explain</w:t>
            </w:r>
            <w:r w:rsidR="00316471" w:rsidRPr="00CA7887">
              <w:t>s</w:t>
            </w:r>
            <w:r w:rsidRPr="00CA7887">
              <w:t xml:space="preserve"> the objectives, scope </w:t>
            </w:r>
            <w:r w:rsidR="00522DAD" w:rsidRPr="00CA7887">
              <w:t xml:space="preserve">of work, activities, </w:t>
            </w:r>
            <w:r w:rsidR="00B17FBA" w:rsidRPr="00CA7887">
              <w:t xml:space="preserve">and </w:t>
            </w:r>
            <w:r w:rsidRPr="00CA7887">
              <w:t>tasks to be performed, respective responsibilities of the Client and the Consultant, and expected results and deliverables of the assignment.</w:t>
            </w:r>
            <w:r w:rsidR="00ED77D8" w:rsidRPr="00CA7887" w:rsidDel="00ED77D8">
              <w:rPr>
                <w:i/>
              </w:rPr>
              <w:t xml:space="preserve"> </w:t>
            </w:r>
          </w:p>
          <w:p w14:paraId="07D85030" w14:textId="020D437C" w:rsidR="000128CF" w:rsidRPr="009B431F" w:rsidRDefault="000128CF" w:rsidP="000128CF">
            <w:pPr>
              <w:tabs>
                <w:tab w:val="left" w:pos="594"/>
              </w:tabs>
              <w:spacing w:before="120" w:after="120"/>
              <w:ind w:right="-72"/>
              <w:jc w:val="both"/>
            </w:pPr>
            <w:r w:rsidRPr="00466251">
              <w:t>*</w:t>
            </w:r>
            <w:r>
              <w:t xml:space="preserve">In the context of supervision </w:t>
            </w:r>
            <w:r w:rsidR="00F76CA8">
              <w:t>of infrastructure contracts (such as Works or Plant)</w:t>
            </w:r>
            <w:r w:rsidR="009F37E2" w:rsidRPr="00814CB8">
              <w:t xml:space="preserve"> and</w:t>
            </w:r>
            <w:r w:rsidR="009F37E2">
              <w:t xml:space="preserve"> </w:t>
            </w:r>
            <w:r w:rsidR="009F37E2" w:rsidRPr="00814CB8">
              <w:t>other consulting services where the social risks are substantial or high</w:t>
            </w:r>
            <w:r w:rsidR="00F76CA8">
              <w:t xml:space="preserve">, a </w:t>
            </w:r>
            <w:r w:rsidRPr="00466251">
              <w:t>non-exhaustive list of (</w:t>
            </w:r>
            <w:proofErr w:type="spellStart"/>
            <w:r w:rsidRPr="00466251">
              <w:t>i</w:t>
            </w:r>
            <w:proofErr w:type="spellEnd"/>
            <w:r w:rsidRPr="00466251">
              <w:t>) behaviors which constitute SEA and (ii) behaviors which constitute SH is attached to the Code of Conduct form in Section</w:t>
            </w:r>
            <w:r>
              <w:t xml:space="preserve"> 3</w:t>
            </w:r>
            <w:r w:rsidRPr="00466251">
              <w:t>.</w:t>
            </w:r>
          </w:p>
        </w:tc>
      </w:tr>
      <w:tr w:rsidR="000B5EDC" w:rsidRPr="00CA7887" w14:paraId="1FA864D5" w14:textId="77777777" w:rsidTr="003D6527">
        <w:tc>
          <w:tcPr>
            <w:tcW w:w="2100" w:type="dxa"/>
          </w:tcPr>
          <w:p w14:paraId="701772F7" w14:textId="77777777" w:rsidR="009A2264" w:rsidRPr="009B431F" w:rsidRDefault="000B5EDC" w:rsidP="009B431F">
            <w:pPr>
              <w:pStyle w:val="HeadingITC2"/>
              <w:spacing w:before="120" w:after="120"/>
              <w:ind w:left="360"/>
              <w:contextualSpacing w:val="0"/>
            </w:pPr>
            <w:bookmarkStart w:id="25" w:name="_Toc474333879"/>
            <w:bookmarkStart w:id="26" w:name="_Toc474334048"/>
            <w:bookmarkStart w:id="27" w:name="_Toc494209426"/>
            <w:bookmarkStart w:id="28" w:name="_Toc66718231"/>
            <w:r w:rsidRPr="009B431F">
              <w:lastRenderedPageBreak/>
              <w:t>Introduction</w:t>
            </w:r>
            <w:bookmarkEnd w:id="25"/>
            <w:bookmarkEnd w:id="26"/>
            <w:bookmarkEnd w:id="27"/>
            <w:bookmarkEnd w:id="28"/>
          </w:p>
        </w:tc>
        <w:tc>
          <w:tcPr>
            <w:tcW w:w="6784" w:type="dxa"/>
            <w:gridSpan w:val="3"/>
          </w:tcPr>
          <w:p w14:paraId="4EA24EFD" w14:textId="77777777" w:rsidR="000B5EDC" w:rsidRPr="00CA7887" w:rsidRDefault="000B5EDC" w:rsidP="007576E0">
            <w:pPr>
              <w:pStyle w:val="BodyTextIndent2"/>
              <w:numPr>
                <w:ilvl w:val="1"/>
                <w:numId w:val="5"/>
              </w:numPr>
              <w:spacing w:before="120" w:after="120"/>
              <w:ind w:left="492" w:hanging="492"/>
              <w:rPr>
                <w:sz w:val="20"/>
              </w:rPr>
            </w:pPr>
            <w:r w:rsidRPr="00CA7887">
              <w:t xml:space="preserve">The Client named in the </w:t>
            </w:r>
            <w:r w:rsidRPr="00CA7887">
              <w:rPr>
                <w:b/>
              </w:rPr>
              <w:t>Data Sheet</w:t>
            </w:r>
            <w:r w:rsidRPr="00CA7887">
              <w:t xml:space="preserve"> </w:t>
            </w:r>
            <w:r w:rsidR="0045082C" w:rsidRPr="00CA7887">
              <w:t>intends to</w:t>
            </w:r>
            <w:r w:rsidRPr="00CA7887">
              <w:t xml:space="preserve"> select a </w:t>
            </w:r>
            <w:proofErr w:type="gramStart"/>
            <w:r w:rsidRPr="00CA7887">
              <w:t>Consultant</w:t>
            </w:r>
            <w:proofErr w:type="gramEnd"/>
            <w:r w:rsidRPr="00CA7887">
              <w:t xml:space="preserve"> from those listed in the </w:t>
            </w:r>
            <w:r w:rsidR="00613E07" w:rsidRPr="00CA7887">
              <w:t>Request for Proposals (R</w:t>
            </w:r>
            <w:r w:rsidR="00D36EE4" w:rsidRPr="00CA7887">
              <w:t>FP</w:t>
            </w:r>
            <w:r w:rsidR="00613E07" w:rsidRPr="00CA7887">
              <w:t>)</w:t>
            </w:r>
            <w:r w:rsidRPr="00CA7887">
              <w:t xml:space="preserve">, in accordance with the method of selection specified in the </w:t>
            </w:r>
            <w:r w:rsidRPr="00CA7887">
              <w:rPr>
                <w:b/>
              </w:rPr>
              <w:t>Data Sheet</w:t>
            </w:r>
            <w:r w:rsidRPr="00CA7887">
              <w:t xml:space="preserve">. </w:t>
            </w:r>
          </w:p>
          <w:p w14:paraId="43BD110F" w14:textId="77777777" w:rsidR="000B5EDC" w:rsidRPr="00CA7887" w:rsidRDefault="000B5EDC" w:rsidP="007576E0">
            <w:pPr>
              <w:pStyle w:val="BodyTextIndent2"/>
              <w:numPr>
                <w:ilvl w:val="1"/>
                <w:numId w:val="5"/>
              </w:numPr>
              <w:spacing w:before="120" w:after="120"/>
              <w:ind w:left="492" w:hanging="492"/>
              <w:rPr>
                <w:sz w:val="20"/>
              </w:rPr>
            </w:pPr>
            <w:r w:rsidRPr="00CA7887">
              <w:t xml:space="preserve">The shortlisted Consultants are invited to submit a Technical Proposal and a Financial Proposal, or a Technical Proposal only, as specified in the </w:t>
            </w:r>
            <w:r w:rsidRPr="00CA7887">
              <w:rPr>
                <w:b/>
              </w:rPr>
              <w:t>Data Sheet</w:t>
            </w:r>
            <w:r w:rsidRPr="00CA7887">
              <w:t>, for consulting services required for the assig</w:t>
            </w:r>
            <w:r w:rsidR="007E4763" w:rsidRPr="00CA7887">
              <w:t xml:space="preserve">nment named in the </w:t>
            </w:r>
            <w:r w:rsidR="007E4763" w:rsidRPr="00CA7887">
              <w:rPr>
                <w:b/>
              </w:rPr>
              <w:t>Data Sheet</w:t>
            </w:r>
            <w:r w:rsidR="007E4763" w:rsidRPr="00CA7887">
              <w:t xml:space="preserve">. </w:t>
            </w:r>
            <w:r w:rsidRPr="00CA7887">
              <w:t>The Proposal will be the basis for negotiating and ultimately signing the Contract with the selected Consultant.</w:t>
            </w:r>
          </w:p>
          <w:p w14:paraId="47443B6C" w14:textId="77777777" w:rsidR="000B5EDC" w:rsidRPr="00CA7887" w:rsidRDefault="007E4763" w:rsidP="007576E0">
            <w:pPr>
              <w:pStyle w:val="BodyTextIndent2"/>
              <w:numPr>
                <w:ilvl w:val="1"/>
                <w:numId w:val="5"/>
              </w:numPr>
              <w:spacing w:before="120" w:after="120"/>
              <w:ind w:left="492" w:hanging="492"/>
              <w:rPr>
                <w:sz w:val="20"/>
              </w:rPr>
            </w:pPr>
            <w:r w:rsidRPr="00CA7887">
              <w:lastRenderedPageBreak/>
              <w:t xml:space="preserve">The </w:t>
            </w:r>
            <w:r w:rsidR="000B5EDC" w:rsidRPr="00CA7887">
              <w:t xml:space="preserve">Consultants should familiarize themselves with </w:t>
            </w:r>
            <w:r w:rsidR="008C2F67" w:rsidRPr="00CA7887">
              <w:t xml:space="preserve">the </w:t>
            </w:r>
            <w:r w:rsidR="000B5EDC" w:rsidRPr="00CA7887">
              <w:t xml:space="preserve">local conditions and take them into account in preparing their </w:t>
            </w:r>
            <w:r w:rsidR="00A946B3" w:rsidRPr="00CA7887">
              <w:t xml:space="preserve">Proposals, </w:t>
            </w:r>
            <w:r w:rsidR="000B5EDC" w:rsidRPr="00CA7887">
              <w:t xml:space="preserve">including attending a pre-proposal conference if one is specified in the </w:t>
            </w:r>
            <w:r w:rsidR="000B5EDC" w:rsidRPr="00CA7887">
              <w:rPr>
                <w:b/>
              </w:rPr>
              <w:t>Data Sheet</w:t>
            </w:r>
            <w:r w:rsidR="000B5EDC" w:rsidRPr="00CA7887">
              <w:t xml:space="preserve">. Attending </w:t>
            </w:r>
            <w:r w:rsidR="0045082C" w:rsidRPr="00CA7887">
              <w:t xml:space="preserve">any such </w:t>
            </w:r>
            <w:r w:rsidR="000B5EDC" w:rsidRPr="00CA7887">
              <w:t xml:space="preserve">pre-proposal conference is optional and is at </w:t>
            </w:r>
            <w:r w:rsidR="008C2F67" w:rsidRPr="00CA7887">
              <w:t xml:space="preserve">the </w:t>
            </w:r>
            <w:r w:rsidR="000B5EDC" w:rsidRPr="00CA7887">
              <w:t xml:space="preserve">Consultants’ expense. </w:t>
            </w:r>
          </w:p>
          <w:p w14:paraId="1FA8894F" w14:textId="77777777" w:rsidR="000B5EDC" w:rsidRPr="00CA7887" w:rsidRDefault="000B5EDC" w:rsidP="007576E0">
            <w:pPr>
              <w:pStyle w:val="BodyTextIndent2"/>
              <w:numPr>
                <w:ilvl w:val="1"/>
                <w:numId w:val="5"/>
              </w:numPr>
              <w:spacing w:before="120" w:after="120"/>
              <w:ind w:left="492" w:hanging="492"/>
              <w:rPr>
                <w:sz w:val="20"/>
              </w:rPr>
            </w:pPr>
            <w:r w:rsidRPr="00CA7887">
              <w:t>The Client will timely provide</w:t>
            </w:r>
            <w:r w:rsidR="005B36CB" w:rsidRPr="00CA7887">
              <w:t>,</w:t>
            </w:r>
            <w:r w:rsidRPr="00CA7887">
              <w:t xml:space="preserve"> at no cost to the Consultants</w:t>
            </w:r>
            <w:r w:rsidR="005B36CB" w:rsidRPr="00CA7887">
              <w:t>,</w:t>
            </w:r>
            <w:r w:rsidRPr="00CA7887">
              <w:t xml:space="preserve"> the inputs, relevant project data</w:t>
            </w:r>
            <w:r w:rsidR="00B033AD" w:rsidRPr="00CA7887">
              <w:t>,</w:t>
            </w:r>
            <w:r w:rsidRPr="00CA7887">
              <w:t xml:space="preserve"> and reports required for </w:t>
            </w:r>
            <w:r w:rsidR="005354E2" w:rsidRPr="00CA7887">
              <w:t xml:space="preserve">the </w:t>
            </w:r>
            <w:r w:rsidRPr="00CA7887">
              <w:t xml:space="preserve">preparation of </w:t>
            </w:r>
            <w:r w:rsidR="005354E2" w:rsidRPr="00CA7887">
              <w:t xml:space="preserve">the </w:t>
            </w:r>
            <w:r w:rsidRPr="00CA7887">
              <w:t>Consultant</w:t>
            </w:r>
            <w:r w:rsidR="0045082C" w:rsidRPr="00CA7887">
              <w:t>’</w:t>
            </w:r>
            <w:r w:rsidRPr="00CA7887">
              <w:t xml:space="preserve">s Proposal as specified in the </w:t>
            </w:r>
            <w:r w:rsidRPr="00CA7887">
              <w:rPr>
                <w:b/>
              </w:rPr>
              <w:t>Data Sheet</w:t>
            </w:r>
            <w:r w:rsidRPr="00CA7887">
              <w:t>.</w:t>
            </w:r>
          </w:p>
        </w:tc>
      </w:tr>
      <w:tr w:rsidR="000B5EDC" w:rsidRPr="00CA7887" w14:paraId="74654046" w14:textId="77777777" w:rsidTr="003D6527">
        <w:tc>
          <w:tcPr>
            <w:tcW w:w="2100" w:type="dxa"/>
          </w:tcPr>
          <w:p w14:paraId="1A30FDA6" w14:textId="77777777" w:rsidR="009A2264" w:rsidRPr="009B431F" w:rsidRDefault="000B5EDC" w:rsidP="009B431F">
            <w:pPr>
              <w:pStyle w:val="HeadingITC2"/>
              <w:spacing w:before="120" w:after="120"/>
              <w:ind w:left="360"/>
              <w:contextualSpacing w:val="0"/>
            </w:pPr>
            <w:bookmarkStart w:id="29" w:name="_Toc474333880"/>
            <w:bookmarkStart w:id="30" w:name="_Toc474334049"/>
            <w:bookmarkStart w:id="31" w:name="_Toc494209427"/>
            <w:bookmarkStart w:id="32" w:name="_Toc66718232"/>
            <w:r w:rsidRPr="009B431F">
              <w:lastRenderedPageBreak/>
              <w:t>Conflict of</w:t>
            </w:r>
            <w:r w:rsidR="00952704" w:rsidRPr="009B431F">
              <w:t xml:space="preserve"> </w:t>
            </w:r>
            <w:r w:rsidRPr="009B431F">
              <w:t>Interest</w:t>
            </w:r>
            <w:bookmarkEnd w:id="29"/>
            <w:bookmarkEnd w:id="30"/>
            <w:bookmarkEnd w:id="31"/>
            <w:bookmarkEnd w:id="32"/>
            <w:r w:rsidRPr="009B431F">
              <w:t xml:space="preserve"> </w:t>
            </w:r>
          </w:p>
          <w:p w14:paraId="647F7A9B" w14:textId="77777777" w:rsidR="000B5EDC" w:rsidRPr="00CA7887" w:rsidRDefault="000B5EDC" w:rsidP="007576E0">
            <w:pPr>
              <w:pStyle w:val="Heading2"/>
              <w:numPr>
                <w:ilvl w:val="0"/>
                <w:numId w:val="0"/>
              </w:numPr>
              <w:spacing w:before="120" w:after="120"/>
              <w:ind w:left="360"/>
              <w:contextualSpacing w:val="0"/>
              <w:rPr>
                <w:lang w:val="en-US"/>
              </w:rPr>
            </w:pPr>
          </w:p>
        </w:tc>
        <w:tc>
          <w:tcPr>
            <w:tcW w:w="6784" w:type="dxa"/>
            <w:gridSpan w:val="3"/>
          </w:tcPr>
          <w:p w14:paraId="098F7A15" w14:textId="77777777" w:rsidR="000B5EDC" w:rsidRPr="00CA7887" w:rsidRDefault="009F5868" w:rsidP="007576E0">
            <w:pPr>
              <w:pStyle w:val="ListParagraph"/>
              <w:numPr>
                <w:ilvl w:val="1"/>
                <w:numId w:val="5"/>
              </w:numPr>
              <w:spacing w:before="120" w:after="120"/>
              <w:ind w:left="492" w:hanging="492"/>
              <w:contextualSpacing w:val="0"/>
              <w:jc w:val="both"/>
            </w:pPr>
            <w:r w:rsidRPr="00CA7887">
              <w:t xml:space="preserve">The </w:t>
            </w:r>
            <w:r w:rsidR="00B76D1A" w:rsidRPr="00CA7887">
              <w:t xml:space="preserve">Consultant </w:t>
            </w:r>
            <w:r w:rsidR="000B5EDC" w:rsidRPr="00CA7887">
              <w:t>is required to provide professional, objective, and impartial advice, at all times hold</w:t>
            </w:r>
            <w:r w:rsidR="00EE5E94" w:rsidRPr="00CA7887">
              <w:t>ing</w:t>
            </w:r>
            <w:r w:rsidR="000B5EDC" w:rsidRPr="00CA7887">
              <w:t xml:space="preserve"> the Client’s </w:t>
            </w:r>
            <w:proofErr w:type="gramStart"/>
            <w:r w:rsidR="000B5EDC" w:rsidRPr="00CA7887">
              <w:t>interests</w:t>
            </w:r>
            <w:proofErr w:type="gramEnd"/>
            <w:r w:rsidR="000B5EDC" w:rsidRPr="00CA7887">
              <w:t xml:space="preserve"> paramount, strictly avoid</w:t>
            </w:r>
            <w:r w:rsidR="00EE5E94" w:rsidRPr="00CA7887">
              <w:t>ing</w:t>
            </w:r>
            <w:r w:rsidR="000B5EDC" w:rsidRPr="00CA7887">
              <w:t xml:space="preserve"> conflicts with other assignments or its own corporate interests, and act</w:t>
            </w:r>
            <w:r w:rsidR="00EE5E94" w:rsidRPr="00CA7887">
              <w:t>ing</w:t>
            </w:r>
            <w:r w:rsidR="000B5EDC" w:rsidRPr="00CA7887">
              <w:t xml:space="preserve"> without any consideration for future work.</w:t>
            </w:r>
          </w:p>
          <w:p w14:paraId="604B2F13" w14:textId="77777777" w:rsidR="00236C77" w:rsidRPr="00CA7887" w:rsidRDefault="005354E2" w:rsidP="007576E0">
            <w:pPr>
              <w:pStyle w:val="ListParagraph"/>
              <w:numPr>
                <w:ilvl w:val="1"/>
                <w:numId w:val="5"/>
              </w:numPr>
              <w:spacing w:before="120" w:after="120"/>
              <w:ind w:left="492" w:hanging="492"/>
              <w:contextualSpacing w:val="0"/>
              <w:jc w:val="both"/>
            </w:pPr>
            <w:r w:rsidRPr="00CA7887">
              <w:t xml:space="preserve">The </w:t>
            </w:r>
            <w:r w:rsidR="00236C77" w:rsidRPr="00CA7887">
              <w:t xml:space="preserve">Consultant has an obligation to disclose </w:t>
            </w:r>
            <w:r w:rsidR="004F5743" w:rsidRPr="00CA7887">
              <w:t xml:space="preserve">to the Client </w:t>
            </w:r>
            <w:r w:rsidR="00236C77" w:rsidRPr="00CA7887">
              <w:t>any situation of actual or potential conflict that impacts</w:t>
            </w:r>
            <w:r w:rsidR="00D95887" w:rsidRPr="00CA7887">
              <w:t xml:space="preserve"> </w:t>
            </w:r>
            <w:r w:rsidRPr="00CA7887">
              <w:t>its</w:t>
            </w:r>
            <w:r w:rsidR="00236C77" w:rsidRPr="00CA7887">
              <w:t xml:space="preserve"> capacity to serve the best interest of </w:t>
            </w:r>
            <w:r w:rsidRPr="00CA7887">
              <w:t>its</w:t>
            </w:r>
            <w:r w:rsidR="00236C77" w:rsidRPr="00CA7887">
              <w:t xml:space="preserve"> </w:t>
            </w:r>
            <w:proofErr w:type="gramStart"/>
            <w:r w:rsidR="00236C77" w:rsidRPr="00CA7887">
              <w:t>Client</w:t>
            </w:r>
            <w:proofErr w:type="gramEnd"/>
            <w:r w:rsidR="00236C77" w:rsidRPr="00CA7887">
              <w:t xml:space="preserve">. Failure to disclose </w:t>
            </w:r>
            <w:r w:rsidR="00B82B58" w:rsidRPr="00CA7887">
              <w:t xml:space="preserve">such </w:t>
            </w:r>
            <w:r w:rsidR="00236C77" w:rsidRPr="00CA7887">
              <w:t>situations may lead to the disqualification of the Consultant or the termination o</w:t>
            </w:r>
            <w:r w:rsidRPr="00CA7887">
              <w:t>f its Contract and/or sanctions</w:t>
            </w:r>
            <w:r w:rsidR="00236C77" w:rsidRPr="00CA7887">
              <w:t xml:space="preserve"> by the Bank.</w:t>
            </w:r>
          </w:p>
          <w:p w14:paraId="3F59D5A0" w14:textId="77777777" w:rsidR="009A2264" w:rsidRPr="00CA7887" w:rsidRDefault="000B5EDC" w:rsidP="007576E0">
            <w:pPr>
              <w:pStyle w:val="ListParagraph"/>
              <w:numPr>
                <w:ilvl w:val="2"/>
                <w:numId w:val="5"/>
              </w:numPr>
              <w:spacing w:before="120" w:after="120"/>
              <w:ind w:left="1032" w:hanging="607"/>
              <w:contextualSpacing w:val="0"/>
              <w:jc w:val="both"/>
            </w:pPr>
            <w:r w:rsidRPr="00CA7887">
              <w:t xml:space="preserve">Without limitation on the generality of the foregoing, </w:t>
            </w:r>
            <w:r w:rsidR="005354E2" w:rsidRPr="00CA7887">
              <w:t xml:space="preserve">the </w:t>
            </w:r>
            <w:r w:rsidRPr="00CA7887">
              <w:t>Consultant shall not be hired under the circumstances set forth below:</w:t>
            </w:r>
          </w:p>
        </w:tc>
      </w:tr>
      <w:tr w:rsidR="000B5EDC" w:rsidRPr="00CA7887" w14:paraId="5B236AFD" w14:textId="77777777" w:rsidTr="003D6527">
        <w:tc>
          <w:tcPr>
            <w:tcW w:w="2100" w:type="dxa"/>
          </w:tcPr>
          <w:p w14:paraId="6B5FC5DF" w14:textId="77777777" w:rsidR="009A2264" w:rsidRPr="00CA7887" w:rsidRDefault="0027492E" w:rsidP="007576E0">
            <w:pPr>
              <w:spacing w:before="120" w:after="120"/>
              <w:ind w:left="360"/>
              <w:rPr>
                <w:b/>
                <w:bCs/>
              </w:rPr>
            </w:pPr>
            <w:r w:rsidRPr="00CA7887">
              <w:rPr>
                <w:b/>
                <w:bCs/>
              </w:rPr>
              <w:t>a.  Conflicting A</w:t>
            </w:r>
            <w:r w:rsidR="000B5EDC" w:rsidRPr="00CA7887">
              <w:rPr>
                <w:b/>
                <w:bCs/>
              </w:rPr>
              <w:t>ctivities</w:t>
            </w:r>
          </w:p>
        </w:tc>
        <w:tc>
          <w:tcPr>
            <w:tcW w:w="6784" w:type="dxa"/>
            <w:gridSpan w:val="3"/>
          </w:tcPr>
          <w:p w14:paraId="5436F35F" w14:textId="77777777" w:rsidR="009A2264" w:rsidRPr="00CA7887" w:rsidRDefault="000B5EDC" w:rsidP="007576E0">
            <w:pPr>
              <w:pStyle w:val="BodyTextIndent3"/>
              <w:spacing w:before="120" w:after="120"/>
              <w:ind w:left="965" w:hanging="540"/>
            </w:pPr>
            <w:r w:rsidRPr="00CA7887">
              <w:t>(</w:t>
            </w:r>
            <w:proofErr w:type="spellStart"/>
            <w:r w:rsidRPr="00CA7887">
              <w:t>i</w:t>
            </w:r>
            <w:proofErr w:type="spellEnd"/>
            <w:r w:rsidRPr="00CA7887">
              <w:t>)</w:t>
            </w:r>
            <w:r w:rsidRPr="00CA7887">
              <w:tab/>
            </w:r>
            <w:r w:rsidRPr="00CA7887">
              <w:rPr>
                <w:u w:val="single"/>
              </w:rPr>
              <w:t>Conflict between consulting activities and procurement of goods, works or non-consulting services:</w:t>
            </w:r>
            <w:r w:rsidR="009F5868" w:rsidRPr="00CA7887">
              <w:t xml:space="preserve"> </w:t>
            </w:r>
            <w:r w:rsidRPr="00CA7887">
              <w:t>a firm that has been engaged by the Client to provide goods, works</w:t>
            </w:r>
            <w:r w:rsidR="00952704" w:rsidRPr="00CA7887">
              <w:t>,</w:t>
            </w:r>
            <w:r w:rsidRPr="00CA7887">
              <w:t xml:space="preserve"> or non-consulting </w:t>
            </w:r>
            <w:r w:rsidR="00544FEF" w:rsidRPr="00CA7887">
              <w:t xml:space="preserve">services for a project, or any </w:t>
            </w:r>
            <w:r w:rsidR="00F42C8A" w:rsidRPr="00CA7887">
              <w:t xml:space="preserve">of its </w:t>
            </w:r>
            <w:r w:rsidR="00544FEF" w:rsidRPr="00CA7887">
              <w:t>A</w:t>
            </w:r>
            <w:r w:rsidRPr="00CA7887">
              <w:t>ffiliate</w:t>
            </w:r>
            <w:r w:rsidR="00F42C8A" w:rsidRPr="00CA7887">
              <w:t>s</w:t>
            </w:r>
            <w:r w:rsidR="00B033AD" w:rsidRPr="00CA7887">
              <w:t>,</w:t>
            </w:r>
            <w:r w:rsidRPr="00CA7887">
              <w:t xml:space="preserve"> shall be disqualified from providing consulting services resulting from or directly related to those goods, works</w:t>
            </w:r>
            <w:r w:rsidR="00B033AD" w:rsidRPr="00CA7887">
              <w:t>,</w:t>
            </w:r>
            <w:r w:rsidRPr="00CA7887">
              <w:t xml:space="preserve"> or non-consulting services. Conversely, a firm hired to provide consulting services for the preparation or imple</w:t>
            </w:r>
            <w:r w:rsidR="00544FEF" w:rsidRPr="00CA7887">
              <w:t>mentation of a project, or any</w:t>
            </w:r>
            <w:r w:rsidR="00F42C8A" w:rsidRPr="00CA7887">
              <w:t xml:space="preserve"> of its</w:t>
            </w:r>
            <w:r w:rsidR="00544FEF" w:rsidRPr="00CA7887">
              <w:t xml:space="preserve"> A</w:t>
            </w:r>
            <w:r w:rsidRPr="00CA7887">
              <w:t>ffiliate</w:t>
            </w:r>
            <w:r w:rsidR="00F42C8A" w:rsidRPr="00CA7887">
              <w:t>s</w:t>
            </w:r>
            <w:r w:rsidR="00B033AD" w:rsidRPr="00CA7887">
              <w:t>,</w:t>
            </w:r>
            <w:r w:rsidRPr="00CA7887">
              <w:t xml:space="preserve"> shall be disqualified from subsequently providing goods or works or non-consulting services resulting from or directly related to the consulting services for such preparation or implementation. </w:t>
            </w:r>
          </w:p>
        </w:tc>
      </w:tr>
      <w:tr w:rsidR="000B5EDC" w:rsidRPr="00CA7887" w14:paraId="403B6356" w14:textId="77777777" w:rsidTr="003D6527">
        <w:tc>
          <w:tcPr>
            <w:tcW w:w="2100" w:type="dxa"/>
          </w:tcPr>
          <w:p w14:paraId="78CC3FD4" w14:textId="77777777" w:rsidR="009A2264" w:rsidRPr="00CA7887" w:rsidRDefault="000B5EDC" w:rsidP="007576E0">
            <w:pPr>
              <w:spacing w:before="120" w:after="120"/>
              <w:ind w:left="360"/>
              <w:rPr>
                <w:b/>
                <w:bCs/>
              </w:rPr>
            </w:pPr>
            <w:r w:rsidRPr="00CA7887">
              <w:rPr>
                <w:b/>
                <w:bCs/>
              </w:rPr>
              <w:t xml:space="preserve">b. </w:t>
            </w:r>
            <w:r w:rsidR="00952704" w:rsidRPr="00CA7887">
              <w:rPr>
                <w:b/>
                <w:bCs/>
              </w:rPr>
              <w:t xml:space="preserve"> </w:t>
            </w:r>
            <w:r w:rsidRPr="00CA7887">
              <w:rPr>
                <w:b/>
                <w:bCs/>
              </w:rPr>
              <w:t xml:space="preserve">Conflicting </w:t>
            </w:r>
            <w:r w:rsidR="0027492E" w:rsidRPr="00CA7887">
              <w:rPr>
                <w:b/>
                <w:bCs/>
              </w:rPr>
              <w:t>A</w:t>
            </w:r>
            <w:r w:rsidRPr="00CA7887">
              <w:rPr>
                <w:b/>
                <w:bCs/>
              </w:rPr>
              <w:t>ssignments</w:t>
            </w:r>
          </w:p>
        </w:tc>
        <w:tc>
          <w:tcPr>
            <w:tcW w:w="6784" w:type="dxa"/>
            <w:gridSpan w:val="3"/>
          </w:tcPr>
          <w:p w14:paraId="4EB992A3" w14:textId="77777777" w:rsidR="009A2264" w:rsidRPr="00CA7887" w:rsidRDefault="000B5EDC" w:rsidP="007576E0">
            <w:pPr>
              <w:pStyle w:val="BodyTextIndent3"/>
              <w:spacing w:before="120" w:after="120"/>
              <w:ind w:left="965" w:hanging="540"/>
            </w:pPr>
            <w:r w:rsidRPr="00CA7887">
              <w:t>(ii)</w:t>
            </w:r>
            <w:r w:rsidR="00B033AD" w:rsidRPr="00CA7887">
              <w:tab/>
            </w:r>
            <w:r w:rsidRPr="00CA7887">
              <w:rPr>
                <w:u w:val="single"/>
              </w:rPr>
              <w:t>Conflict among consulting assignments:</w:t>
            </w:r>
            <w:r w:rsidRPr="00CA7887">
              <w:t xml:space="preserve"> a Consultant (including its </w:t>
            </w:r>
            <w:r w:rsidR="00B82B58" w:rsidRPr="00CA7887">
              <w:t>E</w:t>
            </w:r>
            <w:r w:rsidRPr="00CA7887">
              <w:t xml:space="preserve">xperts and Sub-consultants) or </w:t>
            </w:r>
            <w:r w:rsidR="00F278B8" w:rsidRPr="00CA7887">
              <w:t xml:space="preserve">any </w:t>
            </w:r>
            <w:r w:rsidR="00F42C8A" w:rsidRPr="00CA7887">
              <w:t xml:space="preserve">of its </w:t>
            </w:r>
            <w:r w:rsidR="00544FEF" w:rsidRPr="00CA7887">
              <w:t>A</w:t>
            </w:r>
            <w:r w:rsidRPr="00CA7887">
              <w:t>ffiliate</w:t>
            </w:r>
            <w:r w:rsidR="00F42C8A" w:rsidRPr="00CA7887">
              <w:t>s</w:t>
            </w:r>
            <w:r w:rsidRPr="00CA7887">
              <w:t xml:space="preserve"> shall not be hired for any assignment that, by its nature, may be in conflict with another assignment of the Consultant for the same or for another Client.</w:t>
            </w:r>
          </w:p>
        </w:tc>
      </w:tr>
      <w:tr w:rsidR="000B5EDC" w:rsidRPr="00CA7887" w14:paraId="09EF325A" w14:textId="77777777" w:rsidTr="003D6527">
        <w:tc>
          <w:tcPr>
            <w:tcW w:w="2100" w:type="dxa"/>
          </w:tcPr>
          <w:p w14:paraId="415EB834" w14:textId="77777777" w:rsidR="009A2264" w:rsidRPr="00CA7887" w:rsidRDefault="0027492E" w:rsidP="007576E0">
            <w:pPr>
              <w:spacing w:before="120" w:after="120"/>
              <w:ind w:left="360"/>
              <w:rPr>
                <w:b/>
                <w:bCs/>
              </w:rPr>
            </w:pPr>
            <w:r w:rsidRPr="00CA7887">
              <w:rPr>
                <w:b/>
                <w:bCs/>
              </w:rPr>
              <w:t xml:space="preserve">c. Conflicting </w:t>
            </w:r>
            <w:r w:rsidRPr="00CA7887">
              <w:rPr>
                <w:b/>
                <w:bCs/>
              </w:rPr>
              <w:lastRenderedPageBreak/>
              <w:t>R</w:t>
            </w:r>
            <w:r w:rsidR="000B5EDC" w:rsidRPr="00CA7887">
              <w:rPr>
                <w:b/>
                <w:bCs/>
              </w:rPr>
              <w:t>elationships</w:t>
            </w:r>
          </w:p>
        </w:tc>
        <w:tc>
          <w:tcPr>
            <w:tcW w:w="6784" w:type="dxa"/>
            <w:gridSpan w:val="3"/>
          </w:tcPr>
          <w:p w14:paraId="69CD7430" w14:textId="77777777" w:rsidR="009A2264" w:rsidRPr="00CA7887" w:rsidRDefault="000B5EDC" w:rsidP="007576E0">
            <w:pPr>
              <w:pStyle w:val="BodyTextIndent3"/>
              <w:spacing w:before="120" w:after="120"/>
              <w:ind w:left="964" w:hanging="540"/>
              <w:rPr>
                <w:i/>
              </w:rPr>
            </w:pPr>
            <w:r w:rsidRPr="00CA7887">
              <w:lastRenderedPageBreak/>
              <w:t>(iii)</w:t>
            </w:r>
            <w:r w:rsidRPr="00CA7887">
              <w:tab/>
            </w:r>
            <w:r w:rsidRPr="00CA7887">
              <w:rPr>
                <w:u w:val="single"/>
              </w:rPr>
              <w:t>Relationship with the Client’s staff:</w:t>
            </w:r>
            <w:r w:rsidRPr="00CA7887">
              <w:t xml:space="preserve"> a Consultant </w:t>
            </w:r>
            <w:r w:rsidRPr="00CA7887">
              <w:lastRenderedPageBreak/>
              <w:t xml:space="preserve">(including its </w:t>
            </w:r>
            <w:r w:rsidR="00B82B58" w:rsidRPr="00CA7887">
              <w:t>E</w:t>
            </w:r>
            <w:r w:rsidRPr="00CA7887">
              <w:t xml:space="preserve">xperts and Sub-consultants) that has a close business or family relationship with a professional staff  of </w:t>
            </w:r>
            <w:r w:rsidR="00F42C8A" w:rsidRPr="00CA7887">
              <w:t xml:space="preserve">the </w:t>
            </w:r>
            <w:r w:rsidRPr="00CA7887">
              <w:t>Borrower</w:t>
            </w:r>
            <w:r w:rsidR="00C15CEA" w:rsidRPr="00CA7887">
              <w:t xml:space="preserve"> (or of</w:t>
            </w:r>
            <w:r w:rsidRPr="00CA7887">
              <w:t xml:space="preserve"> the Client</w:t>
            </w:r>
            <w:r w:rsidR="00C15CEA" w:rsidRPr="00CA7887">
              <w:t xml:space="preserve">, or of </w:t>
            </w:r>
            <w:r w:rsidRPr="00CA7887">
              <w:t>implementing agency</w:t>
            </w:r>
            <w:r w:rsidR="00C15CEA" w:rsidRPr="00CA7887">
              <w:t>,</w:t>
            </w:r>
            <w:r w:rsidRPr="00CA7887">
              <w:t xml:space="preserve"> or of a recipient of a part of the </w:t>
            </w:r>
            <w:r w:rsidR="00C15CEA" w:rsidRPr="00CA7887">
              <w:t>Bank’s financing)</w:t>
            </w:r>
            <w:r w:rsidR="00C15CEA" w:rsidRPr="009B431F">
              <w:t xml:space="preserve"> </w:t>
            </w:r>
            <w:r w:rsidRPr="00CA7887">
              <w:t>who are directly or indirectly involved in any part of (</w:t>
            </w:r>
            <w:proofErr w:type="spellStart"/>
            <w:r w:rsidRPr="00CA7887">
              <w:t>i</w:t>
            </w:r>
            <w:proofErr w:type="spellEnd"/>
            <w:r w:rsidRPr="00CA7887">
              <w:t xml:space="preserve">) the preparation of the Terms of Reference </w:t>
            </w:r>
            <w:r w:rsidR="00C15CEA" w:rsidRPr="00CA7887">
              <w:t xml:space="preserve">for </w:t>
            </w:r>
            <w:r w:rsidRPr="00CA7887">
              <w:t xml:space="preserve">the assignment, (ii) the selection process for the Contract, or (iii) </w:t>
            </w:r>
            <w:r w:rsidR="00B166D5" w:rsidRPr="00CA7887">
              <w:t xml:space="preserve">the </w:t>
            </w:r>
            <w:r w:rsidRPr="00CA7887">
              <w:t>supervision of the Contract, may not be awarded a Contract, unless the conflict stemming from this relationship has been resolved in a manner acceptable to the Bank throughout the selection process and the execution of the Contract.</w:t>
            </w:r>
          </w:p>
        </w:tc>
      </w:tr>
      <w:tr w:rsidR="000B5EDC" w:rsidRPr="00CA7887" w14:paraId="3786784D" w14:textId="77777777" w:rsidTr="003D6527">
        <w:trPr>
          <w:trHeight w:val="2488"/>
        </w:trPr>
        <w:tc>
          <w:tcPr>
            <w:tcW w:w="2100" w:type="dxa"/>
          </w:tcPr>
          <w:p w14:paraId="386B632A" w14:textId="77777777" w:rsidR="009A2264" w:rsidRPr="009B431F" w:rsidRDefault="000B5EDC" w:rsidP="009B431F">
            <w:pPr>
              <w:pStyle w:val="HeadingITC2"/>
              <w:spacing w:before="120" w:after="120"/>
              <w:ind w:left="360"/>
              <w:contextualSpacing w:val="0"/>
            </w:pPr>
            <w:bookmarkStart w:id="33" w:name="_Toc474333881"/>
            <w:bookmarkStart w:id="34" w:name="_Toc474334050"/>
            <w:bookmarkStart w:id="35" w:name="_Toc494209428"/>
            <w:bookmarkStart w:id="36" w:name="_Toc66718233"/>
            <w:r w:rsidRPr="009B431F">
              <w:lastRenderedPageBreak/>
              <w:t>Unfair Competitive Advantage</w:t>
            </w:r>
            <w:bookmarkEnd w:id="33"/>
            <w:bookmarkEnd w:id="34"/>
            <w:bookmarkEnd w:id="35"/>
            <w:bookmarkEnd w:id="36"/>
          </w:p>
        </w:tc>
        <w:tc>
          <w:tcPr>
            <w:tcW w:w="6784" w:type="dxa"/>
            <w:gridSpan w:val="3"/>
          </w:tcPr>
          <w:p w14:paraId="0AC80C24"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Fairness and transparency in the selection process require that </w:t>
            </w:r>
            <w:r w:rsidR="00A1120D" w:rsidRPr="00CA7887">
              <w:t xml:space="preserve">the </w:t>
            </w:r>
            <w:r w:rsidR="00544FEF" w:rsidRPr="00CA7887">
              <w:t>Consultants or their A</w:t>
            </w:r>
            <w:r w:rsidRPr="00CA7887">
              <w:t xml:space="preserve">ffiliates competing for a specific assignment do not derive a competitive advantage from having provided consulting services related to the assignment in question. To that end, the Client shall indicate in the </w:t>
            </w:r>
            <w:r w:rsidRPr="00CA7887">
              <w:rPr>
                <w:b/>
              </w:rPr>
              <w:t>Data Sheet</w:t>
            </w:r>
            <w:r w:rsidRPr="00CA7887">
              <w:t xml:space="preserve"> and make available to all shortlisted Consultants together with this RFP all information that would in that respect give such Consultant any unfair competitive advantage over competing Consultants.  </w:t>
            </w:r>
          </w:p>
        </w:tc>
      </w:tr>
      <w:tr w:rsidR="000B5EDC" w:rsidRPr="00CA7887" w14:paraId="6CF0F587" w14:textId="77777777" w:rsidTr="003D6527">
        <w:tc>
          <w:tcPr>
            <w:tcW w:w="2100" w:type="dxa"/>
          </w:tcPr>
          <w:p w14:paraId="3CC1F6CB" w14:textId="77777777" w:rsidR="009A2264" w:rsidRPr="009B431F" w:rsidRDefault="004F166A" w:rsidP="009B431F">
            <w:pPr>
              <w:pStyle w:val="HeadingITC2"/>
              <w:spacing w:before="120" w:after="120"/>
              <w:ind w:left="360"/>
              <w:contextualSpacing w:val="0"/>
              <w:rPr>
                <w:sz w:val="20"/>
              </w:rPr>
            </w:pPr>
            <w:bookmarkStart w:id="37" w:name="_Toc474333882"/>
            <w:bookmarkStart w:id="38" w:name="_Toc474334051"/>
            <w:bookmarkStart w:id="39" w:name="_Toc494209429"/>
            <w:bookmarkStart w:id="40" w:name="_Toc66718234"/>
            <w:r w:rsidRPr="009B431F">
              <w:t>Fraud and Corruption</w:t>
            </w:r>
            <w:bookmarkEnd w:id="37"/>
            <w:bookmarkEnd w:id="38"/>
            <w:bookmarkEnd w:id="39"/>
            <w:bookmarkEnd w:id="40"/>
          </w:p>
        </w:tc>
        <w:tc>
          <w:tcPr>
            <w:tcW w:w="6784" w:type="dxa"/>
            <w:gridSpan w:val="3"/>
          </w:tcPr>
          <w:p w14:paraId="782594E5" w14:textId="77777777" w:rsidR="00FD022E" w:rsidRPr="00CA7887" w:rsidRDefault="00FD022E" w:rsidP="007576E0">
            <w:pPr>
              <w:pStyle w:val="ListParagraph"/>
              <w:numPr>
                <w:ilvl w:val="1"/>
                <w:numId w:val="5"/>
              </w:numPr>
              <w:spacing w:before="120" w:after="120"/>
              <w:ind w:left="492" w:hanging="492"/>
              <w:contextualSpacing w:val="0"/>
              <w:jc w:val="both"/>
            </w:pPr>
            <w:r w:rsidRPr="00CA7887">
              <w:rPr>
                <w:iCs/>
              </w:rPr>
              <w:t>T</w:t>
            </w:r>
            <w:r w:rsidRPr="00CA7887">
              <w:t>he Bank requires compliance with the Bank’s Anti-Corruption Guidelines and its prevailing sanctions policies and procedures as set forth in the WBG’s Sanctions Framework, as set forth in Section 6.</w:t>
            </w:r>
          </w:p>
          <w:p w14:paraId="0228A93B" w14:textId="69626E11" w:rsidR="00A946B3" w:rsidRPr="00CA7887" w:rsidRDefault="00FD022E" w:rsidP="007576E0">
            <w:pPr>
              <w:pStyle w:val="ListParagraph"/>
              <w:numPr>
                <w:ilvl w:val="1"/>
                <w:numId w:val="5"/>
              </w:numPr>
              <w:spacing w:before="120" w:after="120"/>
              <w:ind w:left="492" w:hanging="492"/>
              <w:contextualSpacing w:val="0"/>
              <w:jc w:val="both"/>
              <w:rPr>
                <w:i/>
              </w:rPr>
            </w:pPr>
            <w:r w:rsidRPr="00CA7887">
              <w:rPr>
                <w:iCs/>
              </w:rPr>
              <w:t>In</w:t>
            </w:r>
            <w:r w:rsidRPr="00CA7887">
              <w:t xml:space="preserve"> further pursuance of this policy, Consultants shall permit and shall cause </w:t>
            </w:r>
            <w:r w:rsidR="00F96720" w:rsidRPr="00CA7887">
              <w:t>their</w:t>
            </w:r>
            <w:r w:rsidRPr="00CA7887">
              <w:t xml:space="preserve"> agents (where declared or not), subcontractors, </w:t>
            </w:r>
            <w:r w:rsidR="002F6F0B" w:rsidRPr="00CA7887">
              <w:t>sub consultants</w:t>
            </w:r>
            <w:r w:rsidRPr="00CA7887">
              <w:t xml:space="preserve">, service providers, suppliers, and their personnel, to permit the Bank to inspect all accounts, records and other documents relating to any shortlisting process, </w:t>
            </w:r>
            <w:r w:rsidR="000D7B09" w:rsidRPr="00CA7887">
              <w:t>Proposal</w:t>
            </w:r>
            <w:r w:rsidRPr="00CA7887">
              <w:t xml:space="preserve"> submission, and contract performance (in the case of award), and to have them audited by auditors appointed by the Bank.</w:t>
            </w:r>
          </w:p>
        </w:tc>
      </w:tr>
      <w:tr w:rsidR="000B5EDC" w:rsidRPr="00CA7887" w14:paraId="6797A824" w14:textId="77777777" w:rsidTr="003D6527">
        <w:tc>
          <w:tcPr>
            <w:tcW w:w="2100" w:type="dxa"/>
          </w:tcPr>
          <w:p w14:paraId="7308259E" w14:textId="77777777" w:rsidR="009A2264" w:rsidRPr="009B431F" w:rsidRDefault="000B5EDC" w:rsidP="009B431F">
            <w:pPr>
              <w:pStyle w:val="HeadingITC2"/>
              <w:spacing w:before="120" w:after="120"/>
              <w:ind w:left="360"/>
              <w:contextualSpacing w:val="0"/>
            </w:pPr>
            <w:bookmarkStart w:id="41" w:name="_Toc474333883"/>
            <w:bookmarkStart w:id="42" w:name="_Toc474334052"/>
            <w:bookmarkStart w:id="43" w:name="_Toc494209430"/>
            <w:bookmarkStart w:id="44" w:name="_Toc66718235"/>
            <w:r w:rsidRPr="009B431F">
              <w:t>Eligibility</w:t>
            </w:r>
            <w:bookmarkEnd w:id="41"/>
            <w:bookmarkEnd w:id="42"/>
            <w:bookmarkEnd w:id="43"/>
            <w:bookmarkEnd w:id="44"/>
          </w:p>
        </w:tc>
        <w:tc>
          <w:tcPr>
            <w:tcW w:w="6784" w:type="dxa"/>
            <w:gridSpan w:val="3"/>
          </w:tcPr>
          <w:p w14:paraId="1A980C9F" w14:textId="77777777" w:rsidR="00255ACD" w:rsidRPr="00CA7887" w:rsidRDefault="0004704E" w:rsidP="007576E0">
            <w:pPr>
              <w:pStyle w:val="ListParagraph"/>
              <w:numPr>
                <w:ilvl w:val="1"/>
                <w:numId w:val="5"/>
              </w:numPr>
              <w:spacing w:before="120" w:after="120"/>
              <w:ind w:left="492" w:hanging="450"/>
              <w:contextualSpacing w:val="0"/>
              <w:jc w:val="both"/>
            </w:pPr>
            <w:r w:rsidRPr="00CA7887">
              <w:t>The Bank permits consultants (individuals</w:t>
            </w:r>
            <w:r w:rsidR="00EC509F" w:rsidRPr="00CA7887">
              <w:t xml:space="preserve"> and firms, including Joint Ventures and their individual members</w:t>
            </w:r>
            <w:r w:rsidRPr="00CA7887">
              <w:t>) from</w:t>
            </w:r>
            <w:r w:rsidR="00AB26DE" w:rsidRPr="00CA7887">
              <w:t xml:space="preserve"> </w:t>
            </w:r>
            <w:r w:rsidR="00C50ED8" w:rsidRPr="00CA7887">
              <w:t>all</w:t>
            </w:r>
            <w:r w:rsidRPr="00CA7887">
              <w:t xml:space="preserve"> countries</w:t>
            </w:r>
            <w:r w:rsidR="00C50ED8" w:rsidRPr="00CA7887">
              <w:t xml:space="preserve"> </w:t>
            </w:r>
            <w:r w:rsidRPr="00CA7887">
              <w:t>to offer consulting services for Bank-financed projects</w:t>
            </w:r>
            <w:r w:rsidR="00255ACD" w:rsidRPr="00CA7887">
              <w:t>.</w:t>
            </w:r>
          </w:p>
          <w:p w14:paraId="7AC1DFE5" w14:textId="77777777" w:rsidR="006B0F75" w:rsidRPr="00CA7887" w:rsidRDefault="006B0F75" w:rsidP="007576E0">
            <w:pPr>
              <w:pStyle w:val="ListParagraph"/>
              <w:numPr>
                <w:ilvl w:val="1"/>
                <w:numId w:val="5"/>
              </w:numPr>
              <w:spacing w:before="120" w:after="120"/>
              <w:ind w:left="402" w:hanging="402"/>
              <w:contextualSpacing w:val="0"/>
              <w:jc w:val="both"/>
            </w:pPr>
            <w:r w:rsidRPr="00CA7887">
              <w:t>Furthermore, i</w:t>
            </w:r>
            <w:r w:rsidR="000B5EDC" w:rsidRPr="00CA7887">
              <w:t xml:space="preserve">t is </w:t>
            </w:r>
            <w:r w:rsidR="00A32FCE" w:rsidRPr="00CA7887">
              <w:t xml:space="preserve">the </w:t>
            </w:r>
            <w:r w:rsidR="000B5EDC" w:rsidRPr="00CA7887">
              <w:t>Consultant’s responsibility to ensure that its</w:t>
            </w:r>
            <w:r w:rsidR="0004704E" w:rsidRPr="00CA7887">
              <w:t xml:space="preserve"> </w:t>
            </w:r>
            <w:r w:rsidR="00B82B58" w:rsidRPr="00CA7887">
              <w:t>E</w:t>
            </w:r>
            <w:r w:rsidR="0004704E" w:rsidRPr="00CA7887">
              <w:t>xperts,</w:t>
            </w:r>
            <w:r w:rsidR="000B5EDC" w:rsidRPr="00CA7887">
              <w:t xml:space="preserve"> joint venture members, Sub-consultants, agents (declared or not), sub-contractors, service providers, suppliers and/or their employees meet the eligibility requirements as </w:t>
            </w:r>
            <w:r w:rsidR="00457195" w:rsidRPr="00CA7887">
              <w:t xml:space="preserve">established </w:t>
            </w:r>
            <w:r w:rsidR="000B5EDC" w:rsidRPr="00CA7887">
              <w:t xml:space="preserve">by </w:t>
            </w:r>
            <w:r w:rsidR="00A32FCE" w:rsidRPr="00CA7887">
              <w:t xml:space="preserve">the </w:t>
            </w:r>
            <w:r w:rsidR="00255ACD" w:rsidRPr="00CA7887">
              <w:t>Bank</w:t>
            </w:r>
            <w:r w:rsidR="00531E3B" w:rsidRPr="00CA7887">
              <w:t xml:space="preserve"> in the </w:t>
            </w:r>
            <w:r w:rsidR="00B8779E" w:rsidRPr="00CA7887">
              <w:t>a</w:t>
            </w:r>
            <w:r w:rsidR="007075A9" w:rsidRPr="00CA7887">
              <w:t xml:space="preserve">pplicable </w:t>
            </w:r>
            <w:r w:rsidR="00B8779E" w:rsidRPr="00CA7887">
              <w:t xml:space="preserve">Procurement </w:t>
            </w:r>
            <w:r w:rsidR="00531E3B" w:rsidRPr="00CA7887">
              <w:t>Regulations</w:t>
            </w:r>
            <w:r w:rsidR="000B5EDC" w:rsidRPr="00CA7887">
              <w:t xml:space="preserve">. </w:t>
            </w:r>
          </w:p>
          <w:p w14:paraId="7AB75DD5" w14:textId="77777777" w:rsidR="000B5EDC" w:rsidRPr="00CA7887" w:rsidRDefault="005D171F" w:rsidP="007576E0">
            <w:pPr>
              <w:pStyle w:val="ListParagraph"/>
              <w:numPr>
                <w:ilvl w:val="1"/>
                <w:numId w:val="5"/>
              </w:numPr>
              <w:spacing w:before="120" w:after="120"/>
              <w:ind w:left="402" w:hanging="402"/>
              <w:contextualSpacing w:val="0"/>
              <w:jc w:val="both"/>
            </w:pPr>
            <w:r w:rsidRPr="00CA7887">
              <w:lastRenderedPageBreak/>
              <w:t>As an exception to the foregoing</w:t>
            </w:r>
            <w:r w:rsidR="00F54602" w:rsidRPr="00CA7887">
              <w:t xml:space="preserve"> </w:t>
            </w:r>
            <w:r w:rsidR="00122145" w:rsidRPr="00CA7887">
              <w:t xml:space="preserve">ITC </w:t>
            </w:r>
            <w:r w:rsidR="00F54602" w:rsidRPr="00CA7887">
              <w:t xml:space="preserve">6.1 and </w:t>
            </w:r>
            <w:r w:rsidR="00122145" w:rsidRPr="00CA7887">
              <w:t xml:space="preserve">ITC </w:t>
            </w:r>
            <w:r w:rsidR="00F54602" w:rsidRPr="00CA7887">
              <w:t>6.2 above</w:t>
            </w:r>
            <w:r w:rsidR="00E34976" w:rsidRPr="00CA7887">
              <w:t>:</w:t>
            </w:r>
            <w:r w:rsidRPr="00CA7887">
              <w:t xml:space="preserve"> </w:t>
            </w:r>
          </w:p>
        </w:tc>
      </w:tr>
      <w:tr w:rsidR="005D171F" w:rsidRPr="00CA7887" w14:paraId="7ED192BD" w14:textId="77777777" w:rsidTr="003D6527">
        <w:tc>
          <w:tcPr>
            <w:tcW w:w="2100" w:type="dxa"/>
          </w:tcPr>
          <w:p w14:paraId="401A5F58" w14:textId="77777777" w:rsidR="005D171F" w:rsidRPr="00CA7887" w:rsidRDefault="005D171F" w:rsidP="007576E0">
            <w:pPr>
              <w:spacing w:before="120" w:after="120"/>
              <w:ind w:left="360"/>
              <w:rPr>
                <w:b/>
              </w:rPr>
            </w:pPr>
            <w:r w:rsidRPr="00CA7887">
              <w:rPr>
                <w:b/>
              </w:rPr>
              <w:lastRenderedPageBreak/>
              <w:t xml:space="preserve">a. </w:t>
            </w:r>
            <w:r w:rsidR="00A65B9E" w:rsidRPr="00CA7887">
              <w:rPr>
                <w:b/>
              </w:rPr>
              <w:t>Sanctions</w:t>
            </w:r>
          </w:p>
        </w:tc>
        <w:tc>
          <w:tcPr>
            <w:tcW w:w="6784" w:type="dxa"/>
            <w:gridSpan w:val="3"/>
          </w:tcPr>
          <w:p w14:paraId="4EC88CE2" w14:textId="77777777" w:rsidR="000413CA" w:rsidRPr="00CA7887" w:rsidRDefault="000D7B09" w:rsidP="007576E0">
            <w:pPr>
              <w:pStyle w:val="ListParagraph"/>
              <w:numPr>
                <w:ilvl w:val="2"/>
                <w:numId w:val="5"/>
              </w:numPr>
              <w:spacing w:before="120" w:after="120"/>
              <w:contextualSpacing w:val="0"/>
              <w:jc w:val="both"/>
              <w:rPr>
                <w:noProof/>
              </w:rPr>
            </w:pPr>
            <w:r w:rsidRPr="00CA7887">
              <w:t>A Consultant that has been sanctioned by the Bank</w:t>
            </w:r>
            <w:r w:rsidR="00DE1C23" w:rsidRPr="00CA7887">
              <w:t xml:space="preserve">, pursuant to the Bank’s Anti-Corruption Guidelines and </w:t>
            </w:r>
            <w:r w:rsidRPr="00CA7887">
              <w:t>in accordance with its prevailing sanctions policies and procedures as set forth in the WBG’s Sanctions Framework as described</w:t>
            </w:r>
            <w:r w:rsidR="00DE1C23" w:rsidRPr="00CA7887">
              <w:t xml:space="preserve"> in Section VI</w:t>
            </w:r>
            <w:r w:rsidR="00073A5A" w:rsidRPr="00CA7887">
              <w:t>, Fraud and Corruption,</w:t>
            </w:r>
            <w:r w:rsidR="00DE1C23" w:rsidRPr="00CA7887">
              <w:t xml:space="preserve"> paragraph 2.2 d.,</w:t>
            </w:r>
            <w:r w:rsidRPr="00CA7887" w:rsidDel="000F27EC">
              <w:t xml:space="preserve"> </w:t>
            </w:r>
            <w:r w:rsidRPr="00CA7887">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CA7887">
              <w:rPr>
                <w:b/>
              </w:rPr>
              <w:t>in the PDS</w:t>
            </w:r>
            <w:r w:rsidRPr="00CA7887">
              <w:t xml:space="preserve">. </w:t>
            </w:r>
          </w:p>
        </w:tc>
      </w:tr>
      <w:tr w:rsidR="000413CA" w:rsidRPr="00CA7887" w14:paraId="6D095905" w14:textId="77777777" w:rsidTr="003D6527">
        <w:tc>
          <w:tcPr>
            <w:tcW w:w="2100" w:type="dxa"/>
          </w:tcPr>
          <w:p w14:paraId="48F7584B" w14:textId="77777777" w:rsidR="000413CA" w:rsidRPr="00CA7887" w:rsidRDefault="000413CA" w:rsidP="007576E0">
            <w:pPr>
              <w:spacing w:before="120" w:after="120"/>
              <w:ind w:left="360"/>
              <w:rPr>
                <w:b/>
              </w:rPr>
            </w:pPr>
            <w:r w:rsidRPr="00CA7887">
              <w:rPr>
                <w:b/>
              </w:rPr>
              <w:t>b. Prohibitions</w:t>
            </w:r>
          </w:p>
        </w:tc>
        <w:tc>
          <w:tcPr>
            <w:tcW w:w="6784" w:type="dxa"/>
            <w:gridSpan w:val="3"/>
          </w:tcPr>
          <w:p w14:paraId="540303FF" w14:textId="77777777" w:rsidR="000413CA" w:rsidRPr="00CA7887" w:rsidRDefault="00C73659" w:rsidP="00F93B79">
            <w:pPr>
              <w:pStyle w:val="ListParagraph"/>
              <w:numPr>
                <w:ilvl w:val="2"/>
                <w:numId w:val="5"/>
              </w:numPr>
              <w:spacing w:before="120" w:after="120"/>
              <w:ind w:left="1212" w:hanging="632"/>
              <w:contextualSpacing w:val="0"/>
              <w:jc w:val="both"/>
            </w:pPr>
            <w:r w:rsidRPr="00CA7887">
              <w:rPr>
                <w:bCs/>
              </w:rPr>
              <w:t>F</w:t>
            </w:r>
            <w:r w:rsidR="000413CA" w:rsidRPr="00CA7887">
              <w:rPr>
                <w:bCs/>
              </w:rPr>
              <w:t>irms and individuals of a country or goods manufactured in a country may be ineligible if</w:t>
            </w:r>
            <w:r w:rsidRPr="00CA7887">
              <w:rPr>
                <w:bCs/>
              </w:rPr>
              <w:t xml:space="preserve"> </w:t>
            </w:r>
            <w:proofErr w:type="gramStart"/>
            <w:r w:rsidRPr="00CA7887">
              <w:rPr>
                <w:bCs/>
              </w:rPr>
              <w:t>so</w:t>
            </w:r>
            <w:proofErr w:type="gramEnd"/>
            <w:r w:rsidRPr="00CA7887">
              <w:rPr>
                <w:bCs/>
              </w:rPr>
              <w:t xml:space="preserve"> indicated in Section 5 (Eligible Countries) and</w:t>
            </w:r>
            <w:r w:rsidR="000413CA" w:rsidRPr="00CA7887">
              <w:rPr>
                <w:bCs/>
              </w:rPr>
              <w:t xml:space="preserve">: </w:t>
            </w:r>
          </w:p>
          <w:p w14:paraId="12BD23CF" w14:textId="77777777" w:rsidR="000413CA" w:rsidRPr="00CA7887" w:rsidRDefault="000413CA" w:rsidP="00F93B79">
            <w:pPr>
              <w:spacing w:before="120" w:after="120"/>
              <w:ind w:left="1617" w:hanging="460"/>
              <w:jc w:val="both"/>
              <w:rPr>
                <w:bCs/>
              </w:rPr>
            </w:pPr>
            <w:r w:rsidRPr="00CA7887">
              <w:rPr>
                <w:bCs/>
              </w:rPr>
              <w:t xml:space="preserve">(a) </w:t>
            </w:r>
            <w:r w:rsidR="00F25D26" w:rsidRPr="00CA7887">
              <w:rPr>
                <w:bCs/>
              </w:rPr>
              <w:tab/>
            </w:r>
            <w:r w:rsidRPr="00CA7887">
              <w:rPr>
                <w:bCs/>
              </w:rPr>
              <w:t xml:space="preserve">as a matter of law or official regulations, the Borrower’s country prohibits commercial relations with that country, provided that the Bank is satisfied that such exclusion does not preclude effective competition for the </w:t>
            </w:r>
            <w:r w:rsidR="002E604B" w:rsidRPr="00CA7887">
              <w:rPr>
                <w:bCs/>
              </w:rPr>
              <w:t xml:space="preserve">provision </w:t>
            </w:r>
            <w:r w:rsidRPr="00CA7887">
              <w:rPr>
                <w:bCs/>
              </w:rPr>
              <w:t xml:space="preserve">of Services required; or </w:t>
            </w:r>
          </w:p>
          <w:p w14:paraId="7D136B53" w14:textId="77777777" w:rsidR="000413CA" w:rsidRPr="00CA7887" w:rsidRDefault="00F25D26" w:rsidP="00F93B79">
            <w:pPr>
              <w:spacing w:before="120" w:after="120"/>
              <w:ind w:left="1617" w:hanging="460"/>
              <w:jc w:val="both"/>
            </w:pPr>
            <w:r w:rsidRPr="00CA7887">
              <w:rPr>
                <w:bCs/>
              </w:rPr>
              <w:t>(b)</w:t>
            </w:r>
            <w:r w:rsidRPr="00CA7887">
              <w:rPr>
                <w:bCs/>
              </w:rPr>
              <w:tab/>
            </w:r>
            <w:r w:rsidR="000413CA" w:rsidRPr="00CA7887">
              <w:t xml:space="preserve">by an act of compliance with a decision of the United Nations Security Council taken under Chapter VII of the Charter of the United Nations, the Borrower’s Country prohibits </w:t>
            </w:r>
            <w:r w:rsidR="000413CA" w:rsidRPr="00CA7887">
              <w:rPr>
                <w:bCs/>
              </w:rPr>
              <w:t>any import of goods from that country or any payments to any country, person, or entity in that country.</w:t>
            </w:r>
          </w:p>
        </w:tc>
      </w:tr>
      <w:tr w:rsidR="005A032B" w:rsidRPr="00CA7887" w14:paraId="12D32A68" w14:textId="77777777" w:rsidTr="003D6527">
        <w:tc>
          <w:tcPr>
            <w:tcW w:w="2100" w:type="dxa"/>
          </w:tcPr>
          <w:p w14:paraId="1AA8F70D" w14:textId="1FF673B2" w:rsidR="005A032B" w:rsidRPr="00CA7887" w:rsidRDefault="000413CA" w:rsidP="007576E0">
            <w:pPr>
              <w:spacing w:before="120" w:after="120"/>
              <w:ind w:left="360"/>
              <w:rPr>
                <w:b/>
              </w:rPr>
            </w:pPr>
            <w:r w:rsidRPr="00CA7887">
              <w:rPr>
                <w:b/>
              </w:rPr>
              <w:t>c</w:t>
            </w:r>
            <w:r w:rsidR="006F3EE4" w:rsidRPr="00CA7887">
              <w:rPr>
                <w:b/>
              </w:rPr>
              <w:t>. Restrictions</w:t>
            </w:r>
            <w:r w:rsidR="00F54602" w:rsidRPr="00CA7887">
              <w:rPr>
                <w:b/>
              </w:rPr>
              <w:t xml:space="preserve"> for</w:t>
            </w:r>
            <w:r w:rsidR="00A65B9E" w:rsidRPr="00CA7887">
              <w:rPr>
                <w:b/>
              </w:rPr>
              <w:t xml:space="preserve"> </w:t>
            </w:r>
            <w:r w:rsidR="00100EB8" w:rsidRPr="00CA7887">
              <w:rPr>
                <w:b/>
              </w:rPr>
              <w:t>State</w:t>
            </w:r>
            <w:r w:rsidR="00F54602" w:rsidRPr="00CA7887">
              <w:rPr>
                <w:b/>
              </w:rPr>
              <w:t>-</w:t>
            </w:r>
            <w:r w:rsidR="00613E07" w:rsidRPr="00CA7887">
              <w:rPr>
                <w:b/>
              </w:rPr>
              <w:t>O</w:t>
            </w:r>
            <w:r w:rsidR="00F54602" w:rsidRPr="00CA7887">
              <w:rPr>
                <w:b/>
              </w:rPr>
              <w:t xml:space="preserve">wned </w:t>
            </w:r>
            <w:r w:rsidR="00B033AD" w:rsidRPr="00CA7887">
              <w:rPr>
                <w:b/>
              </w:rPr>
              <w:t>E</w:t>
            </w:r>
            <w:r w:rsidR="00F54602" w:rsidRPr="00CA7887">
              <w:rPr>
                <w:b/>
              </w:rPr>
              <w:t>nterprises</w:t>
            </w:r>
          </w:p>
        </w:tc>
        <w:tc>
          <w:tcPr>
            <w:tcW w:w="6784" w:type="dxa"/>
            <w:gridSpan w:val="3"/>
          </w:tcPr>
          <w:p w14:paraId="5F1A664B" w14:textId="77777777" w:rsidR="005A032B" w:rsidRPr="00CA7887" w:rsidRDefault="00613E07" w:rsidP="00F93B79">
            <w:pPr>
              <w:pStyle w:val="ListParagraph"/>
              <w:numPr>
                <w:ilvl w:val="2"/>
                <w:numId w:val="5"/>
              </w:numPr>
              <w:spacing w:before="120" w:after="120"/>
              <w:ind w:left="1212" w:hanging="632"/>
              <w:contextualSpacing w:val="0"/>
              <w:jc w:val="both"/>
              <w:rPr>
                <w:bCs/>
              </w:rPr>
            </w:pPr>
            <w:r w:rsidRPr="00CA7887">
              <w:t>State</w:t>
            </w:r>
            <w:r w:rsidR="005A032B" w:rsidRPr="00CA7887">
              <w:rPr>
                <w:bCs/>
              </w:rPr>
              <w:t>-owned ente</w:t>
            </w:r>
            <w:r w:rsidR="00F54602" w:rsidRPr="00CA7887">
              <w:rPr>
                <w:bCs/>
              </w:rPr>
              <w:t>rprises or institutions in the B</w:t>
            </w:r>
            <w:r w:rsidR="005A032B" w:rsidRPr="00CA7887">
              <w:rPr>
                <w:bCs/>
              </w:rPr>
              <w:t xml:space="preserve">orrower’s country </w:t>
            </w:r>
            <w:r w:rsidRPr="00CA7887">
              <w:rPr>
                <w:bCs/>
              </w:rPr>
              <w:t xml:space="preserve">may </w:t>
            </w:r>
            <w:r w:rsidR="00006751" w:rsidRPr="00CA7887">
              <w:rPr>
                <w:bCs/>
              </w:rPr>
              <w:t>be eligible</w:t>
            </w:r>
            <w:r w:rsidR="00A946B3" w:rsidRPr="00CA7887">
              <w:rPr>
                <w:bCs/>
              </w:rPr>
              <w:t xml:space="preserve"> </w:t>
            </w:r>
            <w:r w:rsidRPr="00CA7887">
              <w:rPr>
                <w:bCs/>
              </w:rPr>
              <w:t xml:space="preserve">to compete and be awarded a contract </w:t>
            </w:r>
            <w:r w:rsidR="005A032B" w:rsidRPr="00CA7887">
              <w:rPr>
                <w:bCs/>
              </w:rPr>
              <w:t>only if they can establish</w:t>
            </w:r>
            <w:r w:rsidR="00EE4D39" w:rsidRPr="00CA7887">
              <w:rPr>
                <w:bCs/>
              </w:rPr>
              <w:t xml:space="preserve">, </w:t>
            </w:r>
            <w:r w:rsidR="00EE4D39" w:rsidRPr="00CA7887">
              <w:rPr>
                <w:bCs/>
                <w:szCs w:val="20"/>
              </w:rPr>
              <w:t xml:space="preserve">in a manner acceptable to the Bank, </w:t>
            </w:r>
            <w:r w:rsidR="005A032B" w:rsidRPr="00CA7887">
              <w:rPr>
                <w:bCs/>
              </w:rPr>
              <w:t>that they</w:t>
            </w:r>
            <w:r w:rsidR="00EE4D39" w:rsidRPr="00CA7887">
              <w:rPr>
                <w:bCs/>
              </w:rPr>
              <w:t>:</w:t>
            </w:r>
            <w:r w:rsidR="005A032B" w:rsidRPr="00CA7887">
              <w:rPr>
                <w:bCs/>
              </w:rPr>
              <w:t xml:space="preserve"> (</w:t>
            </w:r>
            <w:proofErr w:type="spellStart"/>
            <w:r w:rsidR="005A032B" w:rsidRPr="00CA7887">
              <w:rPr>
                <w:bCs/>
              </w:rPr>
              <w:t>i</w:t>
            </w:r>
            <w:proofErr w:type="spellEnd"/>
            <w:r w:rsidR="005A032B" w:rsidRPr="00CA7887">
              <w:rPr>
                <w:bCs/>
              </w:rPr>
              <w:t xml:space="preserve">) are legally and financially autonomous, (ii) operate under commercial law, and (iii) are not </w:t>
            </w:r>
            <w:r w:rsidRPr="00CA7887">
              <w:rPr>
                <w:bCs/>
              </w:rPr>
              <w:t>under supervision</w:t>
            </w:r>
            <w:r w:rsidR="005A032B" w:rsidRPr="00CA7887">
              <w:rPr>
                <w:bCs/>
              </w:rPr>
              <w:t xml:space="preserve"> of </w:t>
            </w:r>
            <w:r w:rsidR="00C73659" w:rsidRPr="00CA7887">
              <w:rPr>
                <w:bCs/>
              </w:rPr>
              <w:t>the Client</w:t>
            </w:r>
            <w:r w:rsidR="00B76D1A" w:rsidRPr="00CA7887">
              <w:rPr>
                <w:bCs/>
              </w:rPr>
              <w:t>.</w:t>
            </w:r>
            <w:r w:rsidR="00A119C3" w:rsidRPr="00CA7887">
              <w:rPr>
                <w:bCs/>
              </w:rPr>
              <w:t xml:space="preserve"> </w:t>
            </w:r>
            <w:r w:rsidR="005A032B" w:rsidRPr="00CA7887">
              <w:rPr>
                <w:bCs/>
              </w:rPr>
              <w:t xml:space="preserve"> </w:t>
            </w:r>
          </w:p>
        </w:tc>
      </w:tr>
      <w:tr w:rsidR="00A119C3" w:rsidRPr="00CA7887" w14:paraId="396200BB" w14:textId="77777777" w:rsidTr="003D6527">
        <w:tc>
          <w:tcPr>
            <w:tcW w:w="2100" w:type="dxa"/>
          </w:tcPr>
          <w:p w14:paraId="4A0EA57B" w14:textId="77777777" w:rsidR="00A119C3" w:rsidRPr="00CA7887" w:rsidRDefault="000413CA" w:rsidP="007576E0">
            <w:pPr>
              <w:spacing w:before="120" w:after="120"/>
              <w:ind w:left="360"/>
              <w:rPr>
                <w:b/>
              </w:rPr>
            </w:pPr>
            <w:r w:rsidRPr="00CA7887">
              <w:rPr>
                <w:b/>
              </w:rPr>
              <w:t>d</w:t>
            </w:r>
            <w:r w:rsidR="0027492E" w:rsidRPr="00CA7887">
              <w:rPr>
                <w:b/>
              </w:rPr>
              <w:t>. Restrictions for Public E</w:t>
            </w:r>
            <w:r w:rsidR="00EE4933" w:rsidRPr="00CA7887">
              <w:rPr>
                <w:b/>
              </w:rPr>
              <w:t>mployees</w:t>
            </w:r>
          </w:p>
        </w:tc>
        <w:tc>
          <w:tcPr>
            <w:tcW w:w="6784" w:type="dxa"/>
            <w:gridSpan w:val="3"/>
          </w:tcPr>
          <w:p w14:paraId="2EEF4763" w14:textId="77777777" w:rsidR="00613E07" w:rsidRPr="00CA7887" w:rsidRDefault="00D3546E" w:rsidP="00F93B79">
            <w:pPr>
              <w:pStyle w:val="ListParagraph"/>
              <w:numPr>
                <w:ilvl w:val="2"/>
                <w:numId w:val="5"/>
              </w:numPr>
              <w:spacing w:before="120" w:after="120"/>
              <w:ind w:left="1212" w:hanging="632"/>
              <w:contextualSpacing w:val="0"/>
              <w:jc w:val="both"/>
            </w:pPr>
            <w:r w:rsidRPr="00CA7887">
              <w:t xml:space="preserve">Government officials and civil servants of the </w:t>
            </w:r>
            <w:r w:rsidR="00A643F7" w:rsidRPr="00CA7887">
              <w:t>Borrower</w:t>
            </w:r>
            <w:r w:rsidRPr="00CA7887">
              <w:t xml:space="preserve">’s country are not eligible to be included as </w:t>
            </w:r>
            <w:r w:rsidR="00B82B58" w:rsidRPr="00CA7887">
              <w:t>E</w:t>
            </w:r>
            <w:r w:rsidRPr="00CA7887">
              <w:t>xperts</w:t>
            </w:r>
            <w:r w:rsidR="00613E07" w:rsidRPr="00CA7887">
              <w:t>, individuals, or members of a team of Experts</w:t>
            </w:r>
            <w:r w:rsidRPr="00CA7887">
              <w:t xml:space="preserve"> in </w:t>
            </w:r>
            <w:r w:rsidR="00006751" w:rsidRPr="00CA7887">
              <w:t xml:space="preserve">the </w:t>
            </w:r>
            <w:r w:rsidRPr="00CA7887">
              <w:t>Consultant’s Proposal unless</w:t>
            </w:r>
            <w:r w:rsidR="00480CE3" w:rsidRPr="00CA7887">
              <w:t>:</w:t>
            </w:r>
            <w:r w:rsidRPr="00CA7887">
              <w:t xml:space="preserve"> </w:t>
            </w:r>
          </w:p>
          <w:p w14:paraId="2C92636E" w14:textId="77777777" w:rsidR="00613E07" w:rsidRPr="00CA7887" w:rsidRDefault="00613E07" w:rsidP="009B431F">
            <w:pPr>
              <w:spacing w:before="120" w:after="120"/>
              <w:ind w:left="1662" w:right="45" w:hanging="360"/>
              <w:jc w:val="both"/>
            </w:pPr>
            <w:r w:rsidRPr="00CA7887">
              <w:t>(</w:t>
            </w:r>
            <w:proofErr w:type="spellStart"/>
            <w:r w:rsidRPr="00CA7887">
              <w:t>i</w:t>
            </w:r>
            <w:proofErr w:type="spellEnd"/>
            <w:r w:rsidRPr="00CA7887">
              <w:t xml:space="preserve">) the services of the government official or civil servant are of a unique and exceptional nature, or their participation is critical to project </w:t>
            </w:r>
            <w:r w:rsidRPr="00CA7887">
              <w:lastRenderedPageBreak/>
              <w:t>implementation;</w:t>
            </w:r>
            <w:r w:rsidR="00600548" w:rsidRPr="00CA7887">
              <w:t xml:space="preserve"> and</w:t>
            </w:r>
          </w:p>
          <w:p w14:paraId="06FD2ADC" w14:textId="77777777" w:rsidR="00B9593E" w:rsidRPr="00CA7887" w:rsidRDefault="00613E07" w:rsidP="007576E0">
            <w:pPr>
              <w:autoSpaceDE w:val="0"/>
              <w:autoSpaceDN w:val="0"/>
              <w:adjustRightInd w:val="0"/>
              <w:spacing w:before="120" w:after="120"/>
              <w:ind w:left="1662" w:hanging="360"/>
              <w:jc w:val="both"/>
              <w:rPr>
                <w:bCs/>
              </w:rPr>
            </w:pPr>
            <w:r w:rsidRPr="00CA7887">
              <w:t>(ii) their hiring would not create a conflict of interest, including any conflict with employment or other laws, regulations, or policies of the Borrower.</w:t>
            </w:r>
          </w:p>
        </w:tc>
      </w:tr>
      <w:tr w:rsidR="000D7B09" w:rsidRPr="00CA7887" w14:paraId="3C8962FB" w14:textId="77777777" w:rsidTr="003D6527">
        <w:tc>
          <w:tcPr>
            <w:tcW w:w="2100" w:type="dxa"/>
          </w:tcPr>
          <w:p w14:paraId="7FC2D25B" w14:textId="77777777" w:rsidR="000D7B09" w:rsidRPr="00CA7887" w:rsidRDefault="000D7B09" w:rsidP="007576E0">
            <w:pPr>
              <w:spacing w:before="120" w:after="120"/>
              <w:ind w:left="360"/>
              <w:rPr>
                <w:b/>
              </w:rPr>
            </w:pPr>
            <w:r w:rsidRPr="00CA7887">
              <w:rPr>
                <w:b/>
              </w:rPr>
              <w:lastRenderedPageBreak/>
              <w:t xml:space="preserve">e. </w:t>
            </w:r>
            <w:r w:rsidR="0027492E" w:rsidRPr="00CA7887">
              <w:rPr>
                <w:b/>
              </w:rPr>
              <w:t>Borrower D</w:t>
            </w:r>
            <w:r w:rsidRPr="00CA7887">
              <w:rPr>
                <w:b/>
              </w:rPr>
              <w:t xml:space="preserve">ebarment </w:t>
            </w:r>
          </w:p>
        </w:tc>
        <w:tc>
          <w:tcPr>
            <w:tcW w:w="6784" w:type="dxa"/>
            <w:gridSpan w:val="3"/>
          </w:tcPr>
          <w:p w14:paraId="700CF7C0" w14:textId="77777777" w:rsidR="000D7B09" w:rsidRPr="00CA7887" w:rsidRDefault="000D7B09" w:rsidP="00F93B79">
            <w:pPr>
              <w:pStyle w:val="ListParagraph"/>
              <w:numPr>
                <w:ilvl w:val="2"/>
                <w:numId w:val="5"/>
              </w:numPr>
              <w:spacing w:before="120" w:after="120"/>
              <w:ind w:left="1212" w:hanging="632"/>
              <w:contextualSpacing w:val="0"/>
              <w:jc w:val="both"/>
            </w:pPr>
            <w:r w:rsidRPr="00CA7887">
              <w:rPr>
                <w:bCs/>
              </w:rPr>
              <w:t xml:space="preserve">A firm that is under a sanction of debarment by the Borrower from being </w:t>
            </w:r>
            <w:r w:rsidRPr="00CA7887">
              <w:t>awarded</w:t>
            </w:r>
            <w:r w:rsidRPr="00CA7887">
              <w:rPr>
                <w:bCs/>
              </w:rPr>
              <w:t xml:space="preserve">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0B5EDC" w:rsidRPr="00CA7887" w14:paraId="0E085C10" w14:textId="77777777" w:rsidTr="009A69C4">
        <w:tc>
          <w:tcPr>
            <w:tcW w:w="8884" w:type="dxa"/>
            <w:gridSpan w:val="4"/>
          </w:tcPr>
          <w:p w14:paraId="7DA7161D" w14:textId="77777777" w:rsidR="000B5EDC" w:rsidRPr="009B431F" w:rsidRDefault="00EA2584" w:rsidP="009B431F">
            <w:pPr>
              <w:pStyle w:val="HeadingITC1"/>
              <w:spacing w:before="120" w:after="120"/>
            </w:pPr>
            <w:bookmarkStart w:id="45" w:name="_Toc474333884"/>
            <w:bookmarkStart w:id="46" w:name="_Toc474334053"/>
            <w:bookmarkStart w:id="47" w:name="_Toc494209431"/>
            <w:bookmarkStart w:id="48" w:name="_Toc66718236"/>
            <w:r w:rsidRPr="009B431F">
              <w:t xml:space="preserve">B.  </w:t>
            </w:r>
            <w:r w:rsidR="000B5EDC" w:rsidRPr="009B431F">
              <w:t>Preparation of Proposals</w:t>
            </w:r>
            <w:bookmarkEnd w:id="45"/>
            <w:bookmarkEnd w:id="46"/>
            <w:bookmarkEnd w:id="47"/>
            <w:bookmarkEnd w:id="48"/>
          </w:p>
        </w:tc>
      </w:tr>
      <w:tr w:rsidR="000B5EDC" w:rsidRPr="00CA7887" w14:paraId="4098A79F" w14:textId="77777777" w:rsidTr="003D6527">
        <w:tc>
          <w:tcPr>
            <w:tcW w:w="2100" w:type="dxa"/>
          </w:tcPr>
          <w:p w14:paraId="71C0794C" w14:textId="77777777" w:rsidR="009A2264" w:rsidRPr="009B431F" w:rsidRDefault="000B5EDC" w:rsidP="009B431F">
            <w:pPr>
              <w:pStyle w:val="HeadingITC2"/>
              <w:spacing w:before="120" w:after="120"/>
              <w:ind w:left="360"/>
              <w:contextualSpacing w:val="0"/>
            </w:pPr>
            <w:bookmarkStart w:id="49" w:name="_Toc474333885"/>
            <w:bookmarkStart w:id="50" w:name="_Toc474334054"/>
            <w:bookmarkStart w:id="51" w:name="_Toc494209432"/>
            <w:bookmarkStart w:id="52" w:name="_Toc66718237"/>
            <w:r w:rsidRPr="009B431F">
              <w:t>General Considerations</w:t>
            </w:r>
            <w:bookmarkEnd w:id="49"/>
            <w:bookmarkEnd w:id="50"/>
            <w:bookmarkEnd w:id="51"/>
            <w:bookmarkEnd w:id="52"/>
          </w:p>
        </w:tc>
        <w:tc>
          <w:tcPr>
            <w:tcW w:w="6784" w:type="dxa"/>
            <w:gridSpan w:val="3"/>
          </w:tcPr>
          <w:p w14:paraId="7FFA4E3E" w14:textId="77777777" w:rsidR="000B5EDC" w:rsidRPr="00CA7887" w:rsidRDefault="000B5EDC" w:rsidP="007576E0">
            <w:pPr>
              <w:pStyle w:val="ListParagraph"/>
              <w:numPr>
                <w:ilvl w:val="1"/>
                <w:numId w:val="5"/>
              </w:numPr>
              <w:spacing w:before="120" w:after="120"/>
              <w:ind w:left="402" w:hanging="402"/>
              <w:contextualSpacing w:val="0"/>
              <w:jc w:val="both"/>
            </w:pPr>
            <w:r w:rsidRPr="00CA7887">
              <w:t xml:space="preserve">In preparing the Proposal, </w:t>
            </w:r>
            <w:r w:rsidR="00C9793D" w:rsidRPr="00CA7887">
              <w:t xml:space="preserve">the </w:t>
            </w:r>
            <w:r w:rsidRPr="00CA7887">
              <w:t>Consultant is expected to examine the RFP in detail. Material deficiencies in providing the information requested in the RFP may result in rejection of the Proposal.</w:t>
            </w:r>
          </w:p>
        </w:tc>
      </w:tr>
      <w:tr w:rsidR="000B5EDC" w:rsidRPr="00CA7887" w14:paraId="25BAEBC8" w14:textId="77777777" w:rsidTr="003D6527">
        <w:tc>
          <w:tcPr>
            <w:tcW w:w="2100" w:type="dxa"/>
          </w:tcPr>
          <w:p w14:paraId="3B63456B" w14:textId="77777777" w:rsidR="009A2264" w:rsidRPr="009B431F" w:rsidRDefault="000B5EDC" w:rsidP="009B431F">
            <w:pPr>
              <w:pStyle w:val="HeadingITC2"/>
              <w:spacing w:before="120" w:after="120"/>
              <w:ind w:left="360"/>
              <w:contextualSpacing w:val="0"/>
            </w:pPr>
            <w:bookmarkStart w:id="53" w:name="_Toc474333886"/>
            <w:bookmarkStart w:id="54" w:name="_Toc474334055"/>
            <w:bookmarkStart w:id="55" w:name="_Toc494209433"/>
            <w:bookmarkStart w:id="56" w:name="_Toc66718238"/>
            <w:r w:rsidRPr="009B431F">
              <w:t>Cost of Preparation of Proposal</w:t>
            </w:r>
            <w:bookmarkEnd w:id="53"/>
            <w:bookmarkEnd w:id="54"/>
            <w:bookmarkEnd w:id="55"/>
            <w:bookmarkEnd w:id="56"/>
          </w:p>
        </w:tc>
        <w:tc>
          <w:tcPr>
            <w:tcW w:w="6784" w:type="dxa"/>
            <w:gridSpan w:val="3"/>
          </w:tcPr>
          <w:p w14:paraId="6A6AFEB9" w14:textId="77777777" w:rsidR="000B5EDC" w:rsidRPr="00CA7887" w:rsidRDefault="000B5EDC" w:rsidP="007576E0">
            <w:pPr>
              <w:pStyle w:val="ListParagraph"/>
              <w:numPr>
                <w:ilvl w:val="1"/>
                <w:numId w:val="5"/>
              </w:numPr>
              <w:spacing w:before="120" w:after="120"/>
              <w:ind w:left="402" w:hanging="402"/>
              <w:contextualSpacing w:val="0"/>
              <w:jc w:val="both"/>
            </w:pPr>
            <w:r w:rsidRPr="00CA7887">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0B5EDC" w:rsidRPr="00CA7887" w14:paraId="39CF2B87" w14:textId="77777777" w:rsidTr="003D6527">
        <w:tc>
          <w:tcPr>
            <w:tcW w:w="2100" w:type="dxa"/>
          </w:tcPr>
          <w:p w14:paraId="0EF412B4" w14:textId="77777777" w:rsidR="009A2264" w:rsidRPr="009B431F" w:rsidRDefault="000B5EDC" w:rsidP="009B431F">
            <w:pPr>
              <w:pStyle w:val="HeadingITC2"/>
              <w:spacing w:before="120" w:after="120"/>
              <w:ind w:left="360"/>
              <w:contextualSpacing w:val="0"/>
            </w:pPr>
            <w:bookmarkStart w:id="57" w:name="_Toc474333887"/>
            <w:bookmarkStart w:id="58" w:name="_Toc474334056"/>
            <w:bookmarkStart w:id="59" w:name="_Toc494209434"/>
            <w:bookmarkStart w:id="60" w:name="_Toc66718239"/>
            <w:r w:rsidRPr="009B431F">
              <w:t>Language</w:t>
            </w:r>
            <w:bookmarkEnd w:id="57"/>
            <w:bookmarkEnd w:id="58"/>
            <w:bookmarkEnd w:id="59"/>
            <w:bookmarkEnd w:id="60"/>
            <w:r w:rsidRPr="009B431F">
              <w:t xml:space="preserve"> </w:t>
            </w:r>
          </w:p>
        </w:tc>
        <w:tc>
          <w:tcPr>
            <w:tcW w:w="6784" w:type="dxa"/>
            <w:gridSpan w:val="3"/>
          </w:tcPr>
          <w:p w14:paraId="447E3BF6" w14:textId="77777777" w:rsidR="000B5EDC" w:rsidRPr="00CA7887" w:rsidRDefault="000B5EDC" w:rsidP="007576E0">
            <w:pPr>
              <w:pStyle w:val="ListParagraph"/>
              <w:numPr>
                <w:ilvl w:val="1"/>
                <w:numId w:val="5"/>
              </w:numPr>
              <w:spacing w:before="120" w:after="120"/>
              <w:ind w:left="402" w:hanging="402"/>
              <w:contextualSpacing w:val="0"/>
              <w:jc w:val="both"/>
            </w:pPr>
            <w:r w:rsidRPr="00CA7887">
              <w:t>The Proposal, as well as all correspondence and documents relating to the Proposal exchanged b</w:t>
            </w:r>
            <w:r w:rsidR="00914D84" w:rsidRPr="00CA7887">
              <w:t>etween</w:t>
            </w:r>
            <w:r w:rsidRPr="00CA7887">
              <w:t xml:space="preserve"> the Consultant and the </w:t>
            </w:r>
            <w:r w:rsidR="00CE0BBC" w:rsidRPr="00CA7887">
              <w:t>Client,</w:t>
            </w:r>
            <w:r w:rsidRPr="00CA7887">
              <w:t xml:space="preserve"> shall be written in the language(s) specified in the </w:t>
            </w:r>
            <w:r w:rsidRPr="00CA7887">
              <w:rPr>
                <w:b/>
              </w:rPr>
              <w:t>Data Sheet</w:t>
            </w:r>
            <w:r w:rsidRPr="00CA7887">
              <w:t>.</w:t>
            </w:r>
          </w:p>
        </w:tc>
      </w:tr>
      <w:tr w:rsidR="000B5EDC" w:rsidRPr="00CA7887" w14:paraId="0393CE6F" w14:textId="77777777" w:rsidTr="003D6527">
        <w:tc>
          <w:tcPr>
            <w:tcW w:w="2100" w:type="dxa"/>
          </w:tcPr>
          <w:p w14:paraId="5BC5A7BE" w14:textId="77777777" w:rsidR="009A2264" w:rsidRPr="009B431F" w:rsidRDefault="000B5EDC" w:rsidP="009B431F">
            <w:pPr>
              <w:pStyle w:val="HeadingITC2"/>
              <w:spacing w:before="120" w:after="120"/>
              <w:ind w:left="360"/>
              <w:contextualSpacing w:val="0"/>
            </w:pPr>
            <w:bookmarkStart w:id="61" w:name="_Toc474333888"/>
            <w:bookmarkStart w:id="62" w:name="_Toc474334057"/>
            <w:bookmarkStart w:id="63" w:name="_Toc494209435"/>
            <w:bookmarkStart w:id="64" w:name="_Toc66718240"/>
            <w:r w:rsidRPr="009B431F">
              <w:t>Documents Comprising the Proposal</w:t>
            </w:r>
            <w:bookmarkEnd w:id="61"/>
            <w:bookmarkEnd w:id="62"/>
            <w:bookmarkEnd w:id="63"/>
            <w:bookmarkEnd w:id="64"/>
          </w:p>
        </w:tc>
        <w:tc>
          <w:tcPr>
            <w:tcW w:w="6784" w:type="dxa"/>
            <w:gridSpan w:val="3"/>
            <w:shd w:val="clear" w:color="auto" w:fill="auto"/>
          </w:tcPr>
          <w:p w14:paraId="48C10BB9" w14:textId="77777777" w:rsidR="000B5EDC" w:rsidRPr="00CA7887" w:rsidRDefault="000B5EDC" w:rsidP="007576E0">
            <w:pPr>
              <w:pStyle w:val="ListParagraph"/>
              <w:numPr>
                <w:ilvl w:val="1"/>
                <w:numId w:val="5"/>
              </w:numPr>
              <w:spacing w:before="120" w:after="120"/>
              <w:ind w:left="582" w:hanging="582"/>
              <w:contextualSpacing w:val="0"/>
              <w:jc w:val="both"/>
            </w:pPr>
            <w:r w:rsidRPr="00CA7887">
              <w:t xml:space="preserve">The Proposal shall comprise the documents and forms listed in the </w:t>
            </w:r>
            <w:r w:rsidRPr="00CA7887">
              <w:rPr>
                <w:b/>
              </w:rPr>
              <w:t>Data Sheet</w:t>
            </w:r>
            <w:r w:rsidRPr="00CA7887">
              <w:t>.</w:t>
            </w:r>
          </w:p>
          <w:p w14:paraId="30EBA108" w14:textId="77777777" w:rsidR="000B5EDC" w:rsidRPr="00CA7887" w:rsidRDefault="000B5EDC" w:rsidP="007576E0">
            <w:pPr>
              <w:pStyle w:val="ListParagraph"/>
              <w:numPr>
                <w:ilvl w:val="1"/>
                <w:numId w:val="5"/>
              </w:numPr>
              <w:spacing w:before="120" w:after="120"/>
              <w:ind w:left="582" w:hanging="582"/>
              <w:contextualSpacing w:val="0"/>
              <w:jc w:val="both"/>
            </w:pPr>
            <w:r w:rsidRPr="00CA7887">
              <w:t xml:space="preserve">If specified in the </w:t>
            </w:r>
            <w:r w:rsidRPr="00CA7887">
              <w:rPr>
                <w:b/>
              </w:rPr>
              <w:t>Data Sheet</w:t>
            </w:r>
            <w:r w:rsidRPr="00CA7887">
              <w:t xml:space="preserve">, </w:t>
            </w:r>
            <w:r w:rsidR="00D3150D" w:rsidRPr="00CA7887">
              <w:t xml:space="preserve">the </w:t>
            </w:r>
            <w:r w:rsidRPr="00CA7887">
              <w:t>Consultant shall include a statement of an undertaking of the Consultant to observe, in competing for and executing a contract, the Client country’s laws against fraud and corruption (including bribery).</w:t>
            </w:r>
          </w:p>
          <w:p w14:paraId="5A8D8E2A" w14:textId="77777777" w:rsidR="000B5EDC" w:rsidRPr="00CA7887" w:rsidRDefault="00D3150D" w:rsidP="007576E0">
            <w:pPr>
              <w:pStyle w:val="ListParagraph"/>
              <w:numPr>
                <w:ilvl w:val="1"/>
                <w:numId w:val="5"/>
              </w:numPr>
              <w:spacing w:before="120" w:after="120"/>
              <w:ind w:left="582" w:hanging="582"/>
              <w:contextualSpacing w:val="0"/>
              <w:jc w:val="both"/>
            </w:pPr>
            <w:r w:rsidRPr="00CA7887">
              <w:t xml:space="preserve">The </w:t>
            </w:r>
            <w:r w:rsidR="000B5EDC" w:rsidRPr="00CA7887">
              <w:t>Consultant shall furnish information on commissions</w:t>
            </w:r>
            <w:r w:rsidR="003E1819" w:rsidRPr="00CA7887">
              <w:t>,</w:t>
            </w:r>
            <w:r w:rsidR="000B5EDC" w:rsidRPr="00CA7887">
              <w:t xml:space="preserve"> gratuities, </w:t>
            </w:r>
            <w:r w:rsidR="003E1819" w:rsidRPr="00CA7887">
              <w:t xml:space="preserve">and fees, </w:t>
            </w:r>
            <w:r w:rsidR="000B5EDC" w:rsidRPr="00CA7887">
              <w:t>if any, paid or to be paid to agents or any other party relating to this Proposal and, if awarded, Contract execution, as requested in the Financial Proposal submission form (Section 4).</w:t>
            </w:r>
            <w:r w:rsidR="001952C3" w:rsidRPr="00CA7887">
              <w:t xml:space="preserve"> </w:t>
            </w:r>
          </w:p>
        </w:tc>
      </w:tr>
      <w:tr w:rsidR="000B5EDC" w:rsidRPr="00CA7887" w14:paraId="06BF3F68" w14:textId="77777777" w:rsidTr="003D6527">
        <w:tc>
          <w:tcPr>
            <w:tcW w:w="2100" w:type="dxa"/>
          </w:tcPr>
          <w:p w14:paraId="58631E63" w14:textId="77777777" w:rsidR="000B5EDC" w:rsidRPr="009B431F" w:rsidRDefault="000B5EDC" w:rsidP="009B431F">
            <w:pPr>
              <w:pStyle w:val="HeadingITC2"/>
              <w:spacing w:before="120" w:after="120"/>
              <w:ind w:left="360"/>
              <w:contextualSpacing w:val="0"/>
            </w:pPr>
            <w:bookmarkStart w:id="65" w:name="_Toc474333889"/>
            <w:bookmarkStart w:id="66" w:name="_Toc474334058"/>
            <w:bookmarkStart w:id="67" w:name="_Toc494209436"/>
            <w:bookmarkStart w:id="68" w:name="_Toc66718241"/>
            <w:r w:rsidRPr="009B431F">
              <w:t xml:space="preserve">Only </w:t>
            </w:r>
            <w:r w:rsidR="00B033AD" w:rsidRPr="009B431F">
              <w:t>O</w:t>
            </w:r>
            <w:r w:rsidRPr="009B431F">
              <w:t>ne</w:t>
            </w:r>
            <w:r w:rsidR="00F11268" w:rsidRPr="009B431F">
              <w:t xml:space="preserve"> </w:t>
            </w:r>
            <w:r w:rsidRPr="009B431F">
              <w:lastRenderedPageBreak/>
              <w:t>Proposal</w:t>
            </w:r>
            <w:bookmarkEnd w:id="65"/>
            <w:bookmarkEnd w:id="66"/>
            <w:bookmarkEnd w:id="67"/>
            <w:bookmarkEnd w:id="68"/>
          </w:p>
        </w:tc>
        <w:tc>
          <w:tcPr>
            <w:tcW w:w="6784" w:type="dxa"/>
            <w:gridSpan w:val="3"/>
            <w:shd w:val="clear" w:color="auto" w:fill="auto"/>
          </w:tcPr>
          <w:p w14:paraId="6D91A04B" w14:textId="77777777" w:rsidR="000B5EDC" w:rsidRPr="00CA7887" w:rsidRDefault="000B5EDC" w:rsidP="007576E0">
            <w:pPr>
              <w:pStyle w:val="ListParagraph"/>
              <w:numPr>
                <w:ilvl w:val="1"/>
                <w:numId w:val="5"/>
              </w:numPr>
              <w:spacing w:before="120" w:after="120"/>
              <w:ind w:left="582" w:hanging="540"/>
              <w:contextualSpacing w:val="0"/>
              <w:jc w:val="both"/>
            </w:pPr>
            <w:r w:rsidRPr="00CA7887">
              <w:lastRenderedPageBreak/>
              <w:t xml:space="preserve">The Consultant </w:t>
            </w:r>
            <w:r w:rsidR="007430DB" w:rsidRPr="00CA7887">
              <w:t xml:space="preserve">(including the individual members of any </w:t>
            </w:r>
            <w:r w:rsidR="007430DB" w:rsidRPr="00CA7887">
              <w:lastRenderedPageBreak/>
              <w:t xml:space="preserve">Joint Venture) shall </w:t>
            </w:r>
            <w:r w:rsidRPr="00CA7887">
              <w:t xml:space="preserve">submit only one </w:t>
            </w:r>
            <w:r w:rsidR="007430DB" w:rsidRPr="00CA7887">
              <w:t>P</w:t>
            </w:r>
            <w:r w:rsidRPr="00CA7887">
              <w:t xml:space="preserve">roposal, either </w:t>
            </w:r>
            <w:r w:rsidR="007430DB" w:rsidRPr="00CA7887">
              <w:t xml:space="preserve">in its own name or as part of a Joint Venture </w:t>
            </w:r>
            <w:r w:rsidRPr="00CA7887">
              <w:t xml:space="preserve">in another </w:t>
            </w:r>
            <w:r w:rsidR="007430DB" w:rsidRPr="00CA7887">
              <w:t>P</w:t>
            </w:r>
            <w:r w:rsidRPr="00CA7887">
              <w:t xml:space="preserve">roposal. If a Consultant, including </w:t>
            </w:r>
            <w:r w:rsidR="007430DB" w:rsidRPr="00CA7887">
              <w:t>any</w:t>
            </w:r>
            <w:r w:rsidRPr="00CA7887">
              <w:t xml:space="preserve"> </w:t>
            </w:r>
            <w:r w:rsidR="007430DB" w:rsidRPr="00CA7887">
              <w:t xml:space="preserve">Joint Venture </w:t>
            </w:r>
            <w:r w:rsidR="00457195" w:rsidRPr="00CA7887">
              <w:t>member</w:t>
            </w:r>
            <w:r w:rsidRPr="00CA7887">
              <w:t>, submits or participates in more than one proposal, all such proposals shall be disqualified and rejected. This does not, however, preclude</w:t>
            </w:r>
            <w:r w:rsidR="0036396F" w:rsidRPr="00CA7887">
              <w:t xml:space="preserve"> </w:t>
            </w:r>
            <w:r w:rsidRPr="00CA7887">
              <w:t xml:space="preserve">a Sub-consultant, or </w:t>
            </w:r>
            <w:r w:rsidR="00D3150D" w:rsidRPr="00CA7887">
              <w:t xml:space="preserve">the </w:t>
            </w:r>
            <w:r w:rsidRPr="00CA7887">
              <w:t xml:space="preserve">Consultant’s staff </w:t>
            </w:r>
            <w:r w:rsidR="00457195" w:rsidRPr="00CA7887">
              <w:t xml:space="preserve">from </w:t>
            </w:r>
            <w:r w:rsidRPr="00CA7887">
              <w:t>participat</w:t>
            </w:r>
            <w:r w:rsidR="00457195" w:rsidRPr="00CA7887">
              <w:t>ing</w:t>
            </w:r>
            <w:r w:rsidRPr="00CA7887">
              <w:t xml:space="preserve"> as</w:t>
            </w:r>
            <w:r w:rsidR="002E604B" w:rsidRPr="00CA7887">
              <w:t xml:space="preserve"> Key Experts and Non-Key Experts</w:t>
            </w:r>
            <w:r w:rsidRPr="00CA7887">
              <w:t xml:space="preserve"> </w:t>
            </w:r>
            <w:r w:rsidR="00AE7424" w:rsidRPr="00CA7887">
              <w:t>in more than one P</w:t>
            </w:r>
            <w:r w:rsidRPr="00CA7887">
              <w:t xml:space="preserve">roposal when circumstances justify and if stated in the </w:t>
            </w:r>
            <w:r w:rsidRPr="00CA7887">
              <w:rPr>
                <w:b/>
              </w:rPr>
              <w:t>Data Sheet</w:t>
            </w:r>
            <w:r w:rsidRPr="00CA7887">
              <w:t>.</w:t>
            </w:r>
          </w:p>
        </w:tc>
      </w:tr>
      <w:tr w:rsidR="000B5EDC" w:rsidRPr="00CA7887" w14:paraId="5DEFA181" w14:textId="77777777" w:rsidTr="003D6527">
        <w:tc>
          <w:tcPr>
            <w:tcW w:w="2100" w:type="dxa"/>
          </w:tcPr>
          <w:p w14:paraId="71F02A75" w14:textId="77777777" w:rsidR="000B5EDC" w:rsidRPr="009B431F" w:rsidRDefault="000B5EDC" w:rsidP="009B431F">
            <w:pPr>
              <w:pStyle w:val="HeadingITC2"/>
              <w:spacing w:before="120" w:after="120"/>
              <w:ind w:left="360"/>
              <w:contextualSpacing w:val="0"/>
            </w:pPr>
            <w:bookmarkStart w:id="69" w:name="_Toc474333890"/>
            <w:bookmarkStart w:id="70" w:name="_Toc474334059"/>
            <w:bookmarkStart w:id="71" w:name="_Toc494209437"/>
            <w:bookmarkStart w:id="72" w:name="_Toc66718242"/>
            <w:r w:rsidRPr="009B431F">
              <w:lastRenderedPageBreak/>
              <w:t>Proposal</w:t>
            </w:r>
            <w:r w:rsidR="00952704" w:rsidRPr="009B431F">
              <w:t xml:space="preserve"> </w:t>
            </w:r>
            <w:r w:rsidRPr="009B431F">
              <w:t>Validity</w:t>
            </w:r>
            <w:bookmarkEnd w:id="69"/>
            <w:bookmarkEnd w:id="70"/>
            <w:bookmarkEnd w:id="71"/>
            <w:bookmarkEnd w:id="72"/>
          </w:p>
        </w:tc>
        <w:tc>
          <w:tcPr>
            <w:tcW w:w="6784" w:type="dxa"/>
            <w:gridSpan w:val="3"/>
          </w:tcPr>
          <w:p w14:paraId="2599B4C1" w14:textId="117060F7" w:rsidR="000B5EDC" w:rsidRPr="00CA7887" w:rsidRDefault="000C447E" w:rsidP="007576E0">
            <w:pPr>
              <w:pStyle w:val="ListParagraph"/>
              <w:numPr>
                <w:ilvl w:val="1"/>
                <w:numId w:val="5"/>
              </w:numPr>
              <w:spacing w:before="120" w:after="120"/>
              <w:ind w:left="492" w:hanging="492"/>
              <w:contextualSpacing w:val="0"/>
              <w:jc w:val="both"/>
            </w:pPr>
            <w:r w:rsidRPr="00CA7887">
              <w:t xml:space="preserve">Proposals shall remain valid until the date specified </w:t>
            </w:r>
            <w:r w:rsidRPr="00CA7887">
              <w:rPr>
                <w:b/>
              </w:rPr>
              <w:t>in the</w:t>
            </w:r>
            <w:r w:rsidRPr="00CA7887">
              <w:t xml:space="preserve"> </w:t>
            </w:r>
            <w:r w:rsidRPr="00CA7887">
              <w:rPr>
                <w:b/>
              </w:rPr>
              <w:t xml:space="preserve">Data Sheet </w:t>
            </w:r>
            <w:r w:rsidRPr="00CA7887">
              <w:t>or any extended date if amended by the Client in accordance with ITC 13.1.1</w:t>
            </w:r>
            <w:r w:rsidR="000B5EDC" w:rsidRPr="00CA7887">
              <w:t>.</w:t>
            </w:r>
          </w:p>
          <w:p w14:paraId="14B81979"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During this period, </w:t>
            </w:r>
            <w:r w:rsidR="00D3150D" w:rsidRPr="00CA7887">
              <w:t>the Consultant</w:t>
            </w:r>
            <w:r w:rsidRPr="00CA7887">
              <w:t xml:space="preserve"> shall maintain its original Proposal without any change, including the availability of </w:t>
            </w:r>
            <w:r w:rsidR="00D3150D" w:rsidRPr="00CA7887">
              <w:t xml:space="preserve">the </w:t>
            </w:r>
            <w:r w:rsidRPr="00CA7887">
              <w:t xml:space="preserve">Key Experts, </w:t>
            </w:r>
            <w:r w:rsidR="00D3150D" w:rsidRPr="00CA7887">
              <w:t xml:space="preserve">the </w:t>
            </w:r>
            <w:r w:rsidRPr="00CA7887">
              <w:t xml:space="preserve">proposed rates and the total price. </w:t>
            </w:r>
          </w:p>
          <w:p w14:paraId="75B5E3C3"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If it is established that any Key Expert nominated in the Consultant’s Proposal was not available at the time of Proposal submission or was included in the Proposal without his/her confirmation, such Proposal shall be disqualified and rejected for further evaluation, and </w:t>
            </w:r>
            <w:r w:rsidR="00BF2E15" w:rsidRPr="00CA7887">
              <w:t xml:space="preserve">may be subject to </w:t>
            </w:r>
            <w:r w:rsidRPr="00CA7887">
              <w:t xml:space="preserve">sanctions </w:t>
            </w:r>
            <w:r w:rsidR="00BF2E15" w:rsidRPr="00CA7887">
              <w:t xml:space="preserve">in accordance with </w:t>
            </w:r>
            <w:r w:rsidR="00122145" w:rsidRPr="00CA7887">
              <w:t>ITC 5</w:t>
            </w:r>
            <w:r w:rsidR="00BF2E15" w:rsidRPr="00CA7887">
              <w:t>.</w:t>
            </w:r>
            <w:r w:rsidRPr="00CA7887">
              <w:t xml:space="preserve"> </w:t>
            </w:r>
          </w:p>
        </w:tc>
      </w:tr>
      <w:tr w:rsidR="000B5EDC" w:rsidRPr="00CA7887" w14:paraId="752626DB" w14:textId="77777777" w:rsidTr="003D6527">
        <w:tc>
          <w:tcPr>
            <w:tcW w:w="2100" w:type="dxa"/>
          </w:tcPr>
          <w:p w14:paraId="4D13C0D5" w14:textId="67CA7ADE" w:rsidR="009A2264" w:rsidRPr="00CA7887" w:rsidRDefault="000B5EDC" w:rsidP="007576E0">
            <w:pPr>
              <w:pStyle w:val="ListParagraph"/>
              <w:spacing w:before="120" w:after="120"/>
              <w:ind w:left="360"/>
              <w:contextualSpacing w:val="0"/>
              <w:rPr>
                <w:b/>
              </w:rPr>
            </w:pPr>
            <w:r w:rsidRPr="00CA7887">
              <w:rPr>
                <w:b/>
              </w:rPr>
              <w:t xml:space="preserve">a. Extension of </w:t>
            </w:r>
            <w:r w:rsidR="00860721" w:rsidRPr="00CA7887">
              <w:rPr>
                <w:b/>
              </w:rPr>
              <w:t>Proposal Validity</w:t>
            </w:r>
          </w:p>
        </w:tc>
        <w:tc>
          <w:tcPr>
            <w:tcW w:w="6784" w:type="dxa"/>
            <w:gridSpan w:val="3"/>
          </w:tcPr>
          <w:p w14:paraId="09D98599" w14:textId="0095CF34" w:rsidR="000B5EDC" w:rsidRPr="00CA7887" w:rsidRDefault="000B5EDC" w:rsidP="007576E0">
            <w:pPr>
              <w:pStyle w:val="ListParagraph"/>
              <w:numPr>
                <w:ilvl w:val="1"/>
                <w:numId w:val="5"/>
              </w:numPr>
              <w:spacing w:before="120" w:after="120"/>
              <w:ind w:left="492" w:hanging="492"/>
              <w:contextualSpacing w:val="0"/>
              <w:jc w:val="both"/>
            </w:pPr>
            <w:r w:rsidRPr="00CA7887">
              <w:t xml:space="preserve">The Client will make its best effort to complete </w:t>
            </w:r>
            <w:r w:rsidR="00D3150D" w:rsidRPr="00CA7887">
              <w:t xml:space="preserve">the </w:t>
            </w:r>
            <w:r w:rsidRPr="00CA7887">
              <w:t xml:space="preserve">negotiations </w:t>
            </w:r>
            <w:r w:rsidR="008B53C0" w:rsidRPr="00CA7887">
              <w:t xml:space="preserve">and award the contract </w:t>
            </w:r>
            <w:r w:rsidR="00860721" w:rsidRPr="00CA7887">
              <w:t>prior to the date of expiry of the Proposal validity</w:t>
            </w:r>
            <w:r w:rsidRPr="00CA7887">
              <w:t xml:space="preserve">. However, should the need arise, the Client </w:t>
            </w:r>
            <w:r w:rsidR="008866BB" w:rsidRPr="00CA7887">
              <w:t xml:space="preserve">may </w:t>
            </w:r>
            <w:r w:rsidRPr="00CA7887">
              <w:t xml:space="preserve">request, in writing, all Consultants who submitted Proposals prior to the submission deadline to extend the Proposals’ validity. </w:t>
            </w:r>
          </w:p>
          <w:p w14:paraId="78E6E65E"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If </w:t>
            </w:r>
            <w:r w:rsidR="00D3150D" w:rsidRPr="00CA7887">
              <w:t xml:space="preserve">the </w:t>
            </w:r>
            <w:r w:rsidRPr="00CA7887">
              <w:t>Consultant agrees to extend the validity of its Proposal, it shall be done without any change in the original Proposal and with the confirmation of the availability of the Key Experts</w:t>
            </w:r>
            <w:r w:rsidR="003D2898" w:rsidRPr="00CA7887">
              <w:t xml:space="preserve">, except as provided in </w:t>
            </w:r>
            <w:r w:rsidR="00122145" w:rsidRPr="00CA7887">
              <w:t xml:space="preserve">ITC </w:t>
            </w:r>
            <w:r w:rsidR="003D2898" w:rsidRPr="00CA7887">
              <w:t>12.7</w:t>
            </w:r>
            <w:r w:rsidRPr="00CA7887">
              <w:t>.</w:t>
            </w:r>
          </w:p>
          <w:p w14:paraId="4D208F4C" w14:textId="77777777" w:rsidR="000B5EDC" w:rsidRPr="00CA7887" w:rsidRDefault="00D3150D" w:rsidP="007576E0">
            <w:pPr>
              <w:pStyle w:val="ListParagraph"/>
              <w:numPr>
                <w:ilvl w:val="1"/>
                <w:numId w:val="5"/>
              </w:numPr>
              <w:spacing w:before="120" w:after="120"/>
              <w:ind w:left="492" w:hanging="492"/>
              <w:contextualSpacing w:val="0"/>
              <w:jc w:val="both"/>
            </w:pPr>
            <w:r w:rsidRPr="00CA7887">
              <w:t>The Consultant</w:t>
            </w:r>
            <w:r w:rsidR="000B5EDC" w:rsidRPr="00CA7887">
              <w:t xml:space="preserve"> ha</w:t>
            </w:r>
            <w:r w:rsidRPr="00CA7887">
              <w:t>s</w:t>
            </w:r>
            <w:r w:rsidR="000B5EDC" w:rsidRPr="00CA7887">
              <w:t xml:space="preserve"> the right to refuse to extend the validity of </w:t>
            </w:r>
            <w:r w:rsidRPr="00CA7887">
              <w:t>its Proposal</w:t>
            </w:r>
            <w:r w:rsidR="000B5EDC" w:rsidRPr="00CA7887">
              <w:t xml:space="preserve"> in which case such Proposal will not be further evaluated.</w:t>
            </w:r>
          </w:p>
        </w:tc>
      </w:tr>
      <w:tr w:rsidR="000B5EDC" w:rsidRPr="00CA7887" w14:paraId="3E014623" w14:textId="77777777" w:rsidTr="003D6527">
        <w:tc>
          <w:tcPr>
            <w:tcW w:w="2100" w:type="dxa"/>
          </w:tcPr>
          <w:p w14:paraId="53AD8E01" w14:textId="77777777" w:rsidR="009A2264" w:rsidRPr="00CA7887" w:rsidRDefault="000B5EDC" w:rsidP="007576E0">
            <w:pPr>
              <w:spacing w:before="120" w:after="120"/>
              <w:ind w:left="360"/>
              <w:rPr>
                <w:b/>
              </w:rPr>
            </w:pPr>
            <w:r w:rsidRPr="00CA7887">
              <w:rPr>
                <w:b/>
              </w:rPr>
              <w:t xml:space="preserve">b. Substitution of Key Experts at Validity Extension </w:t>
            </w:r>
          </w:p>
        </w:tc>
        <w:tc>
          <w:tcPr>
            <w:tcW w:w="6784" w:type="dxa"/>
            <w:gridSpan w:val="3"/>
          </w:tcPr>
          <w:p w14:paraId="442D8C50"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If any of the Key Experts become unavailable for the extended validity period, </w:t>
            </w:r>
            <w:r w:rsidR="00D3150D" w:rsidRPr="00CA7887">
              <w:t xml:space="preserve">the </w:t>
            </w:r>
            <w:r w:rsidRPr="00CA7887">
              <w:t xml:space="preserve">Consultant shall </w:t>
            </w:r>
            <w:r w:rsidR="006F59F9" w:rsidRPr="00CA7887">
              <w:t xml:space="preserve">seek to substitute another Key Expert. The Consultant shall </w:t>
            </w:r>
            <w:r w:rsidRPr="00CA7887">
              <w:t xml:space="preserve">provide a written adequate justification and evidence satisfactory to the Client together with the substitution request. In such case, a </w:t>
            </w:r>
            <w:r w:rsidR="006F59F9" w:rsidRPr="00CA7887">
              <w:t xml:space="preserve">substitute </w:t>
            </w:r>
            <w:r w:rsidRPr="00CA7887">
              <w:t xml:space="preserve">Key Expert shall have equal or better qualifications and experience than those of the originally proposed Key Expert. The technical evaluation score, however, will remain to be based </w:t>
            </w:r>
            <w:r w:rsidRPr="00CA7887">
              <w:lastRenderedPageBreak/>
              <w:t>on the evaluation of the CV of the original Key Expert.</w:t>
            </w:r>
          </w:p>
          <w:p w14:paraId="226CABA3" w14:textId="77777777" w:rsidR="000B5EDC" w:rsidRPr="00CA7887" w:rsidRDefault="000B5EDC" w:rsidP="007576E0">
            <w:pPr>
              <w:pStyle w:val="ListParagraph"/>
              <w:numPr>
                <w:ilvl w:val="1"/>
                <w:numId w:val="5"/>
              </w:numPr>
              <w:spacing w:before="120" w:after="120"/>
              <w:ind w:left="492" w:hanging="492"/>
              <w:contextualSpacing w:val="0"/>
              <w:jc w:val="both"/>
            </w:pPr>
            <w:r w:rsidRPr="00CA7887">
              <w:t xml:space="preserve">If </w:t>
            </w:r>
            <w:r w:rsidR="00D3150D" w:rsidRPr="00CA7887">
              <w:t xml:space="preserve">the </w:t>
            </w:r>
            <w:r w:rsidRPr="00CA7887">
              <w:t xml:space="preserve">Consultant fails to provide a </w:t>
            </w:r>
            <w:r w:rsidR="00940EA8" w:rsidRPr="00CA7887">
              <w:t xml:space="preserve">substitute </w:t>
            </w:r>
            <w:r w:rsidRPr="00CA7887">
              <w:t xml:space="preserve">Key Expert with equal or better qualifications, or if </w:t>
            </w:r>
            <w:r w:rsidR="00D3150D" w:rsidRPr="00CA7887">
              <w:t xml:space="preserve">the </w:t>
            </w:r>
            <w:r w:rsidRPr="00CA7887">
              <w:t>provided reasons for the replacement or justification are unacceptable to the Client, such Proposal will be rejected</w:t>
            </w:r>
            <w:r w:rsidR="008866BB" w:rsidRPr="00CA7887">
              <w:t xml:space="preserve"> with the prior Bank’s no objection</w:t>
            </w:r>
            <w:r w:rsidRPr="00CA7887">
              <w:t>.</w:t>
            </w:r>
          </w:p>
        </w:tc>
      </w:tr>
      <w:tr w:rsidR="000B5EDC" w:rsidRPr="00CA7887" w14:paraId="6C7BB37E" w14:textId="77777777" w:rsidTr="003D6527">
        <w:tc>
          <w:tcPr>
            <w:tcW w:w="2100" w:type="dxa"/>
          </w:tcPr>
          <w:p w14:paraId="51EC6FDA" w14:textId="77777777" w:rsidR="009A2264" w:rsidRPr="00CA7887" w:rsidRDefault="000B5EDC" w:rsidP="007576E0">
            <w:pPr>
              <w:spacing w:before="120" w:after="120"/>
              <w:ind w:left="360"/>
              <w:rPr>
                <w:b/>
              </w:rPr>
            </w:pPr>
            <w:r w:rsidRPr="00CA7887">
              <w:rPr>
                <w:b/>
              </w:rPr>
              <w:lastRenderedPageBreak/>
              <w:t>c. Sub-Contracting</w:t>
            </w:r>
          </w:p>
        </w:tc>
        <w:tc>
          <w:tcPr>
            <w:tcW w:w="6784" w:type="dxa"/>
            <w:gridSpan w:val="3"/>
          </w:tcPr>
          <w:p w14:paraId="768BCE71" w14:textId="77777777" w:rsidR="000B5EDC" w:rsidRPr="00CA7887" w:rsidRDefault="00D3150D" w:rsidP="007576E0">
            <w:pPr>
              <w:pStyle w:val="ListParagraph"/>
              <w:numPr>
                <w:ilvl w:val="1"/>
                <w:numId w:val="5"/>
              </w:numPr>
              <w:spacing w:before="120" w:after="120"/>
              <w:ind w:left="492" w:hanging="492"/>
              <w:contextualSpacing w:val="0"/>
              <w:jc w:val="both"/>
            </w:pPr>
            <w:r w:rsidRPr="00CA7887">
              <w:t xml:space="preserve">The </w:t>
            </w:r>
            <w:r w:rsidR="000B5EDC" w:rsidRPr="00CA7887">
              <w:t xml:space="preserve">Consultant shall not subcontract the whole of </w:t>
            </w:r>
            <w:r w:rsidRPr="00CA7887">
              <w:t xml:space="preserve">the </w:t>
            </w:r>
            <w:r w:rsidR="000B5EDC" w:rsidRPr="00CA7887">
              <w:t>Services.</w:t>
            </w:r>
          </w:p>
        </w:tc>
      </w:tr>
      <w:tr w:rsidR="000B5EDC" w:rsidRPr="00CA7887" w14:paraId="402A942B" w14:textId="77777777" w:rsidTr="003D6527">
        <w:tc>
          <w:tcPr>
            <w:tcW w:w="2100" w:type="dxa"/>
          </w:tcPr>
          <w:p w14:paraId="60A1DF15" w14:textId="77777777" w:rsidR="009A2264" w:rsidRPr="009B431F" w:rsidRDefault="000B5EDC" w:rsidP="009B431F">
            <w:pPr>
              <w:pStyle w:val="HeadingITC2"/>
              <w:spacing w:before="120" w:after="120"/>
              <w:ind w:left="360"/>
              <w:contextualSpacing w:val="0"/>
            </w:pPr>
            <w:bookmarkStart w:id="73" w:name="_Toc474333891"/>
            <w:bookmarkStart w:id="74" w:name="_Toc474334060"/>
            <w:bookmarkStart w:id="75" w:name="_Toc494209438"/>
            <w:bookmarkStart w:id="76" w:name="_Toc66718243"/>
            <w:r w:rsidRPr="009B431F">
              <w:t>Clarification and Amendment of RFP</w:t>
            </w:r>
            <w:bookmarkEnd w:id="73"/>
            <w:bookmarkEnd w:id="74"/>
            <w:bookmarkEnd w:id="75"/>
            <w:bookmarkEnd w:id="76"/>
            <w:r w:rsidRPr="009B431F">
              <w:t xml:space="preserve"> </w:t>
            </w:r>
          </w:p>
        </w:tc>
        <w:tc>
          <w:tcPr>
            <w:tcW w:w="6784" w:type="dxa"/>
            <w:gridSpan w:val="3"/>
          </w:tcPr>
          <w:p w14:paraId="3CF821A3" w14:textId="77777777" w:rsidR="000B5EDC" w:rsidRPr="00CA7887" w:rsidRDefault="008F029E" w:rsidP="007576E0">
            <w:pPr>
              <w:pStyle w:val="ListParagraph"/>
              <w:numPr>
                <w:ilvl w:val="1"/>
                <w:numId w:val="5"/>
              </w:numPr>
              <w:spacing w:before="120" w:after="120"/>
              <w:ind w:left="492" w:hanging="492"/>
              <w:contextualSpacing w:val="0"/>
              <w:jc w:val="both"/>
            </w:pPr>
            <w:r w:rsidRPr="00CA7887">
              <w:t xml:space="preserve">The </w:t>
            </w:r>
            <w:r w:rsidR="000B5EDC" w:rsidRPr="00CA7887">
              <w:t xml:space="preserve">Consultant may request a clarification of any part of the RFP during the period indicated in the </w:t>
            </w:r>
            <w:r w:rsidR="000B5EDC" w:rsidRPr="00CA7887">
              <w:rPr>
                <w:b/>
              </w:rPr>
              <w:t>Data Sheet</w:t>
            </w:r>
            <w:r w:rsidR="000B5EDC" w:rsidRPr="00CA7887">
              <w:t xml:space="preserve"> before the Proposals’ submission deadline. Any request for clarification must be sent in writing, or by standard electronic means</w:t>
            </w:r>
            <w:r w:rsidR="00A16E0C" w:rsidRPr="00CA7887">
              <w:t>,</w:t>
            </w:r>
            <w:r w:rsidR="000B5EDC" w:rsidRPr="00CA7887">
              <w:t xml:space="preserve"> to the Client’s address indicated in the </w:t>
            </w:r>
            <w:r w:rsidR="000B5EDC" w:rsidRPr="00CA7887">
              <w:rPr>
                <w:b/>
              </w:rPr>
              <w:t>Data Sheet</w:t>
            </w:r>
            <w:r w:rsidR="000B5EDC" w:rsidRPr="00CA7887">
              <w:t>. The Client will respond in writing, or by standard electronic means</w:t>
            </w:r>
            <w:r w:rsidR="00A16E0C" w:rsidRPr="00CA7887">
              <w:t>,</w:t>
            </w:r>
            <w:r w:rsidR="000B5EDC" w:rsidRPr="00CA7887">
              <w:t xml:space="preserve"> and will send written copies of the response (including an explanation of the query but without identifying </w:t>
            </w:r>
            <w:r w:rsidR="00616F8F" w:rsidRPr="00CA7887">
              <w:t xml:space="preserve">its </w:t>
            </w:r>
            <w:r w:rsidR="000B5EDC" w:rsidRPr="00CA7887">
              <w:t xml:space="preserve">source) to all </w:t>
            </w:r>
            <w:r w:rsidRPr="00CA7887">
              <w:t xml:space="preserve">shortlisted </w:t>
            </w:r>
            <w:r w:rsidR="000B5EDC" w:rsidRPr="00CA7887">
              <w:t xml:space="preserve">Consultants. Should the Client deem it necessary to amend the RFP as a result of a clarification, it shall do so following the procedure described below: </w:t>
            </w:r>
          </w:p>
          <w:p w14:paraId="162F5178" w14:textId="77777777" w:rsidR="009A2264" w:rsidRPr="00CA7887" w:rsidRDefault="000B5EDC" w:rsidP="007576E0">
            <w:pPr>
              <w:pStyle w:val="ListParagraph"/>
              <w:numPr>
                <w:ilvl w:val="2"/>
                <w:numId w:val="5"/>
              </w:numPr>
              <w:spacing w:before="120" w:after="120"/>
              <w:ind w:left="1212" w:hanging="632"/>
              <w:contextualSpacing w:val="0"/>
              <w:jc w:val="both"/>
            </w:pPr>
            <w:r w:rsidRPr="00CA7887">
              <w:t xml:space="preserve">At any time before the </w:t>
            </w:r>
            <w:r w:rsidR="005102D4" w:rsidRPr="00CA7887">
              <w:t>proposal submission</w:t>
            </w:r>
            <w:r w:rsidRPr="00CA7887">
              <w:t xml:space="preserve"> </w:t>
            </w:r>
            <w:r w:rsidR="006E4634" w:rsidRPr="00CA7887">
              <w:t>deadline</w:t>
            </w:r>
            <w:r w:rsidRPr="00CA7887">
              <w:t xml:space="preserve">, the Client may amend the RFP by issuing an </w:t>
            </w:r>
            <w:r w:rsidR="00515257" w:rsidRPr="00CA7887">
              <w:t xml:space="preserve">amendment </w:t>
            </w:r>
            <w:r w:rsidRPr="00CA7887">
              <w:t xml:space="preserve">in writing or by standard electronic means. The </w:t>
            </w:r>
            <w:r w:rsidR="00515257" w:rsidRPr="00CA7887">
              <w:t xml:space="preserve">amendment </w:t>
            </w:r>
            <w:r w:rsidRPr="00CA7887">
              <w:t xml:space="preserve">shall be sent to all </w:t>
            </w:r>
            <w:r w:rsidR="008F029E" w:rsidRPr="00CA7887">
              <w:t xml:space="preserve">shortlisted </w:t>
            </w:r>
            <w:r w:rsidRPr="00CA7887">
              <w:t xml:space="preserve">Consultants and will be binding on them. </w:t>
            </w:r>
            <w:r w:rsidR="008F029E" w:rsidRPr="00CA7887">
              <w:t xml:space="preserve">The shortlisted </w:t>
            </w:r>
            <w:r w:rsidRPr="00CA7887">
              <w:t xml:space="preserve">Consultants shall acknowledge receipt of all amendments in writing. </w:t>
            </w:r>
          </w:p>
          <w:p w14:paraId="3055279C" w14:textId="77777777" w:rsidR="009A2264" w:rsidRPr="00CA7887" w:rsidRDefault="000B5EDC" w:rsidP="007576E0">
            <w:pPr>
              <w:pStyle w:val="ListParagraph"/>
              <w:numPr>
                <w:ilvl w:val="2"/>
                <w:numId w:val="5"/>
              </w:numPr>
              <w:spacing w:before="120" w:after="120"/>
              <w:ind w:left="1302" w:hanging="722"/>
              <w:contextualSpacing w:val="0"/>
              <w:jc w:val="both"/>
            </w:pPr>
            <w:r w:rsidRPr="00CA7887">
              <w:t xml:space="preserve">If the amendment is substantial, the Client may extend the </w:t>
            </w:r>
            <w:r w:rsidR="009E0418" w:rsidRPr="00CA7887">
              <w:t xml:space="preserve">proposal submission </w:t>
            </w:r>
            <w:r w:rsidRPr="00CA7887">
              <w:t xml:space="preserve">deadline to give </w:t>
            </w:r>
            <w:r w:rsidR="008F029E" w:rsidRPr="00CA7887">
              <w:t xml:space="preserve">the shortlisted </w:t>
            </w:r>
            <w:r w:rsidRPr="00CA7887">
              <w:t xml:space="preserve">Consultants reasonable time to take an amendment into account in their Proposals. </w:t>
            </w:r>
          </w:p>
          <w:p w14:paraId="4DDD5C4B" w14:textId="77777777" w:rsidR="009A2264" w:rsidRPr="00CA7887" w:rsidRDefault="000B5EDC" w:rsidP="007576E0">
            <w:pPr>
              <w:pStyle w:val="ListParagraph"/>
              <w:numPr>
                <w:ilvl w:val="1"/>
                <w:numId w:val="5"/>
              </w:numPr>
              <w:spacing w:before="120" w:after="120"/>
              <w:ind w:left="582" w:hanging="582"/>
              <w:contextualSpacing w:val="0"/>
              <w:jc w:val="both"/>
            </w:pPr>
            <w:r w:rsidRPr="00CA7887">
              <w:t xml:space="preserve"> </w:t>
            </w:r>
            <w:r w:rsidR="008F029E" w:rsidRPr="00CA7887">
              <w:t xml:space="preserve">The </w:t>
            </w:r>
            <w:r w:rsidRPr="00CA7887">
              <w:t>Consultant may submit a</w:t>
            </w:r>
            <w:r w:rsidR="00B11426" w:rsidRPr="00CA7887">
              <w:t xml:space="preserve"> modifi</w:t>
            </w:r>
            <w:r w:rsidR="00B35F14" w:rsidRPr="00CA7887">
              <w:t xml:space="preserve">ed Proposal or a </w:t>
            </w:r>
            <w:r w:rsidR="00B11426" w:rsidRPr="00CA7887">
              <w:t xml:space="preserve">modification </w:t>
            </w:r>
            <w:r w:rsidR="00B35F14" w:rsidRPr="00CA7887">
              <w:t xml:space="preserve">to </w:t>
            </w:r>
            <w:r w:rsidR="00B11426" w:rsidRPr="00CA7887">
              <w:t xml:space="preserve">any part of it </w:t>
            </w:r>
            <w:r w:rsidRPr="00CA7887">
              <w:t xml:space="preserve">at any time prior to the </w:t>
            </w:r>
            <w:r w:rsidR="009E0418" w:rsidRPr="00CA7887">
              <w:t xml:space="preserve">proposal </w:t>
            </w:r>
            <w:r w:rsidRPr="00CA7887">
              <w:t>submission d</w:t>
            </w:r>
            <w:r w:rsidR="00966718" w:rsidRPr="00CA7887">
              <w:t xml:space="preserve">eadline. No </w:t>
            </w:r>
            <w:r w:rsidR="00B11426" w:rsidRPr="00CA7887">
              <w:t>modifications</w:t>
            </w:r>
            <w:r w:rsidR="00B35F14" w:rsidRPr="00CA7887">
              <w:t xml:space="preserve"> </w:t>
            </w:r>
            <w:r w:rsidR="00966718" w:rsidRPr="00CA7887">
              <w:t>to the Technical or Financial P</w:t>
            </w:r>
            <w:r w:rsidRPr="00CA7887">
              <w:t xml:space="preserve">roposal </w:t>
            </w:r>
            <w:r w:rsidR="00B35F14" w:rsidRPr="00CA7887">
              <w:t xml:space="preserve">shall be </w:t>
            </w:r>
            <w:r w:rsidRPr="00CA7887">
              <w:t>accepted after the deadline.</w:t>
            </w:r>
          </w:p>
        </w:tc>
      </w:tr>
      <w:tr w:rsidR="000B5EDC" w:rsidRPr="00CA7887" w14:paraId="26D6D1AF" w14:textId="77777777" w:rsidTr="003D6527">
        <w:tc>
          <w:tcPr>
            <w:tcW w:w="2100" w:type="dxa"/>
          </w:tcPr>
          <w:p w14:paraId="3C83172E" w14:textId="77777777" w:rsidR="009A2264" w:rsidRPr="009B431F" w:rsidRDefault="0027492E" w:rsidP="009B431F">
            <w:pPr>
              <w:pStyle w:val="HeadingITC2"/>
              <w:spacing w:before="120" w:after="120"/>
              <w:ind w:left="360"/>
              <w:contextualSpacing w:val="0"/>
            </w:pPr>
            <w:bookmarkStart w:id="77" w:name="_Toc474333892"/>
            <w:bookmarkStart w:id="78" w:name="_Toc474334061"/>
            <w:bookmarkStart w:id="79" w:name="_Toc494209439"/>
            <w:bookmarkStart w:id="80" w:name="_Toc66718244"/>
            <w:r w:rsidRPr="009B431F">
              <w:t>Preparation of Proposals</w:t>
            </w:r>
            <w:r w:rsidR="000B5EDC" w:rsidRPr="009B431F">
              <w:t xml:space="preserve"> Specific Considerations</w:t>
            </w:r>
            <w:bookmarkEnd w:id="77"/>
            <w:bookmarkEnd w:id="78"/>
            <w:bookmarkEnd w:id="79"/>
            <w:bookmarkEnd w:id="80"/>
          </w:p>
        </w:tc>
        <w:tc>
          <w:tcPr>
            <w:tcW w:w="6784" w:type="dxa"/>
            <w:gridSpan w:val="3"/>
          </w:tcPr>
          <w:p w14:paraId="0C1D0639" w14:textId="77777777" w:rsidR="000B5EDC" w:rsidRPr="00CA7887" w:rsidRDefault="000B5EDC" w:rsidP="007576E0">
            <w:pPr>
              <w:pStyle w:val="ListParagraph"/>
              <w:numPr>
                <w:ilvl w:val="1"/>
                <w:numId w:val="5"/>
              </w:numPr>
              <w:spacing w:before="120" w:after="120"/>
              <w:ind w:left="582" w:hanging="582"/>
              <w:contextualSpacing w:val="0"/>
              <w:jc w:val="both"/>
            </w:pPr>
            <w:r w:rsidRPr="00CA7887">
              <w:t xml:space="preserve">While preparing the Proposal, </w:t>
            </w:r>
            <w:r w:rsidR="008F029E" w:rsidRPr="00CA7887">
              <w:t xml:space="preserve">the </w:t>
            </w:r>
            <w:r w:rsidRPr="00CA7887">
              <w:t xml:space="preserve">Consultant must give particular attention to the following: </w:t>
            </w:r>
          </w:p>
          <w:p w14:paraId="50846943" w14:textId="77777777" w:rsidR="000B5EDC" w:rsidRPr="00CA7887" w:rsidRDefault="000B5EDC" w:rsidP="007576E0">
            <w:pPr>
              <w:pStyle w:val="ListParagraph"/>
              <w:numPr>
                <w:ilvl w:val="2"/>
                <w:numId w:val="5"/>
              </w:numPr>
              <w:spacing w:before="120" w:after="120"/>
              <w:ind w:left="1302" w:hanging="722"/>
              <w:contextualSpacing w:val="0"/>
              <w:jc w:val="both"/>
            </w:pPr>
            <w:r w:rsidRPr="00CA7887">
              <w:t>If a shortlisted Consultant considers that it may enhance its expertise for the assign</w:t>
            </w:r>
            <w:r w:rsidR="008F029E" w:rsidRPr="00CA7887">
              <w:t>ment by associating with other c</w:t>
            </w:r>
            <w:r w:rsidRPr="00CA7887">
              <w:t xml:space="preserve">onsultants in </w:t>
            </w:r>
            <w:r w:rsidR="00B11426" w:rsidRPr="00CA7887">
              <w:t xml:space="preserve">the </w:t>
            </w:r>
            <w:r w:rsidRPr="00CA7887">
              <w:t xml:space="preserve">form of a </w:t>
            </w:r>
            <w:r w:rsidR="00C14016" w:rsidRPr="00CA7887">
              <w:t>Joint Venture</w:t>
            </w:r>
            <w:r w:rsidR="008F029E" w:rsidRPr="00CA7887">
              <w:t xml:space="preserve"> or </w:t>
            </w:r>
            <w:r w:rsidR="00C14016" w:rsidRPr="00CA7887">
              <w:t>as</w:t>
            </w:r>
            <w:r w:rsidRPr="00CA7887">
              <w:t xml:space="preserve"> </w:t>
            </w:r>
            <w:r w:rsidR="00C14016" w:rsidRPr="00CA7887">
              <w:t>S</w:t>
            </w:r>
            <w:r w:rsidRPr="00CA7887">
              <w:t>ub-consultan</w:t>
            </w:r>
            <w:r w:rsidR="00C14016" w:rsidRPr="00CA7887">
              <w:t>ts</w:t>
            </w:r>
            <w:r w:rsidRPr="00CA7887">
              <w:t>, it may do so with either (a) non-shortlisted Consultant(s), or (b) shortlisted Consultants if permi</w:t>
            </w:r>
            <w:r w:rsidR="00B11426" w:rsidRPr="00CA7887">
              <w:t xml:space="preserve">tted </w:t>
            </w:r>
            <w:r w:rsidRPr="00CA7887">
              <w:t xml:space="preserve">in the </w:t>
            </w:r>
            <w:r w:rsidRPr="00CA7887">
              <w:rPr>
                <w:b/>
              </w:rPr>
              <w:t>Data Sheet</w:t>
            </w:r>
            <w:r w:rsidRPr="00CA7887">
              <w:t xml:space="preserve">. </w:t>
            </w:r>
            <w:r w:rsidRPr="00CA7887">
              <w:lastRenderedPageBreak/>
              <w:t xml:space="preserve">In </w:t>
            </w:r>
            <w:r w:rsidR="00BD0DBA" w:rsidRPr="00CA7887">
              <w:t xml:space="preserve">all </w:t>
            </w:r>
            <w:r w:rsidRPr="00CA7887">
              <w:t>such case</w:t>
            </w:r>
            <w:r w:rsidR="00BD0DBA" w:rsidRPr="00CA7887">
              <w:t>s</w:t>
            </w:r>
            <w:r w:rsidRPr="00CA7887">
              <w:t xml:space="preserve"> a shortlisted Consultant must obtain </w:t>
            </w:r>
            <w:r w:rsidR="009E0418" w:rsidRPr="00CA7887">
              <w:t xml:space="preserve">the </w:t>
            </w:r>
            <w:r w:rsidRPr="00CA7887">
              <w:t xml:space="preserve">written approval of the Client prior to the submission of the Proposal. When associating with non-shortlisted </w:t>
            </w:r>
            <w:r w:rsidR="00B11426" w:rsidRPr="00CA7887">
              <w:t>firms</w:t>
            </w:r>
            <w:r w:rsidRPr="00CA7887">
              <w:t xml:space="preserve"> in </w:t>
            </w:r>
            <w:r w:rsidR="00B11426" w:rsidRPr="00CA7887">
              <w:t xml:space="preserve">the </w:t>
            </w:r>
            <w:r w:rsidRPr="00CA7887">
              <w:t>form of a joint venture or a sub-consultancy, the shortlisted Consu</w:t>
            </w:r>
            <w:r w:rsidR="008F029E" w:rsidRPr="00CA7887">
              <w:t>ltant shall be a lead</w:t>
            </w:r>
            <w:r w:rsidR="009E0418" w:rsidRPr="00CA7887">
              <w:t xml:space="preserve"> member</w:t>
            </w:r>
            <w:r w:rsidR="008F029E" w:rsidRPr="00CA7887">
              <w:t xml:space="preserve">. </w:t>
            </w:r>
            <w:r w:rsidR="009E0418" w:rsidRPr="00CA7887">
              <w:t xml:space="preserve">If shortlisted Consultants associate with each other, any of them can be a lead member.  </w:t>
            </w:r>
          </w:p>
          <w:p w14:paraId="02C6FDCB" w14:textId="77777777" w:rsidR="000B5EDC" w:rsidRPr="00CA7887" w:rsidRDefault="000B5EDC" w:rsidP="007576E0">
            <w:pPr>
              <w:pStyle w:val="ListParagraph"/>
              <w:numPr>
                <w:ilvl w:val="2"/>
                <w:numId w:val="5"/>
              </w:numPr>
              <w:spacing w:before="120" w:after="120"/>
              <w:ind w:left="1302" w:hanging="722"/>
              <w:contextualSpacing w:val="0"/>
              <w:jc w:val="both"/>
            </w:pPr>
            <w:r w:rsidRPr="00CA7887">
              <w:t>The Client</w:t>
            </w:r>
            <w:r w:rsidR="002E604B" w:rsidRPr="00CA7887">
              <w:t xml:space="preserve"> may</w:t>
            </w:r>
            <w:r w:rsidRPr="00CA7887">
              <w:t xml:space="preserve"> </w:t>
            </w:r>
            <w:r w:rsidR="002E604B" w:rsidRPr="00CA7887">
              <w:t xml:space="preserve">indicate in the </w:t>
            </w:r>
            <w:r w:rsidR="002E604B" w:rsidRPr="00CA7887">
              <w:rPr>
                <w:b/>
              </w:rPr>
              <w:t>Data Sheet</w:t>
            </w:r>
            <w:r w:rsidR="002E604B" w:rsidRPr="00CA7887">
              <w:t xml:space="preserve"> the </w:t>
            </w:r>
            <w:r w:rsidRPr="00CA7887">
              <w:t>estimated Key Experts’ time input (expressed in person-month) or the Client’s estimated total cost of the assignment, but not both</w:t>
            </w:r>
            <w:r w:rsidR="00B11426" w:rsidRPr="00CA7887">
              <w:t>.</w:t>
            </w:r>
            <w:r w:rsidR="00B04C00" w:rsidRPr="00CA7887">
              <w:t xml:space="preserve"> </w:t>
            </w:r>
            <w:r w:rsidR="00955BF0" w:rsidRPr="00CA7887">
              <w:t>Th</w:t>
            </w:r>
            <w:r w:rsidR="00B11426" w:rsidRPr="00CA7887">
              <w:t xml:space="preserve">is </w:t>
            </w:r>
            <w:r w:rsidR="00955BF0" w:rsidRPr="00CA7887">
              <w:t xml:space="preserve">estimate </w:t>
            </w:r>
            <w:r w:rsidR="00B11426" w:rsidRPr="00CA7887">
              <w:t xml:space="preserve">is </w:t>
            </w:r>
            <w:r w:rsidRPr="00CA7887">
              <w:t xml:space="preserve">indicative and the Proposal shall be based on the Consultant’s own estimates for the same. </w:t>
            </w:r>
          </w:p>
          <w:p w14:paraId="27030F0B" w14:textId="77777777" w:rsidR="000B5EDC" w:rsidRPr="00CA7887" w:rsidRDefault="000B5EDC" w:rsidP="007576E0">
            <w:pPr>
              <w:pStyle w:val="ListParagraph"/>
              <w:numPr>
                <w:ilvl w:val="2"/>
                <w:numId w:val="5"/>
              </w:numPr>
              <w:spacing w:before="120" w:after="120"/>
              <w:ind w:left="1302" w:hanging="722"/>
              <w:contextualSpacing w:val="0"/>
              <w:jc w:val="both"/>
            </w:pPr>
            <w:r w:rsidRPr="00CA7887">
              <w:t xml:space="preserve">If </w:t>
            </w:r>
            <w:r w:rsidR="00B11426" w:rsidRPr="00CA7887">
              <w:t xml:space="preserve">stated </w:t>
            </w:r>
            <w:r w:rsidRPr="00CA7887">
              <w:t xml:space="preserve">in the </w:t>
            </w:r>
            <w:r w:rsidRPr="00CA7887">
              <w:rPr>
                <w:b/>
              </w:rPr>
              <w:t>Data Sheet</w:t>
            </w:r>
            <w:r w:rsidRPr="00CA7887">
              <w:t xml:space="preserve">, </w:t>
            </w:r>
            <w:r w:rsidR="008F029E" w:rsidRPr="00CA7887">
              <w:t xml:space="preserve">the </w:t>
            </w:r>
            <w:r w:rsidRPr="00CA7887">
              <w:t xml:space="preserve">Consultant shall </w:t>
            </w:r>
            <w:r w:rsidR="004E48D0" w:rsidRPr="00CA7887">
              <w:t>i</w:t>
            </w:r>
            <w:r w:rsidRPr="00CA7887">
              <w:t xml:space="preserve">nclude in its Proposal at least the same time input </w:t>
            </w:r>
            <w:r w:rsidR="005D79A1" w:rsidRPr="00CA7887">
              <w:t xml:space="preserve">(in the same unit as indicated in the </w:t>
            </w:r>
            <w:r w:rsidR="005D79A1" w:rsidRPr="00CA7887">
              <w:rPr>
                <w:b/>
              </w:rPr>
              <w:t>Data Sheet</w:t>
            </w:r>
            <w:r w:rsidR="005D79A1" w:rsidRPr="00CA7887">
              <w:t xml:space="preserve">) </w:t>
            </w:r>
            <w:r w:rsidRPr="00CA7887">
              <w:t xml:space="preserve">of Key Experts, failing which the Financial Proposal will be adjusted for the purpose of comparison of proposals and decision for award in accordance with </w:t>
            </w:r>
            <w:r w:rsidR="008F029E" w:rsidRPr="00CA7887">
              <w:t xml:space="preserve">the </w:t>
            </w:r>
            <w:r w:rsidR="005D79A1" w:rsidRPr="00CA7887">
              <w:t xml:space="preserve">procedure </w:t>
            </w:r>
            <w:r w:rsidRPr="00CA7887">
              <w:t xml:space="preserve">in the </w:t>
            </w:r>
            <w:r w:rsidRPr="00CA7887">
              <w:rPr>
                <w:b/>
              </w:rPr>
              <w:t>Data Sheet</w:t>
            </w:r>
            <w:r w:rsidRPr="00CA7887">
              <w:t xml:space="preserve">. </w:t>
            </w:r>
          </w:p>
          <w:p w14:paraId="3B64D89D" w14:textId="77777777" w:rsidR="000B5EDC" w:rsidRPr="00CA7887" w:rsidRDefault="000B5EDC" w:rsidP="007576E0">
            <w:pPr>
              <w:pStyle w:val="ListParagraph"/>
              <w:numPr>
                <w:ilvl w:val="2"/>
                <w:numId w:val="5"/>
              </w:numPr>
              <w:spacing w:before="120" w:after="120"/>
              <w:ind w:left="1302" w:hanging="722"/>
              <w:contextualSpacing w:val="0"/>
              <w:jc w:val="both"/>
            </w:pPr>
            <w:r w:rsidRPr="00CA7887">
              <w:t xml:space="preserve">For assignments under </w:t>
            </w:r>
            <w:r w:rsidR="00ED008C" w:rsidRPr="00CA7887">
              <w:t xml:space="preserve">the </w:t>
            </w:r>
            <w:r w:rsidRPr="00CA7887">
              <w:t>Fixed-Budget selection method, the estimated Key Experts’ time input is not disclosed. Total available budget</w:t>
            </w:r>
            <w:r w:rsidR="005D79A1" w:rsidRPr="00CA7887">
              <w:t>,</w:t>
            </w:r>
            <w:r w:rsidR="009D337F" w:rsidRPr="00CA7887">
              <w:t xml:space="preserve"> </w:t>
            </w:r>
            <w:r w:rsidRPr="00CA7887">
              <w:t>with an indication whether it is inclusive or exclusive of taxes</w:t>
            </w:r>
            <w:r w:rsidR="005D79A1" w:rsidRPr="00CA7887">
              <w:t>,</w:t>
            </w:r>
            <w:r w:rsidRPr="00CA7887">
              <w:rPr>
                <w:i/>
              </w:rPr>
              <w:t xml:space="preserve"> </w:t>
            </w:r>
            <w:r w:rsidRPr="00CA7887">
              <w:t xml:space="preserve">is given in the </w:t>
            </w:r>
            <w:r w:rsidRPr="00CA7887">
              <w:rPr>
                <w:b/>
              </w:rPr>
              <w:t>Data Sheet</w:t>
            </w:r>
            <w:r w:rsidRPr="00CA7887">
              <w:t>, and the Financial Proposal shall not exceed this budget.</w:t>
            </w:r>
          </w:p>
        </w:tc>
      </w:tr>
      <w:tr w:rsidR="000B5EDC" w:rsidRPr="00CA7887" w14:paraId="3B6E2570" w14:textId="77777777" w:rsidTr="003D6527">
        <w:trPr>
          <w:gridAfter w:val="1"/>
          <w:wAfter w:w="9" w:type="dxa"/>
        </w:trPr>
        <w:tc>
          <w:tcPr>
            <w:tcW w:w="2100" w:type="dxa"/>
          </w:tcPr>
          <w:p w14:paraId="1A36E777" w14:textId="77777777" w:rsidR="000B5EDC" w:rsidRPr="009B431F" w:rsidRDefault="000B5EDC" w:rsidP="009B431F">
            <w:pPr>
              <w:pStyle w:val="HeadingITC2"/>
              <w:spacing w:before="120" w:after="120"/>
              <w:ind w:left="360"/>
              <w:contextualSpacing w:val="0"/>
            </w:pPr>
            <w:bookmarkStart w:id="81" w:name="_Toc474333893"/>
            <w:bookmarkStart w:id="82" w:name="_Toc474334062"/>
            <w:bookmarkStart w:id="83" w:name="_Toc494209440"/>
            <w:bookmarkStart w:id="84" w:name="_Toc66718245"/>
            <w:r w:rsidRPr="009B431F">
              <w:lastRenderedPageBreak/>
              <w:t>Technical Proposal Format and Content</w:t>
            </w:r>
            <w:bookmarkEnd w:id="81"/>
            <w:bookmarkEnd w:id="82"/>
            <w:bookmarkEnd w:id="83"/>
            <w:bookmarkEnd w:id="84"/>
          </w:p>
        </w:tc>
        <w:tc>
          <w:tcPr>
            <w:tcW w:w="6775" w:type="dxa"/>
            <w:gridSpan w:val="2"/>
          </w:tcPr>
          <w:p w14:paraId="475A7F3F" w14:textId="77777777" w:rsidR="000B5EDC" w:rsidRPr="00CA7887" w:rsidRDefault="006F59F9" w:rsidP="007576E0">
            <w:pPr>
              <w:pStyle w:val="ListParagraph"/>
              <w:numPr>
                <w:ilvl w:val="1"/>
                <w:numId w:val="5"/>
              </w:numPr>
              <w:spacing w:before="120" w:after="120"/>
              <w:ind w:left="492" w:hanging="492"/>
              <w:contextualSpacing w:val="0"/>
              <w:jc w:val="both"/>
            </w:pPr>
            <w:r w:rsidRPr="00CA7887">
              <w:t xml:space="preserve">The Technical Proposal shall be prepared using the Standard Forms provided in Section 3 of the RFP and shall comprise the documents listed in the </w:t>
            </w:r>
            <w:r w:rsidRPr="00CA7887">
              <w:rPr>
                <w:b/>
              </w:rPr>
              <w:t>Data Sheet.</w:t>
            </w:r>
            <w:r w:rsidRPr="00CA7887">
              <w:t xml:space="preserve"> </w:t>
            </w:r>
            <w:r w:rsidR="000B5EDC" w:rsidRPr="00CA7887">
              <w:t>The Technical Proposal shall not include any financial information. A Technical Proposal containing material financial information shall be declared non</w:t>
            </w:r>
            <w:r w:rsidR="00846ACB" w:rsidRPr="00CA7887">
              <w:t>-</w:t>
            </w:r>
            <w:r w:rsidR="000B5EDC" w:rsidRPr="00CA7887">
              <w:t xml:space="preserve">responsive. </w:t>
            </w:r>
          </w:p>
          <w:p w14:paraId="75D06482" w14:textId="77777777" w:rsidR="00DB631D" w:rsidRPr="00CA7887" w:rsidRDefault="00F42703" w:rsidP="007576E0">
            <w:pPr>
              <w:spacing w:before="120" w:after="120"/>
              <w:ind w:left="1482" w:hanging="749"/>
              <w:jc w:val="both"/>
            </w:pPr>
            <w:r w:rsidRPr="00CA7887">
              <w:t xml:space="preserve">15.1.1 </w:t>
            </w:r>
            <w:r w:rsidR="00DB631D" w:rsidRPr="00CA7887">
              <w:t xml:space="preserve">Consultant shall not propose alternative </w:t>
            </w:r>
            <w:r w:rsidR="00B82B58" w:rsidRPr="00CA7887">
              <w:t>K</w:t>
            </w:r>
            <w:r w:rsidR="00DB631D" w:rsidRPr="00CA7887">
              <w:t xml:space="preserve">ey </w:t>
            </w:r>
            <w:r w:rsidR="00B82B58" w:rsidRPr="00CA7887">
              <w:t>E</w:t>
            </w:r>
            <w:r w:rsidR="00DB631D" w:rsidRPr="00CA7887">
              <w:t xml:space="preserve">xperts. Only one CV shall be submitted for each </w:t>
            </w:r>
            <w:r w:rsidR="009413B0" w:rsidRPr="00CA7887">
              <w:t xml:space="preserve">Key Expert </w:t>
            </w:r>
            <w:r w:rsidR="00DB631D" w:rsidRPr="00CA7887">
              <w:t xml:space="preserve">position. Failure to comply with this requirement </w:t>
            </w:r>
            <w:r w:rsidR="00BF2E15" w:rsidRPr="00CA7887">
              <w:t xml:space="preserve">will make the </w:t>
            </w:r>
            <w:r w:rsidR="00DB631D" w:rsidRPr="00CA7887">
              <w:t>Proposal</w:t>
            </w:r>
            <w:r w:rsidRPr="00CA7887">
              <w:t xml:space="preserve"> non-responsive</w:t>
            </w:r>
            <w:r w:rsidR="009D337F" w:rsidRPr="00CA7887">
              <w:t>.</w:t>
            </w:r>
          </w:p>
          <w:p w14:paraId="56ACBA26" w14:textId="77777777" w:rsidR="00DB631D" w:rsidRPr="00CA7887" w:rsidRDefault="000B5EDC" w:rsidP="007576E0">
            <w:pPr>
              <w:pStyle w:val="ListParagraph"/>
              <w:numPr>
                <w:ilvl w:val="1"/>
                <w:numId w:val="5"/>
              </w:numPr>
              <w:spacing w:before="120" w:after="120"/>
              <w:ind w:left="582" w:hanging="582"/>
              <w:contextualSpacing w:val="0"/>
              <w:jc w:val="both"/>
            </w:pPr>
            <w:r w:rsidRPr="00CA7887">
              <w:t xml:space="preserve">Depending on the nature of the assignment, </w:t>
            </w:r>
            <w:r w:rsidR="0050245D" w:rsidRPr="00CA7887">
              <w:t xml:space="preserve">the </w:t>
            </w:r>
            <w:r w:rsidRPr="00CA7887">
              <w:t xml:space="preserve">Consultant </w:t>
            </w:r>
            <w:r w:rsidR="0050245D" w:rsidRPr="00CA7887">
              <w:t>is</w:t>
            </w:r>
            <w:r w:rsidRPr="00CA7887">
              <w:t xml:space="preserve"> required to submit a Full Technical Proposal (FTP), or a Simplified Technical Proposal (STP) as indicated in the </w:t>
            </w:r>
            <w:r w:rsidRPr="00CA7887">
              <w:rPr>
                <w:b/>
              </w:rPr>
              <w:t>Data Sheet</w:t>
            </w:r>
            <w:r w:rsidRPr="00CA7887">
              <w:t xml:space="preserve"> and using the Standard Forms provided in Section 3 of the RFP. </w:t>
            </w:r>
          </w:p>
        </w:tc>
      </w:tr>
      <w:tr w:rsidR="000B5EDC" w:rsidRPr="00CA7887" w14:paraId="087C4CEA" w14:textId="77777777" w:rsidTr="003D6527">
        <w:tc>
          <w:tcPr>
            <w:tcW w:w="2100" w:type="dxa"/>
          </w:tcPr>
          <w:p w14:paraId="0B9F072B" w14:textId="77777777" w:rsidR="000B5EDC" w:rsidRPr="009B431F" w:rsidRDefault="000B5EDC" w:rsidP="009B431F">
            <w:pPr>
              <w:pStyle w:val="HeadingITC2"/>
              <w:spacing w:before="120" w:after="120"/>
              <w:ind w:left="360"/>
              <w:contextualSpacing w:val="0"/>
            </w:pPr>
            <w:bookmarkStart w:id="85" w:name="_Toc474333894"/>
            <w:bookmarkStart w:id="86" w:name="_Toc474334063"/>
            <w:bookmarkStart w:id="87" w:name="_Toc494209441"/>
            <w:bookmarkStart w:id="88" w:name="_Toc66718246"/>
            <w:r w:rsidRPr="009B431F">
              <w:t xml:space="preserve">Financial </w:t>
            </w:r>
            <w:r w:rsidRPr="009B431F">
              <w:lastRenderedPageBreak/>
              <w:t>Proposal</w:t>
            </w:r>
            <w:bookmarkEnd w:id="85"/>
            <w:bookmarkEnd w:id="86"/>
            <w:bookmarkEnd w:id="87"/>
            <w:bookmarkEnd w:id="88"/>
          </w:p>
        </w:tc>
        <w:tc>
          <w:tcPr>
            <w:tcW w:w="6784" w:type="dxa"/>
            <w:gridSpan w:val="3"/>
          </w:tcPr>
          <w:p w14:paraId="6EE2A90D" w14:textId="77777777" w:rsidR="000B5EDC" w:rsidRPr="00CA7887" w:rsidRDefault="000B5EDC" w:rsidP="007576E0">
            <w:pPr>
              <w:pStyle w:val="ListParagraph"/>
              <w:numPr>
                <w:ilvl w:val="1"/>
                <w:numId w:val="5"/>
              </w:numPr>
              <w:tabs>
                <w:tab w:val="left" w:pos="774"/>
              </w:tabs>
              <w:spacing w:before="120" w:after="120"/>
              <w:ind w:left="582" w:hanging="582"/>
              <w:contextualSpacing w:val="0"/>
              <w:jc w:val="both"/>
            </w:pPr>
            <w:r w:rsidRPr="00CA7887">
              <w:lastRenderedPageBreak/>
              <w:t>The Financial Proposal shall be prepared using the    Standard Forms provided in Section 4 of the RFP</w:t>
            </w:r>
            <w:r w:rsidR="007D7B94" w:rsidRPr="00CA7887">
              <w:t>.</w:t>
            </w:r>
            <w:r w:rsidR="006F59F9" w:rsidRPr="00CA7887">
              <w:t xml:space="preserve"> </w:t>
            </w:r>
            <w:r w:rsidRPr="00CA7887">
              <w:t xml:space="preserve">It shall list all costs </w:t>
            </w:r>
            <w:r w:rsidRPr="00CA7887">
              <w:lastRenderedPageBreak/>
              <w:t xml:space="preserve">associated with the assignment, including </w:t>
            </w:r>
            <w:r w:rsidR="007B05B9" w:rsidRPr="00CA7887">
              <w:t xml:space="preserve">(a) remuneration for </w:t>
            </w:r>
            <w:r w:rsidR="002E604B" w:rsidRPr="00CA7887">
              <w:t>Key Experts and Non-Key Experts</w:t>
            </w:r>
            <w:r w:rsidR="007B05B9" w:rsidRPr="00CA7887">
              <w:t>,</w:t>
            </w:r>
            <w:r w:rsidR="00562E9E" w:rsidRPr="00CA7887">
              <w:t xml:space="preserve"> (b)</w:t>
            </w:r>
            <w:r w:rsidR="007B05B9" w:rsidRPr="00CA7887">
              <w:t xml:space="preserve"> </w:t>
            </w:r>
            <w:r w:rsidRPr="00CA7887">
              <w:t>reimbursable expenses</w:t>
            </w:r>
            <w:r w:rsidR="007B05B9" w:rsidRPr="00CA7887">
              <w:t xml:space="preserve"> indicated</w:t>
            </w:r>
            <w:r w:rsidRPr="00CA7887">
              <w:t xml:space="preserve"> in the </w:t>
            </w:r>
            <w:r w:rsidRPr="00CA7887">
              <w:rPr>
                <w:b/>
              </w:rPr>
              <w:t>Data Sheet</w:t>
            </w:r>
            <w:r w:rsidRPr="00CA7887">
              <w:t xml:space="preserve">. </w:t>
            </w:r>
          </w:p>
        </w:tc>
      </w:tr>
      <w:tr w:rsidR="000B5EDC" w:rsidRPr="00CA7887" w14:paraId="54D10D6C" w14:textId="77777777" w:rsidTr="003D6527">
        <w:tc>
          <w:tcPr>
            <w:tcW w:w="2100" w:type="dxa"/>
          </w:tcPr>
          <w:p w14:paraId="239F63C8" w14:textId="77777777" w:rsidR="009A2264" w:rsidRPr="00CA7887" w:rsidRDefault="000B5EDC" w:rsidP="007576E0">
            <w:pPr>
              <w:spacing w:before="120" w:after="120"/>
              <w:ind w:left="720"/>
              <w:rPr>
                <w:b/>
              </w:rPr>
            </w:pPr>
            <w:r w:rsidRPr="00CA7887">
              <w:rPr>
                <w:b/>
              </w:rPr>
              <w:lastRenderedPageBreak/>
              <w:t xml:space="preserve">a. Price Adjustment </w:t>
            </w:r>
          </w:p>
        </w:tc>
        <w:tc>
          <w:tcPr>
            <w:tcW w:w="6784" w:type="dxa"/>
            <w:gridSpan w:val="3"/>
          </w:tcPr>
          <w:p w14:paraId="34C3C108" w14:textId="77777777" w:rsidR="000B5EDC" w:rsidRPr="00CA7887" w:rsidDel="006F70AC" w:rsidRDefault="000B5EDC" w:rsidP="007576E0">
            <w:pPr>
              <w:pStyle w:val="ListParagraph"/>
              <w:numPr>
                <w:ilvl w:val="1"/>
                <w:numId w:val="5"/>
              </w:numPr>
              <w:tabs>
                <w:tab w:val="left" w:pos="774"/>
              </w:tabs>
              <w:spacing w:before="120" w:after="120"/>
              <w:ind w:left="672" w:hanging="672"/>
              <w:contextualSpacing w:val="0"/>
              <w:jc w:val="both"/>
            </w:pPr>
            <w:r w:rsidRPr="00CA7887">
              <w:t xml:space="preserve">For assignments with </w:t>
            </w:r>
            <w:r w:rsidR="0050245D" w:rsidRPr="00CA7887">
              <w:t>a</w:t>
            </w:r>
            <w:r w:rsidRPr="00CA7887">
              <w:t xml:space="preserve"> duration exceeding 18 months, a price adjustment provision for foreign and/or local inflation for </w:t>
            </w:r>
            <w:r w:rsidR="008A75A5" w:rsidRPr="00CA7887">
              <w:t xml:space="preserve">remuneration </w:t>
            </w:r>
            <w:r w:rsidRPr="00CA7887">
              <w:t xml:space="preserve">rates applies </w:t>
            </w:r>
            <w:r w:rsidR="008A75A5" w:rsidRPr="00CA7887">
              <w:t xml:space="preserve">if </w:t>
            </w:r>
            <w:proofErr w:type="gramStart"/>
            <w:r w:rsidR="008A75A5" w:rsidRPr="00CA7887">
              <w:t>so</w:t>
            </w:r>
            <w:proofErr w:type="gramEnd"/>
            <w:r w:rsidR="008A75A5" w:rsidRPr="00CA7887">
              <w:t xml:space="preserve"> </w:t>
            </w:r>
            <w:r w:rsidRPr="00CA7887">
              <w:t xml:space="preserve">stated in the </w:t>
            </w:r>
            <w:r w:rsidRPr="00CA7887">
              <w:rPr>
                <w:b/>
              </w:rPr>
              <w:t>Data Sheet</w:t>
            </w:r>
            <w:r w:rsidRPr="00CA7887">
              <w:t>.</w:t>
            </w:r>
          </w:p>
        </w:tc>
      </w:tr>
      <w:tr w:rsidR="000B5EDC" w:rsidRPr="00CA7887" w14:paraId="649ED7C2" w14:textId="77777777" w:rsidTr="003D6527">
        <w:tc>
          <w:tcPr>
            <w:tcW w:w="2100" w:type="dxa"/>
          </w:tcPr>
          <w:p w14:paraId="72FCC6F1" w14:textId="77777777" w:rsidR="009A2264" w:rsidRPr="00CA7887" w:rsidRDefault="000B5EDC" w:rsidP="007576E0">
            <w:pPr>
              <w:spacing w:before="120" w:after="120"/>
              <w:ind w:left="720"/>
            </w:pPr>
            <w:r w:rsidRPr="00CA7887">
              <w:rPr>
                <w:b/>
              </w:rPr>
              <w:t>b. Taxes</w:t>
            </w:r>
          </w:p>
        </w:tc>
        <w:tc>
          <w:tcPr>
            <w:tcW w:w="6784" w:type="dxa"/>
            <w:gridSpan w:val="3"/>
          </w:tcPr>
          <w:p w14:paraId="6668FC2A" w14:textId="77777777" w:rsidR="000B5EDC" w:rsidRPr="00CA7887" w:rsidRDefault="00C05B2E" w:rsidP="007576E0">
            <w:pPr>
              <w:pStyle w:val="ListParagraph"/>
              <w:numPr>
                <w:ilvl w:val="1"/>
                <w:numId w:val="5"/>
              </w:numPr>
              <w:spacing w:before="120" w:after="120"/>
              <w:ind w:left="582" w:hanging="582"/>
              <w:contextualSpacing w:val="0"/>
              <w:jc w:val="both"/>
            </w:pPr>
            <w:r w:rsidRPr="00CA7887">
              <w:t xml:space="preserve"> </w:t>
            </w:r>
            <w:r w:rsidR="0050245D" w:rsidRPr="00CA7887">
              <w:t>The Consultant</w:t>
            </w:r>
            <w:r w:rsidR="008A75A5" w:rsidRPr="00CA7887">
              <w:t xml:space="preserve"> and </w:t>
            </w:r>
            <w:r w:rsidR="0050245D" w:rsidRPr="00CA7887">
              <w:t xml:space="preserve">its </w:t>
            </w:r>
            <w:r w:rsidR="000B5EDC" w:rsidRPr="00CA7887">
              <w:t xml:space="preserve">Sub-consultants </w:t>
            </w:r>
            <w:r w:rsidR="00F71F9D" w:rsidRPr="00CA7887">
              <w:t>and Experts</w:t>
            </w:r>
            <w:r w:rsidR="000B5EDC" w:rsidRPr="00CA7887">
              <w:t xml:space="preserve"> are responsible for meeting all tax liabilities arising out of the Contract unless stated otherwise in the </w:t>
            </w:r>
            <w:r w:rsidR="000B5EDC" w:rsidRPr="00CA7887">
              <w:rPr>
                <w:b/>
              </w:rPr>
              <w:t>Data Sheet</w:t>
            </w:r>
            <w:r w:rsidR="000B5EDC" w:rsidRPr="00CA7887">
              <w:t xml:space="preserve">. Information on taxes in the Client’s country is provided in the </w:t>
            </w:r>
            <w:r w:rsidR="000B5EDC" w:rsidRPr="00CA7887">
              <w:rPr>
                <w:b/>
              </w:rPr>
              <w:t>Data Sheet</w:t>
            </w:r>
            <w:r w:rsidR="000B5EDC" w:rsidRPr="00CA7887">
              <w:t>.</w:t>
            </w:r>
          </w:p>
        </w:tc>
      </w:tr>
      <w:tr w:rsidR="000B5EDC" w:rsidRPr="00CA7887" w14:paraId="110EE1B8" w14:textId="77777777" w:rsidTr="003D6527">
        <w:tc>
          <w:tcPr>
            <w:tcW w:w="2100" w:type="dxa"/>
          </w:tcPr>
          <w:p w14:paraId="3CC81B06" w14:textId="77777777" w:rsidR="009A2264" w:rsidRPr="00CA7887" w:rsidRDefault="000B5EDC" w:rsidP="007576E0">
            <w:pPr>
              <w:spacing w:before="120" w:after="120"/>
              <w:ind w:left="720"/>
              <w:rPr>
                <w:b/>
              </w:rPr>
            </w:pPr>
            <w:r w:rsidRPr="00CA7887">
              <w:rPr>
                <w:b/>
              </w:rPr>
              <w:t xml:space="preserve">c. Currency of Proposal </w:t>
            </w:r>
          </w:p>
        </w:tc>
        <w:tc>
          <w:tcPr>
            <w:tcW w:w="6784" w:type="dxa"/>
            <w:gridSpan w:val="3"/>
          </w:tcPr>
          <w:p w14:paraId="63C17E15" w14:textId="77777777" w:rsidR="000B5EDC" w:rsidRPr="00CA7887" w:rsidRDefault="00C05B2E" w:rsidP="007576E0">
            <w:pPr>
              <w:pStyle w:val="ListParagraph"/>
              <w:numPr>
                <w:ilvl w:val="1"/>
                <w:numId w:val="5"/>
              </w:numPr>
              <w:spacing w:before="120" w:after="120"/>
              <w:ind w:left="582" w:hanging="582"/>
              <w:contextualSpacing w:val="0"/>
              <w:jc w:val="both"/>
            </w:pPr>
            <w:r w:rsidRPr="00CA7887">
              <w:t xml:space="preserve"> </w:t>
            </w:r>
            <w:r w:rsidR="0050245D" w:rsidRPr="00CA7887">
              <w:t xml:space="preserve">The </w:t>
            </w:r>
            <w:r w:rsidR="000B5EDC" w:rsidRPr="00CA7887">
              <w:t xml:space="preserve">Consultant may express the price for </w:t>
            </w:r>
            <w:r w:rsidR="0050245D" w:rsidRPr="00CA7887">
              <w:t>its</w:t>
            </w:r>
            <w:r w:rsidR="000B5EDC" w:rsidRPr="00CA7887">
              <w:t xml:space="preserve"> </w:t>
            </w:r>
            <w:r w:rsidR="0050245D" w:rsidRPr="00CA7887">
              <w:t>S</w:t>
            </w:r>
            <w:r w:rsidR="000B5EDC" w:rsidRPr="00CA7887">
              <w:t xml:space="preserve">ervices in the currency or currencies as stated in the </w:t>
            </w:r>
            <w:r w:rsidR="000B5EDC" w:rsidRPr="00CA7887">
              <w:rPr>
                <w:b/>
              </w:rPr>
              <w:t>Data Sheet</w:t>
            </w:r>
            <w:r w:rsidR="000B5EDC" w:rsidRPr="00CA7887">
              <w:t xml:space="preserve">. If indicated in the </w:t>
            </w:r>
            <w:r w:rsidR="000B5EDC" w:rsidRPr="00CA7887">
              <w:rPr>
                <w:b/>
              </w:rPr>
              <w:t>Data Sheet</w:t>
            </w:r>
            <w:r w:rsidR="000B5EDC" w:rsidRPr="00CA7887">
              <w:t xml:space="preserve">, the portion of the price representing local cost shall be stated in the national currency. </w:t>
            </w:r>
          </w:p>
        </w:tc>
      </w:tr>
      <w:tr w:rsidR="000B5EDC" w:rsidRPr="00CA7887" w14:paraId="7306F363" w14:textId="77777777" w:rsidTr="003D6527">
        <w:tc>
          <w:tcPr>
            <w:tcW w:w="2100" w:type="dxa"/>
          </w:tcPr>
          <w:p w14:paraId="02F60D84" w14:textId="77777777" w:rsidR="009A2264" w:rsidRPr="00CA7887" w:rsidRDefault="000B5EDC" w:rsidP="007576E0">
            <w:pPr>
              <w:spacing w:before="120" w:after="120"/>
              <w:ind w:left="720"/>
              <w:rPr>
                <w:b/>
              </w:rPr>
            </w:pPr>
            <w:r w:rsidRPr="00CA7887">
              <w:rPr>
                <w:b/>
              </w:rPr>
              <w:t>d. Currency of Payment</w:t>
            </w:r>
          </w:p>
        </w:tc>
        <w:tc>
          <w:tcPr>
            <w:tcW w:w="6784" w:type="dxa"/>
            <w:gridSpan w:val="3"/>
          </w:tcPr>
          <w:p w14:paraId="347120E0" w14:textId="77777777" w:rsidR="000B5EDC" w:rsidRPr="00CA7887" w:rsidRDefault="00C05B2E" w:rsidP="007576E0">
            <w:pPr>
              <w:pStyle w:val="ListParagraph"/>
              <w:numPr>
                <w:ilvl w:val="1"/>
                <w:numId w:val="5"/>
              </w:numPr>
              <w:spacing w:before="120" w:after="120"/>
              <w:ind w:left="582" w:hanging="582"/>
              <w:contextualSpacing w:val="0"/>
              <w:jc w:val="both"/>
            </w:pPr>
            <w:r w:rsidRPr="00CA7887">
              <w:t xml:space="preserve"> </w:t>
            </w:r>
            <w:r w:rsidR="00DB631D" w:rsidRPr="00CA7887">
              <w:t>Payment under the C</w:t>
            </w:r>
            <w:r w:rsidR="000B5EDC" w:rsidRPr="00CA7887">
              <w:t>ontract shall be made in the currency or currencies in which the payment is requested in the Proposal.</w:t>
            </w:r>
          </w:p>
        </w:tc>
      </w:tr>
      <w:tr w:rsidR="000B5EDC" w:rsidRPr="00CA7887" w14:paraId="52A7E533" w14:textId="77777777" w:rsidTr="009A69C4">
        <w:trPr>
          <w:trHeight w:val="459"/>
        </w:trPr>
        <w:tc>
          <w:tcPr>
            <w:tcW w:w="8884" w:type="dxa"/>
            <w:gridSpan w:val="4"/>
          </w:tcPr>
          <w:p w14:paraId="6CB40EC7" w14:textId="77777777" w:rsidR="000B5EDC" w:rsidRPr="009B431F" w:rsidDel="00566D49" w:rsidRDefault="00EA2584" w:rsidP="009B431F">
            <w:pPr>
              <w:pStyle w:val="HeadingITC1"/>
              <w:spacing w:before="120" w:after="120"/>
            </w:pPr>
            <w:bookmarkStart w:id="89" w:name="_Toc474333895"/>
            <w:bookmarkStart w:id="90" w:name="_Toc474334064"/>
            <w:bookmarkStart w:id="91" w:name="_Toc494209442"/>
            <w:bookmarkStart w:id="92" w:name="_Toc66718247"/>
            <w:r w:rsidRPr="009B431F">
              <w:t xml:space="preserve">C.  </w:t>
            </w:r>
            <w:r w:rsidR="000B5EDC" w:rsidRPr="009B431F">
              <w:t>Submission, Opening and Evaluation</w:t>
            </w:r>
            <w:bookmarkEnd w:id="89"/>
            <w:bookmarkEnd w:id="90"/>
            <w:bookmarkEnd w:id="91"/>
            <w:bookmarkEnd w:id="92"/>
          </w:p>
        </w:tc>
      </w:tr>
      <w:tr w:rsidR="000B5EDC" w:rsidRPr="00CA7887" w14:paraId="634B3CF0" w14:textId="77777777" w:rsidTr="00AE170B">
        <w:tc>
          <w:tcPr>
            <w:tcW w:w="2455" w:type="dxa"/>
            <w:gridSpan w:val="2"/>
          </w:tcPr>
          <w:p w14:paraId="0E10A794" w14:textId="77777777" w:rsidR="000B5EDC" w:rsidRPr="009B431F" w:rsidRDefault="000B5EDC" w:rsidP="009B431F">
            <w:pPr>
              <w:pStyle w:val="HeadingITC2"/>
              <w:spacing w:before="120" w:after="120"/>
              <w:ind w:left="360"/>
              <w:contextualSpacing w:val="0"/>
            </w:pPr>
            <w:bookmarkStart w:id="93" w:name="_Toc474333896"/>
            <w:bookmarkStart w:id="94" w:name="_Toc474334065"/>
            <w:bookmarkStart w:id="95" w:name="_Toc494209443"/>
            <w:bookmarkStart w:id="96" w:name="_Toc66718248"/>
            <w:r w:rsidRPr="009B431F">
              <w:t>Submission, Sealing</w:t>
            </w:r>
            <w:r w:rsidR="00846ACB" w:rsidRPr="009B431F">
              <w:t>,</w:t>
            </w:r>
            <w:r w:rsidR="00FA4A2D" w:rsidRPr="009B431F">
              <w:t xml:space="preserve"> and Marking </w:t>
            </w:r>
            <w:r w:rsidRPr="009B431F">
              <w:t>of Proposals</w:t>
            </w:r>
            <w:bookmarkEnd w:id="93"/>
            <w:bookmarkEnd w:id="94"/>
            <w:bookmarkEnd w:id="95"/>
            <w:bookmarkEnd w:id="96"/>
          </w:p>
        </w:tc>
        <w:tc>
          <w:tcPr>
            <w:tcW w:w="6429" w:type="dxa"/>
            <w:gridSpan w:val="2"/>
          </w:tcPr>
          <w:p w14:paraId="2FF98845" w14:textId="77777777" w:rsidR="000B5EDC" w:rsidRPr="009B431F" w:rsidRDefault="000B5EDC" w:rsidP="009B431F">
            <w:pPr>
              <w:pStyle w:val="ListParagraph"/>
              <w:numPr>
                <w:ilvl w:val="1"/>
                <w:numId w:val="5"/>
              </w:numPr>
              <w:spacing w:before="120" w:after="120"/>
              <w:ind w:left="582" w:hanging="582"/>
              <w:contextualSpacing w:val="0"/>
              <w:jc w:val="both"/>
            </w:pPr>
            <w:r w:rsidRPr="009B431F">
              <w:t xml:space="preserve">The Consultant shall submit a signed and complete Proposal comprising the documents and forms in accordance with </w:t>
            </w:r>
            <w:r w:rsidR="00122145" w:rsidRPr="009B431F">
              <w:t xml:space="preserve">ITC </w:t>
            </w:r>
            <w:r w:rsidRPr="009B431F">
              <w:t xml:space="preserve">10 (Documents Comprising Proposal). </w:t>
            </w:r>
            <w:r w:rsidR="006F59F9" w:rsidRPr="009B431F">
              <w:t xml:space="preserve">Consultants shall mark as “CONFIDENTIAL” information in their Proposals which is confidential to their business. This may include proprietary information, trade secrets or commercial or financially sensitive information. </w:t>
            </w:r>
            <w:r w:rsidR="00C05B2E" w:rsidRPr="009B431F">
              <w:t>The s</w:t>
            </w:r>
            <w:r w:rsidRPr="009B431F">
              <w:t xml:space="preserve">ubmission can be done by mail or by hand. If specified in the </w:t>
            </w:r>
            <w:r w:rsidRPr="009B431F">
              <w:rPr>
                <w:b/>
              </w:rPr>
              <w:t>Data Sheet</w:t>
            </w:r>
            <w:r w:rsidRPr="009B431F">
              <w:t xml:space="preserve">, </w:t>
            </w:r>
            <w:r w:rsidR="00C05B2E" w:rsidRPr="009B431F">
              <w:t xml:space="preserve">the </w:t>
            </w:r>
            <w:r w:rsidRPr="009B431F">
              <w:t>Consultant ha</w:t>
            </w:r>
            <w:r w:rsidR="00C05B2E" w:rsidRPr="009B431F">
              <w:t>s</w:t>
            </w:r>
            <w:r w:rsidRPr="009B431F">
              <w:t xml:space="preserve"> the option of submitting </w:t>
            </w:r>
            <w:r w:rsidR="00C05B2E" w:rsidRPr="009B431F">
              <w:t>its</w:t>
            </w:r>
            <w:r w:rsidRPr="009B431F">
              <w:t xml:space="preserve"> Proposals electronically.</w:t>
            </w:r>
            <w:r w:rsidR="00660BD8" w:rsidRPr="009B431F">
              <w:t xml:space="preserve"> </w:t>
            </w:r>
          </w:p>
          <w:p w14:paraId="12ED9F0D" w14:textId="77777777" w:rsidR="000B5EDC" w:rsidRPr="009B431F" w:rsidRDefault="000B5EDC" w:rsidP="009B431F">
            <w:pPr>
              <w:pStyle w:val="ListParagraph"/>
              <w:numPr>
                <w:ilvl w:val="1"/>
                <w:numId w:val="5"/>
              </w:numPr>
              <w:spacing w:before="120" w:after="120"/>
              <w:ind w:left="582" w:hanging="582"/>
              <w:contextualSpacing w:val="0"/>
              <w:jc w:val="both"/>
            </w:pPr>
            <w:r w:rsidRPr="009B431F">
              <w:t xml:space="preserve">An authorized representative of the Consultant shall sign the </w:t>
            </w:r>
            <w:r w:rsidR="00D23E27" w:rsidRPr="009B431F">
              <w:t xml:space="preserve">original </w:t>
            </w:r>
            <w:r w:rsidRPr="009B431F">
              <w:t xml:space="preserve">submission letters </w:t>
            </w:r>
            <w:r w:rsidR="00AE21C7" w:rsidRPr="009B431F">
              <w:t xml:space="preserve">in the required format </w:t>
            </w:r>
            <w:r w:rsidRPr="009B431F">
              <w:t xml:space="preserve">for both </w:t>
            </w:r>
            <w:r w:rsidR="00C05B2E" w:rsidRPr="009B431F">
              <w:t>the T</w:t>
            </w:r>
            <w:r w:rsidRPr="009B431F">
              <w:t xml:space="preserve">echnical </w:t>
            </w:r>
            <w:r w:rsidR="00DB631D" w:rsidRPr="009B431F">
              <w:t xml:space="preserve">Proposal </w:t>
            </w:r>
            <w:r w:rsidRPr="009B431F">
              <w:t xml:space="preserve">and, if applicable, </w:t>
            </w:r>
            <w:r w:rsidR="00C05B2E" w:rsidRPr="009B431F">
              <w:t xml:space="preserve">the </w:t>
            </w:r>
            <w:r w:rsidRPr="009B431F">
              <w:t>Financial Proposal</w:t>
            </w:r>
            <w:r w:rsidR="00C05B2E" w:rsidRPr="009B431F">
              <w:t xml:space="preserve"> and </w:t>
            </w:r>
            <w:r w:rsidR="00DB631D" w:rsidRPr="009B431F">
              <w:t xml:space="preserve">shall </w:t>
            </w:r>
            <w:r w:rsidR="00C05B2E" w:rsidRPr="009B431F">
              <w:t xml:space="preserve">initial all pages of both. </w:t>
            </w:r>
            <w:r w:rsidRPr="009B431F">
              <w:t xml:space="preserve">The authorization shall be in the form of a written power of attorney attached to the </w:t>
            </w:r>
            <w:r w:rsidR="00DB631D" w:rsidRPr="009B431F">
              <w:t xml:space="preserve">Technical </w:t>
            </w:r>
            <w:r w:rsidRPr="009B431F">
              <w:t>Proposal.</w:t>
            </w:r>
          </w:p>
          <w:p w14:paraId="40FB8359" w14:textId="77777777" w:rsidR="00F25D26" w:rsidRPr="00CA7887" w:rsidRDefault="000B5EDC" w:rsidP="007576E0">
            <w:pPr>
              <w:pStyle w:val="BankNormal"/>
              <w:numPr>
                <w:ilvl w:val="2"/>
                <w:numId w:val="6"/>
              </w:numPr>
              <w:spacing w:before="120" w:after="120"/>
              <w:ind w:left="580" w:firstLine="0"/>
              <w:jc w:val="both"/>
              <w:rPr>
                <w:szCs w:val="24"/>
              </w:rPr>
            </w:pPr>
            <w:r w:rsidRPr="00CA7887">
              <w:rPr>
                <w:szCs w:val="24"/>
              </w:rPr>
              <w:t xml:space="preserve">A Proposal submitted by a </w:t>
            </w:r>
            <w:r w:rsidR="00704EEA" w:rsidRPr="00CA7887">
              <w:rPr>
                <w:szCs w:val="24"/>
              </w:rPr>
              <w:t>J</w:t>
            </w:r>
            <w:r w:rsidRPr="00CA7887">
              <w:rPr>
                <w:szCs w:val="24"/>
              </w:rPr>
              <w:t xml:space="preserve">oint </w:t>
            </w:r>
            <w:r w:rsidR="00BA3E47" w:rsidRPr="00CA7887">
              <w:rPr>
                <w:szCs w:val="24"/>
              </w:rPr>
              <w:t>Venture shall</w:t>
            </w:r>
            <w:r w:rsidRPr="00CA7887">
              <w:rPr>
                <w:szCs w:val="24"/>
              </w:rPr>
              <w:t xml:space="preserve"> be signed by all </w:t>
            </w:r>
            <w:r w:rsidR="009F07CE" w:rsidRPr="00CA7887">
              <w:rPr>
                <w:szCs w:val="24"/>
              </w:rPr>
              <w:t xml:space="preserve">members </w:t>
            </w:r>
            <w:r w:rsidR="00705C9C" w:rsidRPr="00CA7887">
              <w:rPr>
                <w:szCs w:val="24"/>
              </w:rPr>
              <w:t xml:space="preserve">so </w:t>
            </w:r>
            <w:r w:rsidRPr="00CA7887">
              <w:rPr>
                <w:szCs w:val="24"/>
              </w:rPr>
              <w:t>as to be legally binding on all</w:t>
            </w:r>
            <w:r w:rsidR="009F07CE" w:rsidRPr="00CA7887">
              <w:rPr>
                <w:szCs w:val="24"/>
              </w:rPr>
              <w:t xml:space="preserve"> members</w:t>
            </w:r>
            <w:r w:rsidRPr="00CA7887">
              <w:rPr>
                <w:szCs w:val="24"/>
              </w:rPr>
              <w:t xml:space="preserve">, or by an authorized representative who has a written power of attorney signed by each </w:t>
            </w:r>
            <w:r w:rsidR="009F07CE" w:rsidRPr="00CA7887">
              <w:rPr>
                <w:szCs w:val="24"/>
              </w:rPr>
              <w:t>member</w:t>
            </w:r>
            <w:r w:rsidRPr="00CA7887">
              <w:rPr>
                <w:szCs w:val="24"/>
              </w:rPr>
              <w:t xml:space="preserve">’s </w:t>
            </w:r>
            <w:r w:rsidRPr="00CA7887">
              <w:rPr>
                <w:szCs w:val="24"/>
              </w:rPr>
              <w:lastRenderedPageBreak/>
              <w:t>authorized representative.</w:t>
            </w:r>
          </w:p>
          <w:p w14:paraId="0BEACE11" w14:textId="77777777" w:rsidR="000B5EDC" w:rsidRPr="009B431F" w:rsidRDefault="000B5EDC" w:rsidP="009B431F">
            <w:pPr>
              <w:pStyle w:val="ListParagraph"/>
              <w:numPr>
                <w:ilvl w:val="1"/>
                <w:numId w:val="5"/>
              </w:numPr>
              <w:spacing w:before="120" w:after="120"/>
              <w:ind w:left="582" w:hanging="582"/>
              <w:contextualSpacing w:val="0"/>
              <w:jc w:val="both"/>
            </w:pPr>
            <w:r w:rsidRPr="009B431F">
              <w:t>Any</w:t>
            </w:r>
            <w:r w:rsidR="00BA3E47" w:rsidRPr="009B431F">
              <w:t xml:space="preserve"> </w:t>
            </w:r>
            <w:r w:rsidR="00DC379E" w:rsidRPr="009B431F">
              <w:t xml:space="preserve">modifications, </w:t>
            </w:r>
            <w:r w:rsidR="00515257" w:rsidRPr="009B431F">
              <w:t>revisions</w:t>
            </w:r>
            <w:r w:rsidRPr="009B431F">
              <w:t>, interlineations, erasures, or overwriting shall be valid only if they are signed or initialed by the person signing the Proposal.</w:t>
            </w:r>
          </w:p>
          <w:p w14:paraId="49F028C2" w14:textId="77777777" w:rsidR="000B5EDC" w:rsidRPr="009B431F" w:rsidRDefault="000B5EDC" w:rsidP="009B431F">
            <w:pPr>
              <w:pStyle w:val="ListParagraph"/>
              <w:numPr>
                <w:ilvl w:val="1"/>
                <w:numId w:val="5"/>
              </w:numPr>
              <w:spacing w:before="120" w:after="120"/>
              <w:ind w:left="582" w:hanging="582"/>
              <w:contextualSpacing w:val="0"/>
              <w:jc w:val="both"/>
            </w:pPr>
            <w:r w:rsidRPr="009B431F">
              <w:t>The signed Proposal shall be marked “</w:t>
            </w:r>
            <w:r w:rsidRPr="009B431F">
              <w:rPr>
                <w:smallCaps/>
              </w:rPr>
              <w:t>Original</w:t>
            </w:r>
            <w:r w:rsidRPr="009B431F">
              <w:t>”, and its copies marked “</w:t>
            </w:r>
            <w:r w:rsidRPr="009B431F">
              <w:rPr>
                <w:smallCaps/>
              </w:rPr>
              <w:t>Copy</w:t>
            </w:r>
            <w:r w:rsidRPr="009B431F">
              <w:t xml:space="preserve">” as appropriate. </w:t>
            </w:r>
            <w:r w:rsidR="00C05B2E" w:rsidRPr="009B431F">
              <w:t>The n</w:t>
            </w:r>
            <w:r w:rsidRPr="009B431F">
              <w:t xml:space="preserve">umber of copies is indicated in the </w:t>
            </w:r>
            <w:r w:rsidRPr="009B431F">
              <w:rPr>
                <w:b/>
              </w:rPr>
              <w:t>Data Sheet</w:t>
            </w:r>
            <w:r w:rsidRPr="009B431F">
              <w:t>. All copies shall be made from the signed original. If there are discrepancies between the original and the copies, the original shall prevail.</w:t>
            </w:r>
          </w:p>
          <w:p w14:paraId="1D58785D" w14:textId="77777777" w:rsidR="000B5EDC" w:rsidRPr="009B431F" w:rsidRDefault="000B5EDC" w:rsidP="009B431F">
            <w:pPr>
              <w:pStyle w:val="ListParagraph"/>
              <w:numPr>
                <w:ilvl w:val="1"/>
                <w:numId w:val="5"/>
              </w:numPr>
              <w:spacing w:before="120" w:after="120"/>
              <w:ind w:left="582" w:hanging="582"/>
              <w:contextualSpacing w:val="0"/>
              <w:jc w:val="both"/>
            </w:pPr>
            <w:r w:rsidRPr="009B431F">
              <w:t xml:space="preserve">The original and all </w:t>
            </w:r>
            <w:r w:rsidR="00C05B2E" w:rsidRPr="009B431F">
              <w:t xml:space="preserve">the </w:t>
            </w:r>
            <w:r w:rsidRPr="009B431F">
              <w:t>copies of the Technical Proposal shall be placed inside a sealed envelope clearly marked “</w:t>
            </w:r>
            <w:r w:rsidRPr="009B431F">
              <w:rPr>
                <w:b/>
                <w:smallCaps/>
              </w:rPr>
              <w:t>Technical Proposal</w:t>
            </w:r>
            <w:r w:rsidRPr="009B431F">
              <w:t xml:space="preserve">”, “[Name of the </w:t>
            </w:r>
            <w:proofErr w:type="gramStart"/>
            <w:r w:rsidRPr="009B431F">
              <w:t>Assignment]“</w:t>
            </w:r>
            <w:proofErr w:type="gramEnd"/>
            <w:r w:rsidRPr="009B431F">
              <w:t xml:space="preserve">, </w:t>
            </w:r>
            <w:r w:rsidR="006F59F9" w:rsidRPr="009B431F">
              <w:t>[</w:t>
            </w:r>
            <w:r w:rsidRPr="009B431F">
              <w:t>reference number</w:t>
            </w:r>
            <w:r w:rsidR="006F59F9" w:rsidRPr="009B431F">
              <w:t>]</w:t>
            </w:r>
            <w:r w:rsidRPr="009B431F">
              <w:t xml:space="preserve">, </w:t>
            </w:r>
            <w:r w:rsidR="006F59F9" w:rsidRPr="009B431F">
              <w:t>[</w:t>
            </w:r>
            <w:r w:rsidRPr="009B431F">
              <w:t>name and address of the Consultant</w:t>
            </w:r>
            <w:r w:rsidR="006F59F9" w:rsidRPr="009B431F">
              <w:t>]</w:t>
            </w:r>
            <w:r w:rsidRPr="009B431F">
              <w:t>, and with a warning “</w:t>
            </w:r>
            <w:r w:rsidRPr="009B431F">
              <w:rPr>
                <w:b/>
                <w:bCs/>
                <w:smallCaps/>
              </w:rPr>
              <w:t>Do Not Open</w:t>
            </w:r>
            <w:r w:rsidR="00494888" w:rsidRPr="009B431F">
              <w:rPr>
                <w:b/>
                <w:bCs/>
                <w:smallCaps/>
              </w:rPr>
              <w:t xml:space="preserve"> </w:t>
            </w:r>
            <w:r w:rsidRPr="009B431F">
              <w:rPr>
                <w:rFonts w:ascii="Times New Roman Bold" w:hAnsi="Times New Roman Bold"/>
                <w:b/>
                <w:bCs/>
                <w:smallCaps/>
              </w:rPr>
              <w:t xml:space="preserve">until </w:t>
            </w:r>
            <w:r w:rsidRPr="009B431F">
              <w:rPr>
                <w:b/>
                <w:bCs/>
                <w:smallCaps/>
              </w:rPr>
              <w:t>[insert the date and the time of the Technical Proposal submission deadline]</w:t>
            </w:r>
            <w:r w:rsidRPr="009B431F">
              <w:t xml:space="preserve">.” </w:t>
            </w:r>
          </w:p>
          <w:p w14:paraId="660E521D" w14:textId="6D2306E3" w:rsidR="000B5EDC" w:rsidRPr="00CA7887" w:rsidRDefault="000B5EDC" w:rsidP="00CB12D0">
            <w:pPr>
              <w:pStyle w:val="ListParagraph"/>
              <w:numPr>
                <w:ilvl w:val="1"/>
                <w:numId w:val="5"/>
              </w:numPr>
              <w:spacing w:before="120" w:after="120"/>
              <w:ind w:left="582" w:hanging="582"/>
              <w:contextualSpacing w:val="0"/>
              <w:jc w:val="both"/>
            </w:pPr>
            <w:r w:rsidRPr="00CA7887">
              <w:t xml:space="preserve">Similarly, the original Financial Proposal (if required for the applicable selection method) </w:t>
            </w:r>
            <w:r w:rsidR="00731635" w:rsidRPr="00CA7887">
              <w:t xml:space="preserve">and its copies </w:t>
            </w:r>
            <w:r w:rsidRPr="00CA7887">
              <w:t xml:space="preserve">shall be placed inside of a </w:t>
            </w:r>
            <w:r w:rsidR="00731635" w:rsidRPr="00CA7887">
              <w:t xml:space="preserve">separate </w:t>
            </w:r>
            <w:r w:rsidRPr="00CA7887">
              <w:t>sealed envelope clearly marked “</w:t>
            </w:r>
            <w:r w:rsidRPr="00CA7887">
              <w:rPr>
                <w:b/>
                <w:smallCaps/>
              </w:rPr>
              <w:t>Financial Proposal</w:t>
            </w:r>
            <w:r w:rsidRPr="00CA7887">
              <w:t xml:space="preserve">” </w:t>
            </w:r>
            <w:r w:rsidR="008C70CB" w:rsidRPr="00CA7887">
              <w:t>“[Name of the Assignment], [reference number], [name and address of the Consultant]</w:t>
            </w:r>
            <w:r w:rsidR="00DB2C6F" w:rsidRPr="00CA7887">
              <w:t>”</w:t>
            </w:r>
            <w:r w:rsidR="008C70CB" w:rsidRPr="00CA7887">
              <w:t xml:space="preserve">, and with a warning </w:t>
            </w:r>
            <w:r w:rsidRPr="00CA7887">
              <w:t>“</w:t>
            </w:r>
            <w:r w:rsidRPr="00CA7887">
              <w:rPr>
                <w:b/>
                <w:bCs/>
                <w:smallCaps/>
              </w:rPr>
              <w:t>Do Not Open With The Technical Proposal</w:t>
            </w:r>
            <w:r w:rsidRPr="00CA7887">
              <w:t xml:space="preserve">.” </w:t>
            </w:r>
          </w:p>
          <w:p w14:paraId="4E710391" w14:textId="77777777" w:rsidR="000B5EDC" w:rsidRPr="009B431F" w:rsidRDefault="000B5EDC" w:rsidP="009B431F">
            <w:pPr>
              <w:pStyle w:val="ListParagraph"/>
              <w:numPr>
                <w:ilvl w:val="1"/>
                <w:numId w:val="5"/>
              </w:numPr>
              <w:spacing w:before="120" w:after="120"/>
              <w:ind w:left="582" w:hanging="582"/>
              <w:contextualSpacing w:val="0"/>
              <w:jc w:val="both"/>
            </w:pPr>
            <w:r w:rsidRPr="009B431F">
              <w:t xml:space="preserve">The sealed envelopes containing the Technical and Financial Proposals shall be placed into one outer envelope and sealed. This outer envelope shall </w:t>
            </w:r>
            <w:r w:rsidR="008C70CB" w:rsidRPr="009B431F">
              <w:t xml:space="preserve">be addressed to the Client and bear </w:t>
            </w:r>
            <w:r w:rsidRPr="009B431F">
              <w:t xml:space="preserve">the submission address, RFP reference number, the name of the assignment, </w:t>
            </w:r>
            <w:r w:rsidR="008C70CB" w:rsidRPr="009B431F">
              <w:t xml:space="preserve">the </w:t>
            </w:r>
            <w:r w:rsidR="00BD737B" w:rsidRPr="009B431F">
              <w:t xml:space="preserve">Consultant’s name and the address, </w:t>
            </w:r>
            <w:r w:rsidRPr="009B431F">
              <w:t xml:space="preserve">and shall be clearly marked “Do Not Open Before [insert the time and date of the submission deadline indicated in the </w:t>
            </w:r>
            <w:r w:rsidRPr="009B431F">
              <w:rPr>
                <w:b/>
              </w:rPr>
              <w:t>Data Sheet</w:t>
            </w:r>
            <w:r w:rsidRPr="009B431F">
              <w:t>]”.</w:t>
            </w:r>
          </w:p>
          <w:p w14:paraId="60A2B421" w14:textId="77777777" w:rsidR="00BA3E47" w:rsidRPr="009B431F" w:rsidRDefault="000B5EDC" w:rsidP="009B431F">
            <w:pPr>
              <w:pStyle w:val="ListParagraph"/>
              <w:numPr>
                <w:ilvl w:val="1"/>
                <w:numId w:val="5"/>
              </w:numPr>
              <w:spacing w:before="120" w:after="120"/>
              <w:ind w:left="582" w:hanging="582"/>
              <w:contextualSpacing w:val="0"/>
              <w:jc w:val="both"/>
            </w:pPr>
            <w:r w:rsidRPr="009B431F">
              <w:t xml:space="preserve">If </w:t>
            </w:r>
            <w:r w:rsidR="00C05B2E" w:rsidRPr="009B431F">
              <w:t xml:space="preserve">the </w:t>
            </w:r>
            <w:r w:rsidRPr="009B431F">
              <w:t>envelopes and packages with the Proposal are not sealed and marked as required, the Client will assume no responsibility for the misplacement, loss</w:t>
            </w:r>
            <w:r w:rsidR="00CA1141" w:rsidRPr="009B431F">
              <w:t>,</w:t>
            </w:r>
            <w:r w:rsidRPr="009B431F">
              <w:t xml:space="preserve"> or premature opening of the Proposal. </w:t>
            </w:r>
          </w:p>
          <w:p w14:paraId="5CE549C0" w14:textId="77777777" w:rsidR="000B5EDC" w:rsidRPr="009B431F" w:rsidRDefault="00C05B2E" w:rsidP="009B431F">
            <w:pPr>
              <w:pStyle w:val="ListParagraph"/>
              <w:numPr>
                <w:ilvl w:val="1"/>
                <w:numId w:val="5"/>
              </w:numPr>
              <w:spacing w:before="120" w:after="120"/>
              <w:ind w:left="582" w:hanging="582"/>
              <w:contextualSpacing w:val="0"/>
              <w:jc w:val="both"/>
            </w:pPr>
            <w:r w:rsidRPr="009B431F">
              <w:t>The Proposal</w:t>
            </w:r>
            <w:r w:rsidR="000B5EDC" w:rsidRPr="009B431F">
              <w:t xml:space="preserve"> or its </w:t>
            </w:r>
            <w:r w:rsidR="00130B54" w:rsidRPr="009B431F">
              <w:t xml:space="preserve">modifications </w:t>
            </w:r>
            <w:r w:rsidR="000B5EDC" w:rsidRPr="009B431F">
              <w:t xml:space="preserve">must be sent to the address indicated in the </w:t>
            </w:r>
            <w:r w:rsidR="000B5EDC" w:rsidRPr="009B431F">
              <w:rPr>
                <w:b/>
              </w:rPr>
              <w:t>Data Sheet</w:t>
            </w:r>
            <w:r w:rsidR="000B5EDC" w:rsidRPr="009B431F">
              <w:t xml:space="preserve"> and received by the Client no later than the deadline indicated in the </w:t>
            </w:r>
            <w:r w:rsidR="000B5EDC" w:rsidRPr="009B431F">
              <w:rPr>
                <w:b/>
              </w:rPr>
              <w:t>Data Sheet</w:t>
            </w:r>
            <w:r w:rsidR="000B5EDC" w:rsidRPr="009B431F">
              <w:t>, or a</w:t>
            </w:r>
            <w:r w:rsidRPr="009B431F">
              <w:t xml:space="preserve">ny extension to this deadline. </w:t>
            </w:r>
            <w:r w:rsidR="000B5EDC" w:rsidRPr="009B431F">
              <w:t xml:space="preserve">Any Proposal or its </w:t>
            </w:r>
            <w:r w:rsidR="00130B54" w:rsidRPr="009B431F">
              <w:t xml:space="preserve">modification </w:t>
            </w:r>
            <w:r w:rsidR="000B5EDC" w:rsidRPr="009B431F">
              <w:t>received by the Client after the deadline shall be declared late and rejected, and promptly returned unopened.</w:t>
            </w:r>
          </w:p>
        </w:tc>
      </w:tr>
      <w:tr w:rsidR="000B5EDC" w:rsidRPr="00CA7887" w14:paraId="1840A965" w14:textId="77777777" w:rsidTr="00AE170B">
        <w:tc>
          <w:tcPr>
            <w:tcW w:w="2455" w:type="dxa"/>
            <w:gridSpan w:val="2"/>
          </w:tcPr>
          <w:p w14:paraId="586DBC7F" w14:textId="77777777" w:rsidR="000B5EDC" w:rsidRPr="009B431F" w:rsidDel="00FB0A71" w:rsidRDefault="000B5EDC" w:rsidP="009B431F">
            <w:pPr>
              <w:pStyle w:val="HeadingITC2"/>
              <w:spacing w:before="120" w:after="120"/>
              <w:ind w:left="360"/>
              <w:contextualSpacing w:val="0"/>
            </w:pPr>
            <w:bookmarkStart w:id="97" w:name="_Toc474333897"/>
            <w:bookmarkStart w:id="98" w:name="_Toc474334066"/>
            <w:bookmarkStart w:id="99" w:name="_Toc494209444"/>
            <w:bookmarkStart w:id="100" w:name="_Toc66718249"/>
            <w:r w:rsidRPr="009B431F">
              <w:lastRenderedPageBreak/>
              <w:t>Confidentiality</w:t>
            </w:r>
            <w:bookmarkEnd w:id="97"/>
            <w:bookmarkEnd w:id="98"/>
            <w:bookmarkEnd w:id="99"/>
            <w:bookmarkEnd w:id="100"/>
          </w:p>
        </w:tc>
        <w:tc>
          <w:tcPr>
            <w:tcW w:w="6429" w:type="dxa"/>
            <w:gridSpan w:val="2"/>
          </w:tcPr>
          <w:p w14:paraId="04E530E7"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From the time the Proposals are opened </w:t>
            </w:r>
            <w:r w:rsidR="007653D2" w:rsidRPr="00CA7887">
              <w:t>to</w:t>
            </w:r>
            <w:r w:rsidRPr="00CA7887">
              <w:t xml:space="preserve"> the time the Cont</w:t>
            </w:r>
            <w:r w:rsidR="00C05B2E" w:rsidRPr="00CA7887">
              <w:t>ract is awarded, the Consultant</w:t>
            </w:r>
            <w:r w:rsidRPr="00CA7887">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CA7887">
              <w:t>Notification of Intention to Award the Contract</w:t>
            </w:r>
            <w:r w:rsidRPr="00CA7887">
              <w:t>.</w:t>
            </w:r>
            <w:r w:rsidR="008C70CB" w:rsidRPr="00CA7887">
              <w:t xml:space="preserve"> Exceptions to this ITC are where the Client notifies Consultants of the results of the evaluation of the Technical Proposals.</w:t>
            </w:r>
          </w:p>
          <w:p w14:paraId="6791BC72"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Any attempt by </w:t>
            </w:r>
            <w:r w:rsidR="005B784D" w:rsidRPr="00CA7887">
              <w:t>shortlisted Consultants</w:t>
            </w:r>
            <w:r w:rsidR="00162458" w:rsidRPr="00CA7887">
              <w:t xml:space="preserve"> or anyone on behalf of the </w:t>
            </w:r>
            <w:r w:rsidR="005B784D" w:rsidRPr="00CA7887">
              <w:t>Consultant to</w:t>
            </w:r>
            <w:r w:rsidRPr="00CA7887">
              <w:t xml:space="preserve"> influence improperly the Client in the evaluation of the Proposals or Contract award decisions may result in the rejection of its Proposal, and may be subject to </w:t>
            </w:r>
            <w:r w:rsidR="00C05B2E" w:rsidRPr="00CA7887">
              <w:t xml:space="preserve">the </w:t>
            </w:r>
            <w:r w:rsidRPr="00CA7887">
              <w:t>application of prevailing Bank’s sanctions procedures.</w:t>
            </w:r>
          </w:p>
          <w:p w14:paraId="5CF759E6" w14:textId="77777777" w:rsidR="000B5EDC" w:rsidRPr="00CA7887" w:rsidRDefault="000B5EDC" w:rsidP="009B431F">
            <w:pPr>
              <w:pStyle w:val="ListParagraph"/>
              <w:numPr>
                <w:ilvl w:val="1"/>
                <w:numId w:val="5"/>
              </w:numPr>
              <w:spacing w:before="120" w:after="120"/>
              <w:ind w:left="582" w:hanging="582"/>
              <w:contextualSpacing w:val="0"/>
              <w:jc w:val="both"/>
            </w:pPr>
            <w:r w:rsidRPr="00CA7887">
              <w:t>Notwithstanding the above provisions, from the time of the Proposals’ opening to the time of C</w:t>
            </w:r>
            <w:r w:rsidR="00DE3A39" w:rsidRPr="00CA7887">
              <w:t>ontract award publication, if a</w:t>
            </w:r>
            <w:r w:rsidRPr="00CA7887">
              <w:t xml:space="preserve"> Consultant wishes to contact the Client or the Bank on any matter related to the selection process, it </w:t>
            </w:r>
            <w:r w:rsidR="008C70CB" w:rsidRPr="00CA7887">
              <w:t xml:space="preserve">shall </w:t>
            </w:r>
            <w:r w:rsidRPr="00CA7887">
              <w:t xml:space="preserve">do so </w:t>
            </w:r>
            <w:r w:rsidR="00CC7A10" w:rsidRPr="00CA7887">
              <w:t xml:space="preserve">only </w:t>
            </w:r>
            <w:r w:rsidRPr="00CA7887">
              <w:t>in writing.</w:t>
            </w:r>
          </w:p>
        </w:tc>
      </w:tr>
      <w:tr w:rsidR="000B5EDC" w:rsidRPr="00CA7887" w14:paraId="705070E9" w14:textId="77777777" w:rsidTr="00AE170B">
        <w:tc>
          <w:tcPr>
            <w:tcW w:w="2455" w:type="dxa"/>
            <w:gridSpan w:val="2"/>
          </w:tcPr>
          <w:p w14:paraId="03AF3D32" w14:textId="77777777" w:rsidR="000B5EDC" w:rsidRPr="009B431F" w:rsidRDefault="000B5EDC" w:rsidP="009B431F">
            <w:pPr>
              <w:pStyle w:val="HeadingITC2"/>
              <w:spacing w:before="120" w:after="120"/>
              <w:ind w:left="360"/>
              <w:contextualSpacing w:val="0"/>
            </w:pPr>
            <w:bookmarkStart w:id="101" w:name="_Toc474333898"/>
            <w:bookmarkStart w:id="102" w:name="_Toc474334067"/>
            <w:bookmarkStart w:id="103" w:name="_Toc494209445"/>
            <w:bookmarkStart w:id="104" w:name="_Toc66718250"/>
            <w:r w:rsidRPr="009B431F">
              <w:t>Opening of Technical Proposals</w:t>
            </w:r>
            <w:bookmarkEnd w:id="101"/>
            <w:bookmarkEnd w:id="102"/>
            <w:bookmarkEnd w:id="103"/>
            <w:bookmarkEnd w:id="104"/>
          </w:p>
        </w:tc>
        <w:tc>
          <w:tcPr>
            <w:tcW w:w="6429" w:type="dxa"/>
            <w:gridSpan w:val="2"/>
          </w:tcPr>
          <w:p w14:paraId="74CB4ECC"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The </w:t>
            </w:r>
            <w:r w:rsidRPr="00CA7887">
              <w:rPr>
                <w:spacing w:val="-2"/>
              </w:rPr>
              <w:t>Client</w:t>
            </w:r>
            <w:r w:rsidR="00BD737B" w:rsidRPr="00CA7887">
              <w:rPr>
                <w:spacing w:val="-2"/>
              </w:rPr>
              <w:t>’s evaluation committee</w:t>
            </w:r>
            <w:r w:rsidRPr="00CA7887">
              <w:t xml:space="preserve"> shall conduct </w:t>
            </w:r>
            <w:r w:rsidR="00DE3A39" w:rsidRPr="00CA7887">
              <w:t xml:space="preserve">the </w:t>
            </w:r>
            <w:r w:rsidRPr="00CA7887">
              <w:t xml:space="preserve">opening of the Technical Proposals in the presence of </w:t>
            </w:r>
            <w:r w:rsidR="00DE3A39" w:rsidRPr="00CA7887">
              <w:t xml:space="preserve">the shortlisted </w:t>
            </w:r>
            <w:r w:rsidRPr="00CA7887">
              <w:t xml:space="preserve">Consultants’ authorized representatives who choose to attend (in person, or online if this option is offered in the </w:t>
            </w:r>
            <w:r w:rsidRPr="00CA7887">
              <w:rPr>
                <w:b/>
              </w:rPr>
              <w:t>Data Sheet</w:t>
            </w:r>
            <w:r w:rsidRPr="00CA7887">
              <w:t xml:space="preserve">). The opening date, time and the address are stated in the </w:t>
            </w:r>
            <w:r w:rsidRPr="00CA7887">
              <w:rPr>
                <w:b/>
              </w:rPr>
              <w:t>Data Sheet</w:t>
            </w:r>
            <w:r w:rsidRPr="00CA7887">
              <w:t xml:space="preserve">. The envelopes with the Financial Proposal shall remain sealed and </w:t>
            </w:r>
            <w:r w:rsidR="00BD737B" w:rsidRPr="00CA7887">
              <w:t xml:space="preserve">shall be </w:t>
            </w:r>
            <w:r w:rsidRPr="00CA7887">
              <w:t xml:space="preserve">securely stored with a reputable public auditor or independent authority until they are opened </w:t>
            </w:r>
            <w:r w:rsidR="00E52ED7" w:rsidRPr="00CA7887">
              <w:t xml:space="preserve">in accordance with </w:t>
            </w:r>
            <w:r w:rsidR="00122145" w:rsidRPr="00CA7887">
              <w:t>ITC 23</w:t>
            </w:r>
            <w:r w:rsidRPr="00CA7887">
              <w:t xml:space="preserve">. </w:t>
            </w:r>
          </w:p>
          <w:p w14:paraId="369AEBAF"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At the opening of </w:t>
            </w:r>
            <w:r w:rsidR="00DE3A39" w:rsidRPr="00CA7887">
              <w:t xml:space="preserve">the </w:t>
            </w:r>
            <w:r w:rsidRPr="00CA7887">
              <w:t>Technical Proposals the following shall be read out: (</w:t>
            </w:r>
            <w:proofErr w:type="spellStart"/>
            <w:r w:rsidRPr="00CA7887">
              <w:t>i</w:t>
            </w:r>
            <w:proofErr w:type="spellEnd"/>
            <w:r w:rsidRPr="00CA7887">
              <w:t xml:space="preserve">) the name </w:t>
            </w:r>
            <w:r w:rsidR="00AD3AD6" w:rsidRPr="00CA7887">
              <w:t xml:space="preserve">and the country </w:t>
            </w:r>
            <w:r w:rsidRPr="00CA7887">
              <w:t>of t</w:t>
            </w:r>
            <w:r w:rsidR="00704EEA" w:rsidRPr="00CA7887">
              <w:t>he Consultant or, in case of a J</w:t>
            </w:r>
            <w:r w:rsidRPr="00CA7887">
              <w:t xml:space="preserve">oint </w:t>
            </w:r>
            <w:r w:rsidR="00704EEA" w:rsidRPr="00CA7887">
              <w:t>V</w:t>
            </w:r>
            <w:r w:rsidRPr="00CA7887">
              <w:t xml:space="preserve">enture, the name of the </w:t>
            </w:r>
            <w:r w:rsidR="00480E50" w:rsidRPr="00CA7887">
              <w:t xml:space="preserve">Joint Venture, the name of the </w:t>
            </w:r>
            <w:r w:rsidRPr="00CA7887">
              <w:t xml:space="preserve">lead </w:t>
            </w:r>
            <w:r w:rsidR="00480E50" w:rsidRPr="00CA7887">
              <w:t xml:space="preserve">member </w:t>
            </w:r>
            <w:r w:rsidRPr="00CA7887">
              <w:t xml:space="preserve">and the names </w:t>
            </w:r>
            <w:r w:rsidR="00AD3AD6" w:rsidRPr="00CA7887">
              <w:t xml:space="preserve">and the countries </w:t>
            </w:r>
            <w:r w:rsidRPr="00CA7887">
              <w:t xml:space="preserve">of all </w:t>
            </w:r>
            <w:r w:rsidR="00480E50" w:rsidRPr="00CA7887">
              <w:t>members</w:t>
            </w:r>
            <w:r w:rsidRPr="00CA7887">
              <w:t xml:space="preserve">; (ii) </w:t>
            </w:r>
            <w:r w:rsidR="00DE3A39" w:rsidRPr="00CA7887">
              <w:t xml:space="preserve">the </w:t>
            </w:r>
            <w:r w:rsidRPr="00CA7887">
              <w:t xml:space="preserve">presence or absence of </w:t>
            </w:r>
            <w:r w:rsidR="00DE3A39" w:rsidRPr="00CA7887">
              <w:t xml:space="preserve">a </w:t>
            </w:r>
            <w:r w:rsidRPr="00CA7887">
              <w:t xml:space="preserve">duly sealed envelope with the Financial Proposal; </w:t>
            </w:r>
            <w:r w:rsidR="00480E50" w:rsidRPr="00CA7887">
              <w:t xml:space="preserve">(iii) any modifications to the Proposal submitted prior to proposal submission deadline; </w:t>
            </w:r>
            <w:r w:rsidR="00BD737B" w:rsidRPr="00CA7887">
              <w:t xml:space="preserve">and </w:t>
            </w:r>
            <w:r w:rsidRPr="00CA7887">
              <w:t>(</w:t>
            </w:r>
            <w:r w:rsidR="00480E50" w:rsidRPr="00CA7887">
              <w:t>iv</w:t>
            </w:r>
            <w:r w:rsidRPr="00CA7887">
              <w:t xml:space="preserve">) any other information deemed appropriate or as indicated in the </w:t>
            </w:r>
            <w:r w:rsidRPr="00CA7887">
              <w:rPr>
                <w:b/>
              </w:rPr>
              <w:t>Data Sheet</w:t>
            </w:r>
            <w:r w:rsidRPr="00CA7887">
              <w:t>.</w:t>
            </w:r>
          </w:p>
        </w:tc>
      </w:tr>
      <w:tr w:rsidR="000B5EDC" w:rsidRPr="00CA7887" w14:paraId="7A465DA3" w14:textId="77777777" w:rsidTr="00AE170B">
        <w:tc>
          <w:tcPr>
            <w:tcW w:w="2455" w:type="dxa"/>
            <w:gridSpan w:val="2"/>
          </w:tcPr>
          <w:p w14:paraId="5908A0C4" w14:textId="77777777" w:rsidR="000B5EDC" w:rsidRPr="009B431F" w:rsidRDefault="000B5EDC" w:rsidP="009B431F">
            <w:pPr>
              <w:pStyle w:val="HeadingITC2"/>
              <w:spacing w:before="120" w:after="120"/>
              <w:ind w:left="360"/>
              <w:contextualSpacing w:val="0"/>
            </w:pPr>
            <w:bookmarkStart w:id="105" w:name="_Toc474333899"/>
            <w:bookmarkStart w:id="106" w:name="_Toc474334068"/>
            <w:bookmarkStart w:id="107" w:name="_Toc494209446"/>
            <w:bookmarkStart w:id="108" w:name="_Toc66718251"/>
            <w:r w:rsidRPr="009B431F">
              <w:t>Proposals</w:t>
            </w:r>
            <w:r w:rsidR="00952704" w:rsidRPr="009B431F">
              <w:t xml:space="preserve"> </w:t>
            </w:r>
            <w:r w:rsidRPr="009B431F">
              <w:lastRenderedPageBreak/>
              <w:t>Evaluation</w:t>
            </w:r>
            <w:bookmarkEnd w:id="105"/>
            <w:bookmarkEnd w:id="106"/>
            <w:bookmarkEnd w:id="107"/>
            <w:bookmarkEnd w:id="108"/>
          </w:p>
        </w:tc>
        <w:tc>
          <w:tcPr>
            <w:tcW w:w="6429" w:type="dxa"/>
            <w:gridSpan w:val="2"/>
          </w:tcPr>
          <w:p w14:paraId="3B0C5E70" w14:textId="77777777" w:rsidR="000B5EDC" w:rsidRPr="00CA7887" w:rsidRDefault="00480E50" w:rsidP="009B431F">
            <w:pPr>
              <w:pStyle w:val="ListParagraph"/>
              <w:numPr>
                <w:ilvl w:val="1"/>
                <w:numId w:val="5"/>
              </w:numPr>
              <w:spacing w:before="120" w:after="120"/>
              <w:ind w:left="582" w:hanging="582"/>
              <w:contextualSpacing w:val="0"/>
              <w:jc w:val="both"/>
            </w:pPr>
            <w:r w:rsidRPr="00CA7887">
              <w:lastRenderedPageBreak/>
              <w:t xml:space="preserve">Subject to provision of </w:t>
            </w:r>
            <w:r w:rsidR="00122145" w:rsidRPr="00CA7887">
              <w:t>ITC 15.1</w:t>
            </w:r>
            <w:r w:rsidRPr="00CA7887">
              <w:t>, t</w:t>
            </w:r>
            <w:r w:rsidR="00DE3A39" w:rsidRPr="00CA7887">
              <w:t>he e</w:t>
            </w:r>
            <w:r w:rsidR="000B5EDC" w:rsidRPr="00CA7887">
              <w:t xml:space="preserve">valuators of </w:t>
            </w:r>
            <w:r w:rsidR="00DE3A39" w:rsidRPr="00CA7887">
              <w:t xml:space="preserve">the </w:t>
            </w:r>
            <w:r w:rsidR="000B5EDC" w:rsidRPr="00CA7887">
              <w:lastRenderedPageBreak/>
              <w:t xml:space="preserve">Technical Proposals shall have no access to the Financial Proposals until the technical evaluation is concluded and the Bank issues its “no objection”, if applicable. </w:t>
            </w:r>
          </w:p>
          <w:p w14:paraId="648FC35B" w14:textId="77777777" w:rsidR="000B5EDC" w:rsidRPr="00CA7887" w:rsidRDefault="00DE3A39" w:rsidP="009B431F">
            <w:pPr>
              <w:pStyle w:val="ListParagraph"/>
              <w:numPr>
                <w:ilvl w:val="1"/>
                <w:numId w:val="5"/>
              </w:numPr>
              <w:spacing w:before="120" w:after="120"/>
              <w:ind w:left="582" w:hanging="582"/>
              <w:contextualSpacing w:val="0"/>
              <w:jc w:val="both"/>
            </w:pPr>
            <w:r w:rsidRPr="00CA7887">
              <w:t xml:space="preserve">The </w:t>
            </w:r>
            <w:r w:rsidR="000B5EDC" w:rsidRPr="00CA7887">
              <w:t>Consultant</w:t>
            </w:r>
            <w:r w:rsidRPr="00CA7887">
              <w:t xml:space="preserve"> is</w:t>
            </w:r>
            <w:r w:rsidR="000B5EDC" w:rsidRPr="00CA7887">
              <w:t xml:space="preserve"> not permitted to alter </w:t>
            </w:r>
            <w:r w:rsidR="00480E50" w:rsidRPr="00CA7887">
              <w:t xml:space="preserve">or modify </w:t>
            </w:r>
            <w:r w:rsidRPr="00CA7887">
              <w:t>its Proposal</w:t>
            </w:r>
            <w:r w:rsidR="000B5EDC" w:rsidRPr="00CA7887">
              <w:t xml:space="preserve"> in any way after the </w:t>
            </w:r>
            <w:r w:rsidR="00480E50" w:rsidRPr="00CA7887">
              <w:t xml:space="preserve">proposal submission </w:t>
            </w:r>
            <w:r w:rsidR="000B5EDC" w:rsidRPr="00CA7887">
              <w:t>deadline</w:t>
            </w:r>
            <w:r w:rsidR="001952C3" w:rsidRPr="00CA7887">
              <w:t xml:space="preserve"> except as permitted under </w:t>
            </w:r>
            <w:r w:rsidR="00122145" w:rsidRPr="00CA7887">
              <w:t>ITC 12.7</w:t>
            </w:r>
            <w:r w:rsidR="001952C3" w:rsidRPr="00CA7887">
              <w:t xml:space="preserve">. </w:t>
            </w:r>
            <w:r w:rsidR="000B5EDC" w:rsidRPr="00CA7887">
              <w:t xml:space="preserve">While evaluating </w:t>
            </w:r>
            <w:r w:rsidRPr="00CA7887">
              <w:t xml:space="preserve">the </w:t>
            </w:r>
            <w:r w:rsidR="000B5EDC" w:rsidRPr="00CA7887">
              <w:t xml:space="preserve">Proposals, the Client will conduct the evaluation solely on the basis of the submitted Technical and Financial Proposals. </w:t>
            </w:r>
          </w:p>
        </w:tc>
      </w:tr>
      <w:tr w:rsidR="000B5EDC" w:rsidRPr="00CA7887" w14:paraId="466B4987" w14:textId="77777777" w:rsidTr="00AE170B">
        <w:tc>
          <w:tcPr>
            <w:tcW w:w="2455" w:type="dxa"/>
            <w:gridSpan w:val="2"/>
          </w:tcPr>
          <w:p w14:paraId="78831F69" w14:textId="77777777" w:rsidR="000B5EDC" w:rsidRPr="009B431F" w:rsidRDefault="000B5EDC" w:rsidP="009B431F">
            <w:pPr>
              <w:pStyle w:val="HeadingITC2"/>
              <w:spacing w:before="120" w:after="120"/>
              <w:ind w:left="360"/>
              <w:contextualSpacing w:val="0"/>
            </w:pPr>
            <w:bookmarkStart w:id="109" w:name="_Toc474333900"/>
            <w:bookmarkStart w:id="110" w:name="_Toc474334069"/>
            <w:bookmarkStart w:id="111" w:name="_Toc494209447"/>
            <w:bookmarkStart w:id="112" w:name="_Toc66718252"/>
            <w:r w:rsidRPr="009B431F">
              <w:lastRenderedPageBreak/>
              <w:t>Evaluation of Technical Proposals</w:t>
            </w:r>
            <w:bookmarkEnd w:id="109"/>
            <w:bookmarkEnd w:id="110"/>
            <w:bookmarkEnd w:id="111"/>
            <w:bookmarkEnd w:id="112"/>
          </w:p>
        </w:tc>
        <w:tc>
          <w:tcPr>
            <w:tcW w:w="6429" w:type="dxa"/>
            <w:gridSpan w:val="2"/>
          </w:tcPr>
          <w:p w14:paraId="5959003F" w14:textId="77777777" w:rsidR="000B5EDC" w:rsidRPr="00CA7887" w:rsidRDefault="000B5EDC" w:rsidP="009B431F">
            <w:pPr>
              <w:pStyle w:val="ListParagraph"/>
              <w:numPr>
                <w:ilvl w:val="1"/>
                <w:numId w:val="5"/>
              </w:numPr>
              <w:spacing w:before="120" w:after="120"/>
              <w:ind w:left="582" w:hanging="582"/>
              <w:contextualSpacing w:val="0"/>
              <w:jc w:val="both"/>
            </w:pPr>
            <w:r w:rsidRPr="00CA7887">
              <w:t>The Client’s evaluation committee shall evaluate the Technical Proposals on the basis of their responsiveness to the Terms of Reference</w:t>
            </w:r>
            <w:r w:rsidR="00BD737B" w:rsidRPr="00CA7887">
              <w:t xml:space="preserve"> and the RFP</w:t>
            </w:r>
            <w:r w:rsidRPr="00CA7887">
              <w:t xml:space="preserve">, applying the evaluation criteria, sub-criteria, and point system specified in the </w:t>
            </w:r>
            <w:r w:rsidRPr="00CA7887">
              <w:rPr>
                <w:b/>
              </w:rPr>
              <w:t>Data Sheet</w:t>
            </w:r>
            <w:r w:rsidRPr="00CA7887">
              <w:t>. Each responsive Proposal will be given a technical score. A Proposal shall be rejected at this stage if it does not respond to important aspects of the RFP</w:t>
            </w:r>
            <w:r w:rsidR="00F06546" w:rsidRPr="00CA7887">
              <w:t xml:space="preserve"> </w:t>
            </w:r>
            <w:r w:rsidRPr="00CA7887">
              <w:t xml:space="preserve">or if it fails to achieve the minimum technical score indicated in the </w:t>
            </w:r>
            <w:r w:rsidRPr="00CA7887">
              <w:rPr>
                <w:b/>
              </w:rPr>
              <w:t>Data Sheet</w:t>
            </w:r>
            <w:r w:rsidRPr="00CA7887">
              <w:t>.</w:t>
            </w:r>
          </w:p>
        </w:tc>
      </w:tr>
      <w:tr w:rsidR="000B5EDC" w:rsidRPr="00CA7887" w14:paraId="032FB0A6" w14:textId="77777777" w:rsidTr="00AE170B">
        <w:tc>
          <w:tcPr>
            <w:tcW w:w="2455" w:type="dxa"/>
            <w:gridSpan w:val="2"/>
          </w:tcPr>
          <w:p w14:paraId="1CF09550" w14:textId="77777777" w:rsidR="00F25D26" w:rsidRPr="00CA7887" w:rsidRDefault="000B5EDC" w:rsidP="007576E0">
            <w:pPr>
              <w:pStyle w:val="HeadingITC2"/>
              <w:spacing w:before="120" w:after="120"/>
              <w:ind w:left="360"/>
              <w:contextualSpacing w:val="0"/>
            </w:pPr>
            <w:r w:rsidRPr="00CA7887">
              <w:br w:type="page"/>
            </w:r>
            <w:bookmarkStart w:id="113" w:name="_Toc474333901"/>
            <w:bookmarkStart w:id="114" w:name="_Toc474334070"/>
            <w:bookmarkStart w:id="115" w:name="_Toc494209448"/>
            <w:bookmarkStart w:id="116" w:name="_Toc66718253"/>
            <w:r w:rsidRPr="00CA7887">
              <w:t>Financial Proposals for QBS</w:t>
            </w:r>
            <w:bookmarkEnd w:id="113"/>
            <w:bookmarkEnd w:id="114"/>
            <w:bookmarkEnd w:id="115"/>
            <w:bookmarkEnd w:id="116"/>
          </w:p>
        </w:tc>
        <w:tc>
          <w:tcPr>
            <w:tcW w:w="6429" w:type="dxa"/>
            <w:gridSpan w:val="2"/>
            <w:noWrap/>
          </w:tcPr>
          <w:p w14:paraId="549CECA9" w14:textId="0E3AC035" w:rsidR="000B5EDC" w:rsidRPr="00CA7887" w:rsidRDefault="00A02CC7" w:rsidP="007576E0">
            <w:pPr>
              <w:pStyle w:val="ListParagraph"/>
              <w:numPr>
                <w:ilvl w:val="1"/>
                <w:numId w:val="5"/>
              </w:numPr>
              <w:spacing w:before="120" w:after="120"/>
              <w:ind w:left="582" w:hanging="582"/>
              <w:contextualSpacing w:val="0"/>
              <w:jc w:val="both"/>
            </w:pPr>
            <w:r w:rsidRPr="00CA7887">
              <w:t xml:space="preserve"> </w:t>
            </w:r>
            <w:r w:rsidR="00F00282" w:rsidRPr="00CA7887">
              <w:t>Following the ranking of the Technical Proposals, when the selection is based on quality only (QBS), the top-ranked Consultant is invited to negotiate the Contract.</w:t>
            </w:r>
          </w:p>
          <w:p w14:paraId="232FFDFE" w14:textId="4C742788" w:rsidR="009942F7" w:rsidRPr="00CA7887" w:rsidRDefault="00F00282" w:rsidP="007576E0">
            <w:pPr>
              <w:pStyle w:val="ListParagraph"/>
              <w:numPr>
                <w:ilvl w:val="1"/>
                <w:numId w:val="5"/>
              </w:numPr>
              <w:spacing w:before="120" w:after="120"/>
              <w:ind w:left="582" w:hanging="582"/>
              <w:contextualSpacing w:val="0"/>
              <w:jc w:val="both"/>
            </w:pPr>
            <w:r w:rsidRPr="00CA7887">
              <w:t>If Financial Proposals were invited together with the Technical Proposals, only the Financial Proposal of the technically top-ranked Consultant is opened by the Client’s evaluation committee. All other Financial Proposals are returned unopened after the Contract negotiations are successfully concluded and the Contract is signed.</w:t>
            </w:r>
          </w:p>
        </w:tc>
      </w:tr>
      <w:tr w:rsidR="000B5EDC" w:rsidRPr="00CA7887" w14:paraId="61B2E061" w14:textId="77777777" w:rsidTr="00AE170B">
        <w:tc>
          <w:tcPr>
            <w:tcW w:w="2455" w:type="dxa"/>
            <w:gridSpan w:val="2"/>
          </w:tcPr>
          <w:p w14:paraId="57988CB2" w14:textId="77777777" w:rsidR="000B5EDC" w:rsidRPr="009B431F" w:rsidRDefault="000B5EDC" w:rsidP="009B431F">
            <w:pPr>
              <w:pStyle w:val="HeadingITC2"/>
              <w:spacing w:before="120" w:after="120"/>
              <w:ind w:left="360"/>
              <w:contextualSpacing w:val="0"/>
            </w:pPr>
            <w:bookmarkStart w:id="117" w:name="_Toc474333902"/>
            <w:bookmarkStart w:id="118" w:name="_Toc474334071"/>
            <w:bookmarkStart w:id="119" w:name="_Toc494209449"/>
            <w:bookmarkStart w:id="120" w:name="_Toc66718254"/>
            <w:r w:rsidRPr="009B431F">
              <w:t>Public O</w:t>
            </w:r>
            <w:r w:rsidR="00F747B4" w:rsidRPr="009B431F">
              <w:t>pening of Financial Proposals (</w:t>
            </w:r>
            <w:r w:rsidRPr="009B431F">
              <w:t>for QCBS, FBS, and LCS methods)</w:t>
            </w:r>
            <w:bookmarkEnd w:id="117"/>
            <w:bookmarkEnd w:id="118"/>
            <w:bookmarkEnd w:id="119"/>
            <w:bookmarkEnd w:id="120"/>
          </w:p>
        </w:tc>
        <w:tc>
          <w:tcPr>
            <w:tcW w:w="6429" w:type="dxa"/>
            <w:gridSpan w:val="2"/>
          </w:tcPr>
          <w:p w14:paraId="125A71F2" w14:textId="77777777" w:rsidR="008C70CB" w:rsidRPr="009B431F" w:rsidRDefault="000B5EDC" w:rsidP="009B431F">
            <w:pPr>
              <w:pStyle w:val="ListParagraph"/>
              <w:numPr>
                <w:ilvl w:val="1"/>
                <w:numId w:val="5"/>
              </w:numPr>
              <w:spacing w:before="120" w:after="120"/>
              <w:ind w:left="582" w:hanging="582"/>
              <w:contextualSpacing w:val="0"/>
              <w:jc w:val="both"/>
            </w:pPr>
            <w:r w:rsidRPr="009B431F">
              <w:t>After the technical evaluation is completed and the Bank has issued its no objection (if applicable), the Client shall notify those Consultants whose Proposals were considered non</w:t>
            </w:r>
            <w:r w:rsidR="00505222" w:rsidRPr="009B431F">
              <w:t>-</w:t>
            </w:r>
            <w:r w:rsidRPr="009B431F">
              <w:t>responsive to the RFP and TOR or did not meet the minimum qualifying technical score</w:t>
            </w:r>
            <w:r w:rsidR="008C70CB" w:rsidRPr="009B431F">
              <w:t>, advising them the following:</w:t>
            </w:r>
          </w:p>
          <w:p w14:paraId="32D1FCE6" w14:textId="3437F066" w:rsidR="008C70CB" w:rsidRPr="009B431F" w:rsidRDefault="008C70CB" w:rsidP="00CB6E05">
            <w:pPr>
              <w:pStyle w:val="ListParagraph"/>
              <w:numPr>
                <w:ilvl w:val="0"/>
                <w:numId w:val="23"/>
              </w:numPr>
              <w:spacing w:before="120" w:after="120"/>
              <w:ind w:left="1308" w:right="51" w:hanging="588"/>
              <w:contextualSpacing w:val="0"/>
              <w:jc w:val="both"/>
            </w:pPr>
            <w:r w:rsidRPr="009B431F">
              <w:t>their Proposal was not responsive to the RFP and TOR or did not meet the minimum qualifying technical score;</w:t>
            </w:r>
          </w:p>
          <w:p w14:paraId="3CDFCEEF" w14:textId="610E579D" w:rsidR="008C70CB" w:rsidRPr="009B431F" w:rsidRDefault="008C70CB" w:rsidP="00CB6E05">
            <w:pPr>
              <w:pStyle w:val="ListParagraph"/>
              <w:numPr>
                <w:ilvl w:val="0"/>
                <w:numId w:val="23"/>
              </w:numPr>
              <w:spacing w:before="120" w:after="120"/>
              <w:ind w:left="1308" w:right="51" w:hanging="588"/>
              <w:contextualSpacing w:val="0"/>
              <w:jc w:val="both"/>
            </w:pPr>
            <w:r w:rsidRPr="009B431F">
              <w:t>provide information relating to the Consultant’s overall technical score, as well as scores obtained for each criterion and sub-criterion;</w:t>
            </w:r>
          </w:p>
          <w:p w14:paraId="71127652" w14:textId="7E4404B6" w:rsidR="008C70CB" w:rsidRPr="009B431F" w:rsidRDefault="008C70CB" w:rsidP="00CB6E05">
            <w:pPr>
              <w:pStyle w:val="ListParagraph"/>
              <w:numPr>
                <w:ilvl w:val="0"/>
                <w:numId w:val="23"/>
              </w:numPr>
              <w:spacing w:before="120" w:after="120"/>
              <w:ind w:left="1308" w:right="51" w:hanging="588"/>
              <w:contextualSpacing w:val="0"/>
              <w:jc w:val="both"/>
            </w:pPr>
            <w:r w:rsidRPr="009B431F">
              <w:t xml:space="preserve">their Financial Proposals will be returned unopened after completing the selection process </w:t>
            </w:r>
            <w:r w:rsidRPr="009B431F">
              <w:lastRenderedPageBreak/>
              <w:t>and Contract signing; and</w:t>
            </w:r>
          </w:p>
          <w:p w14:paraId="6C521D46" w14:textId="4ABE7ED9" w:rsidR="008C70CB" w:rsidRPr="009B431F" w:rsidRDefault="008C70CB" w:rsidP="00CB6E05">
            <w:pPr>
              <w:pStyle w:val="ListParagraph"/>
              <w:numPr>
                <w:ilvl w:val="0"/>
                <w:numId w:val="23"/>
              </w:numPr>
              <w:spacing w:before="120" w:after="120"/>
              <w:ind w:left="1308" w:right="51" w:hanging="588"/>
              <w:contextualSpacing w:val="0"/>
              <w:jc w:val="both"/>
            </w:pPr>
            <w:r w:rsidRPr="009B431F">
              <w:t>notify them of the date, time and location of the public opening of the Financial Proposals</w:t>
            </w:r>
            <w:r w:rsidR="00881271" w:rsidRPr="009B431F">
              <w:t xml:space="preserve"> and invite them to attend.</w:t>
            </w:r>
          </w:p>
          <w:p w14:paraId="2539FF71" w14:textId="77777777" w:rsidR="008C70CB" w:rsidRPr="009B431F" w:rsidRDefault="000B5EDC" w:rsidP="009B431F">
            <w:pPr>
              <w:pStyle w:val="ListParagraph"/>
              <w:numPr>
                <w:ilvl w:val="1"/>
                <w:numId w:val="5"/>
              </w:numPr>
              <w:spacing w:before="120" w:after="120"/>
              <w:ind w:left="582" w:hanging="582"/>
              <w:contextualSpacing w:val="0"/>
              <w:jc w:val="both"/>
            </w:pPr>
            <w:r w:rsidRPr="009B431F">
              <w:t xml:space="preserve">The Client shall simultaneously notify in writing </w:t>
            </w:r>
            <w:r w:rsidR="00A81D3A" w:rsidRPr="009B431F">
              <w:t xml:space="preserve">those </w:t>
            </w:r>
            <w:r w:rsidRPr="009B431F">
              <w:t xml:space="preserve">Consultants </w:t>
            </w:r>
            <w:r w:rsidR="008C70CB" w:rsidRPr="009B431F">
              <w:t xml:space="preserve">whose Proposals were considered responsive to the RFP and TOR, </w:t>
            </w:r>
            <w:r w:rsidR="00E90EC4" w:rsidRPr="009B431F">
              <w:t>and</w:t>
            </w:r>
            <w:r w:rsidR="008C70CB" w:rsidRPr="009B431F">
              <w:t xml:space="preserve"> that have achieved the minimum </w:t>
            </w:r>
            <w:r w:rsidR="003A0B93" w:rsidRPr="009B431F">
              <w:t xml:space="preserve">qualifying </w:t>
            </w:r>
            <w:r w:rsidR="008C70CB" w:rsidRPr="009B431F">
              <w:t>technical score, advising them the following:</w:t>
            </w:r>
          </w:p>
          <w:p w14:paraId="3D095304" w14:textId="77777777" w:rsidR="00BC230B" w:rsidRPr="009B431F" w:rsidRDefault="00BC230B" w:rsidP="00CB6E05">
            <w:pPr>
              <w:pStyle w:val="ListParagraph"/>
              <w:numPr>
                <w:ilvl w:val="0"/>
                <w:numId w:val="48"/>
              </w:numPr>
              <w:spacing w:before="120" w:after="120"/>
              <w:ind w:left="1308" w:right="51" w:hanging="588"/>
              <w:contextualSpacing w:val="0"/>
              <w:jc w:val="both"/>
            </w:pPr>
            <w:r w:rsidRPr="009B431F">
              <w:t>their Proposal was responsive to the RFP and TOR and met the minimum qualifying technical score;</w:t>
            </w:r>
          </w:p>
          <w:p w14:paraId="29C28670" w14:textId="77777777" w:rsidR="009A3F27" w:rsidRPr="009B431F" w:rsidRDefault="009A3F27" w:rsidP="00CB6E05">
            <w:pPr>
              <w:pStyle w:val="ListParagraph"/>
              <w:numPr>
                <w:ilvl w:val="0"/>
                <w:numId w:val="48"/>
              </w:numPr>
              <w:spacing w:before="120" w:after="120"/>
              <w:ind w:left="1308" w:right="51" w:hanging="588"/>
              <w:contextualSpacing w:val="0"/>
              <w:jc w:val="both"/>
            </w:pPr>
            <w:r w:rsidRPr="009B431F">
              <w:t>provide information relating to the Consultant’s overall technical score, as well as scores obtained for each criterion and sub-criterion;</w:t>
            </w:r>
          </w:p>
          <w:p w14:paraId="26AC4331" w14:textId="77777777" w:rsidR="00BC230B" w:rsidRPr="009B431F" w:rsidRDefault="00BC230B" w:rsidP="00CB6E05">
            <w:pPr>
              <w:pStyle w:val="ListParagraph"/>
              <w:numPr>
                <w:ilvl w:val="0"/>
                <w:numId w:val="48"/>
              </w:numPr>
              <w:spacing w:before="120" w:after="120"/>
              <w:ind w:left="1308" w:right="51" w:hanging="588"/>
              <w:contextualSpacing w:val="0"/>
              <w:jc w:val="both"/>
            </w:pPr>
            <w:r w:rsidRPr="009B431F">
              <w:t>their Financial Proposal will be opened at the public opening of Financial Proposals; and</w:t>
            </w:r>
          </w:p>
          <w:p w14:paraId="399A73BC" w14:textId="77777777" w:rsidR="00BC230B" w:rsidRPr="009B431F" w:rsidRDefault="00BC230B" w:rsidP="00CB6E05">
            <w:pPr>
              <w:pStyle w:val="ListParagraph"/>
              <w:numPr>
                <w:ilvl w:val="0"/>
                <w:numId w:val="48"/>
              </w:numPr>
              <w:spacing w:before="120" w:after="120"/>
              <w:ind w:left="1308" w:right="51" w:hanging="588"/>
              <w:contextualSpacing w:val="0"/>
              <w:jc w:val="both"/>
            </w:pPr>
            <w:r w:rsidRPr="009B431F">
              <w:t xml:space="preserve">notify them of the date, time and location of the public opening </w:t>
            </w:r>
            <w:r w:rsidR="00E02590" w:rsidRPr="009B431F">
              <w:t xml:space="preserve">and invite them for </w:t>
            </w:r>
            <w:r w:rsidR="009A3F27" w:rsidRPr="009B431F">
              <w:t xml:space="preserve">the </w:t>
            </w:r>
            <w:r w:rsidR="00E02590" w:rsidRPr="009B431F">
              <w:t xml:space="preserve">opening </w:t>
            </w:r>
            <w:r w:rsidRPr="009B431F">
              <w:t>of the Financial Proposals.</w:t>
            </w:r>
          </w:p>
          <w:p w14:paraId="7556D154" w14:textId="4D6F4D11" w:rsidR="008C70CB" w:rsidRPr="009B431F" w:rsidRDefault="000B5EDC" w:rsidP="009B431F">
            <w:pPr>
              <w:pStyle w:val="ListParagraph"/>
              <w:numPr>
                <w:ilvl w:val="1"/>
                <w:numId w:val="5"/>
              </w:numPr>
              <w:spacing w:before="120" w:after="120"/>
              <w:ind w:left="582" w:hanging="582"/>
              <w:contextualSpacing w:val="0"/>
              <w:jc w:val="both"/>
            </w:pPr>
            <w:bookmarkStart w:id="121" w:name="_Hlk28615609"/>
            <w:r w:rsidRPr="009B431F">
              <w:t xml:space="preserve">The opening date </w:t>
            </w:r>
            <w:r w:rsidR="008C70CB" w:rsidRPr="009B431F">
              <w:t xml:space="preserve">shall be no less than </w:t>
            </w:r>
            <w:r w:rsidR="00840CC8">
              <w:t xml:space="preserve">ten </w:t>
            </w:r>
            <w:r w:rsidR="008C70CB" w:rsidRPr="009B431F">
              <w:t>(</w:t>
            </w:r>
            <w:r w:rsidR="00840CC8">
              <w:t>10</w:t>
            </w:r>
            <w:r w:rsidR="008C70CB" w:rsidRPr="009B431F">
              <w:t>) Business Days from the date of notification of the results of the technical evaluation, described in ITC 23.1 and 23.2</w:t>
            </w:r>
            <w:r w:rsidRPr="009B431F">
              <w:t>.</w:t>
            </w:r>
            <w:r w:rsidR="00840CC8">
              <w:rPr>
                <w:color w:val="000000"/>
              </w:rPr>
              <w:t xml:space="preserve"> </w:t>
            </w:r>
            <w:r w:rsidR="00840CC8" w:rsidRPr="00840CC8">
              <w:t xml:space="preserve">However, if the </w:t>
            </w:r>
            <w:r w:rsidR="00840CC8">
              <w:t>C</w:t>
            </w:r>
            <w:r w:rsidR="00840CC8" w:rsidRPr="00840CC8">
              <w:t>lient receives a compl</w:t>
            </w:r>
            <w:r w:rsidR="00840CC8">
              <w:t>ai</w:t>
            </w:r>
            <w:r w:rsidR="00840CC8" w:rsidRPr="00840CC8">
              <w:t>nt</w:t>
            </w:r>
            <w:r w:rsidR="00D32A76">
              <w:t xml:space="preserve"> </w:t>
            </w:r>
            <w:r w:rsidR="00840CC8" w:rsidRPr="00840CC8">
              <w:t>on the results of the technical evaluation</w:t>
            </w:r>
            <w:r w:rsidR="00D32A76">
              <w:t xml:space="preserve"> within the ten (10) Business Days</w:t>
            </w:r>
            <w:r w:rsidR="00840CC8" w:rsidRPr="00840CC8">
              <w:t>, the opening date shall be subject to ITC 35.1</w:t>
            </w:r>
            <w:r w:rsidR="00840CC8">
              <w:t>.</w:t>
            </w:r>
          </w:p>
          <w:bookmarkEnd w:id="121"/>
          <w:p w14:paraId="1EA98226" w14:textId="77777777" w:rsidR="000B5EDC" w:rsidRPr="009B431F" w:rsidRDefault="00A81D3A" w:rsidP="009B431F">
            <w:pPr>
              <w:pStyle w:val="ListParagraph"/>
              <w:numPr>
                <w:ilvl w:val="1"/>
                <w:numId w:val="5"/>
              </w:numPr>
              <w:spacing w:before="120" w:after="120"/>
              <w:ind w:left="582" w:hanging="582"/>
              <w:contextualSpacing w:val="0"/>
              <w:jc w:val="both"/>
            </w:pPr>
            <w:r w:rsidRPr="009B431F">
              <w:t xml:space="preserve">The </w:t>
            </w:r>
            <w:r w:rsidR="000B5EDC" w:rsidRPr="009B431F">
              <w:t>Consultant</w:t>
            </w:r>
            <w:r w:rsidRPr="009B431F">
              <w:t>’</w:t>
            </w:r>
            <w:r w:rsidR="000B5EDC" w:rsidRPr="009B431F">
              <w:t xml:space="preserve">s attendance at the opening of </w:t>
            </w:r>
            <w:r w:rsidRPr="009B431F">
              <w:t xml:space="preserve">the </w:t>
            </w:r>
            <w:r w:rsidR="000B5EDC" w:rsidRPr="009B431F">
              <w:t xml:space="preserve">Financial Proposals (in person, or online if such option is indicated in the </w:t>
            </w:r>
            <w:r w:rsidR="000B5EDC" w:rsidRPr="009B431F">
              <w:rPr>
                <w:b/>
              </w:rPr>
              <w:t>Data Sheet</w:t>
            </w:r>
            <w:r w:rsidR="000B5EDC" w:rsidRPr="009B431F">
              <w:t xml:space="preserve">) is optional and is at </w:t>
            </w:r>
            <w:r w:rsidRPr="009B431F">
              <w:t xml:space="preserve">the </w:t>
            </w:r>
            <w:r w:rsidR="000B5EDC" w:rsidRPr="009B431F">
              <w:t xml:space="preserve">Consultant’s choice. </w:t>
            </w:r>
          </w:p>
          <w:p w14:paraId="67F29E61" w14:textId="77777777" w:rsidR="000B5EDC" w:rsidRPr="009B431F" w:rsidRDefault="009F43BC" w:rsidP="009B431F">
            <w:pPr>
              <w:pStyle w:val="ListParagraph"/>
              <w:numPr>
                <w:ilvl w:val="1"/>
                <w:numId w:val="5"/>
              </w:numPr>
              <w:spacing w:before="120" w:after="120"/>
              <w:ind w:left="582" w:hanging="582"/>
              <w:contextualSpacing w:val="0"/>
              <w:jc w:val="both"/>
            </w:pPr>
            <w:r w:rsidRPr="009B431F">
              <w:t xml:space="preserve"> The </w:t>
            </w:r>
            <w:r w:rsidR="000B5EDC" w:rsidRPr="009B431F">
              <w:t>Financial Proposals shall be opened</w:t>
            </w:r>
            <w:r w:rsidR="00505222" w:rsidRPr="009B431F">
              <w:t xml:space="preserve"> </w:t>
            </w:r>
            <w:r w:rsidR="008C70CB" w:rsidRPr="009B431F">
              <w:t xml:space="preserve">publicly </w:t>
            </w:r>
            <w:r w:rsidR="00505222" w:rsidRPr="009B431F">
              <w:t>by the Client’s evaluation committee</w:t>
            </w:r>
            <w:r w:rsidR="000B5EDC" w:rsidRPr="009B431F">
              <w:t xml:space="preserve"> in the presence of the representatives of </w:t>
            </w:r>
            <w:r w:rsidR="000972B4" w:rsidRPr="009B431F">
              <w:t xml:space="preserve">the </w:t>
            </w:r>
            <w:r w:rsidR="000B5EDC" w:rsidRPr="009B431F">
              <w:t xml:space="preserve">Consultants </w:t>
            </w:r>
            <w:r w:rsidR="008C70CB" w:rsidRPr="009B431F">
              <w:t>and anyone else who chooses to attend</w:t>
            </w:r>
            <w:r w:rsidR="000B5EDC" w:rsidRPr="009B431F">
              <w:t xml:space="preserve">. </w:t>
            </w:r>
            <w:r w:rsidR="00A835B4" w:rsidRPr="009B431F">
              <w:t>Any interested party who wishes to attend this public opening should contact the client as indicated in the</w:t>
            </w:r>
            <w:r w:rsidR="00A835B4" w:rsidRPr="009B431F">
              <w:rPr>
                <w:b/>
              </w:rPr>
              <w:t xml:space="preserve"> Data Sheet</w:t>
            </w:r>
            <w:r w:rsidR="00A835B4" w:rsidRPr="009B431F">
              <w:t xml:space="preserve">. </w:t>
            </w:r>
            <w:r w:rsidR="00A835B4" w:rsidRPr="009B431F">
              <w:rPr>
                <w:spacing w:val="-4"/>
              </w:rPr>
              <w:t xml:space="preserve">Alternatively, a notice of the public opening of Financial Proposals may be published on the Client’s website, if </w:t>
            </w:r>
            <w:r w:rsidR="00BC2EE0" w:rsidRPr="009B431F">
              <w:rPr>
                <w:spacing w:val="-4"/>
              </w:rPr>
              <w:t>available.</w:t>
            </w:r>
            <w:r w:rsidR="00BC2EE0" w:rsidRPr="009B431F">
              <w:t xml:space="preserve"> At</w:t>
            </w:r>
            <w:r w:rsidR="003D4CFA" w:rsidRPr="009B431F">
              <w:t xml:space="preserve"> the opening, t</w:t>
            </w:r>
            <w:r w:rsidR="000B5EDC" w:rsidRPr="009B431F">
              <w:t>he name</w:t>
            </w:r>
            <w:r w:rsidRPr="009B431F">
              <w:t>s</w:t>
            </w:r>
            <w:r w:rsidR="000B5EDC" w:rsidRPr="009B431F">
              <w:t xml:space="preserve"> of the Consultants, and the overall technical scores, including the break-down by criterion</w:t>
            </w:r>
            <w:r w:rsidR="00505222" w:rsidRPr="009B431F">
              <w:t>,</w:t>
            </w:r>
            <w:r w:rsidR="000B5EDC" w:rsidRPr="009B431F">
              <w:t xml:space="preserve"> shall be read aloud. The Financial Proposal</w:t>
            </w:r>
            <w:r w:rsidRPr="009B431F">
              <w:t>s</w:t>
            </w:r>
            <w:r w:rsidR="000B5EDC" w:rsidRPr="009B431F">
              <w:t xml:space="preserve"> will then be inspected to confirm that they have remained sealed and unopened. These Financial Proposals shall be then opened, and the </w:t>
            </w:r>
            <w:r w:rsidR="000B5EDC" w:rsidRPr="009B431F">
              <w:lastRenderedPageBreak/>
              <w:t>total prices read aloud and recorded. Cop</w:t>
            </w:r>
            <w:r w:rsidRPr="009B431F">
              <w:t>ies</w:t>
            </w:r>
            <w:r w:rsidR="000B5EDC" w:rsidRPr="009B431F">
              <w:t xml:space="preserve"> of the record shall be sent to all Consultants who submitted Proposals and </w:t>
            </w:r>
            <w:r w:rsidR="00505222" w:rsidRPr="009B431F">
              <w:t xml:space="preserve">to </w:t>
            </w:r>
            <w:r w:rsidR="000B5EDC" w:rsidRPr="009B431F">
              <w:t xml:space="preserve">the Bank. </w:t>
            </w:r>
          </w:p>
        </w:tc>
      </w:tr>
      <w:tr w:rsidR="000B5EDC" w:rsidRPr="00CA7887" w14:paraId="18F4380E" w14:textId="77777777" w:rsidTr="00AE170B">
        <w:tc>
          <w:tcPr>
            <w:tcW w:w="2455" w:type="dxa"/>
            <w:gridSpan w:val="2"/>
          </w:tcPr>
          <w:p w14:paraId="2656CDB8" w14:textId="77777777" w:rsidR="00F25D26" w:rsidRPr="009B431F" w:rsidRDefault="000B5EDC" w:rsidP="009B431F">
            <w:pPr>
              <w:pStyle w:val="HeadingITC2"/>
              <w:spacing w:before="120" w:after="120"/>
              <w:ind w:left="360"/>
              <w:contextualSpacing w:val="0"/>
            </w:pPr>
            <w:bookmarkStart w:id="122" w:name="_Toc474333903"/>
            <w:bookmarkStart w:id="123" w:name="_Toc474334072"/>
            <w:bookmarkStart w:id="124" w:name="_Toc494209450"/>
            <w:bookmarkStart w:id="125" w:name="_Toc66718255"/>
            <w:r w:rsidRPr="009B431F">
              <w:lastRenderedPageBreak/>
              <w:t>Correction of Errors</w:t>
            </w:r>
            <w:bookmarkEnd w:id="122"/>
            <w:bookmarkEnd w:id="123"/>
            <w:bookmarkEnd w:id="124"/>
            <w:bookmarkEnd w:id="125"/>
          </w:p>
        </w:tc>
        <w:tc>
          <w:tcPr>
            <w:tcW w:w="6429" w:type="dxa"/>
            <w:gridSpan w:val="2"/>
          </w:tcPr>
          <w:p w14:paraId="6B1ED592" w14:textId="4400B0C6" w:rsidR="000B5EDC" w:rsidRPr="009B431F" w:rsidRDefault="000B5EDC" w:rsidP="009B431F">
            <w:pPr>
              <w:pStyle w:val="ListParagraph"/>
              <w:numPr>
                <w:ilvl w:val="1"/>
                <w:numId w:val="5"/>
              </w:numPr>
              <w:spacing w:before="120" w:after="120"/>
              <w:ind w:left="582" w:hanging="582"/>
              <w:contextualSpacing w:val="0"/>
              <w:jc w:val="both"/>
            </w:pPr>
            <w:r w:rsidRPr="009B431F">
              <w:t>Activities and items described in the Technical Proposal but not priced</w:t>
            </w:r>
            <w:r w:rsidR="00505222" w:rsidRPr="009B431F">
              <w:t xml:space="preserve"> in the Financial Proposal</w:t>
            </w:r>
            <w:r w:rsidRPr="009B431F">
              <w:t>, shall be assumed to be included in the prices of other activities or items, and no corrections are made</w:t>
            </w:r>
            <w:r w:rsidR="00E23488" w:rsidRPr="009B431F">
              <w:t xml:space="preserve"> to the Financial Proposal</w:t>
            </w:r>
            <w:r w:rsidRPr="009B431F">
              <w:t>.</w:t>
            </w:r>
          </w:p>
        </w:tc>
      </w:tr>
      <w:tr w:rsidR="000B5EDC" w:rsidRPr="00CA7887" w14:paraId="7B04FB13" w14:textId="77777777" w:rsidTr="00AE170B">
        <w:tc>
          <w:tcPr>
            <w:tcW w:w="2455" w:type="dxa"/>
            <w:gridSpan w:val="2"/>
          </w:tcPr>
          <w:p w14:paraId="6C1727DB" w14:textId="77777777" w:rsidR="000B5EDC" w:rsidRPr="00CA7887" w:rsidRDefault="000B5EDC" w:rsidP="007576E0">
            <w:pPr>
              <w:spacing w:before="120" w:after="120"/>
              <w:jc w:val="right"/>
              <w:rPr>
                <w:b/>
              </w:rPr>
            </w:pPr>
            <w:r w:rsidRPr="00CA7887">
              <w:rPr>
                <w:b/>
              </w:rPr>
              <w:t>a. Time-Based Contracts</w:t>
            </w:r>
          </w:p>
          <w:p w14:paraId="4F60F44B" w14:textId="77777777" w:rsidR="000B5EDC" w:rsidRPr="00CA7887" w:rsidRDefault="000B5EDC" w:rsidP="007576E0">
            <w:pPr>
              <w:spacing w:before="120" w:after="120"/>
              <w:ind w:left="360"/>
              <w:rPr>
                <w:b/>
              </w:rPr>
            </w:pPr>
          </w:p>
        </w:tc>
        <w:tc>
          <w:tcPr>
            <w:tcW w:w="6429" w:type="dxa"/>
            <w:gridSpan w:val="2"/>
          </w:tcPr>
          <w:p w14:paraId="5588C546" w14:textId="77777777" w:rsidR="000B5EDC" w:rsidRPr="00CA7887" w:rsidRDefault="007D1CAD" w:rsidP="009B431F">
            <w:pPr>
              <w:pStyle w:val="BodyText"/>
              <w:spacing w:before="120"/>
              <w:ind w:left="1215" w:hanging="675"/>
              <w:rPr>
                <w:szCs w:val="24"/>
              </w:rPr>
            </w:pPr>
            <w:r w:rsidRPr="00CA7887">
              <w:rPr>
                <w:bCs/>
              </w:rPr>
              <w:t xml:space="preserve">24.1.1 </w:t>
            </w:r>
            <w:r w:rsidRPr="00CA7887">
              <w:rPr>
                <w:bCs/>
              </w:rPr>
              <w:tab/>
              <w:t>If</w:t>
            </w:r>
            <w:r w:rsidR="000B5EDC" w:rsidRPr="00CA7887">
              <w:rPr>
                <w:bCs/>
              </w:rPr>
              <w:t xml:space="preserve"> a Time-</w:t>
            </w:r>
            <w:r w:rsidR="00E23488" w:rsidRPr="00CA7887">
              <w:rPr>
                <w:bCs/>
              </w:rPr>
              <w:t>B</w:t>
            </w:r>
            <w:r w:rsidR="000B5EDC" w:rsidRPr="00CA7887">
              <w:rPr>
                <w:bCs/>
              </w:rPr>
              <w:t xml:space="preserve">ased contract form is included in the RFP, the </w:t>
            </w:r>
            <w:r w:rsidR="00505222" w:rsidRPr="00CA7887">
              <w:rPr>
                <w:bCs/>
              </w:rPr>
              <w:t>Client’s e</w:t>
            </w:r>
            <w:r w:rsidR="000B5EDC" w:rsidRPr="00CA7887">
              <w:rPr>
                <w:bCs/>
              </w:rPr>
              <w:t xml:space="preserve">valuation </w:t>
            </w:r>
            <w:r w:rsidR="00505222" w:rsidRPr="00CA7887">
              <w:rPr>
                <w:bCs/>
              </w:rPr>
              <w:t>c</w:t>
            </w:r>
            <w:r w:rsidR="000B5EDC" w:rsidRPr="00CA7887">
              <w:rPr>
                <w:bCs/>
              </w:rPr>
              <w:t>ommittee will (</w:t>
            </w:r>
            <w:r w:rsidR="00505222" w:rsidRPr="00CA7887">
              <w:rPr>
                <w:bCs/>
              </w:rPr>
              <w:t>a</w:t>
            </w:r>
            <w:r w:rsidR="000B5EDC" w:rsidRPr="00CA7887">
              <w:rPr>
                <w:bCs/>
              </w:rPr>
              <w:t>) correct any computational or arithmetical errors, and (</w:t>
            </w:r>
            <w:r w:rsidR="00505222" w:rsidRPr="00CA7887">
              <w:rPr>
                <w:bCs/>
              </w:rPr>
              <w:t>b</w:t>
            </w:r>
            <w:r w:rsidR="000B5EDC" w:rsidRPr="00CA7887">
              <w:rPr>
                <w:bCs/>
              </w:rPr>
              <w:t xml:space="preserve">) adjust the prices if they fail to reflect all inputs included for the respective activities or items </w:t>
            </w:r>
            <w:r w:rsidR="00C849D1" w:rsidRPr="00CA7887">
              <w:rPr>
                <w:bCs/>
              </w:rPr>
              <w:t xml:space="preserve">included </w:t>
            </w:r>
            <w:r w:rsidR="000B5EDC" w:rsidRPr="00CA7887">
              <w:rPr>
                <w:bCs/>
              </w:rPr>
              <w:t xml:space="preserve">in the Technical Proposal. In case of discrepancy between </w:t>
            </w:r>
            <w:r w:rsidR="00505222" w:rsidRPr="00CA7887">
              <w:rPr>
                <w:bCs/>
              </w:rPr>
              <w:t>(</w:t>
            </w:r>
            <w:proofErr w:type="spellStart"/>
            <w:r w:rsidR="00505222" w:rsidRPr="00CA7887">
              <w:rPr>
                <w:bCs/>
              </w:rPr>
              <w:t>i</w:t>
            </w:r>
            <w:proofErr w:type="spellEnd"/>
            <w:r w:rsidR="00505222" w:rsidRPr="00CA7887">
              <w:rPr>
                <w:bCs/>
              </w:rPr>
              <w:t xml:space="preserve">) </w:t>
            </w:r>
            <w:r w:rsidR="000B5EDC" w:rsidRPr="00CA7887">
              <w:rPr>
                <w:bCs/>
              </w:rPr>
              <w:t xml:space="preserve">a partial amount </w:t>
            </w:r>
            <w:r w:rsidR="00505222" w:rsidRPr="00CA7887">
              <w:rPr>
                <w:bCs/>
              </w:rPr>
              <w:t xml:space="preserve">(sub-total) </w:t>
            </w:r>
            <w:r w:rsidR="000B5EDC" w:rsidRPr="00CA7887">
              <w:rPr>
                <w:bCs/>
              </w:rPr>
              <w:t xml:space="preserve">and the total amount, or </w:t>
            </w:r>
            <w:r w:rsidR="00505222" w:rsidRPr="00CA7887">
              <w:rPr>
                <w:bCs/>
              </w:rPr>
              <w:t xml:space="preserve">(ii) between the amount derived by multiplication of unit price with quantity and the total price, or (iii) </w:t>
            </w:r>
            <w:r w:rsidR="000B5EDC" w:rsidRPr="00CA7887">
              <w:rPr>
                <w:bCs/>
              </w:rPr>
              <w:t>between word</w:t>
            </w:r>
            <w:r w:rsidR="00505222" w:rsidRPr="00CA7887">
              <w:rPr>
                <w:bCs/>
              </w:rPr>
              <w:t>s</w:t>
            </w:r>
            <w:r w:rsidR="000B5EDC" w:rsidRPr="00CA7887">
              <w:rPr>
                <w:bCs/>
              </w:rPr>
              <w:t xml:space="preserve"> and figures, the former will prevail. In case of discrepancy between the Technical and Financial Proposals in indicating quantities of input, </w:t>
            </w:r>
            <w:r w:rsidR="00546B9D" w:rsidRPr="00CA7887">
              <w:rPr>
                <w:bCs/>
              </w:rPr>
              <w:t xml:space="preserve">the </w:t>
            </w:r>
            <w:r w:rsidR="000B5EDC" w:rsidRPr="00CA7887">
              <w:rPr>
                <w:bCs/>
              </w:rPr>
              <w:t xml:space="preserve">Technical Proposal prevails and the </w:t>
            </w:r>
            <w:r w:rsidR="00E23488" w:rsidRPr="00CA7887">
              <w:rPr>
                <w:bCs/>
              </w:rPr>
              <w:t>Client’s e</w:t>
            </w:r>
            <w:r w:rsidR="000B5EDC" w:rsidRPr="00CA7887">
              <w:rPr>
                <w:bCs/>
              </w:rPr>
              <w:t xml:space="preserve">valuation </w:t>
            </w:r>
            <w:r w:rsidR="00E23488" w:rsidRPr="00CA7887">
              <w:rPr>
                <w:bCs/>
              </w:rPr>
              <w:t>c</w:t>
            </w:r>
            <w:r w:rsidR="000B5EDC" w:rsidRPr="00CA7887">
              <w:rPr>
                <w:bCs/>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CA7887">
              <w:rPr>
                <w:bCs/>
              </w:rPr>
              <w:t>,</w:t>
            </w:r>
            <w:r w:rsidR="000B5EDC" w:rsidRPr="00CA7887">
              <w:rPr>
                <w:bCs/>
              </w:rPr>
              <w:t xml:space="preserve"> and correct the total Proposal cost.</w:t>
            </w:r>
          </w:p>
        </w:tc>
      </w:tr>
      <w:tr w:rsidR="000B5EDC" w:rsidRPr="00CA7887" w14:paraId="19E3458B" w14:textId="77777777" w:rsidTr="00AE170B">
        <w:tc>
          <w:tcPr>
            <w:tcW w:w="2455" w:type="dxa"/>
            <w:gridSpan w:val="2"/>
          </w:tcPr>
          <w:p w14:paraId="0920F048" w14:textId="77777777" w:rsidR="000B5EDC" w:rsidRPr="00CA7887" w:rsidRDefault="000B5EDC" w:rsidP="007576E0">
            <w:pPr>
              <w:spacing w:before="120" w:after="120"/>
              <w:jc w:val="right"/>
              <w:rPr>
                <w:b/>
              </w:rPr>
            </w:pPr>
            <w:r w:rsidRPr="00CA7887">
              <w:rPr>
                <w:b/>
              </w:rPr>
              <w:t>b. Lump-Sum Contracts</w:t>
            </w:r>
          </w:p>
          <w:p w14:paraId="4FAEAEAE" w14:textId="77777777" w:rsidR="000B5EDC" w:rsidRPr="00CA7887" w:rsidRDefault="000B5EDC" w:rsidP="007576E0">
            <w:pPr>
              <w:spacing w:before="120" w:after="120"/>
              <w:ind w:left="360"/>
              <w:rPr>
                <w:b/>
              </w:rPr>
            </w:pPr>
          </w:p>
        </w:tc>
        <w:tc>
          <w:tcPr>
            <w:tcW w:w="6429" w:type="dxa"/>
            <w:gridSpan w:val="2"/>
          </w:tcPr>
          <w:p w14:paraId="7B702FB6" w14:textId="77777777" w:rsidR="000B5EDC" w:rsidRPr="00CA7887" w:rsidRDefault="007B1034" w:rsidP="009B431F">
            <w:pPr>
              <w:pStyle w:val="BodyText"/>
              <w:spacing w:before="120"/>
              <w:ind w:left="1305" w:hanging="810"/>
              <w:rPr>
                <w:szCs w:val="24"/>
              </w:rPr>
            </w:pPr>
            <w:r w:rsidRPr="00CA7887">
              <w:rPr>
                <w:bCs/>
              </w:rPr>
              <w:t>24.</w:t>
            </w:r>
            <w:r w:rsidR="00E02590" w:rsidRPr="00CA7887">
              <w:rPr>
                <w:bCs/>
              </w:rPr>
              <w:t xml:space="preserve">1.2  </w:t>
            </w:r>
            <w:r w:rsidR="0027492E" w:rsidRPr="00CA7887">
              <w:rPr>
                <w:bCs/>
              </w:rPr>
              <w:t xml:space="preserve"> </w:t>
            </w:r>
            <w:r w:rsidR="000B5EDC" w:rsidRPr="00CA7887">
              <w:rPr>
                <w:bCs/>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CA7887">
              <w:rPr>
                <w:bCs/>
              </w:rPr>
              <w:t xml:space="preserve">ITC </w:t>
            </w:r>
            <w:r w:rsidR="000B5EDC" w:rsidRPr="00CA7887">
              <w:rPr>
                <w:bCs/>
              </w:rPr>
              <w:t>25,</w:t>
            </w:r>
            <w:r w:rsidR="00505222" w:rsidRPr="00CA7887">
              <w:rPr>
                <w:bCs/>
              </w:rPr>
              <w:t xml:space="preserve"> specified </w:t>
            </w:r>
            <w:r w:rsidR="000B5EDC" w:rsidRPr="00CA7887">
              <w:rPr>
                <w:bCs/>
              </w:rPr>
              <w:t>in the Financial Proposal</w:t>
            </w:r>
            <w:r w:rsidR="00505222" w:rsidRPr="00CA7887">
              <w:rPr>
                <w:bCs/>
              </w:rPr>
              <w:t xml:space="preserve"> (Form </w:t>
            </w:r>
            <w:r w:rsidR="00744EE9" w:rsidRPr="00CA7887">
              <w:rPr>
                <w:bCs/>
              </w:rPr>
              <w:t>FIN-</w:t>
            </w:r>
            <w:r w:rsidR="00505222" w:rsidRPr="00CA7887">
              <w:rPr>
                <w:bCs/>
              </w:rPr>
              <w:t>1)</w:t>
            </w:r>
            <w:r w:rsidR="000B5EDC" w:rsidRPr="00CA7887">
              <w:rPr>
                <w:bCs/>
              </w:rPr>
              <w:t xml:space="preserve"> shall be considered as the offered price.</w:t>
            </w:r>
            <w:r w:rsidR="003A2AF2" w:rsidRPr="00CA7887">
              <w:rPr>
                <w:bCs/>
              </w:rPr>
              <w:t xml:space="preserve"> </w:t>
            </w:r>
            <w:r w:rsidR="003A2AF2" w:rsidRPr="00CA7887">
              <w:t>Where there is a discrepancy between the amount in words and the amount figures, the amount in words shall prevail.</w:t>
            </w:r>
            <w:r w:rsidR="00F84405" w:rsidRPr="00CA7887">
              <w:rPr>
                <w:bCs/>
              </w:rPr>
              <w:t xml:space="preserve"> </w:t>
            </w:r>
          </w:p>
        </w:tc>
      </w:tr>
      <w:tr w:rsidR="000B5EDC" w:rsidRPr="00CA7887" w14:paraId="738FBE8F" w14:textId="77777777" w:rsidTr="00AE170B">
        <w:tc>
          <w:tcPr>
            <w:tcW w:w="2455" w:type="dxa"/>
            <w:gridSpan w:val="2"/>
          </w:tcPr>
          <w:p w14:paraId="3EEF92AE" w14:textId="77777777" w:rsidR="000B5EDC" w:rsidRPr="009B431F" w:rsidRDefault="000B5EDC" w:rsidP="009B431F">
            <w:pPr>
              <w:pStyle w:val="HeadingITC2"/>
              <w:spacing w:before="120" w:after="120"/>
              <w:ind w:left="360"/>
              <w:contextualSpacing w:val="0"/>
            </w:pPr>
            <w:bookmarkStart w:id="126" w:name="_Toc474333904"/>
            <w:bookmarkStart w:id="127" w:name="_Toc474334073"/>
            <w:bookmarkStart w:id="128" w:name="_Toc494209451"/>
            <w:bookmarkStart w:id="129" w:name="_Toc66718256"/>
            <w:r w:rsidRPr="009B431F">
              <w:t>Taxes</w:t>
            </w:r>
            <w:bookmarkEnd w:id="126"/>
            <w:bookmarkEnd w:id="127"/>
            <w:bookmarkEnd w:id="128"/>
            <w:bookmarkEnd w:id="129"/>
          </w:p>
        </w:tc>
        <w:tc>
          <w:tcPr>
            <w:tcW w:w="6429" w:type="dxa"/>
            <w:gridSpan w:val="2"/>
          </w:tcPr>
          <w:p w14:paraId="07DAE4FF" w14:textId="267B4262" w:rsidR="00546B9D" w:rsidRPr="009B431F" w:rsidRDefault="000B5EDC" w:rsidP="009B431F">
            <w:pPr>
              <w:pStyle w:val="ListParagraph"/>
              <w:numPr>
                <w:ilvl w:val="1"/>
                <w:numId w:val="5"/>
              </w:numPr>
              <w:spacing w:before="120" w:after="120"/>
              <w:ind w:left="582" w:hanging="582"/>
              <w:contextualSpacing w:val="0"/>
              <w:jc w:val="both"/>
            </w:pPr>
            <w:r w:rsidRPr="009B431F">
              <w:t xml:space="preserve">The Client’s evaluation of the Consultant’s Financial Proposal </w:t>
            </w:r>
            <w:r w:rsidR="00505222" w:rsidRPr="009B431F">
              <w:t xml:space="preserve">shall </w:t>
            </w:r>
            <w:r w:rsidRPr="009B431F">
              <w:t xml:space="preserve">exclude taxes and duties in the Client’s country in accordance with the instructions in the </w:t>
            </w:r>
            <w:r w:rsidRPr="009B431F">
              <w:rPr>
                <w:b/>
              </w:rPr>
              <w:t>Data Sheet</w:t>
            </w:r>
            <w:r w:rsidRPr="009B431F">
              <w:t>.</w:t>
            </w:r>
          </w:p>
        </w:tc>
      </w:tr>
      <w:tr w:rsidR="000B5EDC" w:rsidRPr="00CA7887" w14:paraId="06337B76" w14:textId="77777777" w:rsidTr="00AE170B">
        <w:tc>
          <w:tcPr>
            <w:tcW w:w="2455" w:type="dxa"/>
            <w:gridSpan w:val="2"/>
          </w:tcPr>
          <w:p w14:paraId="6C8E6F6E" w14:textId="77777777" w:rsidR="000B5EDC" w:rsidRPr="009B431F" w:rsidRDefault="000B5EDC" w:rsidP="009B431F">
            <w:pPr>
              <w:pStyle w:val="HeadingITC2"/>
              <w:spacing w:before="120" w:after="120"/>
              <w:ind w:left="360"/>
              <w:contextualSpacing w:val="0"/>
            </w:pPr>
            <w:bookmarkStart w:id="130" w:name="_Toc474333905"/>
            <w:bookmarkStart w:id="131" w:name="_Toc474334074"/>
            <w:bookmarkStart w:id="132" w:name="_Toc494209452"/>
            <w:bookmarkStart w:id="133" w:name="_Toc66718257"/>
            <w:r w:rsidRPr="009B431F">
              <w:t xml:space="preserve">Conversion to </w:t>
            </w:r>
            <w:r w:rsidRPr="009B431F">
              <w:lastRenderedPageBreak/>
              <w:t>Single Currency</w:t>
            </w:r>
            <w:bookmarkEnd w:id="130"/>
            <w:bookmarkEnd w:id="131"/>
            <w:bookmarkEnd w:id="132"/>
            <w:bookmarkEnd w:id="133"/>
          </w:p>
        </w:tc>
        <w:tc>
          <w:tcPr>
            <w:tcW w:w="6429" w:type="dxa"/>
            <w:gridSpan w:val="2"/>
          </w:tcPr>
          <w:p w14:paraId="2F55B5FD" w14:textId="77777777" w:rsidR="000B5EDC" w:rsidRPr="00CA7887" w:rsidRDefault="000B5EDC" w:rsidP="009B431F">
            <w:pPr>
              <w:pStyle w:val="ListParagraph"/>
              <w:numPr>
                <w:ilvl w:val="1"/>
                <w:numId w:val="5"/>
              </w:numPr>
              <w:spacing w:before="120" w:after="120"/>
              <w:ind w:left="582" w:hanging="582"/>
              <w:contextualSpacing w:val="0"/>
              <w:jc w:val="both"/>
            </w:pPr>
            <w:r w:rsidRPr="00CA7887">
              <w:lastRenderedPageBreak/>
              <w:t>For</w:t>
            </w:r>
            <w:r w:rsidRPr="00CA7887">
              <w:rPr>
                <w:bCs/>
              </w:rPr>
              <w:t xml:space="preserve"> the evaluation purposes, prices shall be converted to a </w:t>
            </w:r>
            <w:r w:rsidRPr="00CA7887">
              <w:rPr>
                <w:bCs/>
              </w:rPr>
              <w:lastRenderedPageBreak/>
              <w:t xml:space="preserve">single </w:t>
            </w:r>
            <w:r w:rsidRPr="00CA7887">
              <w:t>currency</w:t>
            </w:r>
            <w:r w:rsidRPr="00CA7887">
              <w:rPr>
                <w:bCs/>
              </w:rPr>
              <w:t xml:space="preserve"> using the selling rates of exchange, source and date indicated in the </w:t>
            </w:r>
            <w:r w:rsidRPr="00CA7887">
              <w:rPr>
                <w:b/>
                <w:bCs/>
              </w:rPr>
              <w:t>Data Sheet</w:t>
            </w:r>
            <w:r w:rsidRPr="00CA7887">
              <w:rPr>
                <w:bCs/>
              </w:rPr>
              <w:t>.</w:t>
            </w:r>
          </w:p>
        </w:tc>
      </w:tr>
      <w:tr w:rsidR="00775777" w:rsidRPr="00CA7887" w14:paraId="062DFA36" w14:textId="77777777" w:rsidTr="00AE170B">
        <w:tc>
          <w:tcPr>
            <w:tcW w:w="2455" w:type="dxa"/>
            <w:gridSpan w:val="2"/>
          </w:tcPr>
          <w:p w14:paraId="00141B76" w14:textId="77777777" w:rsidR="00775777" w:rsidRPr="009B431F" w:rsidRDefault="00775777" w:rsidP="009B431F">
            <w:pPr>
              <w:pStyle w:val="HeadingITC2"/>
              <w:spacing w:before="120" w:after="120"/>
              <w:ind w:left="360"/>
              <w:contextualSpacing w:val="0"/>
            </w:pPr>
            <w:bookmarkStart w:id="134" w:name="_Toc494209453"/>
            <w:bookmarkStart w:id="135" w:name="_Toc66718258"/>
            <w:r w:rsidRPr="009B431F">
              <w:lastRenderedPageBreak/>
              <w:t>Combined Quality and Cost Evaluation</w:t>
            </w:r>
            <w:bookmarkEnd w:id="134"/>
            <w:bookmarkEnd w:id="135"/>
          </w:p>
        </w:tc>
        <w:tc>
          <w:tcPr>
            <w:tcW w:w="6429" w:type="dxa"/>
            <w:gridSpan w:val="2"/>
          </w:tcPr>
          <w:p w14:paraId="1E6E3D2F" w14:textId="77777777" w:rsidR="00775777" w:rsidRPr="00CA7887" w:rsidRDefault="00775777" w:rsidP="007576E0">
            <w:pPr>
              <w:spacing w:before="120" w:after="120"/>
              <w:jc w:val="both"/>
            </w:pPr>
          </w:p>
        </w:tc>
      </w:tr>
      <w:tr w:rsidR="000B5EDC" w:rsidRPr="00CA7887" w14:paraId="5ECA9398" w14:textId="77777777" w:rsidTr="00AE170B">
        <w:tc>
          <w:tcPr>
            <w:tcW w:w="2455" w:type="dxa"/>
            <w:gridSpan w:val="2"/>
          </w:tcPr>
          <w:p w14:paraId="2CE4AB55" w14:textId="77777777" w:rsidR="000B5EDC" w:rsidRPr="00CA7887" w:rsidRDefault="000B5EDC" w:rsidP="007576E0">
            <w:pPr>
              <w:pStyle w:val="ListParagraph"/>
              <w:numPr>
                <w:ilvl w:val="1"/>
                <w:numId w:val="10"/>
              </w:numPr>
              <w:spacing w:before="120" w:after="120"/>
              <w:ind w:left="360" w:firstLine="0"/>
              <w:contextualSpacing w:val="0"/>
              <w:rPr>
                <w:b/>
              </w:rPr>
            </w:pPr>
            <w:r w:rsidRPr="00CA7887">
              <w:rPr>
                <w:b/>
              </w:rPr>
              <w:t>Q</w:t>
            </w:r>
            <w:r w:rsidR="0027492E" w:rsidRPr="00CA7887">
              <w:rPr>
                <w:b/>
              </w:rPr>
              <w:t>uality</w:t>
            </w:r>
            <w:r w:rsidR="0073194B" w:rsidRPr="00CA7887">
              <w:rPr>
                <w:b/>
              </w:rPr>
              <w:t xml:space="preserve"> and </w:t>
            </w:r>
            <w:r w:rsidRPr="00CA7887">
              <w:rPr>
                <w:b/>
              </w:rPr>
              <w:t>C</w:t>
            </w:r>
            <w:r w:rsidR="0073194B" w:rsidRPr="00CA7887">
              <w:rPr>
                <w:b/>
              </w:rPr>
              <w:t>ost-</w:t>
            </w:r>
            <w:r w:rsidRPr="00CA7887">
              <w:rPr>
                <w:b/>
              </w:rPr>
              <w:t>B</w:t>
            </w:r>
            <w:r w:rsidR="0073194B" w:rsidRPr="00CA7887">
              <w:rPr>
                <w:b/>
              </w:rPr>
              <w:t xml:space="preserve">ased </w:t>
            </w:r>
            <w:r w:rsidRPr="00CA7887">
              <w:rPr>
                <w:b/>
              </w:rPr>
              <w:t>S</w:t>
            </w:r>
            <w:r w:rsidR="0073194B" w:rsidRPr="00CA7887">
              <w:rPr>
                <w:b/>
              </w:rPr>
              <w:t>election (QCBS)</w:t>
            </w:r>
          </w:p>
          <w:p w14:paraId="5B8D9AD1" w14:textId="77777777" w:rsidR="000B5EDC" w:rsidRPr="00CA7887" w:rsidRDefault="000B5EDC" w:rsidP="007576E0">
            <w:pPr>
              <w:pStyle w:val="ListParagraph"/>
              <w:spacing w:before="120" w:after="120"/>
              <w:ind w:left="1440"/>
              <w:contextualSpacing w:val="0"/>
              <w:rPr>
                <w:b/>
              </w:rPr>
            </w:pPr>
          </w:p>
        </w:tc>
        <w:tc>
          <w:tcPr>
            <w:tcW w:w="6429" w:type="dxa"/>
            <w:gridSpan w:val="2"/>
          </w:tcPr>
          <w:p w14:paraId="627933F1"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In </w:t>
            </w:r>
            <w:r w:rsidR="00AF64A2" w:rsidRPr="00CA7887">
              <w:t xml:space="preserve">the </w:t>
            </w:r>
            <w:r w:rsidRPr="00CA7887">
              <w:t>case of Q</w:t>
            </w:r>
            <w:r w:rsidR="0073194B" w:rsidRPr="00CA7887">
              <w:t>CBS</w:t>
            </w:r>
            <w:r w:rsidRPr="00CA7887">
              <w:t xml:space="preserve">, the total score is calculated by weighting the </w:t>
            </w:r>
            <w:r w:rsidR="00505222" w:rsidRPr="00CA7887">
              <w:t xml:space="preserve">technical </w:t>
            </w:r>
            <w:r w:rsidRPr="00CA7887">
              <w:t xml:space="preserve">and </w:t>
            </w:r>
            <w:r w:rsidR="00505222" w:rsidRPr="00CA7887">
              <w:t xml:space="preserve">financial </w:t>
            </w:r>
            <w:r w:rsidRPr="00CA7887">
              <w:t xml:space="preserve">scores and adding them as per </w:t>
            </w:r>
            <w:r w:rsidR="00AF64A2" w:rsidRPr="00CA7887">
              <w:t xml:space="preserve">the </w:t>
            </w:r>
            <w:r w:rsidRPr="00CA7887">
              <w:t xml:space="preserve">formula and instructions in the </w:t>
            </w:r>
            <w:r w:rsidRPr="00CA7887">
              <w:rPr>
                <w:b/>
              </w:rPr>
              <w:t>Data Sheet</w:t>
            </w:r>
            <w:r w:rsidRPr="00CA7887">
              <w:t xml:space="preserve">. The Consultant </w:t>
            </w:r>
            <w:r w:rsidR="000972B4" w:rsidRPr="00CA7887">
              <w:t xml:space="preserve">with the </w:t>
            </w:r>
            <w:r w:rsidR="003A2AF2" w:rsidRPr="00CA7887">
              <w:t xml:space="preserve">Most Advantageous Proposal, which is the Proposal that achieves the highest combined technical and financial scores, </w:t>
            </w:r>
            <w:r w:rsidRPr="00CA7887">
              <w:t>will be invited for negotiations.</w:t>
            </w:r>
          </w:p>
        </w:tc>
      </w:tr>
      <w:tr w:rsidR="000B5EDC" w:rsidRPr="00CA7887" w14:paraId="2ECDCFC4" w14:textId="77777777" w:rsidTr="00AE170B">
        <w:tc>
          <w:tcPr>
            <w:tcW w:w="2455" w:type="dxa"/>
            <w:gridSpan w:val="2"/>
          </w:tcPr>
          <w:p w14:paraId="1C8D0F67" w14:textId="77777777" w:rsidR="000B5EDC" w:rsidRPr="00CA7887" w:rsidRDefault="00FA4BE3" w:rsidP="007576E0">
            <w:pPr>
              <w:spacing w:before="120" w:after="120"/>
              <w:ind w:left="360"/>
              <w:rPr>
                <w:b/>
              </w:rPr>
            </w:pPr>
            <w:r w:rsidRPr="00CA7887">
              <w:rPr>
                <w:b/>
              </w:rPr>
              <w:t xml:space="preserve">b. </w:t>
            </w:r>
            <w:r w:rsidR="000B5EDC" w:rsidRPr="00CA7887">
              <w:rPr>
                <w:b/>
              </w:rPr>
              <w:t>Fixed-Budget Selection</w:t>
            </w:r>
            <w:r w:rsidR="00733195" w:rsidRPr="00CA7887">
              <w:rPr>
                <w:b/>
              </w:rPr>
              <w:t xml:space="preserve"> </w:t>
            </w:r>
            <w:r w:rsidR="0073194B" w:rsidRPr="00CA7887">
              <w:rPr>
                <w:b/>
              </w:rPr>
              <w:t>(FBS)</w:t>
            </w:r>
          </w:p>
        </w:tc>
        <w:tc>
          <w:tcPr>
            <w:tcW w:w="6429" w:type="dxa"/>
            <w:gridSpan w:val="2"/>
          </w:tcPr>
          <w:p w14:paraId="6A94AC72" w14:textId="77777777" w:rsidR="001B51ED" w:rsidRPr="009B431F" w:rsidRDefault="000B5EDC" w:rsidP="009B431F">
            <w:pPr>
              <w:pStyle w:val="ListParagraph"/>
              <w:numPr>
                <w:ilvl w:val="1"/>
                <w:numId w:val="5"/>
              </w:numPr>
              <w:spacing w:before="120" w:after="120"/>
              <w:ind w:left="582" w:hanging="582"/>
              <w:contextualSpacing w:val="0"/>
              <w:jc w:val="both"/>
            </w:pPr>
            <w:r w:rsidRPr="009B431F">
              <w:t>In the case of F</w:t>
            </w:r>
            <w:r w:rsidR="0073194B" w:rsidRPr="009B431F">
              <w:t>BS</w:t>
            </w:r>
            <w:r w:rsidRPr="009B431F">
              <w:t xml:space="preserve">, </w:t>
            </w:r>
            <w:r w:rsidR="001B51ED" w:rsidRPr="009B431F">
              <w:t xml:space="preserve">those Proposals that exceed the budget indicated </w:t>
            </w:r>
            <w:r w:rsidR="006A5B83" w:rsidRPr="009B431F">
              <w:t xml:space="preserve">in </w:t>
            </w:r>
            <w:r w:rsidR="008C70CB" w:rsidRPr="009B431F">
              <w:t xml:space="preserve">ITC </w:t>
            </w:r>
            <w:r w:rsidR="000744C9" w:rsidRPr="009B431F">
              <w:t xml:space="preserve">14.1.4 of the </w:t>
            </w:r>
            <w:r w:rsidR="001B51ED" w:rsidRPr="009B431F">
              <w:rPr>
                <w:b/>
              </w:rPr>
              <w:t>Data Sheet</w:t>
            </w:r>
            <w:r w:rsidR="001B51ED" w:rsidRPr="009B431F">
              <w:t xml:space="preserve"> shall be rejected.</w:t>
            </w:r>
          </w:p>
          <w:p w14:paraId="64A87CEF" w14:textId="77777777" w:rsidR="000B5EDC" w:rsidRPr="009B431F" w:rsidRDefault="001B51ED" w:rsidP="009B431F">
            <w:pPr>
              <w:pStyle w:val="ListParagraph"/>
              <w:numPr>
                <w:ilvl w:val="1"/>
                <w:numId w:val="5"/>
              </w:numPr>
              <w:spacing w:before="120" w:after="120"/>
              <w:ind w:left="582" w:hanging="582"/>
              <w:contextualSpacing w:val="0"/>
              <w:jc w:val="both"/>
            </w:pPr>
            <w:r w:rsidRPr="009B431F">
              <w:t>T</w:t>
            </w:r>
            <w:r w:rsidR="000B5EDC" w:rsidRPr="009B431F">
              <w:t xml:space="preserve">he Client will select the Consultant </w:t>
            </w:r>
            <w:r w:rsidR="003A2AF2" w:rsidRPr="009B431F">
              <w:t xml:space="preserve">with the Most Advantageous Proposal, which is the </w:t>
            </w:r>
            <w:r w:rsidR="000B5EDC" w:rsidRPr="009B431F">
              <w:t>highest</w:t>
            </w:r>
            <w:r w:rsidR="00733195" w:rsidRPr="009B431F">
              <w:t>-</w:t>
            </w:r>
            <w:r w:rsidR="000B5EDC" w:rsidRPr="009B431F">
              <w:t xml:space="preserve">ranked Technical Proposal </w:t>
            </w:r>
            <w:r w:rsidR="00621EF8" w:rsidRPr="009B431F">
              <w:t xml:space="preserve">that does not exceed </w:t>
            </w:r>
            <w:r w:rsidR="000B5EDC" w:rsidRPr="009B431F">
              <w:t xml:space="preserve">the budget indicated in the RFP, and invite </w:t>
            </w:r>
            <w:r w:rsidR="00CC7A10" w:rsidRPr="009B431F">
              <w:t xml:space="preserve">such Consultant </w:t>
            </w:r>
            <w:r w:rsidR="000B5EDC" w:rsidRPr="009B431F">
              <w:t>to negotiate the Contract.</w:t>
            </w:r>
          </w:p>
        </w:tc>
      </w:tr>
      <w:tr w:rsidR="009B7C17" w:rsidRPr="00CA7887" w14:paraId="4DE190D9" w14:textId="77777777" w:rsidTr="00AE170B">
        <w:trPr>
          <w:trHeight w:val="1901"/>
        </w:trPr>
        <w:tc>
          <w:tcPr>
            <w:tcW w:w="2455" w:type="dxa"/>
            <w:gridSpan w:val="2"/>
          </w:tcPr>
          <w:p w14:paraId="28A85E1B" w14:textId="77777777" w:rsidR="009B7C17" w:rsidRPr="00CA7887" w:rsidRDefault="009B7C17" w:rsidP="007576E0">
            <w:pPr>
              <w:spacing w:before="120" w:after="120"/>
              <w:ind w:left="360"/>
              <w:rPr>
                <w:b/>
              </w:rPr>
            </w:pPr>
            <w:r w:rsidRPr="00CA7887">
              <w:rPr>
                <w:b/>
              </w:rPr>
              <w:t>c. Least-Cost Selection</w:t>
            </w:r>
          </w:p>
        </w:tc>
        <w:tc>
          <w:tcPr>
            <w:tcW w:w="6429" w:type="dxa"/>
            <w:gridSpan w:val="2"/>
          </w:tcPr>
          <w:p w14:paraId="5E2F0BB9" w14:textId="77777777" w:rsidR="009B7C17" w:rsidRPr="009B431F" w:rsidRDefault="009B7C17" w:rsidP="009B431F">
            <w:pPr>
              <w:pStyle w:val="ListParagraph"/>
              <w:numPr>
                <w:ilvl w:val="1"/>
                <w:numId w:val="5"/>
              </w:numPr>
              <w:spacing w:before="120" w:after="120"/>
              <w:ind w:left="582" w:hanging="582"/>
              <w:contextualSpacing w:val="0"/>
              <w:jc w:val="both"/>
            </w:pPr>
            <w:r w:rsidRPr="009B431F">
              <w:t xml:space="preserve">In the case of Least-Cost Selection (LCS), the Client will select the Consultant with the Most Advantageous Proposal, which is the Proposal with the lowest evaluated total price among those Proposals that achieved the minimum qualifying technical score, and invite such a </w:t>
            </w:r>
            <w:proofErr w:type="gramStart"/>
            <w:r w:rsidRPr="009B431F">
              <w:t>Consultant</w:t>
            </w:r>
            <w:proofErr w:type="gramEnd"/>
            <w:r w:rsidRPr="009B431F">
              <w:t xml:space="preserve"> to negotiate the Contract.</w:t>
            </w:r>
          </w:p>
        </w:tc>
      </w:tr>
      <w:tr w:rsidR="000B5EDC" w:rsidRPr="00CA7887" w14:paraId="5350760B" w14:textId="77777777" w:rsidTr="009A69C4">
        <w:tc>
          <w:tcPr>
            <w:tcW w:w="8884" w:type="dxa"/>
            <w:gridSpan w:val="4"/>
          </w:tcPr>
          <w:p w14:paraId="617EAA19" w14:textId="77777777" w:rsidR="000B5EDC" w:rsidRPr="009B431F" w:rsidRDefault="000B5EDC" w:rsidP="009B431F">
            <w:pPr>
              <w:pStyle w:val="HeadingITC1"/>
              <w:spacing w:before="120" w:after="120"/>
              <w:rPr>
                <w:rFonts w:ascii="Times New Roman" w:hAnsi="Times New Roman"/>
              </w:rPr>
            </w:pPr>
            <w:bookmarkStart w:id="136" w:name="_Toc474333906"/>
            <w:bookmarkStart w:id="137" w:name="_Toc474334075"/>
            <w:bookmarkStart w:id="138" w:name="_Toc494209454"/>
            <w:bookmarkStart w:id="139" w:name="_Toc66718259"/>
            <w:r w:rsidRPr="009B431F">
              <w:t xml:space="preserve">D. </w:t>
            </w:r>
            <w:r w:rsidR="00EA2584" w:rsidRPr="009B431F">
              <w:t xml:space="preserve"> </w:t>
            </w:r>
            <w:r w:rsidRPr="009B431F">
              <w:t>Negotiations and Award</w:t>
            </w:r>
            <w:bookmarkEnd w:id="136"/>
            <w:bookmarkEnd w:id="137"/>
            <w:bookmarkEnd w:id="138"/>
            <w:bookmarkEnd w:id="139"/>
          </w:p>
        </w:tc>
      </w:tr>
      <w:tr w:rsidR="000B5EDC" w:rsidRPr="00CA7887" w14:paraId="4C740918" w14:textId="77777777" w:rsidTr="00AE170B">
        <w:tc>
          <w:tcPr>
            <w:tcW w:w="2455" w:type="dxa"/>
            <w:gridSpan w:val="2"/>
          </w:tcPr>
          <w:p w14:paraId="50CD7297" w14:textId="77777777" w:rsidR="000B5EDC" w:rsidRPr="009B431F" w:rsidRDefault="000B5EDC" w:rsidP="009B431F">
            <w:pPr>
              <w:pStyle w:val="HeadingITC2"/>
              <w:spacing w:before="120" w:after="120"/>
              <w:ind w:left="360"/>
              <w:contextualSpacing w:val="0"/>
            </w:pPr>
            <w:bookmarkStart w:id="140" w:name="_Toc494209455"/>
            <w:bookmarkStart w:id="141" w:name="_Toc66718260"/>
            <w:r w:rsidRPr="009B431F">
              <w:t>Negotiations</w:t>
            </w:r>
            <w:bookmarkEnd w:id="140"/>
            <w:bookmarkEnd w:id="141"/>
          </w:p>
        </w:tc>
        <w:tc>
          <w:tcPr>
            <w:tcW w:w="6429" w:type="dxa"/>
            <w:gridSpan w:val="2"/>
          </w:tcPr>
          <w:p w14:paraId="74B1E896" w14:textId="77777777" w:rsidR="000B5EDC" w:rsidRPr="00CA7887" w:rsidRDefault="00AF64A2" w:rsidP="009B431F">
            <w:pPr>
              <w:pStyle w:val="ListParagraph"/>
              <w:numPr>
                <w:ilvl w:val="1"/>
                <w:numId w:val="5"/>
              </w:numPr>
              <w:spacing w:before="120" w:after="120"/>
              <w:ind w:left="582" w:hanging="582"/>
              <w:contextualSpacing w:val="0"/>
              <w:jc w:val="both"/>
            </w:pPr>
            <w:r w:rsidRPr="00CA7887">
              <w:t>The n</w:t>
            </w:r>
            <w:r w:rsidR="000B5EDC" w:rsidRPr="00CA7887">
              <w:t>egotiations will be held at the date and address indicated in the Da</w:t>
            </w:r>
            <w:r w:rsidRPr="00CA7887">
              <w:t xml:space="preserve">ta Sheet with the Consultant’s </w:t>
            </w:r>
            <w:r w:rsidR="000B5EDC" w:rsidRPr="00CA7887">
              <w:t xml:space="preserve">representative(s) who must </w:t>
            </w:r>
            <w:r w:rsidRPr="00CA7887">
              <w:t xml:space="preserve">have written power of attorney </w:t>
            </w:r>
            <w:r w:rsidR="000B5EDC" w:rsidRPr="00CA7887">
              <w:t xml:space="preserve">to negotiate and sign a Contract on behalf of the Consultant. </w:t>
            </w:r>
          </w:p>
          <w:p w14:paraId="6834CB9C"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The Client shall prepare minutes of negotiations </w:t>
            </w:r>
            <w:r w:rsidR="00CA1141" w:rsidRPr="00CA7887">
              <w:t xml:space="preserve">that </w:t>
            </w:r>
            <w:r w:rsidRPr="00CA7887">
              <w:t>are signed by the Client and the Consultant’s authorized representative.</w:t>
            </w:r>
          </w:p>
        </w:tc>
      </w:tr>
      <w:tr w:rsidR="000B5EDC" w:rsidRPr="00CA7887" w14:paraId="50F5B466" w14:textId="77777777" w:rsidTr="00AE170B">
        <w:tc>
          <w:tcPr>
            <w:tcW w:w="2455" w:type="dxa"/>
            <w:gridSpan w:val="2"/>
          </w:tcPr>
          <w:p w14:paraId="1A8DCD5D" w14:textId="77777777" w:rsidR="009A2264" w:rsidRPr="00CA7887" w:rsidRDefault="00CA1141" w:rsidP="007576E0">
            <w:pPr>
              <w:pStyle w:val="ListParagraph"/>
              <w:tabs>
                <w:tab w:val="left" w:pos="360"/>
              </w:tabs>
              <w:spacing w:before="120" w:after="120"/>
              <w:ind w:left="360"/>
              <w:contextualSpacing w:val="0"/>
              <w:rPr>
                <w:b/>
              </w:rPr>
            </w:pPr>
            <w:r w:rsidRPr="00CA7887">
              <w:rPr>
                <w:b/>
              </w:rPr>
              <w:t xml:space="preserve">a. </w:t>
            </w:r>
            <w:r w:rsidR="000B5EDC" w:rsidRPr="00CA7887">
              <w:rPr>
                <w:b/>
              </w:rPr>
              <w:t>Availability of Key Experts</w:t>
            </w:r>
          </w:p>
        </w:tc>
        <w:tc>
          <w:tcPr>
            <w:tcW w:w="6429" w:type="dxa"/>
            <w:gridSpan w:val="2"/>
          </w:tcPr>
          <w:p w14:paraId="4D0C34FD"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The invited Consultant shall confirm </w:t>
            </w:r>
            <w:r w:rsidR="00C96644" w:rsidRPr="00CA7887">
              <w:t xml:space="preserve">the </w:t>
            </w:r>
            <w:r w:rsidRPr="00CA7887">
              <w:t xml:space="preserve">availability of all Key Experts included in the Proposal </w:t>
            </w:r>
            <w:r w:rsidR="00E23488" w:rsidRPr="00CA7887">
              <w:t>as a pre-requisite to</w:t>
            </w:r>
            <w:r w:rsidR="00A9178E" w:rsidRPr="00CA7887">
              <w:t xml:space="preserve"> the negotiations, </w:t>
            </w:r>
            <w:r w:rsidR="00E23488" w:rsidRPr="00CA7887">
              <w:t>or</w:t>
            </w:r>
            <w:r w:rsidRPr="00CA7887">
              <w:t xml:space="preserve">, if applicable, </w:t>
            </w:r>
            <w:r w:rsidR="00E23488" w:rsidRPr="00CA7887">
              <w:t xml:space="preserve">a replacement in accordance with </w:t>
            </w:r>
            <w:r w:rsidR="008C70CB" w:rsidRPr="00CA7887">
              <w:t xml:space="preserve">ITC </w:t>
            </w:r>
            <w:r w:rsidRPr="00CA7887">
              <w:t>12</w:t>
            </w:r>
            <w:r w:rsidR="008C70CB" w:rsidRPr="00CA7887">
              <w:t>.</w:t>
            </w:r>
            <w:r w:rsidRPr="00CA7887">
              <w:t xml:space="preserve"> Failure to confirm the Key </w:t>
            </w:r>
            <w:r w:rsidRPr="00CA7887">
              <w:lastRenderedPageBreak/>
              <w:t>Experts</w:t>
            </w:r>
            <w:r w:rsidR="00C9793D" w:rsidRPr="00CA7887">
              <w:t>’</w:t>
            </w:r>
            <w:r w:rsidRPr="00CA7887">
              <w:t xml:space="preserve"> availability may result in </w:t>
            </w:r>
            <w:r w:rsidR="00C9793D" w:rsidRPr="00CA7887">
              <w:t xml:space="preserve">the </w:t>
            </w:r>
            <w:r w:rsidR="00CC7A10" w:rsidRPr="00CA7887">
              <w:t xml:space="preserve">rejection of the Consultant’s Proposal and </w:t>
            </w:r>
            <w:r w:rsidRPr="00CA7887">
              <w:t>the Client proceeding to negotiate the Contract with the next-ranked Consultant</w:t>
            </w:r>
            <w:r w:rsidR="00E23488" w:rsidRPr="00CA7887">
              <w:t>.</w:t>
            </w:r>
            <w:r w:rsidRPr="00CA7887">
              <w:t xml:space="preserve"> </w:t>
            </w:r>
          </w:p>
          <w:p w14:paraId="68599D55" w14:textId="77777777" w:rsidR="000B5EDC" w:rsidRPr="00CA7887" w:rsidDel="00ED2657" w:rsidRDefault="000B5EDC" w:rsidP="009B431F">
            <w:pPr>
              <w:pStyle w:val="ListParagraph"/>
              <w:numPr>
                <w:ilvl w:val="1"/>
                <w:numId w:val="5"/>
              </w:numPr>
              <w:spacing w:before="120" w:after="120"/>
              <w:ind w:left="582" w:hanging="582"/>
              <w:contextualSpacing w:val="0"/>
              <w:jc w:val="both"/>
            </w:pPr>
            <w:r w:rsidRPr="00CA7887">
              <w:t>Notwithstand</w:t>
            </w:r>
            <w:r w:rsidR="00C96644" w:rsidRPr="00CA7887">
              <w:t>ing the above, the substitution</w:t>
            </w:r>
            <w:r w:rsidRPr="00CA7887">
              <w:t xml:space="preserve"> of Key Experts at the negotiations may be considered </w:t>
            </w:r>
            <w:r w:rsidR="00E23488" w:rsidRPr="00CA7887">
              <w:t xml:space="preserve">if </w:t>
            </w:r>
            <w:r w:rsidRPr="00CA7887">
              <w:t xml:space="preserve">due </w:t>
            </w:r>
            <w:r w:rsidR="00E23488" w:rsidRPr="00CA7887">
              <w:t xml:space="preserve">solely </w:t>
            </w:r>
            <w:r w:rsidRPr="00CA7887">
              <w:t xml:space="preserve">to circumstances outside the reasonable control of </w:t>
            </w:r>
            <w:r w:rsidR="00E23488" w:rsidRPr="00CA7887">
              <w:t xml:space="preserve">and not foreseeable by </w:t>
            </w:r>
            <w:r w:rsidRPr="00CA7887">
              <w:t xml:space="preserve">the Consultant, including but not limited to death or medical incapacity. In such case, the Consultant shall offer a substitute </w:t>
            </w:r>
            <w:r w:rsidR="00CC7A10" w:rsidRPr="00CA7887">
              <w:t xml:space="preserve">Key Expert </w:t>
            </w:r>
            <w:r w:rsidRPr="00CA7887">
              <w:t xml:space="preserve">within the period of time specified in the letter of </w:t>
            </w:r>
            <w:r w:rsidR="00CC7A10" w:rsidRPr="00CA7887">
              <w:t xml:space="preserve">invitation </w:t>
            </w:r>
            <w:r w:rsidRPr="00CA7887">
              <w:t xml:space="preserve">to negotiate the Contract, </w:t>
            </w:r>
            <w:r w:rsidR="00B83EB3" w:rsidRPr="00CA7887">
              <w:t>who</w:t>
            </w:r>
            <w:r w:rsidRPr="00CA7887">
              <w:t xml:space="preserve"> shall have equivalent or better qualifications and experience than the original candidate.</w:t>
            </w:r>
          </w:p>
        </w:tc>
      </w:tr>
      <w:tr w:rsidR="000B5EDC" w:rsidRPr="00CA7887" w14:paraId="22AF923C" w14:textId="77777777" w:rsidTr="00AE170B">
        <w:tc>
          <w:tcPr>
            <w:tcW w:w="2455" w:type="dxa"/>
            <w:gridSpan w:val="2"/>
          </w:tcPr>
          <w:p w14:paraId="7D1683D1" w14:textId="77777777" w:rsidR="000B5EDC" w:rsidRPr="00CA7887" w:rsidRDefault="0027492E" w:rsidP="007576E0">
            <w:pPr>
              <w:tabs>
                <w:tab w:val="left" w:pos="360"/>
              </w:tabs>
              <w:spacing w:before="120" w:after="120"/>
              <w:ind w:left="360"/>
              <w:rPr>
                <w:b/>
              </w:rPr>
            </w:pPr>
            <w:r w:rsidRPr="00CA7887">
              <w:rPr>
                <w:b/>
              </w:rPr>
              <w:lastRenderedPageBreak/>
              <w:t>b. Technical N</w:t>
            </w:r>
            <w:r w:rsidR="000B5EDC" w:rsidRPr="00CA7887">
              <w:rPr>
                <w:b/>
              </w:rPr>
              <w:t>egotiations</w:t>
            </w:r>
          </w:p>
        </w:tc>
        <w:tc>
          <w:tcPr>
            <w:tcW w:w="6429" w:type="dxa"/>
            <w:gridSpan w:val="2"/>
          </w:tcPr>
          <w:p w14:paraId="63CBF62A" w14:textId="77777777" w:rsidR="000B5EDC" w:rsidRPr="00CA7887" w:rsidRDefault="00B83EB3" w:rsidP="009B431F">
            <w:pPr>
              <w:pStyle w:val="ListParagraph"/>
              <w:numPr>
                <w:ilvl w:val="1"/>
                <w:numId w:val="5"/>
              </w:numPr>
              <w:spacing w:before="120" w:after="120"/>
              <w:ind w:left="582" w:hanging="582"/>
              <w:contextualSpacing w:val="0"/>
              <w:jc w:val="both"/>
            </w:pPr>
            <w:r w:rsidRPr="00CA7887">
              <w:t>The negotiations</w:t>
            </w:r>
            <w:r w:rsidR="000B5EDC" w:rsidRPr="00CA7887">
              <w:t xml:space="preserve"> include discussions of the Terms of Reference (TORs), the proposed methodology, </w:t>
            </w:r>
            <w:r w:rsidR="00C9793D" w:rsidRPr="00CA7887">
              <w:t xml:space="preserve">the </w:t>
            </w:r>
            <w:r w:rsidR="000B5EDC" w:rsidRPr="00CA7887">
              <w:t xml:space="preserve">Client’s inputs, </w:t>
            </w:r>
            <w:r w:rsidR="00C9793D" w:rsidRPr="00CA7887">
              <w:t xml:space="preserve">the </w:t>
            </w:r>
            <w:r w:rsidR="000B5EDC" w:rsidRPr="00CA7887">
              <w:t>special conditions of the Contract</w:t>
            </w:r>
            <w:r w:rsidR="00CA1141" w:rsidRPr="00CA7887">
              <w:t>,</w:t>
            </w:r>
            <w:r w:rsidR="000B5EDC" w:rsidRPr="00CA7887">
              <w:t xml:space="preserve"> </w:t>
            </w:r>
            <w:r w:rsidR="00A9178E" w:rsidRPr="00CA7887">
              <w:t xml:space="preserve">and </w:t>
            </w:r>
            <w:r w:rsidR="000B5EDC" w:rsidRPr="00CA7887">
              <w:t>finaliz</w:t>
            </w:r>
            <w:r w:rsidR="00CA1141" w:rsidRPr="00CA7887">
              <w:t>ing</w:t>
            </w:r>
            <w:r w:rsidR="000B5EDC" w:rsidRPr="00CA7887">
              <w:t xml:space="preserve"> </w:t>
            </w:r>
            <w:r w:rsidR="00CA1141" w:rsidRPr="00CA7887">
              <w:t xml:space="preserve">the </w:t>
            </w:r>
            <w:r w:rsidR="000B5EDC" w:rsidRPr="00CA7887">
              <w:t xml:space="preserve">“Description of Services” part of the Contract. These discussions shall not substantially alter the original scope of services under the TOR or the terms of the contract, lest the quality of the final product, its price, </w:t>
            </w:r>
            <w:r w:rsidR="00260F11" w:rsidRPr="00CA7887">
              <w:t xml:space="preserve">or </w:t>
            </w:r>
            <w:r w:rsidR="000B5EDC" w:rsidRPr="00CA7887">
              <w:t xml:space="preserve">the relevance of the initial evaluation be affected. </w:t>
            </w:r>
          </w:p>
        </w:tc>
      </w:tr>
      <w:tr w:rsidR="000B5EDC" w:rsidRPr="00CA7887" w14:paraId="2C67788A" w14:textId="77777777" w:rsidTr="00AE170B">
        <w:tc>
          <w:tcPr>
            <w:tcW w:w="2455" w:type="dxa"/>
            <w:gridSpan w:val="2"/>
          </w:tcPr>
          <w:p w14:paraId="4489CDA1" w14:textId="77777777" w:rsidR="00F25D26" w:rsidRPr="00CA7887" w:rsidRDefault="0027492E" w:rsidP="007576E0">
            <w:pPr>
              <w:spacing w:before="120" w:after="120"/>
              <w:ind w:left="360"/>
              <w:rPr>
                <w:b/>
              </w:rPr>
            </w:pPr>
            <w:r w:rsidRPr="00CA7887">
              <w:rPr>
                <w:b/>
              </w:rPr>
              <w:t>c. Financial N</w:t>
            </w:r>
            <w:r w:rsidR="000B5EDC" w:rsidRPr="00CA7887">
              <w:rPr>
                <w:b/>
              </w:rPr>
              <w:t>egotiations</w:t>
            </w:r>
          </w:p>
          <w:p w14:paraId="75A27E6A" w14:textId="77777777" w:rsidR="000B5EDC" w:rsidRPr="00CA7887" w:rsidRDefault="000B5EDC" w:rsidP="007576E0">
            <w:pPr>
              <w:tabs>
                <w:tab w:val="left" w:pos="360"/>
              </w:tabs>
              <w:spacing w:before="120" w:after="120"/>
              <w:ind w:left="360"/>
              <w:rPr>
                <w:b/>
              </w:rPr>
            </w:pPr>
          </w:p>
        </w:tc>
        <w:tc>
          <w:tcPr>
            <w:tcW w:w="6429" w:type="dxa"/>
            <w:gridSpan w:val="2"/>
          </w:tcPr>
          <w:p w14:paraId="75D89C0B"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 </w:t>
            </w:r>
            <w:r w:rsidR="00B83EB3" w:rsidRPr="00CA7887">
              <w:t>The negotiations</w:t>
            </w:r>
            <w:r w:rsidRPr="00CA7887">
              <w:t xml:space="preserve"> include </w:t>
            </w:r>
            <w:r w:rsidR="00B83EB3" w:rsidRPr="00CA7887">
              <w:t xml:space="preserve">the </w:t>
            </w:r>
            <w:r w:rsidRPr="00CA7887">
              <w:t xml:space="preserve">clarification of the Consultant’s tax liability in the Client’s country and how it should be reflected in the Contract. </w:t>
            </w:r>
          </w:p>
          <w:p w14:paraId="11E755CC" w14:textId="77777777" w:rsidR="00332752" w:rsidRPr="00CA7887" w:rsidRDefault="000B5EDC" w:rsidP="009B431F">
            <w:pPr>
              <w:pStyle w:val="ListParagraph"/>
              <w:numPr>
                <w:ilvl w:val="1"/>
                <w:numId w:val="5"/>
              </w:numPr>
              <w:spacing w:before="120" w:after="120"/>
              <w:ind w:left="582" w:hanging="582"/>
              <w:contextualSpacing w:val="0"/>
              <w:jc w:val="both"/>
            </w:pPr>
            <w:r w:rsidRPr="00CA7887">
              <w:t xml:space="preserve">If the selection method included cost as a factor in </w:t>
            </w:r>
            <w:r w:rsidR="00B83EB3" w:rsidRPr="00CA7887">
              <w:t xml:space="preserve">the </w:t>
            </w:r>
            <w:r w:rsidRPr="00CA7887">
              <w:t>evaluation, the total price stated in the Financial Proposal for a Lump-</w:t>
            </w:r>
            <w:r w:rsidR="00260F11" w:rsidRPr="00CA7887">
              <w:t>S</w:t>
            </w:r>
            <w:r w:rsidRPr="00CA7887">
              <w:t xml:space="preserve">um contract shall not be negotiated. </w:t>
            </w:r>
          </w:p>
          <w:p w14:paraId="72D33A10"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In </w:t>
            </w:r>
            <w:r w:rsidR="00B83EB3" w:rsidRPr="00CA7887">
              <w:t xml:space="preserve">the </w:t>
            </w:r>
            <w:r w:rsidRPr="00CA7887">
              <w:t>case of a Time-</w:t>
            </w:r>
            <w:r w:rsidR="005802B3" w:rsidRPr="00CA7887">
              <w:t>B</w:t>
            </w:r>
            <w:r w:rsidRPr="00CA7887">
              <w:t xml:space="preserve">ased contract, unit rates negotiations shall not take place, except when </w:t>
            </w:r>
            <w:r w:rsidR="00B83EB3" w:rsidRPr="00CA7887">
              <w:t xml:space="preserve">the </w:t>
            </w:r>
            <w:r w:rsidRPr="00CA7887">
              <w:t xml:space="preserve">offered </w:t>
            </w:r>
            <w:r w:rsidR="002E604B" w:rsidRPr="00CA7887">
              <w:t>Key Experts and Non-Key E</w:t>
            </w:r>
            <w:r w:rsidRPr="00CA7887">
              <w:t xml:space="preserve">xperts’ remuneration rates are much higher than </w:t>
            </w:r>
            <w:r w:rsidR="00B83EB3" w:rsidRPr="00CA7887">
              <w:t xml:space="preserve">the </w:t>
            </w:r>
            <w:r w:rsidRPr="00CA7887">
              <w:t>typically charged rates by consultants in similar contracts.</w:t>
            </w:r>
            <w:r w:rsidR="00332752" w:rsidRPr="00CA7887">
              <w:t xml:space="preserve"> </w:t>
            </w:r>
            <w:r w:rsidR="005802B3" w:rsidRPr="00CA7887">
              <w:t>I</w:t>
            </w:r>
            <w:r w:rsidRPr="00CA7887">
              <w:t xml:space="preserve">n </w:t>
            </w:r>
            <w:r w:rsidR="00F23641" w:rsidRPr="00CA7887">
              <w:t xml:space="preserve">such </w:t>
            </w:r>
            <w:r w:rsidRPr="00CA7887">
              <w:t xml:space="preserve">case, </w:t>
            </w:r>
            <w:r w:rsidR="005802B3" w:rsidRPr="00CA7887">
              <w:t xml:space="preserve">the Client may </w:t>
            </w:r>
            <w:r w:rsidRPr="00CA7887">
              <w:t xml:space="preserve">ask for </w:t>
            </w:r>
            <w:r w:rsidR="005802B3" w:rsidRPr="00CA7887">
              <w:t>clarifications and</w:t>
            </w:r>
            <w:r w:rsidR="00332752" w:rsidRPr="00CA7887">
              <w:t xml:space="preserve">, if the fees are very high, ask to change the rates </w:t>
            </w:r>
            <w:r w:rsidRPr="00CA7887">
              <w:t>after consultation with the Bank.</w:t>
            </w:r>
            <w:r w:rsidR="00A8105B" w:rsidRPr="00CA7887">
              <w:t xml:space="preserve"> </w:t>
            </w:r>
            <w:r w:rsidR="00BE2DAF" w:rsidRPr="00CA7887">
              <w:t>The format for (</w:t>
            </w:r>
            <w:proofErr w:type="spellStart"/>
            <w:r w:rsidR="00BE2DAF" w:rsidRPr="00CA7887">
              <w:t>i</w:t>
            </w:r>
            <w:proofErr w:type="spellEnd"/>
            <w:r w:rsidR="00BE2DAF" w:rsidRPr="00CA7887">
              <w:t xml:space="preserve">) providing information on remuneration rates in the case of Quality Based Selection; and (ii) clarifying remuneration rates’ structure under </w:t>
            </w:r>
            <w:r w:rsidR="00B9082E" w:rsidRPr="00CA7887">
              <w:t>this Clause</w:t>
            </w:r>
            <w:r w:rsidR="00BE2DAF" w:rsidRPr="00CA7887">
              <w:t>, is provided in Appendix A to the Financial Form FIN-3: Financial Negotiations – Breakdown of Remuneration Rates.</w:t>
            </w:r>
          </w:p>
        </w:tc>
      </w:tr>
      <w:tr w:rsidR="000B5EDC" w:rsidRPr="00CA7887" w14:paraId="199569F4" w14:textId="77777777" w:rsidTr="00AE170B">
        <w:tc>
          <w:tcPr>
            <w:tcW w:w="2455" w:type="dxa"/>
            <w:gridSpan w:val="2"/>
          </w:tcPr>
          <w:p w14:paraId="1888225F" w14:textId="77777777" w:rsidR="00F25D26" w:rsidRPr="009B431F" w:rsidRDefault="000B5EDC" w:rsidP="009B431F">
            <w:pPr>
              <w:pStyle w:val="HeadingITC2"/>
              <w:spacing w:before="120" w:after="120"/>
              <w:ind w:left="360"/>
              <w:contextualSpacing w:val="0"/>
            </w:pPr>
            <w:bookmarkStart w:id="142" w:name="_Toc494209456"/>
            <w:bookmarkStart w:id="143" w:name="_Toc66718261"/>
            <w:r w:rsidRPr="009B431F">
              <w:t>Conclusion of Negotiations</w:t>
            </w:r>
            <w:bookmarkEnd w:id="142"/>
            <w:bookmarkEnd w:id="143"/>
          </w:p>
        </w:tc>
        <w:tc>
          <w:tcPr>
            <w:tcW w:w="6429" w:type="dxa"/>
            <w:gridSpan w:val="2"/>
          </w:tcPr>
          <w:p w14:paraId="399B60FE" w14:textId="77777777" w:rsidR="000B5EDC" w:rsidRPr="00CA7887" w:rsidRDefault="000B5EDC" w:rsidP="009B431F">
            <w:pPr>
              <w:pStyle w:val="ListParagraph"/>
              <w:numPr>
                <w:ilvl w:val="1"/>
                <w:numId w:val="5"/>
              </w:numPr>
              <w:spacing w:before="120" w:after="120"/>
              <w:ind w:left="582" w:hanging="582"/>
              <w:contextualSpacing w:val="0"/>
              <w:jc w:val="both"/>
            </w:pPr>
            <w:r w:rsidRPr="00CA7887">
              <w:t xml:space="preserve"> </w:t>
            </w:r>
            <w:r w:rsidR="00B83EB3" w:rsidRPr="00CA7887">
              <w:t>The</w:t>
            </w:r>
            <w:r w:rsidR="00A34EF4" w:rsidRPr="00CA7887">
              <w:t xml:space="preserve"> negotiations</w:t>
            </w:r>
            <w:r w:rsidRPr="00CA7887">
              <w:t xml:space="preserve"> are concluded with a review of the finalized draft Contract</w:t>
            </w:r>
            <w:r w:rsidR="00F8659F" w:rsidRPr="00CA7887">
              <w:t>,</w:t>
            </w:r>
            <w:r w:rsidRPr="00CA7887">
              <w:t xml:space="preserve"> which then shall be initialed by the Client and the Consultant’s authorized representative. </w:t>
            </w:r>
          </w:p>
          <w:p w14:paraId="18E4B8E2" w14:textId="77777777" w:rsidR="000B5EDC" w:rsidRPr="00CA7887" w:rsidRDefault="000B5EDC" w:rsidP="009B431F">
            <w:pPr>
              <w:pStyle w:val="ListParagraph"/>
              <w:numPr>
                <w:ilvl w:val="1"/>
                <w:numId w:val="5"/>
              </w:numPr>
              <w:spacing w:before="120" w:after="120"/>
              <w:ind w:left="582" w:hanging="582"/>
              <w:contextualSpacing w:val="0"/>
              <w:jc w:val="both"/>
            </w:pPr>
            <w:r w:rsidRPr="00CA7887">
              <w:lastRenderedPageBreak/>
              <w:t xml:space="preserve">If </w:t>
            </w:r>
            <w:r w:rsidR="00B83EB3" w:rsidRPr="00CA7887">
              <w:t xml:space="preserve">the </w:t>
            </w:r>
            <w:r w:rsidRPr="00CA7887">
              <w:t>negotiations fail, the Client</w:t>
            </w:r>
            <w:r w:rsidR="00A9178E" w:rsidRPr="00CA7887">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CA7887">
              <w:t xml:space="preserve">of </w:t>
            </w:r>
            <w:r w:rsidR="00A9178E" w:rsidRPr="00CA7887">
              <w:t>the reasons for doing so. A</w:t>
            </w:r>
            <w:r w:rsidRPr="00CA7887">
              <w:t>fter having obtained the Bank’s no</w:t>
            </w:r>
            <w:r w:rsidR="00CA1141" w:rsidRPr="00CA7887">
              <w:t xml:space="preserve"> </w:t>
            </w:r>
            <w:r w:rsidRPr="00CA7887">
              <w:t xml:space="preserve">objection, </w:t>
            </w:r>
            <w:r w:rsidR="00A9178E" w:rsidRPr="00CA7887">
              <w:t xml:space="preserve">the Client </w:t>
            </w:r>
            <w:r w:rsidRPr="00CA7887">
              <w:t xml:space="preserve">will invite the </w:t>
            </w:r>
            <w:r w:rsidR="00C9793D" w:rsidRPr="00CA7887">
              <w:t xml:space="preserve">next-ranked </w:t>
            </w:r>
            <w:r w:rsidRPr="00CA7887">
              <w:t>Consultant to negotiate a Contract. Once the Client commences negotiations with the next</w:t>
            </w:r>
            <w:r w:rsidR="00A9178E" w:rsidRPr="00CA7887">
              <w:t>-</w:t>
            </w:r>
            <w:r w:rsidRPr="00CA7887">
              <w:t xml:space="preserve">ranked Consultant, the Client shall not reopen the earlier negotiations. </w:t>
            </w:r>
          </w:p>
        </w:tc>
      </w:tr>
      <w:tr w:rsidR="0023387B" w:rsidRPr="00CA7887" w14:paraId="160D7C82" w14:textId="77777777" w:rsidTr="00AE170B">
        <w:tc>
          <w:tcPr>
            <w:tcW w:w="2455" w:type="dxa"/>
            <w:gridSpan w:val="2"/>
          </w:tcPr>
          <w:p w14:paraId="140E83CB" w14:textId="77777777" w:rsidR="0023387B" w:rsidRPr="009B431F" w:rsidRDefault="0023387B" w:rsidP="009B431F">
            <w:pPr>
              <w:pStyle w:val="HeadingITC2"/>
              <w:spacing w:before="120" w:after="120"/>
              <w:ind w:left="360"/>
              <w:contextualSpacing w:val="0"/>
            </w:pPr>
            <w:bookmarkStart w:id="144" w:name="_Toc454358624"/>
            <w:bookmarkStart w:id="145" w:name="_Toc494209457"/>
            <w:bookmarkStart w:id="146" w:name="_Toc66718262"/>
            <w:r w:rsidRPr="009B431F">
              <w:lastRenderedPageBreak/>
              <w:t>Standstill Period</w:t>
            </w:r>
            <w:bookmarkEnd w:id="144"/>
            <w:bookmarkEnd w:id="145"/>
            <w:bookmarkEnd w:id="146"/>
          </w:p>
        </w:tc>
        <w:tc>
          <w:tcPr>
            <w:tcW w:w="6429" w:type="dxa"/>
            <w:gridSpan w:val="2"/>
          </w:tcPr>
          <w:p w14:paraId="0BE2C789" w14:textId="77777777" w:rsidR="0023387B" w:rsidRPr="00CA7887" w:rsidRDefault="00B70A1D" w:rsidP="009B431F">
            <w:pPr>
              <w:pStyle w:val="ListParagraph"/>
              <w:numPr>
                <w:ilvl w:val="1"/>
                <w:numId w:val="5"/>
              </w:numPr>
              <w:spacing w:before="120" w:after="120"/>
              <w:ind w:left="582" w:hanging="582"/>
              <w:contextualSpacing w:val="0"/>
              <w:jc w:val="both"/>
            </w:pPr>
            <w:r w:rsidRPr="00CA7887">
              <w:t xml:space="preserve">The Contract shall </w:t>
            </w:r>
            <w:r w:rsidR="008B53C0" w:rsidRPr="00CA7887">
              <w:t xml:space="preserve">not </w:t>
            </w:r>
            <w:r w:rsidRPr="00CA7887">
              <w:t xml:space="preserve">be awarded earlier than the expiry of the Standstill Period. </w:t>
            </w:r>
            <w:r w:rsidRPr="00CA7887">
              <w:rPr>
                <w:iCs/>
              </w:rPr>
              <w:t>The Standstill Period shall be ten (10) Business Days unless extended in accordance with IT</w:t>
            </w:r>
            <w:r w:rsidR="006144F6" w:rsidRPr="00CA7887">
              <w:rPr>
                <w:iCs/>
              </w:rPr>
              <w:t>C</w:t>
            </w:r>
            <w:r w:rsidRPr="00CA7887">
              <w:rPr>
                <w:iCs/>
              </w:rPr>
              <w:t xml:space="preserve"> </w:t>
            </w:r>
            <w:r w:rsidR="006144F6" w:rsidRPr="00CA7887">
              <w:rPr>
                <w:iCs/>
              </w:rPr>
              <w:t>3</w:t>
            </w:r>
            <w:r w:rsidRPr="00CA7887">
              <w:rPr>
                <w:iCs/>
              </w:rPr>
              <w:t xml:space="preserve">3. </w:t>
            </w:r>
            <w:r w:rsidRPr="00CA7887">
              <w:t>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emergency</w:t>
            </w:r>
            <w:r w:rsidR="00DC66E2" w:rsidRPr="00CA7887">
              <w:t xml:space="preserve"> </w:t>
            </w:r>
            <w:r w:rsidRPr="00CA7887">
              <w:t>situation recognized by the Bank, the Standstill Period shall not apply</w:t>
            </w:r>
            <w:r w:rsidR="0023387B" w:rsidRPr="00CA7887">
              <w:t xml:space="preserve">. </w:t>
            </w:r>
          </w:p>
        </w:tc>
      </w:tr>
      <w:tr w:rsidR="0023387B" w:rsidRPr="00CA7887" w14:paraId="059540CF" w14:textId="77777777" w:rsidTr="00AE170B">
        <w:tc>
          <w:tcPr>
            <w:tcW w:w="2455" w:type="dxa"/>
            <w:gridSpan w:val="2"/>
          </w:tcPr>
          <w:p w14:paraId="1E6E4160" w14:textId="77777777" w:rsidR="0023387B" w:rsidRPr="009B431F" w:rsidRDefault="0023387B" w:rsidP="009B431F">
            <w:pPr>
              <w:pStyle w:val="HeadingITC2"/>
              <w:spacing w:before="120" w:after="120"/>
              <w:ind w:left="360"/>
              <w:contextualSpacing w:val="0"/>
            </w:pPr>
            <w:bookmarkStart w:id="147" w:name="_Toc454358625"/>
            <w:bookmarkStart w:id="148" w:name="_Toc494209458"/>
            <w:bookmarkStart w:id="149" w:name="_Toc66718263"/>
            <w:r w:rsidRPr="009B431F">
              <w:t>Noti</w:t>
            </w:r>
            <w:r w:rsidR="00B70A1D" w:rsidRPr="009B431F">
              <w:t xml:space="preserve">fication </w:t>
            </w:r>
            <w:r w:rsidRPr="009B431F">
              <w:t>of Intention to Award</w:t>
            </w:r>
            <w:bookmarkEnd w:id="147"/>
            <w:bookmarkEnd w:id="148"/>
            <w:bookmarkEnd w:id="149"/>
          </w:p>
        </w:tc>
        <w:tc>
          <w:tcPr>
            <w:tcW w:w="6429" w:type="dxa"/>
            <w:gridSpan w:val="2"/>
          </w:tcPr>
          <w:p w14:paraId="06CEB18E" w14:textId="77777777" w:rsidR="0023387B" w:rsidRPr="009B431F" w:rsidRDefault="00B70A1D" w:rsidP="009B431F">
            <w:pPr>
              <w:pStyle w:val="ListParagraph"/>
              <w:numPr>
                <w:ilvl w:val="1"/>
                <w:numId w:val="5"/>
              </w:numPr>
              <w:spacing w:before="120" w:after="120"/>
              <w:ind w:left="582" w:hanging="582"/>
              <w:contextualSpacing w:val="0"/>
              <w:jc w:val="both"/>
            </w:pPr>
            <w:r w:rsidRPr="00CA7887">
              <w:t xml:space="preserve">The </w:t>
            </w:r>
            <w:r w:rsidR="005C0E1D" w:rsidRPr="00CA7887">
              <w:t>Client</w:t>
            </w:r>
            <w:r w:rsidRPr="00CA7887">
              <w:t xml:space="preserve"> shall send to each </w:t>
            </w:r>
            <w:r w:rsidR="005C0E1D" w:rsidRPr="00CA7887">
              <w:t>Consultant</w:t>
            </w:r>
            <w:r w:rsidRPr="00CA7887">
              <w:t xml:space="preserve"> (that has not already been notified that it has been unsuccessful) the Notification of Intention to Award the Contract to the successful </w:t>
            </w:r>
            <w:r w:rsidR="005C0E1D" w:rsidRPr="00CA7887">
              <w:t>Consultant</w:t>
            </w:r>
            <w:r w:rsidRPr="00CA7887">
              <w:t xml:space="preserve">. </w:t>
            </w:r>
            <w:r w:rsidR="0023387B" w:rsidRPr="009B431F">
              <w:t>The Notification of Intention to Award shall contain, at a minimum, the following information:</w:t>
            </w:r>
          </w:p>
          <w:p w14:paraId="427E5879"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the name and address of the Consultant with whom the client succ</w:t>
            </w:r>
            <w:r w:rsidR="0027492E" w:rsidRPr="009B431F">
              <w:rPr>
                <w:rFonts w:eastAsia="Calibri"/>
              </w:rPr>
              <w:t>essfully negotiated a contract;</w:t>
            </w:r>
          </w:p>
          <w:p w14:paraId="0414E32A"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the contract price of the successful Proposal;</w:t>
            </w:r>
          </w:p>
          <w:p w14:paraId="305B877E"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 xml:space="preserve">the names of all Consultants included in the short list, indicating those that submitted Proposals; </w:t>
            </w:r>
          </w:p>
          <w:p w14:paraId="4269C052"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where the selection method requires, the price offered by each Consultant as read out and as evaluated;</w:t>
            </w:r>
          </w:p>
          <w:p w14:paraId="6E03D191"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 xml:space="preserve">the overall technical scores and scores assigned for each criterion and sub-criterion to each Consultant; </w:t>
            </w:r>
          </w:p>
          <w:p w14:paraId="238BA854"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 xml:space="preserve">the final combined scores and the final ranking of the Consultants; </w:t>
            </w:r>
          </w:p>
          <w:p w14:paraId="3FC573B6"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a statement of the reason(s) why the recipient’s Proposal was unsuccessful, unless the combined score in (f) above already reveals the reason</w:t>
            </w:r>
            <w:r w:rsidR="0027492E" w:rsidRPr="009B431F">
              <w:rPr>
                <w:rFonts w:eastAsia="Calibri"/>
              </w:rPr>
              <w:t>;</w:t>
            </w:r>
          </w:p>
          <w:p w14:paraId="14F4D4C0" w14:textId="77777777" w:rsidR="003A6014" w:rsidRPr="00CA7887" w:rsidRDefault="003A6014" w:rsidP="00CB6E05">
            <w:pPr>
              <w:pStyle w:val="ListParagraph"/>
              <w:numPr>
                <w:ilvl w:val="2"/>
                <w:numId w:val="24"/>
              </w:numPr>
              <w:spacing w:before="120" w:after="120"/>
              <w:contextualSpacing w:val="0"/>
              <w:jc w:val="both"/>
            </w:pPr>
            <w:r w:rsidRPr="00CA7887">
              <w:lastRenderedPageBreak/>
              <w:t>the expiry date of the Standstill Period;</w:t>
            </w:r>
            <w:r w:rsidR="0027492E" w:rsidRPr="00CA7887">
              <w:t xml:space="preserve"> and</w:t>
            </w:r>
          </w:p>
          <w:p w14:paraId="0F92961B" w14:textId="77777777" w:rsidR="0023387B" w:rsidRPr="009B431F" w:rsidRDefault="0023387B" w:rsidP="00CB6E05">
            <w:pPr>
              <w:pStyle w:val="ListParagraph"/>
              <w:numPr>
                <w:ilvl w:val="2"/>
                <w:numId w:val="24"/>
              </w:numPr>
              <w:spacing w:before="120" w:after="120"/>
              <w:contextualSpacing w:val="0"/>
              <w:jc w:val="both"/>
              <w:rPr>
                <w:rFonts w:eastAsia="Calibri"/>
              </w:rPr>
            </w:pPr>
            <w:r w:rsidRPr="009B431F">
              <w:rPr>
                <w:rFonts w:eastAsia="Calibri"/>
              </w:rPr>
              <w:t>instructions on how to request a debriefing and/or submit a complaint during the Standstill Period</w:t>
            </w:r>
            <w:r w:rsidR="0027492E" w:rsidRPr="009B431F">
              <w:rPr>
                <w:rFonts w:eastAsia="Calibri"/>
              </w:rPr>
              <w:t>.</w:t>
            </w:r>
            <w:r w:rsidRPr="009B431F">
              <w:rPr>
                <w:rFonts w:eastAsia="Calibri"/>
              </w:rPr>
              <w:t xml:space="preserve"> </w:t>
            </w:r>
          </w:p>
        </w:tc>
      </w:tr>
      <w:tr w:rsidR="0023387B" w:rsidRPr="00CA7887" w14:paraId="5C2FF030" w14:textId="77777777" w:rsidTr="00AE170B">
        <w:tc>
          <w:tcPr>
            <w:tcW w:w="2455" w:type="dxa"/>
            <w:gridSpan w:val="2"/>
          </w:tcPr>
          <w:p w14:paraId="49E4051D" w14:textId="77777777" w:rsidR="0023387B" w:rsidRPr="009B431F" w:rsidRDefault="003A6014" w:rsidP="009B431F">
            <w:pPr>
              <w:pStyle w:val="HeadingITC2"/>
              <w:spacing w:before="120" w:after="120"/>
              <w:ind w:left="360"/>
              <w:contextualSpacing w:val="0"/>
            </w:pPr>
            <w:bookmarkStart w:id="150" w:name="_Toc438438866"/>
            <w:bookmarkStart w:id="151" w:name="_Toc438532660"/>
            <w:bookmarkStart w:id="152" w:name="_Toc438734010"/>
            <w:bookmarkStart w:id="153" w:name="_Toc438907046"/>
            <w:bookmarkStart w:id="154" w:name="_Toc438907245"/>
            <w:bookmarkStart w:id="155" w:name="_Toc454358629"/>
            <w:bookmarkStart w:id="156" w:name="_Toc494209459"/>
            <w:bookmarkStart w:id="157" w:name="_Toc66718264"/>
            <w:r w:rsidRPr="009B431F">
              <w:lastRenderedPageBreak/>
              <w:t>Notification of Award</w:t>
            </w:r>
            <w:bookmarkEnd w:id="150"/>
            <w:bookmarkEnd w:id="151"/>
            <w:bookmarkEnd w:id="152"/>
            <w:bookmarkEnd w:id="153"/>
            <w:bookmarkEnd w:id="154"/>
            <w:bookmarkEnd w:id="155"/>
            <w:bookmarkEnd w:id="156"/>
            <w:bookmarkEnd w:id="157"/>
            <w:r w:rsidR="0085020A" w:rsidRPr="009B431F">
              <w:t xml:space="preserve"> </w:t>
            </w:r>
          </w:p>
        </w:tc>
        <w:tc>
          <w:tcPr>
            <w:tcW w:w="6429" w:type="dxa"/>
            <w:gridSpan w:val="2"/>
          </w:tcPr>
          <w:p w14:paraId="4BA5010D" w14:textId="77777777" w:rsidR="006503DA" w:rsidRPr="00CA7887" w:rsidRDefault="0085020A" w:rsidP="009B431F">
            <w:pPr>
              <w:pStyle w:val="ListParagraph"/>
              <w:numPr>
                <w:ilvl w:val="1"/>
                <w:numId w:val="5"/>
              </w:numPr>
              <w:spacing w:before="120" w:after="120"/>
              <w:ind w:left="582" w:hanging="582"/>
              <w:contextualSpacing w:val="0"/>
              <w:jc w:val="both"/>
              <w:rPr>
                <w:b/>
              </w:rPr>
            </w:pPr>
            <w:r w:rsidRPr="00CA7887">
              <w:t xml:space="preserve">Upon </w:t>
            </w:r>
            <w:r w:rsidR="003A6014" w:rsidRPr="00CA7887">
              <w:t xml:space="preserve">expiry of the Standstill Period, specified in ITC 30.1 or any extension thereof, </w:t>
            </w:r>
            <w:r w:rsidR="00DC49A9" w:rsidRPr="00CA7887">
              <w:t>and</w:t>
            </w:r>
            <w:r w:rsidR="00376307" w:rsidRPr="00CA7887">
              <w:t xml:space="preserve"> </w:t>
            </w:r>
            <w:r w:rsidR="003A6014" w:rsidRPr="00CA7887">
              <w:t>upon satisfactorily addressing a</w:t>
            </w:r>
            <w:r w:rsidR="00376307" w:rsidRPr="00CA7887">
              <w:t xml:space="preserve">ny </w:t>
            </w:r>
            <w:r w:rsidR="003A6014" w:rsidRPr="00CA7887">
              <w:t>complaint that has been filed within the Standstill Period, the Client shall</w:t>
            </w:r>
            <w:r w:rsidR="00467571" w:rsidRPr="00CA7887">
              <w:t>,</w:t>
            </w:r>
            <w:r w:rsidR="006503DA" w:rsidRPr="00CA7887">
              <w:t xml:space="preserve"> send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w:t>
            </w:r>
            <w:r w:rsidR="003A6014" w:rsidRPr="00CA7887">
              <w:t xml:space="preserve"> </w:t>
            </w:r>
            <w:r w:rsidR="006503DA" w:rsidRPr="00CA7887">
              <w:t xml:space="preserve">If </w:t>
            </w:r>
            <w:r w:rsidR="006144F6" w:rsidRPr="00CA7887">
              <w:t xml:space="preserve">specified in the </w:t>
            </w:r>
            <w:r w:rsidR="006144F6" w:rsidRPr="009B431F">
              <w:rPr>
                <w:b/>
              </w:rPr>
              <w:t>Data Sheet</w:t>
            </w:r>
            <w:r w:rsidR="00467571" w:rsidRPr="00CA7887">
              <w:t xml:space="preserve">, </w:t>
            </w:r>
            <w:r w:rsidR="006503DA" w:rsidRPr="00CA7887">
              <w:t xml:space="preserve">the client shall simultaneously </w:t>
            </w:r>
            <w:r w:rsidR="00467571" w:rsidRPr="00CA7887">
              <w:t xml:space="preserve">request the successful </w:t>
            </w:r>
            <w:r w:rsidR="006144F6" w:rsidRPr="00CA7887">
              <w:t>C</w:t>
            </w:r>
            <w:r w:rsidR="00467571" w:rsidRPr="00CA7887">
              <w:t>onsultant to submit</w:t>
            </w:r>
            <w:r w:rsidR="006503DA" w:rsidRPr="00CA7887">
              <w:t xml:space="preserve">, </w:t>
            </w:r>
            <w:r w:rsidR="00604FE4" w:rsidRPr="00CA7887">
              <w:t>within eight (8) Business Days,</w:t>
            </w:r>
            <w:r w:rsidR="00467571" w:rsidRPr="00CA7887">
              <w:t xml:space="preserve"> the Beneficial Ownership Disclosure Form</w:t>
            </w:r>
            <w:r w:rsidR="006503DA" w:rsidRPr="00CA7887">
              <w:t>.</w:t>
            </w:r>
          </w:p>
          <w:p w14:paraId="14262F8F" w14:textId="77777777" w:rsidR="006503DA" w:rsidRPr="00CA7887" w:rsidRDefault="006503DA" w:rsidP="007576E0">
            <w:pPr>
              <w:pStyle w:val="BodyTextIndent2"/>
              <w:tabs>
                <w:tab w:val="left" w:pos="774"/>
              </w:tabs>
              <w:spacing w:before="120" w:after="120"/>
              <w:ind w:left="450" w:firstLine="0"/>
              <w:rPr>
                <w:u w:val="single"/>
              </w:rPr>
            </w:pPr>
            <w:r w:rsidRPr="00CA7887">
              <w:rPr>
                <w:u w:val="single"/>
              </w:rPr>
              <w:t>Contract Award Notice</w:t>
            </w:r>
          </w:p>
          <w:p w14:paraId="17FB40A4" w14:textId="77777777" w:rsidR="003A6014" w:rsidRPr="00CA7887" w:rsidRDefault="006144F6" w:rsidP="007576E0">
            <w:pPr>
              <w:pStyle w:val="BodyTextIndent2"/>
              <w:tabs>
                <w:tab w:val="left" w:pos="774"/>
              </w:tabs>
              <w:spacing w:before="120" w:after="120"/>
              <w:ind w:left="450" w:firstLine="0"/>
              <w:rPr>
                <w:b/>
              </w:rPr>
            </w:pPr>
            <w:r w:rsidRPr="00CA7887">
              <w:t>W</w:t>
            </w:r>
            <w:r w:rsidR="00467571" w:rsidRPr="00CA7887">
              <w:t xml:space="preserve">ithin ten (10) Business Days </w:t>
            </w:r>
            <w:r w:rsidRPr="00CA7887">
              <w:t>from the date of</w:t>
            </w:r>
            <w:r w:rsidR="00604FE4" w:rsidRPr="00CA7887">
              <w:t xml:space="preserve"> notification of award</w:t>
            </w:r>
            <w:r w:rsidRPr="00CA7887">
              <w:t xml:space="preserve"> such request, the Client shall </w:t>
            </w:r>
            <w:r w:rsidR="003A6014" w:rsidRPr="00CA7887">
              <w:t xml:space="preserve">publish the Contract Award Notice which shall contain, at a minimum, the following information: </w:t>
            </w:r>
          </w:p>
          <w:p w14:paraId="1CEB9631" w14:textId="77777777" w:rsidR="003A6014" w:rsidRPr="00CA7887" w:rsidRDefault="003A6014" w:rsidP="00CB6E05">
            <w:pPr>
              <w:pStyle w:val="ListParagraph"/>
              <w:numPr>
                <w:ilvl w:val="0"/>
                <w:numId w:val="26"/>
              </w:numPr>
              <w:spacing w:before="120" w:after="120"/>
              <w:ind w:left="1105" w:hanging="516"/>
              <w:contextualSpacing w:val="0"/>
              <w:rPr>
                <w:rFonts w:eastAsia="Calibri"/>
              </w:rPr>
            </w:pPr>
            <w:r w:rsidRPr="00CA7887">
              <w:rPr>
                <w:rFonts w:eastAsia="Calibri"/>
              </w:rPr>
              <w:t xml:space="preserve">name and address of the </w:t>
            </w:r>
            <w:r w:rsidR="00246B74" w:rsidRPr="00CA7887">
              <w:rPr>
                <w:rFonts w:eastAsia="Calibri"/>
              </w:rPr>
              <w:t>Client</w:t>
            </w:r>
            <w:r w:rsidRPr="00CA7887">
              <w:rPr>
                <w:rFonts w:eastAsia="Calibri"/>
              </w:rPr>
              <w:t>;</w:t>
            </w:r>
          </w:p>
          <w:p w14:paraId="14ED9BA3" w14:textId="77777777" w:rsidR="003A6014" w:rsidRPr="00CA7887" w:rsidRDefault="003A6014" w:rsidP="00CB6E05">
            <w:pPr>
              <w:pStyle w:val="ListParagraph"/>
              <w:numPr>
                <w:ilvl w:val="0"/>
                <w:numId w:val="26"/>
              </w:numPr>
              <w:spacing w:before="120" w:after="120"/>
              <w:ind w:left="1105" w:hanging="516"/>
              <w:contextualSpacing w:val="0"/>
              <w:rPr>
                <w:rFonts w:eastAsia="Calibri"/>
              </w:rPr>
            </w:pPr>
            <w:r w:rsidRPr="00CA7887">
              <w:rPr>
                <w:rFonts w:eastAsia="Calibri"/>
              </w:rPr>
              <w:t xml:space="preserve">name and reference number of the contract being awarded, and the selection method used; </w:t>
            </w:r>
          </w:p>
          <w:p w14:paraId="7A787AC7" w14:textId="77777777" w:rsidR="003A6014" w:rsidRPr="00CA7887" w:rsidRDefault="003A6014" w:rsidP="00CB6E05">
            <w:pPr>
              <w:pStyle w:val="ListParagraph"/>
              <w:numPr>
                <w:ilvl w:val="0"/>
                <w:numId w:val="26"/>
              </w:numPr>
              <w:spacing w:before="120" w:after="120"/>
              <w:ind w:left="1105" w:hanging="516"/>
              <w:contextualSpacing w:val="0"/>
              <w:rPr>
                <w:rFonts w:eastAsia="Calibri"/>
              </w:rPr>
            </w:pPr>
            <w:r w:rsidRPr="00CA7887">
              <w:rPr>
                <w:rFonts w:eastAsia="Calibri"/>
              </w:rPr>
              <w:t xml:space="preserve">names of </w:t>
            </w:r>
            <w:r w:rsidR="00715AD6" w:rsidRPr="00CA7887">
              <w:rPr>
                <w:rFonts w:eastAsia="Calibri"/>
              </w:rPr>
              <w:t xml:space="preserve">the consultants that </w:t>
            </w:r>
            <w:r w:rsidRPr="00CA7887">
              <w:rPr>
                <w:rFonts w:eastAsia="Calibri"/>
              </w:rPr>
              <w:t xml:space="preserve">submitted </w:t>
            </w:r>
            <w:r w:rsidR="00715AD6" w:rsidRPr="00CA7887">
              <w:rPr>
                <w:rFonts w:eastAsia="Calibri"/>
              </w:rPr>
              <w:t>proposals</w:t>
            </w:r>
            <w:r w:rsidRPr="00CA7887">
              <w:rPr>
                <w:rFonts w:eastAsia="Calibri"/>
              </w:rPr>
              <w:t xml:space="preserve">, and their </w:t>
            </w:r>
            <w:r w:rsidR="00715AD6" w:rsidRPr="00CA7887">
              <w:rPr>
                <w:rFonts w:eastAsia="Calibri"/>
              </w:rPr>
              <w:t xml:space="preserve">proposal prices as read out at financial proposal </w:t>
            </w:r>
            <w:r w:rsidRPr="00CA7887">
              <w:rPr>
                <w:rFonts w:eastAsia="Calibri"/>
              </w:rPr>
              <w:t xml:space="preserve">opening, and as evaluated; </w:t>
            </w:r>
          </w:p>
          <w:p w14:paraId="7B0B17D4" w14:textId="77777777" w:rsidR="003A6014" w:rsidRPr="00CA7887" w:rsidRDefault="003A6014" w:rsidP="00CB6E05">
            <w:pPr>
              <w:pStyle w:val="ListParagraph"/>
              <w:numPr>
                <w:ilvl w:val="0"/>
                <w:numId w:val="26"/>
              </w:numPr>
              <w:spacing w:before="120" w:after="120"/>
              <w:ind w:left="1105" w:hanging="516"/>
              <w:contextualSpacing w:val="0"/>
              <w:rPr>
                <w:rFonts w:eastAsia="Calibri"/>
              </w:rPr>
            </w:pPr>
            <w:r w:rsidRPr="00CA7887">
              <w:rPr>
                <w:rFonts w:eastAsia="Calibri"/>
              </w:rPr>
              <w:t xml:space="preserve">names of all </w:t>
            </w:r>
            <w:r w:rsidR="00715AD6" w:rsidRPr="00CA7887">
              <w:rPr>
                <w:rFonts w:eastAsia="Calibri"/>
              </w:rPr>
              <w:t xml:space="preserve">Consultants </w:t>
            </w:r>
            <w:r w:rsidRPr="00CA7887">
              <w:rPr>
                <w:rFonts w:eastAsia="Calibri"/>
              </w:rPr>
              <w:t xml:space="preserve">whose </w:t>
            </w:r>
            <w:r w:rsidR="00715AD6" w:rsidRPr="00CA7887">
              <w:rPr>
                <w:rFonts w:eastAsia="Calibri"/>
              </w:rPr>
              <w:t xml:space="preserve">Proposals </w:t>
            </w:r>
            <w:r w:rsidRPr="00CA7887">
              <w:rPr>
                <w:rFonts w:eastAsia="Calibri"/>
              </w:rPr>
              <w:t xml:space="preserve">were rejected or were not evaluated, with the reasons therefor; </w:t>
            </w:r>
          </w:p>
          <w:p w14:paraId="739E23D0" w14:textId="77777777" w:rsidR="003A6014" w:rsidRPr="00CA7887" w:rsidRDefault="003A6014" w:rsidP="00CB6E05">
            <w:pPr>
              <w:pStyle w:val="ListParagraph"/>
              <w:numPr>
                <w:ilvl w:val="0"/>
                <w:numId w:val="26"/>
              </w:numPr>
              <w:spacing w:before="120" w:after="120"/>
              <w:ind w:left="1105" w:hanging="516"/>
              <w:contextualSpacing w:val="0"/>
            </w:pPr>
            <w:r w:rsidRPr="00CA7887">
              <w:rPr>
                <w:rFonts w:eastAsia="Calibri"/>
              </w:rPr>
              <w:t xml:space="preserve">the name of the successful </w:t>
            </w:r>
            <w:r w:rsidR="00715AD6" w:rsidRPr="00CA7887">
              <w:rPr>
                <w:rFonts w:eastAsia="Calibri"/>
              </w:rPr>
              <w:t>consultant</w:t>
            </w:r>
            <w:r w:rsidRPr="00CA7887">
              <w:rPr>
                <w:rFonts w:eastAsia="Calibri"/>
              </w:rPr>
              <w:t>, the final total contract price, the contract durat</w:t>
            </w:r>
            <w:r w:rsidR="00715AD6" w:rsidRPr="00CA7887">
              <w:rPr>
                <w:rFonts w:eastAsia="Calibri"/>
              </w:rPr>
              <w:t>ion and a summary of its scope</w:t>
            </w:r>
            <w:r w:rsidR="00986312" w:rsidRPr="00CA7887">
              <w:rPr>
                <w:rFonts w:eastAsia="Calibri"/>
              </w:rPr>
              <w:t>; and</w:t>
            </w:r>
            <w:r w:rsidR="00715AD6" w:rsidRPr="00CA7887">
              <w:rPr>
                <w:rFonts w:eastAsia="Calibri"/>
              </w:rPr>
              <w:t>.</w:t>
            </w:r>
          </w:p>
          <w:p w14:paraId="14D0CFE3" w14:textId="77777777" w:rsidR="00986312" w:rsidRPr="00CA7887" w:rsidRDefault="00986312" w:rsidP="00CB6E05">
            <w:pPr>
              <w:pStyle w:val="ListParagraph"/>
              <w:numPr>
                <w:ilvl w:val="0"/>
                <w:numId w:val="26"/>
              </w:numPr>
              <w:spacing w:before="120" w:after="120"/>
              <w:ind w:left="1105" w:hanging="516"/>
              <w:contextualSpacing w:val="0"/>
            </w:pPr>
            <w:r w:rsidRPr="009B431F">
              <w:rPr>
                <w:rFonts w:eastAsia="Calibri"/>
              </w:rPr>
              <w:t>successful</w:t>
            </w:r>
            <w:r w:rsidRPr="009B431F">
              <w:t xml:space="preserve"> </w:t>
            </w:r>
            <w:r w:rsidR="005C0E1D" w:rsidRPr="009B431F">
              <w:t>Consultant</w:t>
            </w:r>
            <w:r w:rsidRPr="009B431F">
              <w:t xml:space="preserve">’s </w:t>
            </w:r>
            <w:r w:rsidR="006503DA" w:rsidRPr="009B431F">
              <w:t>Beneficial Ownership Disclosure Form</w:t>
            </w:r>
            <w:r w:rsidRPr="009B431F">
              <w:t xml:space="preserve">, if specified in </w:t>
            </w:r>
            <w:r w:rsidR="006144F6" w:rsidRPr="009B431F">
              <w:t>Data Sheet</w:t>
            </w:r>
            <w:r w:rsidRPr="009B431F">
              <w:t xml:space="preserve"> IT</w:t>
            </w:r>
            <w:r w:rsidR="006144F6" w:rsidRPr="009B431F">
              <w:t>C</w:t>
            </w:r>
            <w:r w:rsidRPr="009B431F">
              <w:t xml:space="preserve"> 3</w:t>
            </w:r>
            <w:r w:rsidR="006144F6" w:rsidRPr="009B431F">
              <w:t>2</w:t>
            </w:r>
            <w:r w:rsidRPr="009B431F">
              <w:t>.1</w:t>
            </w:r>
            <w:r w:rsidRPr="00CA7887">
              <w:rPr>
                <w:rFonts w:eastAsia="Calibri"/>
              </w:rPr>
              <w:t>.</w:t>
            </w:r>
          </w:p>
          <w:p w14:paraId="29C3EB8B" w14:textId="77777777" w:rsidR="0023387B" w:rsidRPr="00CA7887" w:rsidRDefault="003A6014" w:rsidP="009B431F">
            <w:pPr>
              <w:pStyle w:val="ListParagraph"/>
              <w:numPr>
                <w:ilvl w:val="1"/>
                <w:numId w:val="5"/>
              </w:numPr>
              <w:spacing w:before="120" w:after="120"/>
              <w:ind w:left="582" w:hanging="582"/>
              <w:contextualSpacing w:val="0"/>
              <w:jc w:val="both"/>
            </w:pPr>
            <w:r w:rsidRPr="00CA7887">
              <w:t xml:space="preserve">The Contract Award Notice shall be published on the </w:t>
            </w:r>
            <w:r w:rsidR="00246B74" w:rsidRPr="00CA7887">
              <w:t>Client</w:t>
            </w:r>
            <w:r w:rsidRPr="00CA7887">
              <w:t xml:space="preserve">’s website with free access if available, or in at least one newspaper of national circulation in the </w:t>
            </w:r>
            <w:r w:rsidR="00246B74" w:rsidRPr="00CA7887">
              <w:t>Client</w:t>
            </w:r>
            <w:r w:rsidRPr="00CA7887">
              <w:t xml:space="preserve">’s Country, or in the official gazette. The </w:t>
            </w:r>
            <w:r w:rsidR="00246B74" w:rsidRPr="00CA7887">
              <w:t>Client</w:t>
            </w:r>
            <w:r w:rsidRPr="00CA7887">
              <w:t xml:space="preserve"> shall also publish the contract award notice in UNDB online</w:t>
            </w:r>
          </w:p>
        </w:tc>
      </w:tr>
      <w:tr w:rsidR="0023387B" w:rsidRPr="00CA7887" w14:paraId="26803990" w14:textId="77777777" w:rsidTr="00AE170B">
        <w:tc>
          <w:tcPr>
            <w:tcW w:w="2455" w:type="dxa"/>
            <w:gridSpan w:val="2"/>
          </w:tcPr>
          <w:p w14:paraId="361E4039" w14:textId="77777777" w:rsidR="0023387B" w:rsidRPr="009B431F" w:rsidRDefault="00715AD6" w:rsidP="009B431F">
            <w:pPr>
              <w:pStyle w:val="HeadingITC2"/>
              <w:spacing w:before="120" w:after="120"/>
              <w:ind w:left="360"/>
              <w:contextualSpacing w:val="0"/>
            </w:pPr>
            <w:bookmarkStart w:id="158" w:name="_Toc454358630"/>
            <w:bookmarkStart w:id="159" w:name="_Toc494209460"/>
            <w:bookmarkStart w:id="160" w:name="_Toc66718265"/>
            <w:r w:rsidRPr="009B431F">
              <w:lastRenderedPageBreak/>
              <w:t xml:space="preserve">Debriefing by the </w:t>
            </w:r>
            <w:bookmarkEnd w:id="158"/>
            <w:r w:rsidR="00246B74" w:rsidRPr="009B431F">
              <w:t>Client</w:t>
            </w:r>
            <w:bookmarkEnd w:id="159"/>
            <w:bookmarkEnd w:id="160"/>
          </w:p>
        </w:tc>
        <w:tc>
          <w:tcPr>
            <w:tcW w:w="6429" w:type="dxa"/>
            <w:gridSpan w:val="2"/>
          </w:tcPr>
          <w:p w14:paraId="41929BEE" w14:textId="77777777" w:rsidR="00715AD6" w:rsidRPr="00CA7887" w:rsidRDefault="00715AD6" w:rsidP="009B431F">
            <w:pPr>
              <w:pStyle w:val="ListParagraph"/>
              <w:numPr>
                <w:ilvl w:val="1"/>
                <w:numId w:val="5"/>
              </w:numPr>
              <w:spacing w:before="120" w:after="120"/>
              <w:ind w:left="582" w:hanging="582"/>
              <w:contextualSpacing w:val="0"/>
              <w:jc w:val="both"/>
            </w:pPr>
            <w:r w:rsidRPr="00CA7887">
              <w:t xml:space="preserve">On receipt of the </w:t>
            </w:r>
            <w:r w:rsidR="00246B74" w:rsidRPr="00CA7887">
              <w:t>Client</w:t>
            </w:r>
            <w:r w:rsidRPr="00CA7887">
              <w:t xml:space="preserve">’s Notification of Intention to Award referred to in </w:t>
            </w:r>
            <w:r w:rsidR="006144F6" w:rsidRPr="00CA7887">
              <w:t xml:space="preserve">ITC </w:t>
            </w:r>
            <w:r w:rsidR="00B9082E" w:rsidRPr="00CA7887">
              <w:t>31</w:t>
            </w:r>
            <w:r w:rsidRPr="00CA7887">
              <w:t xml:space="preserve">.1, an unsuccessful </w:t>
            </w:r>
            <w:r w:rsidR="00246B74" w:rsidRPr="00CA7887">
              <w:t>Consultant</w:t>
            </w:r>
            <w:r w:rsidRPr="00CA7887">
              <w:t xml:space="preserve"> has three (3) Business Days to make a written request to the </w:t>
            </w:r>
            <w:r w:rsidR="00246B74" w:rsidRPr="00CA7887">
              <w:t>Client</w:t>
            </w:r>
            <w:r w:rsidRPr="00CA7887">
              <w:t xml:space="preserve"> for a debriefing. The </w:t>
            </w:r>
            <w:r w:rsidR="00246B74" w:rsidRPr="00CA7887">
              <w:t>Client</w:t>
            </w:r>
            <w:r w:rsidRPr="00CA7887">
              <w:t xml:space="preserve"> shall provide a debriefing to all unsuccessful </w:t>
            </w:r>
            <w:r w:rsidR="00246B74" w:rsidRPr="00CA7887">
              <w:t>Consultant</w:t>
            </w:r>
            <w:r w:rsidRPr="00CA7887">
              <w:t>s whose request is received within this deadline.</w:t>
            </w:r>
          </w:p>
          <w:p w14:paraId="3074CF68" w14:textId="77777777" w:rsidR="00715AD6" w:rsidRPr="00CA7887" w:rsidRDefault="00715AD6" w:rsidP="009B431F">
            <w:pPr>
              <w:pStyle w:val="ListParagraph"/>
              <w:numPr>
                <w:ilvl w:val="1"/>
                <w:numId w:val="5"/>
              </w:numPr>
              <w:spacing w:before="120" w:after="120"/>
              <w:ind w:left="582" w:hanging="582"/>
              <w:contextualSpacing w:val="0"/>
              <w:jc w:val="both"/>
            </w:pPr>
            <w:r w:rsidRPr="00CA7887">
              <w:t xml:space="preserve">Where a request for debriefing is received within the deadline, the </w:t>
            </w:r>
            <w:r w:rsidR="00246B74" w:rsidRPr="00CA7887">
              <w:t>Client</w:t>
            </w:r>
            <w:r w:rsidRPr="00CA7887">
              <w:t xml:space="preserve"> shall provide a debriefing within five (5) Business Days, unless the </w:t>
            </w:r>
            <w:r w:rsidR="00246B74" w:rsidRPr="00CA7887">
              <w:t>Client</w:t>
            </w:r>
            <w:r w:rsidRPr="00CA7887">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CA7887">
              <w:t>Client</w:t>
            </w:r>
            <w:r w:rsidRPr="00CA7887">
              <w:t xml:space="preserve"> shall promptly inform, by the quickest means available, all </w:t>
            </w:r>
            <w:r w:rsidR="00246B74" w:rsidRPr="00CA7887">
              <w:t>Consultant</w:t>
            </w:r>
            <w:r w:rsidRPr="00CA7887">
              <w:t>s of the extended standstill period</w:t>
            </w:r>
          </w:p>
          <w:p w14:paraId="0C45895F" w14:textId="77777777" w:rsidR="00715AD6" w:rsidRPr="00CA7887" w:rsidRDefault="00715AD6" w:rsidP="009B431F">
            <w:pPr>
              <w:pStyle w:val="ListParagraph"/>
              <w:numPr>
                <w:ilvl w:val="1"/>
                <w:numId w:val="5"/>
              </w:numPr>
              <w:spacing w:before="120" w:after="120"/>
              <w:ind w:left="582" w:hanging="582"/>
              <w:contextualSpacing w:val="0"/>
              <w:jc w:val="both"/>
            </w:pPr>
            <w:r w:rsidRPr="00CA7887">
              <w:t xml:space="preserve">Where a request for debriefing is received by the </w:t>
            </w:r>
            <w:r w:rsidR="00246B74" w:rsidRPr="00CA7887">
              <w:t>Client</w:t>
            </w:r>
            <w:r w:rsidRPr="00CA7887">
              <w:t xml:space="preserve"> later than the three (3)-Business Day deadline, the </w:t>
            </w:r>
            <w:r w:rsidR="00246B74" w:rsidRPr="00CA7887">
              <w:t>Client</w:t>
            </w:r>
            <w:r w:rsidRPr="00CA7887">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62B3CB04" w14:textId="77777777" w:rsidR="0023387B" w:rsidRPr="00CA7887" w:rsidRDefault="00715AD6" w:rsidP="009B431F">
            <w:pPr>
              <w:pStyle w:val="ListParagraph"/>
              <w:numPr>
                <w:ilvl w:val="1"/>
                <w:numId w:val="5"/>
              </w:numPr>
              <w:spacing w:before="120" w:after="120"/>
              <w:ind w:left="582" w:hanging="582"/>
              <w:contextualSpacing w:val="0"/>
              <w:jc w:val="both"/>
            </w:pPr>
            <w:r w:rsidRPr="00CA7887">
              <w:t xml:space="preserve">Debriefings of unsuccessful </w:t>
            </w:r>
            <w:r w:rsidR="00246B74" w:rsidRPr="00CA7887">
              <w:t>Consultant</w:t>
            </w:r>
            <w:r w:rsidRPr="00CA7887">
              <w:t xml:space="preserve">s may be done in writing or verbally. The </w:t>
            </w:r>
            <w:r w:rsidR="00246B74" w:rsidRPr="00CA7887">
              <w:t>Consultant</w:t>
            </w:r>
            <w:r w:rsidR="008B53C0" w:rsidRPr="00CA7887">
              <w:t>s</w:t>
            </w:r>
            <w:r w:rsidRPr="00CA7887">
              <w:t xml:space="preserve"> shall bear their own costs of attending such a debriefing meeting</w:t>
            </w:r>
          </w:p>
        </w:tc>
      </w:tr>
      <w:tr w:rsidR="0023387B" w:rsidRPr="00CA7887" w14:paraId="1D0B25CC" w14:textId="77777777" w:rsidTr="00AE170B">
        <w:trPr>
          <w:trHeight w:val="282"/>
        </w:trPr>
        <w:tc>
          <w:tcPr>
            <w:tcW w:w="2455" w:type="dxa"/>
            <w:gridSpan w:val="2"/>
          </w:tcPr>
          <w:p w14:paraId="202D0C60" w14:textId="77777777" w:rsidR="0023387B" w:rsidRPr="009B431F" w:rsidRDefault="006459B6" w:rsidP="009B431F">
            <w:pPr>
              <w:pStyle w:val="HeadingITC2"/>
              <w:spacing w:before="120" w:after="120"/>
              <w:ind w:left="360"/>
              <w:contextualSpacing w:val="0"/>
            </w:pPr>
            <w:bookmarkStart w:id="161" w:name="_Toc494209461"/>
            <w:bookmarkStart w:id="162" w:name="_Toc66718266"/>
            <w:r w:rsidRPr="009B431F">
              <w:t>Signing</w:t>
            </w:r>
            <w:r w:rsidR="00715AD6" w:rsidRPr="009B431F">
              <w:t xml:space="preserve"> of Contract</w:t>
            </w:r>
            <w:bookmarkEnd w:id="161"/>
            <w:bookmarkEnd w:id="162"/>
          </w:p>
        </w:tc>
        <w:tc>
          <w:tcPr>
            <w:tcW w:w="6429" w:type="dxa"/>
            <w:gridSpan w:val="2"/>
          </w:tcPr>
          <w:p w14:paraId="7B408827" w14:textId="10B30790" w:rsidR="00AF13F4" w:rsidRPr="00CA7887" w:rsidRDefault="00FD022E" w:rsidP="009B431F">
            <w:pPr>
              <w:pStyle w:val="ListParagraph"/>
              <w:numPr>
                <w:ilvl w:val="1"/>
                <w:numId w:val="5"/>
              </w:numPr>
              <w:spacing w:before="120" w:after="120"/>
              <w:ind w:left="582" w:hanging="582"/>
              <w:contextualSpacing w:val="0"/>
              <w:jc w:val="both"/>
              <w:rPr>
                <w:b/>
              </w:rPr>
            </w:pPr>
            <w:r w:rsidRPr="00CA7887">
              <w:t xml:space="preserve">The Contract shall be signed </w:t>
            </w:r>
            <w:r w:rsidR="00AF13F4" w:rsidRPr="00CA7887">
              <w:t xml:space="preserve">prior to the </w:t>
            </w:r>
            <w:r w:rsidR="00860721" w:rsidRPr="00CA7887">
              <w:t xml:space="preserve">expiry </w:t>
            </w:r>
            <w:r w:rsidR="00A34F50" w:rsidRPr="00CA7887">
              <w:t xml:space="preserve">date </w:t>
            </w:r>
            <w:r w:rsidR="00AF13F4" w:rsidRPr="00CA7887">
              <w:t xml:space="preserve">of the Proposal </w:t>
            </w:r>
            <w:r w:rsidR="00860721" w:rsidRPr="00CA7887">
              <w:t xml:space="preserve">validity </w:t>
            </w:r>
            <w:r w:rsidR="00AF13F4" w:rsidRPr="00CA7887">
              <w:t xml:space="preserve">and </w:t>
            </w:r>
            <w:r w:rsidRPr="00CA7887">
              <w:t>p</w:t>
            </w:r>
            <w:r w:rsidR="00715AD6" w:rsidRPr="00CA7887">
              <w:t xml:space="preserve">romptly </w:t>
            </w:r>
            <w:r w:rsidR="00AF13F4" w:rsidRPr="00CA7887">
              <w:t xml:space="preserve">after expiry of the Standstill Period, specified in ITC 30.1 or any extension thereof, </w:t>
            </w:r>
            <w:r w:rsidR="00742D05" w:rsidRPr="00CA7887">
              <w:t xml:space="preserve">and </w:t>
            </w:r>
            <w:r w:rsidR="00AF13F4" w:rsidRPr="00CA7887">
              <w:t>upon satisfactorily addressing a</w:t>
            </w:r>
            <w:r w:rsidR="00742D05" w:rsidRPr="00CA7887">
              <w:t>ny</w:t>
            </w:r>
            <w:r w:rsidR="00AF13F4" w:rsidRPr="00CA7887">
              <w:t xml:space="preserve"> complaint that has been filed within the Standstill Period. </w:t>
            </w:r>
          </w:p>
          <w:p w14:paraId="75B432BB" w14:textId="77777777" w:rsidR="0023387B" w:rsidRPr="00CA7887" w:rsidRDefault="00715AD6" w:rsidP="009B431F">
            <w:pPr>
              <w:pStyle w:val="ListParagraph"/>
              <w:numPr>
                <w:ilvl w:val="1"/>
                <w:numId w:val="5"/>
              </w:numPr>
              <w:spacing w:before="120" w:after="120"/>
              <w:ind w:left="582" w:hanging="582"/>
              <w:contextualSpacing w:val="0"/>
              <w:jc w:val="both"/>
            </w:pPr>
            <w:r w:rsidRPr="00CA7887">
              <w:t xml:space="preserve">The Consultant is expected to commence the assignment on the date and at the location specified in the </w:t>
            </w:r>
            <w:r w:rsidRPr="00CA7887">
              <w:rPr>
                <w:b/>
              </w:rPr>
              <w:t>Data Sheet</w:t>
            </w:r>
            <w:r w:rsidRPr="00CA7887">
              <w:t>.</w:t>
            </w:r>
          </w:p>
        </w:tc>
      </w:tr>
      <w:tr w:rsidR="00733F3E" w:rsidRPr="00CA7887" w14:paraId="1CFCB232" w14:textId="77777777" w:rsidTr="00AE170B">
        <w:tc>
          <w:tcPr>
            <w:tcW w:w="2455" w:type="dxa"/>
            <w:gridSpan w:val="2"/>
          </w:tcPr>
          <w:p w14:paraId="4FB5D24F" w14:textId="77777777" w:rsidR="00733F3E" w:rsidRPr="009B431F" w:rsidRDefault="00733F3E" w:rsidP="009B431F">
            <w:pPr>
              <w:pStyle w:val="HeadingITC2"/>
              <w:spacing w:before="120" w:after="120"/>
              <w:ind w:left="360"/>
              <w:contextualSpacing w:val="0"/>
            </w:pPr>
            <w:bookmarkStart w:id="163" w:name="_Toc473800030"/>
            <w:bookmarkStart w:id="164" w:name="_Toc473813011"/>
            <w:bookmarkStart w:id="165" w:name="_Toc494209462"/>
            <w:bookmarkStart w:id="166" w:name="_Toc66718267"/>
            <w:r w:rsidRPr="009B431F">
              <w:t>Procurement Related Complaint</w:t>
            </w:r>
            <w:bookmarkEnd w:id="163"/>
            <w:bookmarkEnd w:id="164"/>
            <w:bookmarkEnd w:id="165"/>
            <w:bookmarkEnd w:id="166"/>
          </w:p>
        </w:tc>
        <w:tc>
          <w:tcPr>
            <w:tcW w:w="6429" w:type="dxa"/>
            <w:gridSpan w:val="2"/>
          </w:tcPr>
          <w:p w14:paraId="0D51FA51" w14:textId="77777777" w:rsidR="00733F3E" w:rsidRPr="00CA7887" w:rsidRDefault="00733F3E" w:rsidP="009B431F">
            <w:pPr>
              <w:pStyle w:val="ListParagraph"/>
              <w:numPr>
                <w:ilvl w:val="1"/>
                <w:numId w:val="5"/>
              </w:numPr>
              <w:spacing w:before="120" w:after="120"/>
              <w:ind w:left="582" w:hanging="582"/>
              <w:contextualSpacing w:val="0"/>
              <w:jc w:val="both"/>
            </w:pPr>
            <w:r w:rsidRPr="009B431F">
              <w:t xml:space="preserve">The procedures for making a Procurement-related Complaint are as specified in the </w:t>
            </w:r>
            <w:r w:rsidRPr="00CA7887">
              <w:rPr>
                <w:b/>
              </w:rPr>
              <w:t>Data Sheet</w:t>
            </w:r>
            <w:r w:rsidRPr="00CA7887">
              <w:t>.</w:t>
            </w:r>
          </w:p>
        </w:tc>
      </w:tr>
    </w:tbl>
    <w:p w14:paraId="254CE78E" w14:textId="77777777" w:rsidR="00B0418A" w:rsidRPr="00CA7887" w:rsidRDefault="00B0418A" w:rsidP="00912499">
      <w:pPr>
        <w:pStyle w:val="HeadingITC2"/>
        <w:ind w:left="360"/>
        <w:rPr>
          <w:lang w:eastAsia="it-IT"/>
        </w:rPr>
        <w:sectPr w:rsidR="00B0418A" w:rsidRPr="00CA7887" w:rsidSect="00AB0E07">
          <w:headerReference w:type="even" r:id="rId18"/>
          <w:headerReference w:type="default" r:id="rId19"/>
          <w:footerReference w:type="default" r:id="rId20"/>
          <w:headerReference w:type="first" r:id="rId21"/>
          <w:footnotePr>
            <w:numRestart w:val="eachSect"/>
          </w:footnotePr>
          <w:type w:val="oddPage"/>
          <w:pgSz w:w="12242" w:h="15842" w:code="1"/>
          <w:pgMar w:top="1440" w:right="1440" w:bottom="1440" w:left="1728" w:header="720" w:footer="720" w:gutter="0"/>
          <w:cols w:space="708"/>
          <w:titlePg/>
          <w:docGrid w:linePitch="360"/>
        </w:sectPr>
      </w:pPr>
    </w:p>
    <w:p w14:paraId="125BFFB1" w14:textId="77777777" w:rsidR="000B5EDC" w:rsidRPr="00CA7887" w:rsidRDefault="001960CB" w:rsidP="0043298E">
      <w:pPr>
        <w:pStyle w:val="Heading9"/>
        <w:rPr>
          <w:lang w:val="en-US"/>
        </w:rPr>
      </w:pPr>
      <w:r w:rsidRPr="00CA7887">
        <w:rPr>
          <w:lang w:val="en-US"/>
        </w:rPr>
        <w:lastRenderedPageBreak/>
        <w:t>Section 2</w:t>
      </w:r>
      <w:r w:rsidR="00B517B4" w:rsidRPr="00CA7887">
        <w:rPr>
          <w:lang w:val="en-US"/>
        </w:rPr>
        <w:t xml:space="preserve">. </w:t>
      </w:r>
      <w:r w:rsidR="000B5EDC" w:rsidRPr="00CA7887">
        <w:rPr>
          <w:lang w:val="en-US"/>
        </w:rPr>
        <w:t>Instructions to Consultants</w:t>
      </w:r>
    </w:p>
    <w:p w14:paraId="6E6CD941" w14:textId="77777777" w:rsidR="000B5EDC" w:rsidRPr="009B431F" w:rsidRDefault="00EA2584" w:rsidP="009B431F">
      <w:pPr>
        <w:pStyle w:val="HeadingITC1"/>
      </w:pPr>
      <w:bookmarkStart w:id="167" w:name="_Toc474333907"/>
      <w:bookmarkStart w:id="168" w:name="_Toc474334076"/>
      <w:bookmarkStart w:id="169" w:name="_Toc494209463"/>
      <w:bookmarkStart w:id="170" w:name="_Toc66718268"/>
      <w:r w:rsidRPr="009B431F">
        <w:t xml:space="preserve">E. </w:t>
      </w:r>
      <w:bookmarkStart w:id="171" w:name="_Toc265495738"/>
      <w:r w:rsidRPr="009B431F">
        <w:t xml:space="preserve"> </w:t>
      </w:r>
      <w:r w:rsidR="000B5EDC" w:rsidRPr="009B431F">
        <w:t>Data Sheet</w:t>
      </w:r>
      <w:bookmarkEnd w:id="167"/>
      <w:bookmarkEnd w:id="168"/>
      <w:bookmarkEnd w:id="169"/>
      <w:bookmarkEnd w:id="170"/>
      <w:bookmarkEnd w:id="171"/>
    </w:p>
    <w:tbl>
      <w:tblPr>
        <w:tblW w:w="10420" w:type="dxa"/>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left w:w="72" w:type="dxa"/>
          <w:right w:w="72" w:type="dxa"/>
        </w:tblCellMar>
        <w:tblLook w:val="0000" w:firstRow="0" w:lastRow="0" w:firstColumn="0" w:lastColumn="0" w:noHBand="0" w:noVBand="0"/>
      </w:tblPr>
      <w:tblGrid>
        <w:gridCol w:w="1514"/>
        <w:gridCol w:w="8906"/>
      </w:tblGrid>
      <w:tr w:rsidR="000B5EDC" w:rsidRPr="00CA7887" w14:paraId="44053640" w14:textId="77777777" w:rsidTr="009244E8">
        <w:tc>
          <w:tcPr>
            <w:tcW w:w="1514" w:type="dxa"/>
            <w:tcMar>
              <w:top w:w="57" w:type="dxa"/>
              <w:bottom w:w="57" w:type="dxa"/>
            </w:tcMar>
            <w:vAlign w:val="center"/>
          </w:tcPr>
          <w:p w14:paraId="6F277DB5" w14:textId="77777777" w:rsidR="000B5EDC" w:rsidRPr="00CA7887" w:rsidRDefault="000B5EDC" w:rsidP="0027492E">
            <w:pPr>
              <w:rPr>
                <w:b/>
              </w:rPr>
            </w:pPr>
            <w:r w:rsidRPr="00CA7887">
              <w:rPr>
                <w:b/>
              </w:rPr>
              <w:t xml:space="preserve">ITC </w:t>
            </w:r>
          </w:p>
          <w:p w14:paraId="590E84D5" w14:textId="77777777" w:rsidR="000B5EDC" w:rsidRPr="00CA7887" w:rsidRDefault="000B5EDC" w:rsidP="0027492E">
            <w:r w:rsidRPr="00CA7887">
              <w:rPr>
                <w:b/>
              </w:rPr>
              <w:t>Reference</w:t>
            </w:r>
          </w:p>
        </w:tc>
        <w:tc>
          <w:tcPr>
            <w:tcW w:w="8906" w:type="dxa"/>
            <w:tcMar>
              <w:top w:w="85" w:type="dxa"/>
              <w:bottom w:w="142" w:type="dxa"/>
            </w:tcMar>
          </w:tcPr>
          <w:p w14:paraId="1D0AD7CB" w14:textId="77777777" w:rsidR="000B5EDC" w:rsidRPr="00CA7887" w:rsidRDefault="00EE2944" w:rsidP="004E3E5D">
            <w:pPr>
              <w:pStyle w:val="BodyText"/>
              <w:tabs>
                <w:tab w:val="left" w:pos="826"/>
                <w:tab w:val="left" w:pos="1726"/>
              </w:tabs>
              <w:spacing w:before="120"/>
              <w:jc w:val="center"/>
              <w:rPr>
                <w:szCs w:val="24"/>
                <w:lang w:eastAsia="it-IT"/>
              </w:rPr>
            </w:pPr>
            <w:r w:rsidRPr="00CA7887">
              <w:rPr>
                <w:b/>
                <w:sz w:val="32"/>
                <w:szCs w:val="32"/>
              </w:rPr>
              <w:t>A. General</w:t>
            </w:r>
          </w:p>
        </w:tc>
      </w:tr>
      <w:tr w:rsidR="000B5EDC" w:rsidRPr="00CA7887" w14:paraId="39F24BF8" w14:textId="77777777" w:rsidTr="009244E8">
        <w:trPr>
          <w:trHeight w:val="385"/>
        </w:trPr>
        <w:tc>
          <w:tcPr>
            <w:tcW w:w="1514" w:type="dxa"/>
          </w:tcPr>
          <w:p w14:paraId="16FF153C" w14:textId="77777777" w:rsidR="000B5EDC" w:rsidRPr="00CA7887" w:rsidRDefault="000B5EDC" w:rsidP="0027492E">
            <w:pPr>
              <w:spacing w:before="120" w:after="120"/>
              <w:rPr>
                <w:b/>
              </w:rPr>
            </w:pPr>
            <w:r w:rsidRPr="00CA7887">
              <w:rPr>
                <w:b/>
              </w:rPr>
              <w:t>1 (</w:t>
            </w:r>
            <w:r w:rsidR="00B8779E" w:rsidRPr="00CA7887">
              <w:rPr>
                <w:b/>
              </w:rPr>
              <w:t>b</w:t>
            </w:r>
            <w:r w:rsidRPr="00CA7887">
              <w:rPr>
                <w:b/>
              </w:rPr>
              <w:t xml:space="preserve">) </w:t>
            </w:r>
          </w:p>
        </w:tc>
        <w:tc>
          <w:tcPr>
            <w:tcW w:w="8906" w:type="dxa"/>
            <w:tcMar>
              <w:top w:w="85" w:type="dxa"/>
              <w:bottom w:w="142" w:type="dxa"/>
            </w:tcMar>
          </w:tcPr>
          <w:p w14:paraId="52DE6C6C" w14:textId="7EB111FF" w:rsidR="000B5EDC" w:rsidRPr="00EB0A5F" w:rsidRDefault="0073039C" w:rsidP="0027492E">
            <w:pPr>
              <w:tabs>
                <w:tab w:val="left" w:pos="567"/>
                <w:tab w:val="right" w:pos="7306"/>
              </w:tabs>
              <w:spacing w:before="120" w:after="120"/>
              <w:rPr>
                <w:b/>
                <w:i/>
              </w:rPr>
            </w:pPr>
            <w:r w:rsidRPr="00EB0A5F">
              <w:rPr>
                <w:b/>
                <w:i/>
              </w:rPr>
              <w:t xml:space="preserve">Applicable Law: </w:t>
            </w:r>
            <w:r w:rsidR="00BD73C2" w:rsidRPr="00EB0A5F">
              <w:rPr>
                <w:b/>
                <w:i/>
              </w:rPr>
              <w:t xml:space="preserve">Federal Democratic Republic of </w:t>
            </w:r>
            <w:r w:rsidRPr="00EB0A5F">
              <w:rPr>
                <w:b/>
                <w:i/>
              </w:rPr>
              <w:t>Ethiopian</w:t>
            </w:r>
          </w:p>
        </w:tc>
      </w:tr>
      <w:tr w:rsidR="00E10461" w:rsidRPr="00CA7887" w14:paraId="4842D84A" w14:textId="77777777" w:rsidTr="009244E8">
        <w:tc>
          <w:tcPr>
            <w:tcW w:w="1514" w:type="dxa"/>
          </w:tcPr>
          <w:p w14:paraId="367BD2C4" w14:textId="77777777" w:rsidR="00E10461" w:rsidRPr="00CA7887" w:rsidRDefault="00E10461" w:rsidP="0027492E">
            <w:pPr>
              <w:spacing w:before="120" w:after="120"/>
              <w:rPr>
                <w:b/>
              </w:rPr>
            </w:pPr>
            <w:r w:rsidRPr="00CA7887">
              <w:rPr>
                <w:b/>
              </w:rPr>
              <w:t>2.1</w:t>
            </w:r>
          </w:p>
        </w:tc>
        <w:tc>
          <w:tcPr>
            <w:tcW w:w="8906" w:type="dxa"/>
            <w:tcMar>
              <w:top w:w="85" w:type="dxa"/>
              <w:bottom w:w="142" w:type="dxa"/>
            </w:tcMar>
          </w:tcPr>
          <w:p w14:paraId="47518511" w14:textId="701E401D" w:rsidR="00E10461" w:rsidRPr="00CA7887" w:rsidRDefault="00E10461" w:rsidP="004E3E5D">
            <w:pPr>
              <w:tabs>
                <w:tab w:val="left" w:pos="567"/>
                <w:tab w:val="right" w:pos="7306"/>
              </w:tabs>
              <w:spacing w:before="120" w:after="120"/>
              <w:ind w:left="567" w:hanging="567"/>
              <w:rPr>
                <w:u w:val="single"/>
              </w:rPr>
            </w:pPr>
            <w:r w:rsidRPr="00CA7887">
              <w:rPr>
                <w:b/>
              </w:rPr>
              <w:t xml:space="preserve">Name of the Client: </w:t>
            </w:r>
            <w:r w:rsidR="0073039C">
              <w:rPr>
                <w:u w:val="single"/>
              </w:rPr>
              <w:t>Ministry of Agriculture</w:t>
            </w:r>
          </w:p>
          <w:p w14:paraId="1D6AAB2E" w14:textId="5BB77D0A" w:rsidR="001D55CD" w:rsidRPr="00CA7887" w:rsidRDefault="00E10461" w:rsidP="004E3E5D">
            <w:pPr>
              <w:tabs>
                <w:tab w:val="left" w:pos="567"/>
                <w:tab w:val="right" w:pos="7306"/>
              </w:tabs>
              <w:spacing w:before="120" w:after="120"/>
              <w:ind w:left="567" w:hanging="567"/>
            </w:pPr>
            <w:r w:rsidRPr="00CA7887">
              <w:rPr>
                <w:b/>
              </w:rPr>
              <w:t>Method of selection</w:t>
            </w:r>
            <w:r w:rsidR="0073039C">
              <w:rPr>
                <w:b/>
              </w:rPr>
              <w:t xml:space="preserve"> Quality and Cost Based Selection (QCBS) </w:t>
            </w:r>
            <w:r w:rsidRPr="00CA7887">
              <w:t>as per</w:t>
            </w:r>
            <w:r w:rsidRPr="00CA7887">
              <w:rPr>
                <w:u w:val="single"/>
              </w:rPr>
              <w:t xml:space="preserve"> </w:t>
            </w:r>
          </w:p>
          <w:p w14:paraId="2035BA90" w14:textId="6DC3FC4A" w:rsidR="00E10461" w:rsidRPr="00CA7887" w:rsidRDefault="00903CBF" w:rsidP="0027492E">
            <w:pPr>
              <w:tabs>
                <w:tab w:val="left" w:pos="567"/>
                <w:tab w:val="right" w:pos="7306"/>
              </w:tabs>
              <w:spacing w:before="120" w:after="120"/>
              <w:jc w:val="both"/>
            </w:pPr>
            <w:r w:rsidRPr="00CA7887">
              <w:t xml:space="preserve">the </w:t>
            </w:r>
            <w:r w:rsidR="0073039C">
              <w:t xml:space="preserve">IPF </w:t>
            </w:r>
            <w:r w:rsidR="00531E3B" w:rsidRPr="00CA7887">
              <w:t>Procureme</w:t>
            </w:r>
            <w:r w:rsidR="008B5BD5" w:rsidRPr="00CA7887">
              <w:t xml:space="preserve">nt Regulations </w:t>
            </w:r>
            <w:r w:rsidR="0073039C" w:rsidRPr="0073039C">
              <w:t xml:space="preserve">July 2016 Revised November 2017 and August 2018 </w:t>
            </w:r>
            <w:r w:rsidR="00B8779E" w:rsidRPr="00CA7887">
              <w:t>(</w:t>
            </w:r>
            <w:r w:rsidR="002F6FA0" w:rsidRPr="00CA7887">
              <w:t>available on www.worldbank.org</w:t>
            </w:r>
            <w:r w:rsidR="00B8779E" w:rsidRPr="00CA7887">
              <w:t>)</w:t>
            </w:r>
          </w:p>
        </w:tc>
      </w:tr>
      <w:tr w:rsidR="00E10461" w:rsidRPr="00CA7887" w14:paraId="047EB2E3" w14:textId="77777777" w:rsidTr="009244E8">
        <w:trPr>
          <w:trHeight w:val="1342"/>
        </w:trPr>
        <w:tc>
          <w:tcPr>
            <w:tcW w:w="1514" w:type="dxa"/>
          </w:tcPr>
          <w:p w14:paraId="47706EA4" w14:textId="77777777" w:rsidR="00E10461" w:rsidRPr="00CA7887" w:rsidRDefault="00E10461" w:rsidP="0027492E">
            <w:pPr>
              <w:spacing w:before="120" w:after="120"/>
              <w:rPr>
                <w:b/>
                <w:bCs/>
              </w:rPr>
            </w:pPr>
            <w:r w:rsidRPr="00CA7887">
              <w:rPr>
                <w:b/>
                <w:bCs/>
              </w:rPr>
              <w:t>2.2</w:t>
            </w:r>
          </w:p>
        </w:tc>
        <w:tc>
          <w:tcPr>
            <w:tcW w:w="8906" w:type="dxa"/>
            <w:tcMar>
              <w:top w:w="85" w:type="dxa"/>
              <w:bottom w:w="142" w:type="dxa"/>
            </w:tcMar>
          </w:tcPr>
          <w:p w14:paraId="4748BDD1" w14:textId="3509E53A" w:rsidR="0073039C" w:rsidRPr="0073039C" w:rsidRDefault="0073039C" w:rsidP="0073039C">
            <w:pPr>
              <w:tabs>
                <w:tab w:val="right" w:pos="7218"/>
              </w:tabs>
              <w:spacing w:before="120" w:after="120"/>
              <w:rPr>
                <w:b/>
              </w:rPr>
            </w:pPr>
            <w:r w:rsidRPr="0073039C">
              <w:rPr>
                <w:b/>
              </w:rPr>
              <w:t>Financial Proposal shall be submitted together with Technical Proposal in a separate envelop</w:t>
            </w:r>
            <w:r>
              <w:rPr>
                <w:b/>
              </w:rPr>
              <w:t>.</w:t>
            </w:r>
          </w:p>
          <w:p w14:paraId="0E378F3C" w14:textId="6DA22107" w:rsidR="00E10461" w:rsidRPr="00CA7887" w:rsidRDefault="0073039C" w:rsidP="0073039C">
            <w:pPr>
              <w:tabs>
                <w:tab w:val="right" w:pos="7306"/>
              </w:tabs>
              <w:spacing w:before="120" w:after="120"/>
              <w:ind w:left="46" w:hanging="46"/>
            </w:pPr>
            <w:r w:rsidRPr="0073039C">
              <w:rPr>
                <w:b/>
              </w:rPr>
              <w:t xml:space="preserve">The name of the assignment is: </w:t>
            </w:r>
            <w:r w:rsidR="00134BB9">
              <w:rPr>
                <w:b/>
              </w:rPr>
              <w:t xml:space="preserve">Borrower Completion Report (BCR) </w:t>
            </w:r>
            <w:r>
              <w:rPr>
                <w:b/>
              </w:rPr>
              <w:t xml:space="preserve">for </w:t>
            </w:r>
            <w:r w:rsidRPr="0073039C">
              <w:rPr>
                <w:b/>
              </w:rPr>
              <w:t>RLLP financed by World Bank.</w:t>
            </w:r>
          </w:p>
        </w:tc>
      </w:tr>
      <w:tr w:rsidR="00E10461" w:rsidRPr="00CA7887" w14:paraId="5A2FE9BE" w14:textId="77777777" w:rsidTr="009244E8">
        <w:tc>
          <w:tcPr>
            <w:tcW w:w="1514" w:type="dxa"/>
          </w:tcPr>
          <w:p w14:paraId="0BA169E3" w14:textId="77777777" w:rsidR="00E10461" w:rsidRPr="00CA7887" w:rsidRDefault="00E10461" w:rsidP="0027492E">
            <w:pPr>
              <w:spacing w:before="120" w:after="120"/>
              <w:rPr>
                <w:b/>
                <w:bCs/>
              </w:rPr>
            </w:pPr>
            <w:r w:rsidRPr="00CA7887">
              <w:br w:type="page"/>
            </w:r>
            <w:r w:rsidRPr="00CA7887">
              <w:rPr>
                <w:b/>
                <w:bCs/>
              </w:rPr>
              <w:t>2.3</w:t>
            </w:r>
          </w:p>
        </w:tc>
        <w:tc>
          <w:tcPr>
            <w:tcW w:w="8906" w:type="dxa"/>
            <w:tcMar>
              <w:top w:w="85" w:type="dxa"/>
              <w:bottom w:w="142" w:type="dxa"/>
            </w:tcMar>
          </w:tcPr>
          <w:p w14:paraId="3B6CDB90" w14:textId="44DF9AFB" w:rsidR="00E10461" w:rsidRPr="00CA7887" w:rsidRDefault="0073039C" w:rsidP="0073039C">
            <w:pPr>
              <w:tabs>
                <w:tab w:val="left" w:pos="567"/>
                <w:tab w:val="left" w:pos="4786"/>
                <w:tab w:val="left" w:pos="5686"/>
                <w:tab w:val="right" w:pos="7306"/>
              </w:tabs>
              <w:spacing w:before="120" w:after="120"/>
            </w:pPr>
            <w:r>
              <w:rPr>
                <w:b/>
              </w:rPr>
              <w:t>There is no a</w:t>
            </w:r>
            <w:r w:rsidR="00E10461" w:rsidRPr="00CA7887">
              <w:rPr>
                <w:b/>
              </w:rPr>
              <w:t xml:space="preserve"> pre-proposal conference </w:t>
            </w:r>
          </w:p>
        </w:tc>
      </w:tr>
      <w:tr w:rsidR="00E10461" w:rsidRPr="00CA7887" w14:paraId="3C0887B6" w14:textId="77777777" w:rsidTr="009244E8">
        <w:tblPrEx>
          <w:tblBorders>
            <w:top w:val="single" w:sz="6" w:space="0" w:color="auto"/>
          </w:tblBorders>
        </w:tblPrEx>
        <w:tc>
          <w:tcPr>
            <w:tcW w:w="1514" w:type="dxa"/>
          </w:tcPr>
          <w:p w14:paraId="7B271455" w14:textId="77777777" w:rsidR="00E10461" w:rsidRPr="00CA7887" w:rsidRDefault="00E10461" w:rsidP="0027492E">
            <w:pPr>
              <w:spacing w:before="120" w:after="120"/>
              <w:rPr>
                <w:b/>
                <w:bCs/>
              </w:rPr>
            </w:pPr>
            <w:r w:rsidRPr="00CA7887">
              <w:rPr>
                <w:b/>
                <w:bCs/>
              </w:rPr>
              <w:t>2.4</w:t>
            </w:r>
          </w:p>
        </w:tc>
        <w:tc>
          <w:tcPr>
            <w:tcW w:w="8906" w:type="dxa"/>
            <w:tcMar>
              <w:top w:w="85" w:type="dxa"/>
              <w:bottom w:w="142" w:type="dxa"/>
            </w:tcMar>
          </w:tcPr>
          <w:p w14:paraId="3BD380FF" w14:textId="725D4654" w:rsidR="00E10461" w:rsidRPr="00CA7887" w:rsidRDefault="00E10461" w:rsidP="00F20498">
            <w:pPr>
              <w:tabs>
                <w:tab w:val="left" w:pos="567"/>
                <w:tab w:val="right" w:pos="7306"/>
              </w:tabs>
              <w:spacing w:before="120" w:after="120"/>
              <w:rPr>
                <w:i/>
                <w:u w:val="single"/>
              </w:rPr>
            </w:pPr>
            <w:r w:rsidRPr="00CA7887">
              <w:rPr>
                <w:b/>
              </w:rPr>
              <w:t>The Client will provide</w:t>
            </w:r>
            <w:r w:rsidR="0073039C">
              <w:rPr>
                <w:b/>
              </w:rPr>
              <w:t xml:space="preserve">: </w:t>
            </w:r>
            <w:r w:rsidR="0073039C" w:rsidRPr="005941AD">
              <w:t xml:space="preserve">Project documents including copy of the financing agreement, PAD, </w:t>
            </w:r>
            <w:r w:rsidR="005941AD">
              <w:t>PIM, Procurement Manual</w:t>
            </w:r>
            <w:r w:rsidR="00134BB9">
              <w:t>, Project Procurement Strategy Document (PPSD),</w:t>
            </w:r>
            <w:r w:rsidR="005941AD">
              <w:t xml:space="preserve"> P</w:t>
            </w:r>
            <w:r w:rsidR="0073039C" w:rsidRPr="005941AD">
              <w:t xml:space="preserve">rocurement Plan, </w:t>
            </w:r>
            <w:r w:rsidR="003158BA" w:rsidRPr="005941AD">
              <w:t>etc.</w:t>
            </w:r>
            <w:r w:rsidR="0073039C" w:rsidRPr="005941AD">
              <w:t xml:space="preserve"> which are</w:t>
            </w:r>
            <w:r w:rsidR="00F20498">
              <w:t xml:space="preserve"> required to carry out the assignment</w:t>
            </w:r>
            <w:r w:rsidR="005941AD" w:rsidRPr="005941AD">
              <w:t>.</w:t>
            </w:r>
          </w:p>
        </w:tc>
      </w:tr>
      <w:tr w:rsidR="00E10461" w:rsidRPr="00CA7887" w14:paraId="7DE4B641" w14:textId="77777777" w:rsidTr="009244E8">
        <w:tblPrEx>
          <w:tblBorders>
            <w:top w:val="single" w:sz="6" w:space="0" w:color="auto"/>
          </w:tblBorders>
        </w:tblPrEx>
        <w:tc>
          <w:tcPr>
            <w:tcW w:w="1514" w:type="dxa"/>
          </w:tcPr>
          <w:p w14:paraId="2E4B1920" w14:textId="77777777" w:rsidR="00E10461" w:rsidRPr="00CA7887" w:rsidRDefault="00E10461" w:rsidP="0027492E">
            <w:pPr>
              <w:spacing w:before="120" w:after="120"/>
              <w:rPr>
                <w:b/>
                <w:bCs/>
              </w:rPr>
            </w:pPr>
            <w:r w:rsidRPr="00CA7887">
              <w:rPr>
                <w:b/>
                <w:bCs/>
              </w:rPr>
              <w:t>4.1</w:t>
            </w:r>
          </w:p>
        </w:tc>
        <w:tc>
          <w:tcPr>
            <w:tcW w:w="8906" w:type="dxa"/>
            <w:tcMar>
              <w:top w:w="85" w:type="dxa"/>
              <w:bottom w:w="142" w:type="dxa"/>
            </w:tcMar>
          </w:tcPr>
          <w:p w14:paraId="120FA975" w14:textId="4B62FBD7" w:rsidR="00E10461" w:rsidRPr="005941AD" w:rsidRDefault="005941AD" w:rsidP="0027492E">
            <w:pPr>
              <w:pStyle w:val="BodyText"/>
              <w:tabs>
                <w:tab w:val="left" w:pos="826"/>
                <w:tab w:val="left" w:pos="1726"/>
              </w:tabs>
              <w:spacing w:before="120"/>
              <w:rPr>
                <w:b/>
                <w:i/>
              </w:rPr>
            </w:pPr>
            <w:r w:rsidRPr="005941AD">
              <w:rPr>
                <w:b/>
                <w:i/>
              </w:rPr>
              <w:t>None</w:t>
            </w:r>
          </w:p>
        </w:tc>
      </w:tr>
      <w:tr w:rsidR="00E10461" w:rsidRPr="00CA7887" w14:paraId="04F831D5" w14:textId="77777777" w:rsidTr="009244E8">
        <w:tblPrEx>
          <w:tblBorders>
            <w:top w:val="single" w:sz="6" w:space="0" w:color="auto"/>
          </w:tblBorders>
        </w:tblPrEx>
        <w:trPr>
          <w:trHeight w:val="665"/>
        </w:trPr>
        <w:tc>
          <w:tcPr>
            <w:tcW w:w="1514" w:type="dxa"/>
          </w:tcPr>
          <w:p w14:paraId="4A30EA20" w14:textId="77777777" w:rsidR="00E10461" w:rsidRPr="00CA7887" w:rsidRDefault="00E10461" w:rsidP="0027492E">
            <w:pPr>
              <w:spacing w:before="120" w:after="120"/>
              <w:rPr>
                <w:b/>
                <w:bCs/>
              </w:rPr>
            </w:pPr>
            <w:r w:rsidRPr="00CA7887">
              <w:rPr>
                <w:b/>
                <w:bCs/>
              </w:rPr>
              <w:t>6.3.1</w:t>
            </w:r>
          </w:p>
        </w:tc>
        <w:tc>
          <w:tcPr>
            <w:tcW w:w="8906" w:type="dxa"/>
            <w:tcMar>
              <w:top w:w="85" w:type="dxa"/>
              <w:bottom w:w="142" w:type="dxa"/>
            </w:tcMar>
          </w:tcPr>
          <w:p w14:paraId="5192BA0C" w14:textId="77777777" w:rsidR="00E10461" w:rsidRPr="00CA7887" w:rsidRDefault="00E10461" w:rsidP="0027492E">
            <w:pPr>
              <w:pStyle w:val="BodyText"/>
              <w:tabs>
                <w:tab w:val="left" w:pos="826"/>
                <w:tab w:val="left" w:pos="1726"/>
              </w:tabs>
              <w:spacing w:before="120"/>
              <w:jc w:val="left"/>
              <w:rPr>
                <w:i/>
              </w:rPr>
            </w:pPr>
            <w:r w:rsidRPr="00CA7887">
              <w:rPr>
                <w:b/>
              </w:rPr>
              <w:t>A list of debarred firms and individuals is available at the Bank’s external website</w:t>
            </w:r>
            <w:r w:rsidRPr="00CA7887">
              <w:rPr>
                <w:i/>
              </w:rPr>
              <w:t xml:space="preserve">: </w:t>
            </w:r>
            <w:hyperlink r:id="rId22" w:history="1">
              <w:r w:rsidRPr="009B431F">
                <w:rPr>
                  <w:rStyle w:val="Hyperlink"/>
                  <w:color w:val="auto"/>
                </w:rPr>
                <w:t>www.worldbank.org/debarr</w:t>
              </w:r>
            </w:hyperlink>
            <w:r w:rsidRPr="00CA7887">
              <w:t xml:space="preserve"> </w:t>
            </w:r>
          </w:p>
        </w:tc>
      </w:tr>
      <w:tr w:rsidR="00E10461" w:rsidRPr="00CA7887" w14:paraId="4DE22B36" w14:textId="77777777" w:rsidTr="009244E8">
        <w:tblPrEx>
          <w:tblBorders>
            <w:top w:val="single" w:sz="6" w:space="0" w:color="auto"/>
          </w:tblBorders>
        </w:tblPrEx>
        <w:trPr>
          <w:trHeight w:val="755"/>
        </w:trPr>
        <w:tc>
          <w:tcPr>
            <w:tcW w:w="10420" w:type="dxa"/>
            <w:gridSpan w:val="2"/>
          </w:tcPr>
          <w:p w14:paraId="409C7931" w14:textId="77777777" w:rsidR="00E10461" w:rsidRPr="00CA7887" w:rsidRDefault="00E10461" w:rsidP="0027492E">
            <w:pPr>
              <w:pStyle w:val="BodyText"/>
              <w:tabs>
                <w:tab w:val="left" w:pos="826"/>
                <w:tab w:val="left" w:pos="1726"/>
              </w:tabs>
              <w:spacing w:before="120"/>
              <w:jc w:val="center"/>
              <w:rPr>
                <w:i/>
                <w:sz w:val="32"/>
                <w:szCs w:val="32"/>
              </w:rPr>
            </w:pPr>
            <w:r w:rsidRPr="00CA7887">
              <w:rPr>
                <w:b/>
                <w:sz w:val="32"/>
                <w:szCs w:val="32"/>
              </w:rPr>
              <w:t>B. Preparation of Proposals</w:t>
            </w:r>
          </w:p>
        </w:tc>
      </w:tr>
      <w:tr w:rsidR="00E10461" w:rsidRPr="00CA7887" w14:paraId="6F2BC100" w14:textId="77777777" w:rsidTr="009244E8">
        <w:tblPrEx>
          <w:tblBorders>
            <w:top w:val="single" w:sz="6" w:space="0" w:color="auto"/>
          </w:tblBorders>
        </w:tblPrEx>
        <w:tc>
          <w:tcPr>
            <w:tcW w:w="1514" w:type="dxa"/>
          </w:tcPr>
          <w:p w14:paraId="78A08B5C" w14:textId="77777777" w:rsidR="00E10461" w:rsidRPr="00CA7887" w:rsidRDefault="00E10461" w:rsidP="0027492E">
            <w:pPr>
              <w:spacing w:before="120" w:after="120"/>
              <w:rPr>
                <w:b/>
                <w:bCs/>
              </w:rPr>
            </w:pPr>
            <w:r w:rsidRPr="00CA7887">
              <w:rPr>
                <w:b/>
                <w:bCs/>
              </w:rPr>
              <w:t>9.1</w:t>
            </w:r>
          </w:p>
        </w:tc>
        <w:tc>
          <w:tcPr>
            <w:tcW w:w="8906" w:type="dxa"/>
            <w:tcMar>
              <w:top w:w="85" w:type="dxa"/>
              <w:bottom w:w="142" w:type="dxa"/>
            </w:tcMar>
          </w:tcPr>
          <w:p w14:paraId="13CE5F53" w14:textId="30BAE8F0" w:rsidR="00E10461" w:rsidRPr="00CA7887" w:rsidRDefault="0090078D" w:rsidP="004E3E5D">
            <w:pPr>
              <w:pStyle w:val="BodyText"/>
              <w:tabs>
                <w:tab w:val="left" w:pos="3346"/>
                <w:tab w:val="right" w:pos="7486"/>
              </w:tabs>
              <w:spacing w:before="120"/>
            </w:pPr>
            <w:r w:rsidRPr="0090078D">
              <w:t>Proposals shall be submitted in English language</w:t>
            </w:r>
          </w:p>
        </w:tc>
      </w:tr>
      <w:tr w:rsidR="00E10461" w:rsidRPr="00CA7887" w14:paraId="74EDDFA5" w14:textId="77777777" w:rsidTr="009244E8">
        <w:tblPrEx>
          <w:tblBorders>
            <w:top w:val="single" w:sz="6" w:space="0" w:color="auto"/>
          </w:tblBorders>
        </w:tblPrEx>
        <w:tc>
          <w:tcPr>
            <w:tcW w:w="1514" w:type="dxa"/>
          </w:tcPr>
          <w:p w14:paraId="7C9812A2" w14:textId="77777777" w:rsidR="00E10461" w:rsidRPr="00CA7887" w:rsidRDefault="00E10461" w:rsidP="0027492E">
            <w:pPr>
              <w:spacing w:before="120" w:after="120"/>
              <w:rPr>
                <w:b/>
                <w:bCs/>
              </w:rPr>
            </w:pPr>
            <w:r w:rsidRPr="00CA7887">
              <w:rPr>
                <w:b/>
                <w:bCs/>
              </w:rPr>
              <w:t>10.1</w:t>
            </w:r>
          </w:p>
        </w:tc>
        <w:tc>
          <w:tcPr>
            <w:tcW w:w="8906" w:type="dxa"/>
            <w:tcMar>
              <w:top w:w="85" w:type="dxa"/>
              <w:bottom w:w="142" w:type="dxa"/>
            </w:tcMar>
          </w:tcPr>
          <w:p w14:paraId="710FD7F2" w14:textId="77777777" w:rsidR="00E10461" w:rsidRPr="00CA7887" w:rsidRDefault="00E10461" w:rsidP="0027492E">
            <w:pPr>
              <w:pStyle w:val="BodyText"/>
              <w:tabs>
                <w:tab w:val="left" w:pos="3346"/>
                <w:tab w:val="right" w:pos="7486"/>
              </w:tabs>
              <w:spacing w:before="120"/>
            </w:pPr>
            <w:r w:rsidRPr="00CA7887">
              <w:rPr>
                <w:b/>
              </w:rPr>
              <w:t>The Proposal shall comprise the following</w:t>
            </w:r>
            <w:r w:rsidRPr="00CA7887">
              <w:t xml:space="preserve">: </w:t>
            </w:r>
          </w:p>
          <w:p w14:paraId="07DC4BF0" w14:textId="77777777" w:rsidR="00E10461" w:rsidRPr="00CA7887" w:rsidRDefault="00E10461" w:rsidP="0027492E">
            <w:pPr>
              <w:pStyle w:val="BodyText"/>
              <w:tabs>
                <w:tab w:val="left" w:pos="3346"/>
                <w:tab w:val="right" w:pos="7486"/>
              </w:tabs>
              <w:spacing w:before="120"/>
              <w:ind w:left="376"/>
              <w:rPr>
                <w:b/>
                <w:u w:val="single"/>
              </w:rPr>
            </w:pPr>
            <w:r w:rsidRPr="00CA7887">
              <w:rPr>
                <w:b/>
                <w:u w:val="single"/>
              </w:rPr>
              <w:lastRenderedPageBreak/>
              <w:t xml:space="preserve">For FULL TECHNICAL PROPOSAL (FTP): </w:t>
            </w:r>
          </w:p>
          <w:p w14:paraId="2959F4C1" w14:textId="77777777" w:rsidR="00E10461" w:rsidRPr="00CA7887" w:rsidRDefault="00E10461" w:rsidP="0027492E">
            <w:pPr>
              <w:pStyle w:val="BodyText"/>
              <w:tabs>
                <w:tab w:val="left" w:pos="3346"/>
                <w:tab w:val="right" w:pos="7486"/>
              </w:tabs>
              <w:spacing w:before="120"/>
              <w:ind w:left="720"/>
              <w:rPr>
                <w:b/>
              </w:rPr>
            </w:pPr>
            <w:r w:rsidRPr="00CA7887">
              <w:rPr>
                <w:b/>
              </w:rPr>
              <w:t>1</w:t>
            </w:r>
            <w:r w:rsidRPr="00CA7887">
              <w:rPr>
                <w:b/>
                <w:vertAlign w:val="superscript"/>
              </w:rPr>
              <w:t>st</w:t>
            </w:r>
            <w:r w:rsidRPr="00CA7887">
              <w:rPr>
                <w:b/>
              </w:rPr>
              <w:t xml:space="preserve"> Inner Envelope with the Technical Proposal:</w:t>
            </w:r>
          </w:p>
          <w:p w14:paraId="7B0F5D49" w14:textId="77777777" w:rsidR="00E10461" w:rsidRPr="00CA7887" w:rsidRDefault="00E10461" w:rsidP="00857D88">
            <w:pPr>
              <w:pStyle w:val="BodyText"/>
              <w:numPr>
                <w:ilvl w:val="0"/>
                <w:numId w:val="9"/>
              </w:numPr>
              <w:tabs>
                <w:tab w:val="left" w:pos="3346"/>
                <w:tab w:val="right" w:pos="7486"/>
              </w:tabs>
              <w:spacing w:before="120"/>
              <w:ind w:left="720"/>
            </w:pPr>
            <w:r w:rsidRPr="00CA7887">
              <w:t xml:space="preserve">Power of Attorney to sign the Proposal   </w:t>
            </w:r>
          </w:p>
          <w:p w14:paraId="177ABD2C" w14:textId="77777777" w:rsidR="00E10461" w:rsidRPr="00CA7887" w:rsidRDefault="00E10461" w:rsidP="00857D88">
            <w:pPr>
              <w:pStyle w:val="BodyText"/>
              <w:numPr>
                <w:ilvl w:val="0"/>
                <w:numId w:val="9"/>
              </w:numPr>
              <w:tabs>
                <w:tab w:val="left" w:pos="3346"/>
                <w:tab w:val="right" w:pos="7486"/>
              </w:tabs>
              <w:spacing w:before="120"/>
              <w:ind w:left="720"/>
            </w:pPr>
            <w:r w:rsidRPr="00CA7887">
              <w:t>TECH-1</w:t>
            </w:r>
          </w:p>
          <w:p w14:paraId="5AB7FA01" w14:textId="77777777" w:rsidR="00E10461" w:rsidRPr="00CA7887" w:rsidRDefault="00E10461" w:rsidP="00857D88">
            <w:pPr>
              <w:pStyle w:val="BodyText"/>
              <w:numPr>
                <w:ilvl w:val="0"/>
                <w:numId w:val="9"/>
              </w:numPr>
              <w:tabs>
                <w:tab w:val="left" w:pos="3346"/>
                <w:tab w:val="right" w:pos="7486"/>
              </w:tabs>
              <w:spacing w:before="120"/>
              <w:ind w:left="720"/>
            </w:pPr>
            <w:r w:rsidRPr="00CA7887">
              <w:t>TECH-2</w:t>
            </w:r>
          </w:p>
          <w:p w14:paraId="5EFEDAF8" w14:textId="77777777" w:rsidR="00E10461" w:rsidRPr="00CA7887" w:rsidRDefault="00E10461" w:rsidP="00857D88">
            <w:pPr>
              <w:pStyle w:val="BodyText"/>
              <w:numPr>
                <w:ilvl w:val="0"/>
                <w:numId w:val="9"/>
              </w:numPr>
              <w:tabs>
                <w:tab w:val="left" w:pos="3346"/>
                <w:tab w:val="right" w:pos="7486"/>
              </w:tabs>
              <w:spacing w:before="120"/>
              <w:ind w:left="720"/>
            </w:pPr>
            <w:r w:rsidRPr="00CA7887">
              <w:t>TECH-3</w:t>
            </w:r>
          </w:p>
          <w:p w14:paraId="7223376E" w14:textId="77777777" w:rsidR="00E10461" w:rsidRPr="00CA7887" w:rsidRDefault="00E10461" w:rsidP="00857D88">
            <w:pPr>
              <w:pStyle w:val="BodyText"/>
              <w:numPr>
                <w:ilvl w:val="0"/>
                <w:numId w:val="9"/>
              </w:numPr>
              <w:tabs>
                <w:tab w:val="left" w:pos="3346"/>
                <w:tab w:val="right" w:pos="7486"/>
              </w:tabs>
              <w:spacing w:before="120"/>
              <w:ind w:left="720"/>
            </w:pPr>
            <w:r w:rsidRPr="00CA7887">
              <w:t>TECH-4</w:t>
            </w:r>
          </w:p>
          <w:p w14:paraId="4C1260E9" w14:textId="77777777" w:rsidR="00E10461" w:rsidRPr="00CA7887" w:rsidRDefault="00E10461" w:rsidP="00857D88">
            <w:pPr>
              <w:pStyle w:val="BodyText"/>
              <w:numPr>
                <w:ilvl w:val="0"/>
                <w:numId w:val="9"/>
              </w:numPr>
              <w:tabs>
                <w:tab w:val="left" w:pos="3346"/>
                <w:tab w:val="right" w:pos="7486"/>
              </w:tabs>
              <w:spacing w:before="120"/>
              <w:ind w:left="720"/>
            </w:pPr>
            <w:r w:rsidRPr="00CA7887">
              <w:t>TECH-5</w:t>
            </w:r>
          </w:p>
          <w:p w14:paraId="781C9E7C" w14:textId="5627CC07" w:rsidR="00E10461" w:rsidRPr="00CA7887" w:rsidRDefault="00E10461" w:rsidP="00857D88">
            <w:pPr>
              <w:pStyle w:val="BodyText"/>
              <w:numPr>
                <w:ilvl w:val="0"/>
                <w:numId w:val="9"/>
              </w:numPr>
              <w:tabs>
                <w:tab w:val="left" w:pos="3346"/>
                <w:tab w:val="right" w:pos="7486"/>
              </w:tabs>
              <w:spacing w:before="120"/>
              <w:ind w:left="720"/>
            </w:pPr>
            <w:r w:rsidRPr="00CA7887">
              <w:t>TECH-6</w:t>
            </w:r>
          </w:p>
          <w:p w14:paraId="4FCB0EBF" w14:textId="00D69D60" w:rsidR="00E02E4B" w:rsidRPr="00CA7887" w:rsidRDefault="00110DA9" w:rsidP="00857D88">
            <w:pPr>
              <w:pStyle w:val="BodyText"/>
              <w:numPr>
                <w:ilvl w:val="0"/>
                <w:numId w:val="9"/>
              </w:numPr>
              <w:tabs>
                <w:tab w:val="left" w:pos="3346"/>
                <w:tab w:val="right" w:pos="7486"/>
              </w:tabs>
              <w:spacing w:before="120"/>
              <w:ind w:left="720"/>
            </w:pPr>
            <w:r w:rsidRPr="00CA7887">
              <w:t xml:space="preserve"> </w:t>
            </w:r>
            <w:r w:rsidR="0090078D">
              <w:t xml:space="preserve">TECH-7 Code of Conduct </w:t>
            </w:r>
            <w:r w:rsidRPr="00CA7887">
              <w:t xml:space="preserve"> </w:t>
            </w:r>
          </w:p>
          <w:p w14:paraId="350FF5C8" w14:textId="77777777" w:rsidR="00E10461" w:rsidRPr="00CA7887" w:rsidRDefault="00E10461" w:rsidP="004E3E5D">
            <w:pPr>
              <w:pStyle w:val="BodyText"/>
              <w:tabs>
                <w:tab w:val="left" w:pos="3346"/>
                <w:tab w:val="right" w:pos="7486"/>
              </w:tabs>
              <w:spacing w:before="120"/>
              <w:ind w:left="360"/>
            </w:pPr>
            <w:r w:rsidRPr="00CA7887">
              <w:t>AND</w:t>
            </w:r>
          </w:p>
          <w:p w14:paraId="4054D37F" w14:textId="488A0929" w:rsidR="00E10461" w:rsidRPr="00CA7887" w:rsidRDefault="00707617" w:rsidP="0027492E">
            <w:pPr>
              <w:pStyle w:val="BodyText"/>
              <w:tabs>
                <w:tab w:val="left" w:pos="3346"/>
                <w:tab w:val="right" w:pos="7486"/>
              </w:tabs>
              <w:spacing w:before="120"/>
              <w:ind w:left="720"/>
              <w:rPr>
                <w:b/>
              </w:rPr>
            </w:pPr>
            <w:r w:rsidRPr="00CA7887">
              <w:rPr>
                <w:b/>
              </w:rPr>
              <w:t>2</w:t>
            </w:r>
            <w:r w:rsidRPr="00CA7887">
              <w:rPr>
                <w:b/>
                <w:vertAlign w:val="superscript"/>
              </w:rPr>
              <w:t>nd</w:t>
            </w:r>
            <w:r w:rsidRPr="00CA7887">
              <w:rPr>
                <w:b/>
              </w:rPr>
              <w:t xml:space="preserve"> </w:t>
            </w:r>
            <w:r w:rsidR="00E10461" w:rsidRPr="00CA7887">
              <w:rPr>
                <w:b/>
              </w:rPr>
              <w:t>Inner Envelope with the Fi</w:t>
            </w:r>
            <w:r w:rsidR="0090078D">
              <w:rPr>
                <w:b/>
              </w:rPr>
              <w:t>nancial Proposal</w:t>
            </w:r>
            <w:r w:rsidR="00E10461" w:rsidRPr="00CA7887">
              <w:rPr>
                <w:b/>
              </w:rPr>
              <w:t>:</w:t>
            </w:r>
          </w:p>
          <w:p w14:paraId="114280D0" w14:textId="77777777" w:rsidR="00E10461" w:rsidRPr="00CA7887" w:rsidRDefault="00E10461" w:rsidP="0027492E">
            <w:pPr>
              <w:pStyle w:val="BodyText"/>
              <w:tabs>
                <w:tab w:val="left" w:pos="3346"/>
                <w:tab w:val="right" w:pos="7486"/>
              </w:tabs>
              <w:spacing w:before="120"/>
              <w:ind w:left="360"/>
            </w:pPr>
            <w:r w:rsidRPr="00CA7887">
              <w:t>(1) FIN-1</w:t>
            </w:r>
          </w:p>
          <w:p w14:paraId="3F545E97" w14:textId="77777777" w:rsidR="00E10461" w:rsidRPr="00CA7887" w:rsidRDefault="00E10461" w:rsidP="0027492E">
            <w:pPr>
              <w:pStyle w:val="BodyText"/>
              <w:tabs>
                <w:tab w:val="left" w:pos="3346"/>
                <w:tab w:val="right" w:pos="7486"/>
              </w:tabs>
              <w:spacing w:before="120"/>
              <w:ind w:left="360"/>
            </w:pPr>
            <w:r w:rsidRPr="00CA7887">
              <w:t>(2) FIN-2</w:t>
            </w:r>
          </w:p>
          <w:p w14:paraId="22BD9515" w14:textId="77777777" w:rsidR="00E10461" w:rsidRPr="00CA7887" w:rsidRDefault="00E10461" w:rsidP="0027492E">
            <w:pPr>
              <w:pStyle w:val="BodyText"/>
              <w:tabs>
                <w:tab w:val="left" w:pos="3346"/>
                <w:tab w:val="right" w:pos="7486"/>
              </w:tabs>
              <w:spacing w:before="120"/>
              <w:ind w:left="360"/>
            </w:pPr>
            <w:r w:rsidRPr="00CA7887">
              <w:t>(3) FIN-3</w:t>
            </w:r>
          </w:p>
          <w:p w14:paraId="5E0D1261" w14:textId="77777777" w:rsidR="00E10461" w:rsidRPr="00CA7887" w:rsidRDefault="00E10461" w:rsidP="0027492E">
            <w:pPr>
              <w:pStyle w:val="BodyText"/>
              <w:tabs>
                <w:tab w:val="left" w:pos="3346"/>
                <w:tab w:val="right" w:pos="7486"/>
              </w:tabs>
              <w:spacing w:before="120"/>
              <w:ind w:left="360"/>
            </w:pPr>
            <w:r w:rsidRPr="00CA7887">
              <w:t>(4) FIN-4</w:t>
            </w:r>
          </w:p>
          <w:p w14:paraId="36870594" w14:textId="77777777" w:rsidR="00E10461" w:rsidRPr="00CA7887" w:rsidDel="00726EDC" w:rsidRDefault="00E10461" w:rsidP="0027492E">
            <w:pPr>
              <w:pStyle w:val="BodyText"/>
              <w:tabs>
                <w:tab w:val="left" w:pos="3346"/>
                <w:tab w:val="right" w:pos="7486"/>
              </w:tabs>
              <w:spacing w:before="120"/>
              <w:ind w:left="360"/>
            </w:pPr>
            <w:r w:rsidRPr="00CA7887">
              <w:t>(5) Statement of Undertaking (if required under Data Sheet 10.2 below)</w:t>
            </w:r>
          </w:p>
        </w:tc>
      </w:tr>
      <w:tr w:rsidR="00E10461" w:rsidRPr="00CA7887" w14:paraId="7285E1C7" w14:textId="77777777" w:rsidTr="003158BA">
        <w:tblPrEx>
          <w:tblBorders>
            <w:top w:val="single" w:sz="6" w:space="0" w:color="auto"/>
          </w:tblBorders>
        </w:tblPrEx>
        <w:trPr>
          <w:trHeight w:val="438"/>
        </w:trPr>
        <w:tc>
          <w:tcPr>
            <w:tcW w:w="1514" w:type="dxa"/>
          </w:tcPr>
          <w:p w14:paraId="64A9B7D2" w14:textId="77777777" w:rsidR="00E10461" w:rsidRPr="00CA7887" w:rsidRDefault="00E10461" w:rsidP="0027492E">
            <w:pPr>
              <w:spacing w:before="120" w:after="120"/>
              <w:rPr>
                <w:b/>
                <w:bCs/>
              </w:rPr>
            </w:pPr>
            <w:r w:rsidRPr="00CA7887">
              <w:rPr>
                <w:b/>
                <w:bCs/>
              </w:rPr>
              <w:lastRenderedPageBreak/>
              <w:t>10.2</w:t>
            </w:r>
          </w:p>
        </w:tc>
        <w:tc>
          <w:tcPr>
            <w:tcW w:w="8906" w:type="dxa"/>
            <w:tcMar>
              <w:top w:w="85" w:type="dxa"/>
              <w:bottom w:w="142" w:type="dxa"/>
            </w:tcMar>
          </w:tcPr>
          <w:p w14:paraId="209796EE" w14:textId="5DA3AD4B" w:rsidR="00E10461" w:rsidRPr="003158BA" w:rsidRDefault="00E10461" w:rsidP="0027492E">
            <w:pPr>
              <w:pStyle w:val="BodyText"/>
              <w:tabs>
                <w:tab w:val="left" w:pos="3346"/>
                <w:tab w:val="right" w:pos="7486"/>
              </w:tabs>
              <w:spacing w:before="120"/>
              <w:rPr>
                <w:b/>
              </w:rPr>
            </w:pPr>
            <w:r w:rsidRPr="00CA7887">
              <w:rPr>
                <w:b/>
              </w:rPr>
              <w:t>Statement of Undertaking is required</w:t>
            </w:r>
            <w:r w:rsidR="003158BA">
              <w:rPr>
                <w:b/>
              </w:rPr>
              <w:t xml:space="preserve">: </w:t>
            </w:r>
            <w:r w:rsidRPr="00CA7887">
              <w:t>Yes</w:t>
            </w:r>
            <w:r w:rsidR="00766713">
              <w:rPr>
                <w:u w:val="single"/>
              </w:rPr>
              <w:t xml:space="preserve">     X  </w:t>
            </w:r>
            <w:proofErr w:type="gramStart"/>
            <w:r w:rsidR="00766713">
              <w:rPr>
                <w:u w:val="single"/>
              </w:rPr>
              <w:t xml:space="preserve">  </w:t>
            </w:r>
            <w:r w:rsidRPr="00766713">
              <w:rPr>
                <w:u w:val="single"/>
              </w:rPr>
              <w:t>,</w:t>
            </w:r>
            <w:proofErr w:type="gramEnd"/>
            <w:r w:rsidRPr="00CA7887">
              <w:t xml:space="preserve"> or No __________</w:t>
            </w:r>
          </w:p>
        </w:tc>
      </w:tr>
      <w:tr w:rsidR="00E10461" w:rsidRPr="00CA7887" w14:paraId="761C0C90" w14:textId="77777777" w:rsidTr="003158BA">
        <w:tblPrEx>
          <w:tblBorders>
            <w:top w:val="single" w:sz="6" w:space="0" w:color="auto"/>
          </w:tblBorders>
        </w:tblPrEx>
        <w:trPr>
          <w:trHeight w:val="535"/>
        </w:trPr>
        <w:tc>
          <w:tcPr>
            <w:tcW w:w="1514" w:type="dxa"/>
          </w:tcPr>
          <w:p w14:paraId="15338DC6" w14:textId="77777777" w:rsidR="00E10461" w:rsidRPr="00CA7887" w:rsidRDefault="00E10461" w:rsidP="0027492E">
            <w:pPr>
              <w:spacing w:before="120" w:after="120"/>
              <w:rPr>
                <w:b/>
                <w:bCs/>
              </w:rPr>
            </w:pPr>
            <w:r w:rsidRPr="00CA7887">
              <w:rPr>
                <w:b/>
                <w:bCs/>
              </w:rPr>
              <w:t>11.1</w:t>
            </w:r>
          </w:p>
        </w:tc>
        <w:tc>
          <w:tcPr>
            <w:tcW w:w="8906" w:type="dxa"/>
            <w:tcMar>
              <w:top w:w="85" w:type="dxa"/>
              <w:bottom w:w="142" w:type="dxa"/>
            </w:tcMar>
          </w:tcPr>
          <w:p w14:paraId="2EAE771B" w14:textId="4548A7C1" w:rsidR="00E10461" w:rsidRPr="003158BA" w:rsidRDefault="00E10461" w:rsidP="0027492E">
            <w:pPr>
              <w:pStyle w:val="BodyText"/>
              <w:tabs>
                <w:tab w:val="left" w:pos="3346"/>
                <w:tab w:val="right" w:pos="7486"/>
              </w:tabs>
              <w:spacing w:before="120"/>
              <w:rPr>
                <w:b/>
              </w:rPr>
            </w:pPr>
            <w:r w:rsidRPr="00CA7887">
              <w:rPr>
                <w:b/>
              </w:rPr>
              <w:t>Participation of Sub-consultants, Key Experts and Non-Key Experts in more than one Proposal is permissible</w:t>
            </w:r>
            <w:r w:rsidR="003158BA">
              <w:rPr>
                <w:b/>
              </w:rPr>
              <w:t xml:space="preserve">: </w:t>
            </w:r>
            <w:r w:rsidR="00766713">
              <w:t xml:space="preserve">Yes _________ or </w:t>
            </w:r>
            <w:r w:rsidR="003158BA">
              <w:t xml:space="preserve">  </w:t>
            </w:r>
            <w:r w:rsidR="00766713">
              <w:t xml:space="preserve">No   </w:t>
            </w:r>
            <w:r w:rsidR="00766713" w:rsidRPr="00766713">
              <w:rPr>
                <w:u w:val="single"/>
              </w:rPr>
              <w:t xml:space="preserve">X    </w:t>
            </w:r>
          </w:p>
        </w:tc>
      </w:tr>
      <w:tr w:rsidR="00E10461" w:rsidRPr="00CA7887" w14:paraId="5B2F583E" w14:textId="77777777" w:rsidTr="009244E8">
        <w:tblPrEx>
          <w:tblBorders>
            <w:top w:val="single" w:sz="6" w:space="0" w:color="auto"/>
          </w:tblBorders>
        </w:tblPrEx>
        <w:trPr>
          <w:trHeight w:val="405"/>
        </w:trPr>
        <w:tc>
          <w:tcPr>
            <w:tcW w:w="1514" w:type="dxa"/>
          </w:tcPr>
          <w:p w14:paraId="2D1AF4A3" w14:textId="77777777" w:rsidR="00E10461" w:rsidRPr="00CA7887" w:rsidRDefault="00E10461" w:rsidP="0027492E">
            <w:pPr>
              <w:spacing w:before="120" w:after="120"/>
              <w:rPr>
                <w:b/>
                <w:bCs/>
              </w:rPr>
            </w:pPr>
            <w:r w:rsidRPr="00CA7887">
              <w:rPr>
                <w:b/>
                <w:bCs/>
              </w:rPr>
              <w:t>12.1</w:t>
            </w:r>
          </w:p>
        </w:tc>
        <w:tc>
          <w:tcPr>
            <w:tcW w:w="8906" w:type="dxa"/>
            <w:tcMar>
              <w:top w:w="85" w:type="dxa"/>
              <w:bottom w:w="142" w:type="dxa"/>
            </w:tcMar>
          </w:tcPr>
          <w:p w14:paraId="7E27E2A9" w14:textId="789C3677" w:rsidR="00E10461" w:rsidRPr="00CA7887" w:rsidRDefault="00E10461" w:rsidP="00AC455F">
            <w:pPr>
              <w:pStyle w:val="BodyText"/>
              <w:tabs>
                <w:tab w:val="left" w:pos="3346"/>
                <w:tab w:val="right" w:pos="7486"/>
              </w:tabs>
              <w:spacing w:before="120"/>
              <w:jc w:val="left"/>
              <w:rPr>
                <w:szCs w:val="24"/>
                <w:lang w:eastAsia="it-IT"/>
              </w:rPr>
            </w:pPr>
            <w:r w:rsidRPr="00CA7887">
              <w:rPr>
                <w:b/>
                <w:szCs w:val="24"/>
              </w:rPr>
              <w:t xml:space="preserve">Proposals </w:t>
            </w:r>
            <w:r w:rsidR="00860721" w:rsidRPr="00CA7887">
              <w:rPr>
                <w:b/>
                <w:szCs w:val="24"/>
              </w:rPr>
              <w:t xml:space="preserve">shall be </w:t>
            </w:r>
            <w:r w:rsidRPr="00CA7887">
              <w:rPr>
                <w:b/>
                <w:szCs w:val="24"/>
              </w:rPr>
              <w:t>valid</w:t>
            </w:r>
            <w:r w:rsidRPr="00CA7887">
              <w:rPr>
                <w:szCs w:val="24"/>
              </w:rPr>
              <w:t xml:space="preserve"> </w:t>
            </w:r>
            <w:r w:rsidR="00860721" w:rsidRPr="00CA7887">
              <w:rPr>
                <w:b/>
                <w:szCs w:val="24"/>
              </w:rPr>
              <w:t>until</w:t>
            </w:r>
            <w:r w:rsidR="00F20498">
              <w:rPr>
                <w:b/>
                <w:i/>
                <w:u w:val="single"/>
              </w:rPr>
              <w:t xml:space="preserve"> </w:t>
            </w:r>
            <w:r w:rsidR="00134BB9">
              <w:rPr>
                <w:b/>
                <w:i/>
                <w:u w:val="single"/>
              </w:rPr>
              <w:t>May</w:t>
            </w:r>
            <w:r w:rsidR="00AC455F" w:rsidRPr="00766713">
              <w:rPr>
                <w:b/>
                <w:i/>
                <w:u w:val="single"/>
              </w:rPr>
              <w:t xml:space="preserve"> </w:t>
            </w:r>
            <w:r w:rsidR="00F20498">
              <w:rPr>
                <w:b/>
                <w:i/>
                <w:u w:val="single"/>
              </w:rPr>
              <w:t>1</w:t>
            </w:r>
            <w:r w:rsidR="00134BB9">
              <w:rPr>
                <w:b/>
                <w:i/>
                <w:u w:val="single"/>
              </w:rPr>
              <w:t>0</w:t>
            </w:r>
            <w:r w:rsidR="00766713" w:rsidRPr="00766713">
              <w:rPr>
                <w:b/>
                <w:i/>
                <w:u w:val="single"/>
              </w:rPr>
              <w:t>, 202</w:t>
            </w:r>
            <w:r w:rsidR="00134BB9">
              <w:rPr>
                <w:b/>
                <w:i/>
                <w:u w:val="single"/>
              </w:rPr>
              <w:t>4</w:t>
            </w:r>
          </w:p>
        </w:tc>
      </w:tr>
      <w:tr w:rsidR="00E10461" w:rsidRPr="00CA7887" w14:paraId="71F70FDE" w14:textId="77777777" w:rsidTr="009244E8">
        <w:tblPrEx>
          <w:tblBorders>
            <w:top w:val="single" w:sz="6" w:space="0" w:color="auto"/>
          </w:tblBorders>
        </w:tblPrEx>
        <w:tc>
          <w:tcPr>
            <w:tcW w:w="1514" w:type="dxa"/>
          </w:tcPr>
          <w:p w14:paraId="42591D43" w14:textId="77777777" w:rsidR="00E10461" w:rsidRPr="00CA7887" w:rsidRDefault="00E10461" w:rsidP="0027492E">
            <w:pPr>
              <w:spacing w:before="120" w:after="120"/>
              <w:rPr>
                <w:b/>
                <w:bCs/>
              </w:rPr>
            </w:pPr>
            <w:r w:rsidRPr="00CA7887">
              <w:rPr>
                <w:b/>
                <w:bCs/>
              </w:rPr>
              <w:t>13.1</w:t>
            </w:r>
          </w:p>
        </w:tc>
        <w:tc>
          <w:tcPr>
            <w:tcW w:w="8906" w:type="dxa"/>
            <w:tcMar>
              <w:top w:w="85" w:type="dxa"/>
              <w:bottom w:w="142" w:type="dxa"/>
            </w:tcMar>
          </w:tcPr>
          <w:p w14:paraId="7F618A89" w14:textId="77777777" w:rsidR="00900786" w:rsidRDefault="00900786" w:rsidP="0027492E">
            <w:pPr>
              <w:pStyle w:val="BodyText"/>
              <w:tabs>
                <w:tab w:val="right" w:pos="7306"/>
              </w:tabs>
              <w:spacing w:before="120"/>
              <w:jc w:val="left"/>
              <w:rPr>
                <w:b/>
              </w:rPr>
            </w:pPr>
            <w:r w:rsidRPr="00900786">
              <w:rPr>
                <w:b/>
              </w:rPr>
              <w:t>Clarifications may be requested no later than 15 days prior to the submission deadline.</w:t>
            </w:r>
          </w:p>
          <w:p w14:paraId="561429BD" w14:textId="77777777" w:rsidR="007730C8" w:rsidRDefault="00E10461" w:rsidP="007730C8">
            <w:pPr>
              <w:pStyle w:val="BodyText"/>
              <w:tabs>
                <w:tab w:val="right" w:pos="7306"/>
              </w:tabs>
              <w:spacing w:before="120"/>
            </w:pPr>
            <w:r w:rsidRPr="00CA7887">
              <w:t xml:space="preserve">The contact information for requesting clarifications is: </w:t>
            </w:r>
          </w:p>
          <w:p w14:paraId="2CCBA6AF" w14:textId="5E922E6C" w:rsidR="007730C8" w:rsidRPr="007730C8" w:rsidRDefault="007730C8" w:rsidP="007730C8">
            <w:pPr>
              <w:pStyle w:val="BodyText"/>
              <w:tabs>
                <w:tab w:val="right" w:pos="7306"/>
              </w:tabs>
              <w:spacing w:before="120"/>
              <w:rPr>
                <w:b/>
                <w:u w:val="single"/>
              </w:rPr>
            </w:pPr>
            <w:r w:rsidRPr="007730C8">
              <w:rPr>
                <w:b/>
                <w:u w:val="single"/>
              </w:rPr>
              <w:t xml:space="preserve">Ministry of Agriculture </w:t>
            </w:r>
          </w:p>
          <w:p w14:paraId="1BC649F7" w14:textId="436429D5" w:rsidR="007730C8" w:rsidRPr="007730C8" w:rsidRDefault="007730C8" w:rsidP="007730C8">
            <w:pPr>
              <w:pStyle w:val="BodyText"/>
              <w:tabs>
                <w:tab w:val="right" w:pos="7306"/>
              </w:tabs>
              <w:spacing w:before="120"/>
              <w:rPr>
                <w:b/>
                <w:u w:val="single"/>
              </w:rPr>
            </w:pPr>
            <w:r w:rsidRPr="007730C8">
              <w:rPr>
                <w:b/>
                <w:u w:val="single"/>
              </w:rPr>
              <w:t xml:space="preserve">Resilient Landscapes and Livelihood Project (RLLP) </w:t>
            </w:r>
            <w:r w:rsidR="003158BA" w:rsidRPr="007730C8">
              <w:rPr>
                <w:b/>
                <w:u w:val="single"/>
              </w:rPr>
              <w:t>Coordinating Unit</w:t>
            </w:r>
          </w:p>
          <w:p w14:paraId="211039A9" w14:textId="01CC6AD8" w:rsidR="007730C8" w:rsidRPr="007730C8" w:rsidRDefault="00134BB9" w:rsidP="007730C8">
            <w:pPr>
              <w:pStyle w:val="BodyText"/>
              <w:tabs>
                <w:tab w:val="right" w:pos="7306"/>
              </w:tabs>
              <w:spacing w:before="120"/>
              <w:rPr>
                <w:b/>
                <w:u w:val="single"/>
              </w:rPr>
            </w:pPr>
            <w:r>
              <w:rPr>
                <w:b/>
                <w:u w:val="single"/>
              </w:rPr>
              <w:t>2</w:t>
            </w:r>
            <w:r w:rsidRPr="00134BB9">
              <w:rPr>
                <w:b/>
                <w:u w:val="single"/>
                <w:vertAlign w:val="superscript"/>
              </w:rPr>
              <w:t>nd</w:t>
            </w:r>
            <w:r>
              <w:rPr>
                <w:b/>
                <w:u w:val="single"/>
              </w:rPr>
              <w:t xml:space="preserve"> </w:t>
            </w:r>
            <w:r w:rsidR="007730C8" w:rsidRPr="007730C8">
              <w:rPr>
                <w:b/>
                <w:u w:val="single"/>
              </w:rPr>
              <w:t>Floor</w:t>
            </w:r>
            <w:r w:rsidR="007730C8">
              <w:rPr>
                <w:b/>
                <w:u w:val="single"/>
              </w:rPr>
              <w:t xml:space="preserve"> (</w:t>
            </w:r>
            <w:r w:rsidR="007730C8" w:rsidRPr="007730C8">
              <w:rPr>
                <w:b/>
                <w:u w:val="single"/>
              </w:rPr>
              <w:t>Building</w:t>
            </w:r>
            <w:r w:rsidR="007730C8">
              <w:rPr>
                <w:b/>
                <w:u w:val="single"/>
              </w:rPr>
              <w:t xml:space="preserve"> B</w:t>
            </w:r>
            <w:r w:rsidR="007730C8" w:rsidRPr="007730C8">
              <w:rPr>
                <w:b/>
                <w:u w:val="single"/>
              </w:rPr>
              <w:t>)</w:t>
            </w:r>
          </w:p>
          <w:p w14:paraId="0680D354" w14:textId="59BDB606" w:rsidR="007730C8" w:rsidRPr="007730C8" w:rsidRDefault="007730C8" w:rsidP="007730C8">
            <w:pPr>
              <w:pStyle w:val="BodyText"/>
              <w:tabs>
                <w:tab w:val="right" w:pos="7306"/>
              </w:tabs>
              <w:spacing w:before="120"/>
              <w:rPr>
                <w:b/>
                <w:u w:val="single"/>
              </w:rPr>
            </w:pPr>
            <w:proofErr w:type="gramStart"/>
            <w:r w:rsidRPr="007730C8">
              <w:rPr>
                <w:b/>
                <w:u w:val="single"/>
              </w:rPr>
              <w:t>Telephone:+</w:t>
            </w:r>
            <w:proofErr w:type="gramEnd"/>
            <w:r w:rsidRPr="007730C8">
              <w:rPr>
                <w:b/>
                <w:u w:val="single"/>
              </w:rPr>
              <w:t xml:space="preserve">251-911-193610  </w:t>
            </w:r>
          </w:p>
          <w:p w14:paraId="672AD9EC" w14:textId="1737E335" w:rsidR="00E10461" w:rsidRPr="00CA7887" w:rsidRDefault="007730C8" w:rsidP="007730C8">
            <w:pPr>
              <w:pStyle w:val="BodyText"/>
              <w:tabs>
                <w:tab w:val="left" w:pos="3346"/>
                <w:tab w:val="right" w:pos="7306"/>
              </w:tabs>
              <w:spacing w:before="120"/>
              <w:jc w:val="left"/>
              <w:rPr>
                <w:u w:val="single"/>
              </w:rPr>
            </w:pPr>
            <w:r w:rsidRPr="007730C8">
              <w:rPr>
                <w:b/>
                <w:u w:val="single"/>
              </w:rPr>
              <w:t>E-mail: kinfumz@yahoo.com</w:t>
            </w:r>
          </w:p>
        </w:tc>
      </w:tr>
      <w:tr w:rsidR="00E10461" w:rsidRPr="00CA7887" w14:paraId="3C13D0E5" w14:textId="77777777" w:rsidTr="009244E8">
        <w:tblPrEx>
          <w:tblBorders>
            <w:top w:val="single" w:sz="6" w:space="0" w:color="auto"/>
          </w:tblBorders>
          <w:tblCellMar>
            <w:right w:w="142" w:type="dxa"/>
          </w:tblCellMar>
        </w:tblPrEx>
        <w:tc>
          <w:tcPr>
            <w:tcW w:w="1514" w:type="dxa"/>
          </w:tcPr>
          <w:p w14:paraId="2E28AF63" w14:textId="77777777" w:rsidR="00E10461" w:rsidRPr="00CA7887" w:rsidRDefault="00E10461" w:rsidP="0027492E">
            <w:pPr>
              <w:spacing w:before="120" w:after="120"/>
              <w:rPr>
                <w:b/>
                <w:bCs/>
              </w:rPr>
            </w:pPr>
            <w:r w:rsidRPr="00CA7887">
              <w:rPr>
                <w:b/>
                <w:bCs/>
              </w:rPr>
              <w:lastRenderedPageBreak/>
              <w:t xml:space="preserve">14.1.1 </w:t>
            </w:r>
          </w:p>
          <w:p w14:paraId="69DD26A1" w14:textId="77777777" w:rsidR="00E10461" w:rsidRPr="00CA7887" w:rsidRDefault="00E10461" w:rsidP="0027492E">
            <w:pPr>
              <w:spacing w:before="120" w:after="120"/>
              <w:rPr>
                <w:b/>
                <w:bCs/>
                <w:sz w:val="20"/>
              </w:rPr>
            </w:pPr>
          </w:p>
        </w:tc>
        <w:tc>
          <w:tcPr>
            <w:tcW w:w="8906" w:type="dxa"/>
            <w:tcMar>
              <w:top w:w="85" w:type="dxa"/>
              <w:bottom w:w="142" w:type="dxa"/>
            </w:tcMar>
          </w:tcPr>
          <w:p w14:paraId="0C88A1C3" w14:textId="77777777" w:rsidR="008B188D" w:rsidRPr="008B188D" w:rsidRDefault="008B188D" w:rsidP="008B188D">
            <w:pPr>
              <w:tabs>
                <w:tab w:val="left" w:pos="826"/>
                <w:tab w:val="left" w:pos="1726"/>
                <w:tab w:val="right" w:pos="7306"/>
              </w:tabs>
              <w:spacing w:before="120" w:after="120"/>
              <w:rPr>
                <w:b/>
              </w:rPr>
            </w:pPr>
            <w:r w:rsidRPr="008B188D">
              <w:rPr>
                <w:b/>
              </w:rPr>
              <w:t xml:space="preserve">Shortlisted Consultants may associate with </w:t>
            </w:r>
          </w:p>
          <w:p w14:paraId="70B25FA6" w14:textId="77777777" w:rsidR="008B188D" w:rsidRPr="008B188D" w:rsidRDefault="008B188D" w:rsidP="008B188D">
            <w:pPr>
              <w:tabs>
                <w:tab w:val="left" w:pos="826"/>
                <w:tab w:val="left" w:pos="1726"/>
                <w:tab w:val="right" w:pos="7306"/>
              </w:tabs>
              <w:spacing w:before="120" w:after="120"/>
              <w:rPr>
                <w:b/>
              </w:rPr>
            </w:pPr>
            <w:r w:rsidRPr="008B188D">
              <w:rPr>
                <w:b/>
              </w:rPr>
              <w:t xml:space="preserve">(a) non-shortlisted consultant(s): Yes _______ </w:t>
            </w:r>
            <w:proofErr w:type="gramStart"/>
            <w:r w:rsidRPr="008B188D">
              <w:rPr>
                <w:b/>
              </w:rPr>
              <w:t>or  No</w:t>
            </w:r>
            <w:proofErr w:type="gramEnd"/>
            <w:r w:rsidRPr="008B188D">
              <w:rPr>
                <w:b/>
              </w:rPr>
              <w:t xml:space="preserve"> __ </w:t>
            </w:r>
            <w:proofErr w:type="spellStart"/>
            <w:r w:rsidRPr="008B188D">
              <w:rPr>
                <w:b/>
              </w:rPr>
              <w:t>x___Or</w:t>
            </w:r>
            <w:proofErr w:type="spellEnd"/>
            <w:r w:rsidRPr="008B188D">
              <w:rPr>
                <w:b/>
              </w:rPr>
              <w:t xml:space="preserve"> </w:t>
            </w:r>
          </w:p>
          <w:p w14:paraId="685C6822" w14:textId="060C4AC9" w:rsidR="00E10461" w:rsidRPr="00CA7887" w:rsidRDefault="008B188D" w:rsidP="008B188D">
            <w:pPr>
              <w:tabs>
                <w:tab w:val="left" w:pos="826"/>
                <w:tab w:val="left" w:pos="1726"/>
                <w:tab w:val="right" w:pos="7306"/>
              </w:tabs>
              <w:spacing w:before="120" w:after="120"/>
              <w:rPr>
                <w:b/>
                <w:bCs/>
              </w:rPr>
            </w:pPr>
            <w:r w:rsidRPr="008B188D">
              <w:rPr>
                <w:b/>
              </w:rPr>
              <w:t xml:space="preserve">(b) other shortlisted Consultants:  Yes _______ </w:t>
            </w:r>
            <w:proofErr w:type="gramStart"/>
            <w:r w:rsidRPr="008B188D">
              <w:rPr>
                <w:b/>
              </w:rPr>
              <w:t>or  No</w:t>
            </w:r>
            <w:proofErr w:type="gramEnd"/>
            <w:r w:rsidRPr="008B188D">
              <w:rPr>
                <w:b/>
              </w:rPr>
              <w:t xml:space="preserve"> __x___</w:t>
            </w:r>
          </w:p>
        </w:tc>
      </w:tr>
      <w:tr w:rsidR="00E10461" w:rsidRPr="00CA7887" w14:paraId="3EB6DD49" w14:textId="77777777" w:rsidTr="009244E8">
        <w:tblPrEx>
          <w:tblBorders>
            <w:top w:val="single" w:sz="6" w:space="0" w:color="auto"/>
          </w:tblBorders>
          <w:tblCellMar>
            <w:right w:w="142" w:type="dxa"/>
          </w:tblCellMar>
        </w:tblPrEx>
        <w:trPr>
          <w:trHeight w:val="575"/>
        </w:trPr>
        <w:tc>
          <w:tcPr>
            <w:tcW w:w="1514" w:type="dxa"/>
          </w:tcPr>
          <w:p w14:paraId="76AE3F37" w14:textId="65B18A43" w:rsidR="00E10461" w:rsidRPr="008B188D" w:rsidRDefault="00E10461" w:rsidP="0027492E">
            <w:pPr>
              <w:spacing w:before="120" w:after="120"/>
              <w:rPr>
                <w:b/>
                <w:bCs/>
              </w:rPr>
            </w:pPr>
            <w:r w:rsidRPr="00CA7887">
              <w:rPr>
                <w:b/>
                <w:bCs/>
              </w:rPr>
              <w:t>14.1.2</w:t>
            </w:r>
          </w:p>
        </w:tc>
        <w:tc>
          <w:tcPr>
            <w:tcW w:w="8906" w:type="dxa"/>
            <w:tcMar>
              <w:top w:w="85" w:type="dxa"/>
              <w:bottom w:w="142" w:type="dxa"/>
            </w:tcMar>
          </w:tcPr>
          <w:p w14:paraId="2A634E12" w14:textId="6ECC2B47" w:rsidR="00E10461" w:rsidRPr="0099695A" w:rsidRDefault="00E10461" w:rsidP="00D40B99">
            <w:pPr>
              <w:tabs>
                <w:tab w:val="left" w:pos="826"/>
                <w:tab w:val="left" w:pos="1726"/>
                <w:tab w:val="right" w:pos="7306"/>
              </w:tabs>
              <w:spacing w:before="120" w:after="120"/>
              <w:rPr>
                <w:b/>
              </w:rPr>
            </w:pPr>
            <w:r w:rsidRPr="0099695A">
              <w:rPr>
                <w:b/>
              </w:rPr>
              <w:t>Estimated input of Key</w:t>
            </w:r>
            <w:r w:rsidR="008B188D" w:rsidRPr="0099695A">
              <w:rPr>
                <w:b/>
              </w:rPr>
              <w:t xml:space="preserve"> Experts’ time-input</w:t>
            </w:r>
            <w:r w:rsidR="008B188D" w:rsidRPr="003158BA">
              <w:rPr>
                <w:b/>
              </w:rPr>
              <w:t xml:space="preserve">: </w:t>
            </w:r>
            <w:r w:rsidR="000A4866" w:rsidRPr="003158BA">
              <w:rPr>
                <w:b/>
                <w:u w:val="single"/>
              </w:rPr>
              <w:t>4</w:t>
            </w:r>
            <w:r w:rsidR="00EB0A5F" w:rsidRPr="003158BA">
              <w:rPr>
                <w:b/>
                <w:u w:val="single"/>
              </w:rPr>
              <w:t xml:space="preserve"> (</w:t>
            </w:r>
            <w:r w:rsidR="003158BA" w:rsidRPr="003158BA">
              <w:rPr>
                <w:b/>
                <w:u w:val="single"/>
              </w:rPr>
              <w:t>Four)</w:t>
            </w:r>
            <w:r w:rsidR="003158BA" w:rsidRPr="003158BA">
              <w:rPr>
                <w:b/>
              </w:rPr>
              <w:t xml:space="preserve"> </w:t>
            </w:r>
            <w:r w:rsidRPr="003158BA">
              <w:rPr>
                <w:b/>
              </w:rPr>
              <w:t>person-months.</w:t>
            </w:r>
            <w:r w:rsidRPr="0099695A">
              <w:rPr>
                <w:b/>
              </w:rPr>
              <w:t xml:space="preserve"> </w:t>
            </w:r>
          </w:p>
        </w:tc>
      </w:tr>
      <w:tr w:rsidR="00E10461" w:rsidRPr="00CA7887" w14:paraId="3822BFAB" w14:textId="77777777" w:rsidTr="009244E8">
        <w:tblPrEx>
          <w:tblBorders>
            <w:top w:val="single" w:sz="6" w:space="0" w:color="auto"/>
          </w:tblBorders>
          <w:tblCellMar>
            <w:right w:w="142" w:type="dxa"/>
          </w:tblCellMar>
        </w:tblPrEx>
        <w:tc>
          <w:tcPr>
            <w:tcW w:w="1514" w:type="dxa"/>
          </w:tcPr>
          <w:p w14:paraId="1938C779" w14:textId="5423EBA7" w:rsidR="00E10461" w:rsidRPr="00A83B67" w:rsidRDefault="00E10461" w:rsidP="0027492E">
            <w:pPr>
              <w:spacing w:before="120" w:after="120"/>
              <w:rPr>
                <w:b/>
                <w:bCs/>
              </w:rPr>
            </w:pPr>
            <w:r w:rsidRPr="00CA7887">
              <w:rPr>
                <w:b/>
                <w:bCs/>
              </w:rPr>
              <w:t>14.1.3</w:t>
            </w:r>
          </w:p>
        </w:tc>
        <w:tc>
          <w:tcPr>
            <w:tcW w:w="8906" w:type="dxa"/>
            <w:tcMar>
              <w:top w:w="85" w:type="dxa"/>
              <w:bottom w:w="142" w:type="dxa"/>
            </w:tcMar>
          </w:tcPr>
          <w:p w14:paraId="1A7FE938" w14:textId="01145697" w:rsidR="00E10461" w:rsidRPr="00A83B67" w:rsidRDefault="00A83B67" w:rsidP="00A83B67">
            <w:pPr>
              <w:tabs>
                <w:tab w:val="left" w:pos="826"/>
                <w:tab w:val="left" w:pos="1726"/>
                <w:tab w:val="right" w:pos="7306"/>
              </w:tabs>
              <w:spacing w:before="120" w:after="120"/>
              <w:rPr>
                <w:b/>
                <w:i/>
              </w:rPr>
            </w:pPr>
            <w:r w:rsidRPr="00A83B67">
              <w:rPr>
                <w:b/>
                <w:i/>
              </w:rPr>
              <w:t>Not applicable</w:t>
            </w:r>
          </w:p>
        </w:tc>
      </w:tr>
      <w:tr w:rsidR="00E10461" w:rsidRPr="00CA7887" w14:paraId="4018E9DD" w14:textId="77777777" w:rsidTr="009244E8">
        <w:tblPrEx>
          <w:tblBorders>
            <w:top w:val="single" w:sz="6" w:space="0" w:color="auto"/>
          </w:tblBorders>
          <w:tblCellMar>
            <w:right w:w="142" w:type="dxa"/>
          </w:tblCellMar>
        </w:tblPrEx>
        <w:tc>
          <w:tcPr>
            <w:tcW w:w="1514" w:type="dxa"/>
          </w:tcPr>
          <w:p w14:paraId="67A38F9A" w14:textId="16D1F8AE" w:rsidR="00E10461" w:rsidRPr="00CD6B48" w:rsidRDefault="00E10461" w:rsidP="0027492E">
            <w:pPr>
              <w:spacing w:before="120" w:after="120"/>
              <w:rPr>
                <w:b/>
                <w:bCs/>
                <w:sz w:val="20"/>
                <w:szCs w:val="20"/>
              </w:rPr>
            </w:pPr>
            <w:r w:rsidRPr="00CD6B48">
              <w:rPr>
                <w:b/>
                <w:bCs/>
                <w:sz w:val="20"/>
                <w:szCs w:val="20"/>
              </w:rPr>
              <w:t>14.1.4 and 27.2</w:t>
            </w:r>
          </w:p>
        </w:tc>
        <w:tc>
          <w:tcPr>
            <w:tcW w:w="8906" w:type="dxa"/>
            <w:tcMar>
              <w:top w:w="85" w:type="dxa"/>
              <w:bottom w:w="142" w:type="dxa"/>
            </w:tcMar>
          </w:tcPr>
          <w:p w14:paraId="1DC8EC2B" w14:textId="0D41226A" w:rsidR="00E10461" w:rsidRPr="00CD6B48" w:rsidRDefault="00CD6B48" w:rsidP="0027492E">
            <w:pPr>
              <w:tabs>
                <w:tab w:val="left" w:pos="826"/>
                <w:tab w:val="left" w:pos="1726"/>
                <w:tab w:val="right" w:pos="7306"/>
              </w:tabs>
              <w:spacing w:before="120" w:after="120"/>
              <w:rPr>
                <w:b/>
                <w:i/>
              </w:rPr>
            </w:pPr>
            <w:r w:rsidRPr="00CD6B48">
              <w:rPr>
                <w:b/>
                <w:i/>
              </w:rPr>
              <w:t>Not applicable</w:t>
            </w:r>
          </w:p>
        </w:tc>
      </w:tr>
      <w:tr w:rsidR="00E10461" w:rsidRPr="00CA7887" w14:paraId="686D4933" w14:textId="77777777" w:rsidTr="009244E8">
        <w:tblPrEx>
          <w:tblBorders>
            <w:top w:val="single" w:sz="6" w:space="0" w:color="auto"/>
          </w:tblBorders>
          <w:tblCellMar>
            <w:right w:w="142" w:type="dxa"/>
          </w:tblCellMar>
        </w:tblPrEx>
        <w:trPr>
          <w:trHeight w:val="1076"/>
        </w:trPr>
        <w:tc>
          <w:tcPr>
            <w:tcW w:w="1514" w:type="dxa"/>
          </w:tcPr>
          <w:p w14:paraId="16D09EA0" w14:textId="77777777" w:rsidR="00E10461" w:rsidRPr="00CA7887" w:rsidRDefault="00E10461" w:rsidP="0027492E">
            <w:pPr>
              <w:spacing w:before="120" w:after="120"/>
              <w:rPr>
                <w:b/>
                <w:lang w:eastAsia="it-IT"/>
              </w:rPr>
            </w:pPr>
            <w:r w:rsidRPr="00CA7887">
              <w:rPr>
                <w:b/>
                <w:lang w:eastAsia="it-IT"/>
              </w:rPr>
              <w:t>15.2</w:t>
            </w:r>
          </w:p>
        </w:tc>
        <w:tc>
          <w:tcPr>
            <w:tcW w:w="8906" w:type="dxa"/>
            <w:tcMar>
              <w:top w:w="85" w:type="dxa"/>
              <w:bottom w:w="142" w:type="dxa"/>
            </w:tcMar>
          </w:tcPr>
          <w:p w14:paraId="3C00D0D0" w14:textId="06AA98F2" w:rsidR="00E10461" w:rsidRPr="00CD6B48" w:rsidRDefault="00E10461" w:rsidP="004E3E5D">
            <w:pPr>
              <w:pStyle w:val="BankNormal"/>
              <w:tabs>
                <w:tab w:val="left" w:pos="6406"/>
                <w:tab w:val="right" w:pos="7218"/>
              </w:tabs>
              <w:spacing w:before="120" w:after="120"/>
              <w:rPr>
                <w:szCs w:val="24"/>
                <w:lang w:eastAsia="it-IT"/>
              </w:rPr>
            </w:pPr>
            <w:r w:rsidRPr="00CA7887">
              <w:rPr>
                <w:szCs w:val="24"/>
                <w:lang w:eastAsia="it-IT"/>
              </w:rPr>
              <w:t xml:space="preserve">The format of the Technical Proposal to be submitted is:  </w:t>
            </w:r>
            <w:r w:rsidRPr="00CD6B48">
              <w:rPr>
                <w:b/>
                <w:szCs w:val="24"/>
                <w:u w:val="single"/>
                <w:lang w:eastAsia="it-IT"/>
              </w:rPr>
              <w:t xml:space="preserve">FTP </w:t>
            </w:r>
          </w:p>
          <w:p w14:paraId="06579149" w14:textId="77777777" w:rsidR="00E10461" w:rsidRPr="00CA7887" w:rsidRDefault="00E10461" w:rsidP="0027492E">
            <w:pPr>
              <w:pStyle w:val="BodyText"/>
              <w:tabs>
                <w:tab w:val="right" w:pos="7306"/>
              </w:tabs>
              <w:spacing w:before="120"/>
              <w:jc w:val="left"/>
            </w:pPr>
            <w:r w:rsidRPr="00CA7887">
              <w:rPr>
                <w:szCs w:val="24"/>
                <w:lang w:eastAsia="it-IT"/>
              </w:rPr>
              <w:t>Submission of the Technical Proposal in a wrong format may lead to the Proposal being deemed non-responsive to the RFP requirements.</w:t>
            </w:r>
          </w:p>
        </w:tc>
      </w:tr>
      <w:tr w:rsidR="00E10461" w:rsidRPr="00CA7887" w14:paraId="5D8DB0A8"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rPr>
          <w:trHeight w:val="4049"/>
        </w:trPr>
        <w:tc>
          <w:tcPr>
            <w:tcW w:w="1514" w:type="dxa"/>
            <w:tcMar>
              <w:top w:w="85" w:type="dxa"/>
              <w:bottom w:w="142" w:type="dxa"/>
            </w:tcMar>
          </w:tcPr>
          <w:p w14:paraId="439E25C2" w14:textId="77777777" w:rsidR="00E10461" w:rsidRPr="00CA7887" w:rsidRDefault="00E10461" w:rsidP="0027492E">
            <w:pPr>
              <w:spacing w:before="120" w:after="120"/>
              <w:rPr>
                <w:b/>
                <w:bCs/>
              </w:rPr>
            </w:pPr>
            <w:r w:rsidRPr="00CA7887">
              <w:rPr>
                <w:b/>
                <w:bCs/>
              </w:rPr>
              <w:t>16.1</w:t>
            </w:r>
          </w:p>
          <w:p w14:paraId="251B6376" w14:textId="77777777" w:rsidR="00E10461" w:rsidRPr="00CA7887" w:rsidRDefault="00E10461" w:rsidP="0027492E">
            <w:pPr>
              <w:pStyle w:val="BankNormal"/>
              <w:spacing w:before="120" w:after="120"/>
              <w:rPr>
                <w:szCs w:val="24"/>
                <w:lang w:eastAsia="it-IT"/>
              </w:rPr>
            </w:pPr>
          </w:p>
        </w:tc>
        <w:tc>
          <w:tcPr>
            <w:tcW w:w="8906" w:type="dxa"/>
            <w:tcMar>
              <w:top w:w="85" w:type="dxa"/>
              <w:bottom w:w="142" w:type="dxa"/>
            </w:tcMar>
          </w:tcPr>
          <w:p w14:paraId="437F1BA5" w14:textId="77777777" w:rsidR="009244E8" w:rsidRPr="009244E8" w:rsidRDefault="009244E8" w:rsidP="009244E8">
            <w:pPr>
              <w:numPr>
                <w:ilvl w:val="12"/>
                <w:numId w:val="0"/>
              </w:numPr>
              <w:tabs>
                <w:tab w:val="left" w:pos="540"/>
              </w:tabs>
              <w:ind w:left="540" w:right="-72" w:hanging="540"/>
              <w:jc w:val="both"/>
              <w:rPr>
                <w:color w:val="000000" w:themeColor="text1"/>
                <w:lang w:val="en-GB"/>
              </w:rPr>
            </w:pPr>
            <w:r w:rsidRPr="009244E8">
              <w:rPr>
                <w:lang w:val="en-GB"/>
              </w:rPr>
              <w:t>(1)</w:t>
            </w:r>
            <w:r w:rsidRPr="009244E8">
              <w:rPr>
                <w:lang w:val="en-GB"/>
              </w:rPr>
              <w:tab/>
            </w:r>
            <w:r w:rsidRPr="009244E8">
              <w:rPr>
                <w:color w:val="000000" w:themeColor="text1"/>
                <w:lang w:val="en-GB"/>
              </w:rPr>
              <w:t>a per diem allowance in respect of Personnel of the Consultant for every day in which the Personnel shall be absent from the home office and, as applicable, outside the Client’s country for purposes of the Services;</w:t>
            </w:r>
          </w:p>
          <w:p w14:paraId="7E54513E" w14:textId="77777777" w:rsidR="009244E8" w:rsidRPr="009244E8"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(2)</w:t>
            </w:r>
            <w:r w:rsidRPr="009244E8">
              <w:rPr>
                <w:color w:val="000000" w:themeColor="text1"/>
                <w:spacing w:val="-2"/>
                <w:lang w:val="en-GB"/>
              </w:rPr>
              <w:tab/>
              <w:t>cost of necessary travel, including transportation of the Personnel by the most appropriate means of transport and the most direct practicable route;</w:t>
            </w:r>
          </w:p>
          <w:p w14:paraId="03BDC298" w14:textId="77777777" w:rsidR="009244E8" w:rsidRPr="009244E8"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(3)</w:t>
            </w:r>
            <w:r w:rsidRPr="009244E8">
              <w:rPr>
                <w:color w:val="000000" w:themeColor="text1"/>
                <w:spacing w:val="-2"/>
                <w:lang w:val="en-GB"/>
              </w:rPr>
              <w:tab/>
              <w:t>cost of office accommodation, investigations and surveys;</w:t>
            </w:r>
          </w:p>
          <w:p w14:paraId="21DEF97E" w14:textId="77777777" w:rsidR="009244E8" w:rsidRPr="009244E8"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(4)</w:t>
            </w:r>
            <w:r w:rsidRPr="009244E8">
              <w:rPr>
                <w:color w:val="000000" w:themeColor="text1"/>
                <w:spacing w:val="-2"/>
                <w:lang w:val="en-GB"/>
              </w:rPr>
              <w:tab/>
              <w:t>cost of applicable international or local communications such as the use of telephone and facsimile required for the purpose of the Services;</w:t>
            </w:r>
          </w:p>
          <w:p w14:paraId="2CFA1614" w14:textId="77777777" w:rsidR="003158BA"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(5)</w:t>
            </w:r>
            <w:r w:rsidRPr="009244E8">
              <w:rPr>
                <w:color w:val="000000" w:themeColor="text1"/>
                <w:spacing w:val="-2"/>
                <w:lang w:val="en-GB"/>
              </w:rPr>
              <w:tab/>
              <w:t xml:space="preserve">cost, rental and freight of any instruments or equipment required; </w:t>
            </w:r>
          </w:p>
          <w:p w14:paraId="02161A10" w14:textId="43158E1F" w:rsidR="009244E8" w:rsidRPr="009244E8"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(6)</w:t>
            </w:r>
            <w:r w:rsidRPr="009244E8">
              <w:rPr>
                <w:color w:val="000000" w:themeColor="text1"/>
                <w:spacing w:val="-2"/>
                <w:lang w:val="en-GB"/>
              </w:rPr>
              <w:tab/>
              <w:t>cost of printing and dispatching of the reports to be produced for the Services;</w:t>
            </w:r>
          </w:p>
          <w:p w14:paraId="24F28FA3" w14:textId="77777777" w:rsidR="009244E8" w:rsidRPr="009244E8" w:rsidRDefault="009244E8" w:rsidP="009244E8">
            <w:pPr>
              <w:numPr>
                <w:ilvl w:val="12"/>
                <w:numId w:val="0"/>
              </w:numPr>
              <w:tabs>
                <w:tab w:val="left" w:pos="540"/>
              </w:tabs>
              <w:ind w:left="540" w:right="-72" w:hanging="540"/>
              <w:jc w:val="both"/>
              <w:rPr>
                <w:color w:val="000000" w:themeColor="text1"/>
                <w:spacing w:val="-2"/>
                <w:lang w:val="en-GB"/>
              </w:rPr>
            </w:pPr>
            <w:r w:rsidRPr="009244E8">
              <w:rPr>
                <w:color w:val="000000" w:themeColor="text1"/>
                <w:spacing w:val="-2"/>
                <w:lang w:val="en-GB"/>
              </w:rPr>
              <w:t>(7)</w:t>
            </w:r>
            <w:r w:rsidRPr="009244E8">
              <w:rPr>
                <w:color w:val="000000" w:themeColor="text1"/>
                <w:spacing w:val="-2"/>
                <w:lang w:val="en-GB"/>
              </w:rPr>
              <w:tab/>
              <w:t>other allowances where applicable and provisional or fixed sums (if any); and</w:t>
            </w:r>
          </w:p>
          <w:p w14:paraId="087D200F" w14:textId="77777777" w:rsidR="009244E8" w:rsidRPr="009244E8" w:rsidRDefault="009244E8" w:rsidP="009244E8">
            <w:pPr>
              <w:numPr>
                <w:ilvl w:val="12"/>
                <w:numId w:val="0"/>
              </w:numPr>
              <w:tabs>
                <w:tab w:val="left" w:pos="540"/>
              </w:tabs>
              <w:ind w:left="540" w:right="38" w:hanging="540"/>
              <w:jc w:val="both"/>
              <w:rPr>
                <w:color w:val="000000" w:themeColor="text1"/>
                <w:lang w:val="en-GB"/>
              </w:rPr>
            </w:pPr>
            <w:r w:rsidRPr="009244E8">
              <w:rPr>
                <w:color w:val="000000" w:themeColor="text1"/>
                <w:lang w:val="en-GB"/>
              </w:rPr>
              <w:t>(8)</w:t>
            </w:r>
            <w:r w:rsidRPr="009244E8">
              <w:rPr>
                <w:color w:val="000000" w:themeColor="text1"/>
                <w:lang w:val="en-GB"/>
              </w:rPr>
              <w:tab/>
              <w:t>Cost of such further items required for purposes of the Services not covered in the foregoing.</w:t>
            </w:r>
          </w:p>
          <w:p w14:paraId="7ECEC5F8" w14:textId="4343A0A3" w:rsidR="00E10461" w:rsidRPr="00CA7887" w:rsidRDefault="009244E8" w:rsidP="009244E8">
            <w:pPr>
              <w:numPr>
                <w:ilvl w:val="12"/>
                <w:numId w:val="0"/>
              </w:numPr>
              <w:tabs>
                <w:tab w:val="left" w:pos="540"/>
              </w:tabs>
              <w:spacing w:before="120" w:after="120"/>
              <w:ind w:left="540" w:right="38" w:hanging="540"/>
              <w:jc w:val="both"/>
            </w:pPr>
            <w:r w:rsidRPr="009244E8">
              <w:rPr>
                <w:color w:val="000000" w:themeColor="text1"/>
                <w:spacing w:val="-2"/>
                <w:lang w:val="en-GB"/>
              </w:rPr>
              <w:t>Should be provided by the Consultants for the purposes of the Services.</w:t>
            </w:r>
          </w:p>
        </w:tc>
      </w:tr>
      <w:tr w:rsidR="00E10461" w:rsidRPr="00CA7887" w14:paraId="46810967"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1FBEF6B9" w14:textId="77777777" w:rsidR="00E10461" w:rsidRPr="00CA7887" w:rsidRDefault="00E10461" w:rsidP="0027492E">
            <w:pPr>
              <w:spacing w:before="120" w:after="120"/>
              <w:rPr>
                <w:b/>
                <w:bCs/>
              </w:rPr>
            </w:pPr>
            <w:r w:rsidRPr="00CA7887">
              <w:rPr>
                <w:b/>
                <w:bCs/>
              </w:rPr>
              <w:t>16.2</w:t>
            </w:r>
          </w:p>
        </w:tc>
        <w:tc>
          <w:tcPr>
            <w:tcW w:w="8906" w:type="dxa"/>
            <w:tcMar>
              <w:top w:w="85" w:type="dxa"/>
              <w:bottom w:w="142" w:type="dxa"/>
            </w:tcMar>
          </w:tcPr>
          <w:p w14:paraId="06B0C4F8" w14:textId="24A10365" w:rsidR="00E10461" w:rsidRPr="009B431F" w:rsidRDefault="009244E8" w:rsidP="0027492E">
            <w:pPr>
              <w:tabs>
                <w:tab w:val="right" w:pos="7218"/>
              </w:tabs>
              <w:spacing w:before="120" w:after="120"/>
            </w:pPr>
            <w:r w:rsidRPr="009244E8">
              <w:rPr>
                <w:b/>
              </w:rPr>
              <w:t>There is no a price adjustment provision applies to remuneration rates</w:t>
            </w:r>
          </w:p>
        </w:tc>
      </w:tr>
      <w:tr w:rsidR="00E10461" w:rsidRPr="00CA7887" w14:paraId="1B74D451"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5F528DCE" w14:textId="77777777" w:rsidR="00E10461" w:rsidRPr="00CA7887" w:rsidRDefault="00E10461" w:rsidP="0027492E">
            <w:pPr>
              <w:spacing w:before="120" w:after="120"/>
              <w:rPr>
                <w:b/>
                <w:bCs/>
              </w:rPr>
            </w:pPr>
            <w:r w:rsidRPr="00CA7887">
              <w:rPr>
                <w:b/>
                <w:bCs/>
              </w:rPr>
              <w:t>16.3</w:t>
            </w:r>
          </w:p>
        </w:tc>
        <w:tc>
          <w:tcPr>
            <w:tcW w:w="8906" w:type="dxa"/>
            <w:tcBorders>
              <w:bottom w:val="single" w:sz="4" w:space="0" w:color="auto"/>
            </w:tcBorders>
            <w:tcMar>
              <w:top w:w="85" w:type="dxa"/>
              <w:bottom w:w="142" w:type="dxa"/>
            </w:tcMar>
          </w:tcPr>
          <w:p w14:paraId="7689B1BF" w14:textId="7F118E39" w:rsidR="00E10461" w:rsidRPr="00CA7887" w:rsidRDefault="00F94C8E" w:rsidP="0027492E">
            <w:pPr>
              <w:pStyle w:val="BankNormal"/>
              <w:tabs>
                <w:tab w:val="left" w:pos="3346"/>
                <w:tab w:val="left" w:pos="4246"/>
                <w:tab w:val="right" w:pos="7218"/>
              </w:tabs>
              <w:spacing w:before="120" w:after="120"/>
              <w:rPr>
                <w:szCs w:val="24"/>
              </w:rPr>
            </w:pPr>
            <w:r w:rsidRPr="00F94C8E">
              <w:rPr>
                <w:b/>
                <w:szCs w:val="24"/>
              </w:rPr>
              <w:t>Information on the Consultant’s tax obligations in the Client’s country can be found in www.erca. gov.et</w:t>
            </w:r>
          </w:p>
        </w:tc>
      </w:tr>
      <w:tr w:rsidR="00E10461" w:rsidRPr="00CA7887" w14:paraId="0DBCDE44"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6C01D880" w14:textId="77777777" w:rsidR="00E10461" w:rsidRPr="00CA7887" w:rsidRDefault="00E10461" w:rsidP="0027492E">
            <w:pPr>
              <w:spacing w:before="120" w:after="120"/>
              <w:rPr>
                <w:b/>
                <w:bCs/>
              </w:rPr>
            </w:pPr>
            <w:r w:rsidRPr="00CA7887">
              <w:rPr>
                <w:b/>
                <w:bCs/>
              </w:rPr>
              <w:t>16.4</w:t>
            </w:r>
          </w:p>
        </w:tc>
        <w:tc>
          <w:tcPr>
            <w:tcW w:w="8906" w:type="dxa"/>
            <w:tcBorders>
              <w:bottom w:val="single" w:sz="6" w:space="0" w:color="auto"/>
            </w:tcBorders>
            <w:tcMar>
              <w:top w:w="85" w:type="dxa"/>
              <w:bottom w:w="142" w:type="dxa"/>
            </w:tcMar>
          </w:tcPr>
          <w:p w14:paraId="1DDBA5BB" w14:textId="77777777" w:rsidR="00E10461" w:rsidRPr="00CA7887" w:rsidRDefault="00E10461" w:rsidP="004E3E5D">
            <w:pPr>
              <w:pStyle w:val="BankNormal"/>
              <w:tabs>
                <w:tab w:val="left" w:pos="3346"/>
                <w:tab w:val="left" w:pos="4246"/>
                <w:tab w:val="right" w:pos="7218"/>
              </w:tabs>
              <w:spacing w:before="120" w:after="120"/>
              <w:rPr>
                <w:b/>
              </w:rPr>
            </w:pPr>
            <w:r w:rsidRPr="00CA7887">
              <w:rPr>
                <w:b/>
              </w:rPr>
              <w:t>The Financial Proposal shall be stated in the following currencies:</w:t>
            </w:r>
          </w:p>
          <w:p w14:paraId="0E71BAE6" w14:textId="77777777" w:rsidR="00E10461" w:rsidRDefault="00E10461" w:rsidP="004E3E5D">
            <w:pPr>
              <w:pStyle w:val="CommentText"/>
              <w:spacing w:before="120" w:after="120"/>
              <w:jc w:val="both"/>
              <w:rPr>
                <w:sz w:val="24"/>
                <w:szCs w:val="24"/>
              </w:rPr>
            </w:pPr>
            <w:r w:rsidRPr="00CA7887">
              <w:rPr>
                <w:sz w:val="24"/>
                <w:szCs w:val="24"/>
              </w:rPr>
              <w:t>Consultant may express the price for their Services in any fully convertible currency, singly or in combination of up to three foreign currencies.</w:t>
            </w:r>
          </w:p>
          <w:p w14:paraId="321A3048" w14:textId="746DAE4C" w:rsidR="00F94C8E" w:rsidRPr="00CA7887" w:rsidRDefault="00F94C8E" w:rsidP="004E3E5D">
            <w:pPr>
              <w:pStyle w:val="CommentText"/>
              <w:spacing w:before="120" w:after="120"/>
              <w:jc w:val="both"/>
              <w:rPr>
                <w:sz w:val="24"/>
                <w:szCs w:val="24"/>
              </w:rPr>
            </w:pPr>
            <w:r w:rsidRPr="00F94C8E">
              <w:rPr>
                <w:b/>
                <w:sz w:val="24"/>
                <w:szCs w:val="24"/>
                <w:lang w:val="en-GB"/>
              </w:rPr>
              <w:lastRenderedPageBreak/>
              <w:t xml:space="preserve">The Financial Proposal shall be stated in Birr for local </w:t>
            </w:r>
            <w:r w:rsidR="007F45A1">
              <w:rPr>
                <w:b/>
                <w:sz w:val="24"/>
                <w:szCs w:val="24"/>
                <w:lang w:val="en-GB"/>
              </w:rPr>
              <w:t>experts</w:t>
            </w:r>
          </w:p>
          <w:p w14:paraId="3C1BB35E" w14:textId="7DD34C90" w:rsidR="00E10461" w:rsidRPr="00CA7887" w:rsidRDefault="00E10461" w:rsidP="00F94C8E">
            <w:pPr>
              <w:pStyle w:val="BankNormal"/>
              <w:tabs>
                <w:tab w:val="left" w:pos="3346"/>
                <w:tab w:val="left" w:pos="4246"/>
                <w:tab w:val="right" w:pos="7218"/>
              </w:tabs>
              <w:spacing w:before="120" w:after="120"/>
              <w:rPr>
                <w:b/>
                <w:szCs w:val="24"/>
              </w:rPr>
            </w:pPr>
            <w:r w:rsidRPr="00CA7887">
              <w:rPr>
                <w:b/>
              </w:rPr>
              <w:t>The Financial Proposal</w:t>
            </w:r>
            <w:r w:rsidR="00F94C8E">
              <w:rPr>
                <w:b/>
              </w:rPr>
              <w:t xml:space="preserve"> should state local costs in Ethiopian Birr</w:t>
            </w:r>
          </w:p>
        </w:tc>
      </w:tr>
      <w:tr w:rsidR="00E10461" w:rsidRPr="00CA7887" w14:paraId="3289C29A"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0420" w:type="dxa"/>
            <w:gridSpan w:val="2"/>
            <w:tcMar>
              <w:top w:w="85" w:type="dxa"/>
              <w:bottom w:w="142" w:type="dxa"/>
            </w:tcMar>
          </w:tcPr>
          <w:p w14:paraId="21A78443" w14:textId="77777777" w:rsidR="00E10461" w:rsidRPr="00CA7887" w:rsidRDefault="00E10461" w:rsidP="004E3E5D">
            <w:pPr>
              <w:pStyle w:val="BodyText"/>
              <w:tabs>
                <w:tab w:val="left" w:pos="826"/>
                <w:tab w:val="left" w:pos="1726"/>
              </w:tabs>
              <w:spacing w:before="120"/>
              <w:jc w:val="center"/>
              <w:rPr>
                <w:b/>
                <w:szCs w:val="24"/>
              </w:rPr>
            </w:pPr>
            <w:r w:rsidRPr="00CA7887">
              <w:rPr>
                <w:b/>
                <w:sz w:val="32"/>
                <w:szCs w:val="32"/>
              </w:rPr>
              <w:lastRenderedPageBreak/>
              <w:t>C. Submission, Opening and Evaluation</w:t>
            </w:r>
          </w:p>
        </w:tc>
      </w:tr>
      <w:tr w:rsidR="00E10461" w:rsidRPr="00CA7887" w14:paraId="50A603FB" w14:textId="77777777" w:rsidTr="00D96D67">
        <w:tblPrEx>
          <w:tblBorders>
            <w:left w:val="single" w:sz="4" w:space="0" w:color="auto"/>
            <w:bottom w:val="single" w:sz="4" w:space="0" w:color="auto"/>
            <w:right w:val="single" w:sz="4" w:space="0" w:color="auto"/>
            <w:insideH w:val="single" w:sz="4" w:space="0" w:color="auto"/>
          </w:tblBorders>
          <w:tblCellMar>
            <w:right w:w="142" w:type="dxa"/>
          </w:tblCellMar>
        </w:tblPrEx>
        <w:trPr>
          <w:trHeight w:val="1433"/>
        </w:trPr>
        <w:tc>
          <w:tcPr>
            <w:tcW w:w="1514" w:type="dxa"/>
            <w:tcMar>
              <w:top w:w="85" w:type="dxa"/>
              <w:bottom w:w="142" w:type="dxa"/>
            </w:tcMar>
          </w:tcPr>
          <w:p w14:paraId="69FB53A0" w14:textId="77777777" w:rsidR="00E10461" w:rsidRPr="00CA7887" w:rsidRDefault="00E10461" w:rsidP="0027492E">
            <w:pPr>
              <w:spacing w:before="120" w:after="120"/>
              <w:rPr>
                <w:b/>
                <w:bCs/>
              </w:rPr>
            </w:pPr>
            <w:r w:rsidRPr="00CA7887">
              <w:rPr>
                <w:b/>
                <w:bCs/>
              </w:rPr>
              <w:t>17.1</w:t>
            </w:r>
          </w:p>
        </w:tc>
        <w:tc>
          <w:tcPr>
            <w:tcW w:w="8906" w:type="dxa"/>
            <w:tcMar>
              <w:top w:w="85" w:type="dxa"/>
              <w:bottom w:w="142" w:type="dxa"/>
            </w:tcMar>
          </w:tcPr>
          <w:p w14:paraId="6956FF3D" w14:textId="77777777" w:rsidR="00E10461" w:rsidRDefault="00D96D67" w:rsidP="00F12C98">
            <w:pPr>
              <w:pStyle w:val="BankNormal"/>
              <w:tabs>
                <w:tab w:val="right" w:pos="7218"/>
              </w:tabs>
              <w:spacing w:before="120" w:after="120"/>
              <w:jc w:val="both"/>
            </w:pPr>
            <w:r>
              <w:t>T</w:t>
            </w:r>
            <w:r w:rsidRPr="00D96D67">
              <w:t xml:space="preserve">he Consultant has </w:t>
            </w:r>
            <w:r>
              <w:t>no the</w:t>
            </w:r>
            <w:r w:rsidRPr="00D96D67">
              <w:t xml:space="preserve"> option of submitting its Proposals electronically</w:t>
            </w:r>
            <w:r>
              <w:t xml:space="preserve"> except the technical proposal.</w:t>
            </w:r>
          </w:p>
          <w:p w14:paraId="23D22A1B" w14:textId="06747E61" w:rsidR="00D96D67" w:rsidRPr="001D0CA7" w:rsidRDefault="00D96D67" w:rsidP="00F12C98">
            <w:pPr>
              <w:pStyle w:val="BankNormal"/>
              <w:tabs>
                <w:tab w:val="right" w:pos="7218"/>
              </w:tabs>
              <w:spacing w:before="120" w:after="120"/>
              <w:jc w:val="both"/>
              <w:rPr>
                <w:highlight w:val="yellow"/>
              </w:rPr>
            </w:pPr>
            <w:r>
              <w:t>The consultant shall submit a soft copy of the technical proposal for the purpose of evaluation.</w:t>
            </w:r>
          </w:p>
        </w:tc>
      </w:tr>
      <w:tr w:rsidR="00404D2D" w:rsidRPr="00CA7887" w14:paraId="12EC7DF0"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0BF39A8A" w14:textId="77777777" w:rsidR="00404D2D" w:rsidRPr="00CA7887" w:rsidRDefault="00404D2D" w:rsidP="00404D2D">
            <w:pPr>
              <w:spacing w:before="120" w:after="120"/>
              <w:rPr>
                <w:b/>
                <w:bCs/>
              </w:rPr>
            </w:pPr>
            <w:r w:rsidRPr="00CA7887">
              <w:rPr>
                <w:b/>
                <w:bCs/>
              </w:rPr>
              <w:t>17.4</w:t>
            </w:r>
          </w:p>
          <w:p w14:paraId="1B7C5842" w14:textId="77777777" w:rsidR="00404D2D" w:rsidRPr="00CA7887" w:rsidRDefault="00404D2D" w:rsidP="00404D2D">
            <w:pPr>
              <w:pStyle w:val="BankNormal"/>
              <w:tabs>
                <w:tab w:val="right" w:pos="7218"/>
              </w:tabs>
              <w:spacing w:before="120" w:after="120"/>
              <w:rPr>
                <w:b/>
                <w:bCs/>
                <w:sz w:val="20"/>
              </w:rPr>
            </w:pPr>
          </w:p>
        </w:tc>
        <w:tc>
          <w:tcPr>
            <w:tcW w:w="8906" w:type="dxa"/>
            <w:tcMar>
              <w:top w:w="85" w:type="dxa"/>
              <w:bottom w:w="142" w:type="dxa"/>
            </w:tcMar>
          </w:tcPr>
          <w:p w14:paraId="661E3290" w14:textId="79A82C25" w:rsidR="00404D2D" w:rsidRPr="00BD5C73" w:rsidRDefault="001D0CA7" w:rsidP="00404D2D">
            <w:pPr>
              <w:tabs>
                <w:tab w:val="left" w:pos="4426"/>
                <w:tab w:val="right" w:pos="7218"/>
              </w:tabs>
              <w:rPr>
                <w:b/>
                <w:szCs w:val="20"/>
                <w:lang w:val="en-GB"/>
              </w:rPr>
            </w:pPr>
            <w:r>
              <w:rPr>
                <w:b/>
                <w:szCs w:val="20"/>
                <w:lang w:val="en-GB"/>
              </w:rPr>
              <w:t>T</w:t>
            </w:r>
            <w:r w:rsidR="00404D2D">
              <w:rPr>
                <w:b/>
                <w:szCs w:val="20"/>
                <w:lang w:val="en-GB"/>
              </w:rPr>
              <w:t>he c</w:t>
            </w:r>
            <w:r w:rsidR="00404D2D" w:rsidRPr="00BD5C73">
              <w:rPr>
                <w:b/>
                <w:szCs w:val="20"/>
                <w:lang w:val="en-GB"/>
              </w:rPr>
              <w:t xml:space="preserve">onsultant </w:t>
            </w:r>
            <w:r>
              <w:rPr>
                <w:b/>
                <w:szCs w:val="20"/>
                <w:lang w:val="en-GB"/>
              </w:rPr>
              <w:t>shall</w:t>
            </w:r>
            <w:r w:rsidR="00404D2D">
              <w:rPr>
                <w:b/>
                <w:szCs w:val="20"/>
                <w:lang w:val="en-GB"/>
              </w:rPr>
              <w:t xml:space="preserve"> submit hard copy, it </w:t>
            </w:r>
            <w:r w:rsidR="00404D2D" w:rsidRPr="00BD5C73">
              <w:rPr>
                <w:b/>
                <w:szCs w:val="20"/>
                <w:lang w:val="en-GB"/>
              </w:rPr>
              <w:t xml:space="preserve">must </w:t>
            </w:r>
            <w:r w:rsidR="00404D2D">
              <w:rPr>
                <w:b/>
                <w:szCs w:val="20"/>
                <w:lang w:val="en-GB"/>
              </w:rPr>
              <w:t xml:space="preserve">be </w:t>
            </w:r>
            <w:r w:rsidR="00404D2D" w:rsidRPr="00BD5C73">
              <w:rPr>
                <w:b/>
                <w:szCs w:val="20"/>
                <w:lang w:val="en-GB"/>
              </w:rPr>
              <w:t>submit</w:t>
            </w:r>
            <w:r w:rsidR="00404D2D">
              <w:rPr>
                <w:b/>
                <w:szCs w:val="20"/>
                <w:lang w:val="en-GB"/>
              </w:rPr>
              <w:t>ted</w:t>
            </w:r>
            <w:r w:rsidR="00404D2D" w:rsidRPr="00BD5C73">
              <w:rPr>
                <w:b/>
                <w:szCs w:val="20"/>
                <w:lang w:val="en-GB"/>
              </w:rPr>
              <w:t>:</w:t>
            </w:r>
          </w:p>
          <w:p w14:paraId="2F86A3FE" w14:textId="5C652938" w:rsidR="00404D2D" w:rsidRPr="00E154A1" w:rsidRDefault="00404D2D" w:rsidP="00404D2D">
            <w:pPr>
              <w:tabs>
                <w:tab w:val="left" w:pos="4426"/>
                <w:tab w:val="right" w:pos="7218"/>
              </w:tabs>
              <w:rPr>
                <w:color w:val="000000" w:themeColor="text1"/>
                <w:szCs w:val="20"/>
                <w:lang w:val="en-GB"/>
              </w:rPr>
            </w:pPr>
            <w:r w:rsidRPr="00BD5C73">
              <w:rPr>
                <w:szCs w:val="20"/>
                <w:lang w:val="en-GB"/>
              </w:rPr>
              <w:t xml:space="preserve">(a) </w:t>
            </w:r>
            <w:r w:rsidRPr="00BD5C73">
              <w:rPr>
                <w:b/>
                <w:szCs w:val="20"/>
                <w:lang w:val="en-GB"/>
              </w:rPr>
              <w:t>Technical Proposal:</w:t>
            </w:r>
            <w:r>
              <w:rPr>
                <w:b/>
                <w:szCs w:val="20"/>
                <w:lang w:val="en-GB"/>
              </w:rPr>
              <w:t xml:space="preserve"> </w:t>
            </w:r>
            <w:r>
              <w:rPr>
                <w:color w:val="000000" w:themeColor="text1"/>
                <w:szCs w:val="20"/>
                <w:lang w:val="en-GB"/>
              </w:rPr>
              <w:t>one (1) original and Two (2</w:t>
            </w:r>
            <w:r w:rsidRPr="00E154A1">
              <w:rPr>
                <w:color w:val="000000" w:themeColor="text1"/>
                <w:szCs w:val="20"/>
                <w:lang w:val="en-GB"/>
              </w:rPr>
              <w:t>) copies;</w:t>
            </w:r>
          </w:p>
          <w:p w14:paraId="06FC2A39" w14:textId="5B4E0D68" w:rsidR="00404D2D" w:rsidRPr="00CA7887" w:rsidRDefault="00404D2D" w:rsidP="00404D2D">
            <w:pPr>
              <w:pStyle w:val="BankNormal"/>
              <w:tabs>
                <w:tab w:val="left" w:pos="4426"/>
                <w:tab w:val="right" w:pos="7218"/>
              </w:tabs>
              <w:spacing w:before="120" w:after="120"/>
              <w:rPr>
                <w:szCs w:val="24"/>
                <w:lang w:eastAsia="it-IT"/>
              </w:rPr>
            </w:pPr>
            <w:r w:rsidRPr="00E154A1">
              <w:rPr>
                <w:color w:val="000000" w:themeColor="text1"/>
                <w:lang w:val="en-GB"/>
              </w:rPr>
              <w:t xml:space="preserve">(b) </w:t>
            </w:r>
            <w:r w:rsidRPr="00E154A1">
              <w:rPr>
                <w:b/>
                <w:color w:val="000000" w:themeColor="text1"/>
                <w:lang w:val="en-GB"/>
              </w:rPr>
              <w:t>Financial Proposal:</w:t>
            </w:r>
            <w:r>
              <w:rPr>
                <w:color w:val="000000" w:themeColor="text1"/>
                <w:lang w:val="en-GB"/>
              </w:rPr>
              <w:t xml:space="preserve"> one (1) original and Two (2</w:t>
            </w:r>
            <w:r w:rsidRPr="00E154A1">
              <w:rPr>
                <w:color w:val="000000" w:themeColor="text1"/>
                <w:lang w:val="en-GB"/>
              </w:rPr>
              <w:t>) cop</w:t>
            </w:r>
            <w:r>
              <w:rPr>
                <w:color w:val="000000" w:themeColor="text1"/>
                <w:lang w:val="en-GB"/>
              </w:rPr>
              <w:t>ies</w:t>
            </w:r>
          </w:p>
        </w:tc>
      </w:tr>
      <w:tr w:rsidR="00E10461" w:rsidRPr="00CA7887" w14:paraId="7F64A783"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15A820A1" w14:textId="77777777" w:rsidR="00E10461" w:rsidRPr="00CA7887" w:rsidRDefault="00E10461" w:rsidP="0027492E">
            <w:pPr>
              <w:spacing w:before="120" w:after="120"/>
              <w:rPr>
                <w:b/>
                <w:bCs/>
              </w:rPr>
            </w:pPr>
            <w:r w:rsidRPr="00CA7887">
              <w:rPr>
                <w:b/>
                <w:bCs/>
              </w:rPr>
              <w:t>17.7 and 17.9</w:t>
            </w:r>
          </w:p>
          <w:p w14:paraId="6DF87C0E" w14:textId="77777777" w:rsidR="00E10461" w:rsidRPr="00CA7887" w:rsidRDefault="00E10461" w:rsidP="0027492E">
            <w:pPr>
              <w:pStyle w:val="BankNormal"/>
              <w:tabs>
                <w:tab w:val="right" w:pos="7218"/>
              </w:tabs>
              <w:spacing w:before="120" w:after="120"/>
              <w:rPr>
                <w:b/>
                <w:bCs/>
                <w:szCs w:val="24"/>
              </w:rPr>
            </w:pPr>
          </w:p>
        </w:tc>
        <w:tc>
          <w:tcPr>
            <w:tcW w:w="8906" w:type="dxa"/>
            <w:tcMar>
              <w:top w:w="85" w:type="dxa"/>
              <w:bottom w:w="142" w:type="dxa"/>
            </w:tcMar>
          </w:tcPr>
          <w:p w14:paraId="64DF26AE" w14:textId="77777777" w:rsidR="00404D2D" w:rsidRPr="00404D2D" w:rsidRDefault="00404D2D" w:rsidP="00404D2D">
            <w:pPr>
              <w:pStyle w:val="BankNormal"/>
              <w:tabs>
                <w:tab w:val="right" w:pos="7218"/>
              </w:tabs>
              <w:spacing w:before="120" w:after="120"/>
              <w:rPr>
                <w:b/>
                <w:szCs w:val="24"/>
              </w:rPr>
            </w:pPr>
            <w:r w:rsidRPr="00404D2D">
              <w:rPr>
                <w:b/>
                <w:szCs w:val="24"/>
              </w:rPr>
              <w:t>The Proposals must be submitted no later than:</w:t>
            </w:r>
          </w:p>
          <w:p w14:paraId="5FDBCFA7" w14:textId="40C5C750" w:rsidR="00404D2D" w:rsidRPr="00404D2D" w:rsidRDefault="00404D2D" w:rsidP="00404D2D">
            <w:pPr>
              <w:pStyle w:val="BankNormal"/>
              <w:tabs>
                <w:tab w:val="right" w:pos="7218"/>
              </w:tabs>
              <w:spacing w:before="120" w:after="120"/>
              <w:rPr>
                <w:b/>
                <w:szCs w:val="24"/>
              </w:rPr>
            </w:pPr>
            <w:r>
              <w:rPr>
                <w:b/>
                <w:szCs w:val="24"/>
              </w:rPr>
              <w:t xml:space="preserve">Date   </w:t>
            </w:r>
            <w:r w:rsidR="00204A9C">
              <w:rPr>
                <w:b/>
                <w:szCs w:val="24"/>
              </w:rPr>
              <w:t>February</w:t>
            </w:r>
            <w:r w:rsidR="005C6905">
              <w:rPr>
                <w:b/>
                <w:szCs w:val="24"/>
              </w:rPr>
              <w:t xml:space="preserve"> </w:t>
            </w:r>
            <w:r w:rsidR="00204A9C">
              <w:rPr>
                <w:b/>
                <w:szCs w:val="24"/>
              </w:rPr>
              <w:t>9</w:t>
            </w:r>
            <w:r>
              <w:rPr>
                <w:b/>
                <w:szCs w:val="24"/>
              </w:rPr>
              <w:t>, 202</w:t>
            </w:r>
            <w:r w:rsidR="00204A9C">
              <w:rPr>
                <w:b/>
                <w:szCs w:val="24"/>
              </w:rPr>
              <w:t>4</w:t>
            </w:r>
          </w:p>
          <w:p w14:paraId="0EBA2FD5" w14:textId="77777777" w:rsidR="00404D2D" w:rsidRPr="00404D2D" w:rsidRDefault="00404D2D" w:rsidP="00404D2D">
            <w:pPr>
              <w:pStyle w:val="BankNormal"/>
              <w:tabs>
                <w:tab w:val="right" w:pos="7218"/>
              </w:tabs>
              <w:spacing w:before="120" w:after="120"/>
              <w:rPr>
                <w:b/>
                <w:szCs w:val="24"/>
              </w:rPr>
            </w:pPr>
            <w:r w:rsidRPr="00404D2D">
              <w:rPr>
                <w:b/>
                <w:szCs w:val="24"/>
              </w:rPr>
              <w:t>Time: 10:00 A.M.</w:t>
            </w:r>
          </w:p>
          <w:p w14:paraId="17C9C304" w14:textId="77777777" w:rsidR="00404D2D" w:rsidRPr="00404D2D" w:rsidRDefault="00404D2D" w:rsidP="00404D2D">
            <w:pPr>
              <w:pStyle w:val="BankNormal"/>
              <w:tabs>
                <w:tab w:val="right" w:pos="7218"/>
              </w:tabs>
              <w:spacing w:before="120" w:after="120"/>
              <w:rPr>
                <w:b/>
                <w:szCs w:val="24"/>
              </w:rPr>
            </w:pPr>
            <w:r w:rsidRPr="00404D2D">
              <w:rPr>
                <w:b/>
                <w:szCs w:val="24"/>
              </w:rPr>
              <w:t xml:space="preserve">The Proposal submission address is: </w:t>
            </w:r>
          </w:p>
          <w:p w14:paraId="324B329E" w14:textId="77777777" w:rsidR="00404D2D" w:rsidRPr="00404D2D" w:rsidRDefault="00404D2D" w:rsidP="00404D2D">
            <w:pPr>
              <w:pStyle w:val="BankNormal"/>
              <w:tabs>
                <w:tab w:val="right" w:pos="7218"/>
              </w:tabs>
              <w:spacing w:before="120" w:after="120"/>
              <w:rPr>
                <w:b/>
                <w:szCs w:val="24"/>
              </w:rPr>
            </w:pPr>
            <w:r w:rsidRPr="00404D2D">
              <w:rPr>
                <w:b/>
                <w:szCs w:val="24"/>
              </w:rPr>
              <w:t>Ministry of Agriculture Procurement Directorate</w:t>
            </w:r>
          </w:p>
          <w:p w14:paraId="09E199CA" w14:textId="77777777" w:rsidR="00404D2D" w:rsidRPr="00404D2D" w:rsidRDefault="00404D2D" w:rsidP="00404D2D">
            <w:pPr>
              <w:pStyle w:val="BankNormal"/>
              <w:tabs>
                <w:tab w:val="right" w:pos="7218"/>
              </w:tabs>
              <w:spacing w:before="120" w:after="120"/>
              <w:rPr>
                <w:b/>
                <w:szCs w:val="24"/>
              </w:rPr>
            </w:pPr>
            <w:r w:rsidRPr="00404D2D">
              <w:rPr>
                <w:b/>
                <w:szCs w:val="24"/>
              </w:rPr>
              <w:t>Street Name: CMC Road Behind Geological Survey</w:t>
            </w:r>
          </w:p>
          <w:p w14:paraId="2ED58B50" w14:textId="58DEDD83" w:rsidR="00404D2D" w:rsidRPr="00404D2D" w:rsidRDefault="00404D2D" w:rsidP="00404D2D">
            <w:pPr>
              <w:pStyle w:val="BankNormal"/>
              <w:tabs>
                <w:tab w:val="right" w:pos="7218"/>
              </w:tabs>
              <w:spacing w:before="120" w:after="120"/>
              <w:rPr>
                <w:b/>
                <w:szCs w:val="24"/>
              </w:rPr>
            </w:pPr>
            <w:r>
              <w:rPr>
                <w:b/>
                <w:szCs w:val="24"/>
              </w:rPr>
              <w:t>Building B, Floor Number</w:t>
            </w:r>
            <w:r w:rsidR="00204A9C">
              <w:rPr>
                <w:b/>
                <w:szCs w:val="24"/>
              </w:rPr>
              <w:t xml:space="preserve"> 2</w:t>
            </w:r>
            <w:r w:rsidRPr="00404D2D">
              <w:rPr>
                <w:b/>
                <w:szCs w:val="24"/>
              </w:rPr>
              <w:t>.</w:t>
            </w:r>
          </w:p>
          <w:p w14:paraId="03DA8033" w14:textId="77777777" w:rsidR="00E10461" w:rsidRDefault="00404D2D" w:rsidP="00404D2D">
            <w:pPr>
              <w:pStyle w:val="BankNormal"/>
              <w:tabs>
                <w:tab w:val="right" w:pos="7218"/>
              </w:tabs>
              <w:spacing w:before="120" w:after="120"/>
              <w:rPr>
                <w:b/>
                <w:szCs w:val="24"/>
              </w:rPr>
            </w:pPr>
            <w:r w:rsidRPr="00404D2D">
              <w:rPr>
                <w:b/>
                <w:szCs w:val="24"/>
              </w:rPr>
              <w:t>City: Addis Ababa.</w:t>
            </w:r>
          </w:p>
          <w:p w14:paraId="5AF18ABF" w14:textId="75762B0A" w:rsidR="00404D2D" w:rsidRPr="00404D2D" w:rsidRDefault="00404D2D" w:rsidP="00404D2D">
            <w:pPr>
              <w:pStyle w:val="BankNormal"/>
              <w:tabs>
                <w:tab w:val="right" w:pos="7218"/>
              </w:tabs>
              <w:spacing w:before="120" w:after="120"/>
              <w:rPr>
                <w:b/>
                <w:szCs w:val="24"/>
              </w:rPr>
            </w:pPr>
            <w:r>
              <w:rPr>
                <w:b/>
                <w:szCs w:val="24"/>
              </w:rPr>
              <w:t xml:space="preserve">E-Mail: </w:t>
            </w:r>
            <w:hyperlink r:id="rId23" w:history="1">
              <w:r w:rsidRPr="00590EEA">
                <w:rPr>
                  <w:rStyle w:val="Hyperlink"/>
                  <w:b/>
                  <w:szCs w:val="24"/>
                </w:rPr>
                <w:t>kinfumz@yahoo.com</w:t>
              </w:r>
            </w:hyperlink>
          </w:p>
        </w:tc>
      </w:tr>
      <w:tr w:rsidR="00E10461" w:rsidRPr="00CA7887" w14:paraId="0E529960"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537B3C88" w14:textId="77777777" w:rsidR="00E10461" w:rsidRPr="00CA7887" w:rsidRDefault="00E10461" w:rsidP="0027492E">
            <w:pPr>
              <w:spacing w:before="120" w:after="120"/>
              <w:rPr>
                <w:b/>
                <w:bCs/>
              </w:rPr>
            </w:pPr>
            <w:r w:rsidRPr="00CA7887">
              <w:rPr>
                <w:b/>
                <w:bCs/>
              </w:rPr>
              <w:t>19.1</w:t>
            </w:r>
          </w:p>
        </w:tc>
        <w:tc>
          <w:tcPr>
            <w:tcW w:w="8906" w:type="dxa"/>
            <w:tcMar>
              <w:top w:w="85" w:type="dxa"/>
              <w:bottom w:w="142" w:type="dxa"/>
            </w:tcMar>
          </w:tcPr>
          <w:p w14:paraId="5FEFD1DB" w14:textId="18E8D2E5" w:rsidR="00E10461" w:rsidRPr="009B431F" w:rsidRDefault="00E10461" w:rsidP="005B78EA">
            <w:pPr>
              <w:pStyle w:val="BankNormal"/>
              <w:tabs>
                <w:tab w:val="right" w:pos="7218"/>
              </w:tabs>
              <w:spacing w:before="120" w:after="120"/>
            </w:pPr>
            <w:r w:rsidRPr="00CA7887">
              <w:rPr>
                <w:b/>
              </w:rPr>
              <w:t xml:space="preserve">An online option of the opening of the Technical Proposals is offered: </w:t>
            </w:r>
            <w:r w:rsidRPr="00CA7887">
              <w:t xml:space="preserve">Yes ____or </w:t>
            </w:r>
            <w:proofErr w:type="spellStart"/>
            <w:proofErr w:type="gramStart"/>
            <w:r w:rsidRPr="00CA7887">
              <w:t>No</w:t>
            </w:r>
            <w:proofErr w:type="gramEnd"/>
            <w:r w:rsidRPr="00CA7887">
              <w:t>____</w:t>
            </w:r>
            <w:r w:rsidR="00204A9C">
              <w:t>X</w:t>
            </w:r>
            <w:proofErr w:type="spellEnd"/>
            <w:r w:rsidRPr="00CA7887">
              <w:t>____</w:t>
            </w:r>
          </w:p>
        </w:tc>
      </w:tr>
      <w:tr w:rsidR="00E10461" w:rsidRPr="00CA7887" w14:paraId="33CBF83B"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11D2B10C" w14:textId="77777777" w:rsidR="00E10461" w:rsidRPr="00CA7887" w:rsidRDefault="00E10461" w:rsidP="0027492E">
            <w:pPr>
              <w:spacing w:before="120" w:after="120"/>
              <w:rPr>
                <w:b/>
                <w:bCs/>
              </w:rPr>
            </w:pPr>
            <w:r w:rsidRPr="00CA7887">
              <w:rPr>
                <w:b/>
                <w:bCs/>
              </w:rPr>
              <w:t>19.2</w:t>
            </w:r>
          </w:p>
        </w:tc>
        <w:tc>
          <w:tcPr>
            <w:tcW w:w="8906" w:type="dxa"/>
            <w:tcMar>
              <w:top w:w="85" w:type="dxa"/>
              <w:bottom w:w="142" w:type="dxa"/>
            </w:tcMar>
          </w:tcPr>
          <w:p w14:paraId="5ADEE389" w14:textId="22427270" w:rsidR="00E10461" w:rsidRPr="009B431F" w:rsidRDefault="006F1F06" w:rsidP="0027492E">
            <w:pPr>
              <w:pStyle w:val="BankNormal"/>
              <w:tabs>
                <w:tab w:val="right" w:pos="7218"/>
              </w:tabs>
              <w:spacing w:before="120" w:after="120"/>
              <w:jc w:val="both"/>
              <w:rPr>
                <w:b/>
              </w:rPr>
            </w:pPr>
            <w:r>
              <w:rPr>
                <w:b/>
              </w:rPr>
              <w:t>Not Available</w:t>
            </w:r>
          </w:p>
        </w:tc>
      </w:tr>
      <w:tr w:rsidR="00E10461" w:rsidRPr="00CA7887" w14:paraId="6C5ACDE6"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rPr>
          <w:trHeight w:val="1705"/>
        </w:trPr>
        <w:tc>
          <w:tcPr>
            <w:tcW w:w="1514" w:type="dxa"/>
            <w:tcMar>
              <w:top w:w="85" w:type="dxa"/>
              <w:bottom w:w="142" w:type="dxa"/>
            </w:tcMar>
          </w:tcPr>
          <w:p w14:paraId="32FEB3C5" w14:textId="77777777" w:rsidR="00E10461" w:rsidRPr="00CA7887" w:rsidRDefault="00E10461" w:rsidP="0027492E">
            <w:pPr>
              <w:spacing w:before="120" w:after="120"/>
              <w:rPr>
                <w:b/>
                <w:bCs/>
              </w:rPr>
            </w:pPr>
            <w:r w:rsidRPr="00CA7887">
              <w:rPr>
                <w:b/>
                <w:bCs/>
              </w:rPr>
              <w:t>21.1</w:t>
            </w:r>
          </w:p>
          <w:p w14:paraId="70435937" w14:textId="77777777" w:rsidR="00E10461" w:rsidRPr="00CA7887" w:rsidRDefault="00E10461" w:rsidP="0027492E">
            <w:pPr>
              <w:spacing w:before="120" w:after="120"/>
              <w:rPr>
                <w:bCs/>
              </w:rPr>
            </w:pPr>
            <w:r w:rsidRPr="00CA7887">
              <w:rPr>
                <w:bCs/>
              </w:rPr>
              <w:t>(for FTP)</w:t>
            </w:r>
          </w:p>
          <w:p w14:paraId="62C28C36" w14:textId="77777777" w:rsidR="00E10461" w:rsidRPr="00CA7887" w:rsidRDefault="00E10461" w:rsidP="0027492E">
            <w:pPr>
              <w:spacing w:before="120" w:after="120"/>
              <w:rPr>
                <w:bCs/>
              </w:rPr>
            </w:pPr>
          </w:p>
          <w:p w14:paraId="5C89EFEC" w14:textId="77777777" w:rsidR="00E10461" w:rsidRPr="00CA7887" w:rsidRDefault="00E10461" w:rsidP="0027492E">
            <w:pPr>
              <w:spacing w:before="120" w:after="120"/>
              <w:rPr>
                <w:bCs/>
              </w:rPr>
            </w:pPr>
          </w:p>
          <w:p w14:paraId="32C617B0" w14:textId="77777777" w:rsidR="00E10461" w:rsidRPr="00CA7887" w:rsidRDefault="00E10461" w:rsidP="0027492E">
            <w:pPr>
              <w:spacing w:before="120" w:after="120"/>
              <w:rPr>
                <w:bCs/>
              </w:rPr>
            </w:pPr>
          </w:p>
        </w:tc>
        <w:tc>
          <w:tcPr>
            <w:tcW w:w="8906" w:type="dxa"/>
            <w:tcMar>
              <w:top w:w="85" w:type="dxa"/>
              <w:bottom w:w="142" w:type="dxa"/>
            </w:tcMar>
          </w:tcPr>
          <w:p w14:paraId="74878470" w14:textId="77777777" w:rsidR="00E10461" w:rsidRPr="006F1F06" w:rsidRDefault="00E10461" w:rsidP="0027492E">
            <w:pPr>
              <w:pStyle w:val="BankNormal"/>
              <w:tabs>
                <w:tab w:val="right" w:pos="7218"/>
              </w:tabs>
              <w:spacing w:before="120" w:after="120"/>
              <w:rPr>
                <w:sz w:val="22"/>
                <w:szCs w:val="22"/>
              </w:rPr>
            </w:pPr>
            <w:r w:rsidRPr="006F1F06">
              <w:rPr>
                <w:sz w:val="22"/>
                <w:szCs w:val="22"/>
              </w:rPr>
              <w:t>Criteria, sub-criteria, and point system for the evaluation of the Full Technical Proposals:</w:t>
            </w:r>
          </w:p>
          <w:p w14:paraId="0DF0C429" w14:textId="1F15BAD7" w:rsidR="00E10461" w:rsidRPr="006F1F06" w:rsidRDefault="006F1F06" w:rsidP="006F1F06">
            <w:pPr>
              <w:tabs>
                <w:tab w:val="center" w:pos="6804"/>
              </w:tabs>
              <w:spacing w:before="120" w:after="120"/>
              <w:ind w:left="-72"/>
              <w:jc w:val="center"/>
              <w:rPr>
                <w:b/>
                <w:sz w:val="22"/>
                <w:szCs w:val="22"/>
                <w:u w:val="single"/>
              </w:rPr>
            </w:pPr>
            <w:r w:rsidRPr="006F1F06">
              <w:rPr>
                <w:b/>
                <w:sz w:val="22"/>
                <w:szCs w:val="22"/>
                <w:u w:val="single"/>
              </w:rPr>
              <w:t xml:space="preserve">                         Criteria                                                                                             </w:t>
            </w:r>
            <w:r w:rsidR="00E10461" w:rsidRPr="006F1F06">
              <w:rPr>
                <w:b/>
                <w:sz w:val="22"/>
                <w:szCs w:val="22"/>
                <w:u w:val="single"/>
              </w:rPr>
              <w:t>Points</w:t>
            </w:r>
          </w:p>
          <w:p w14:paraId="68A21BF4" w14:textId="71553659" w:rsidR="00E10461" w:rsidRPr="006F1F06" w:rsidRDefault="00E10461" w:rsidP="0027492E">
            <w:pPr>
              <w:tabs>
                <w:tab w:val="right" w:pos="7218"/>
              </w:tabs>
              <w:spacing w:before="120" w:after="120"/>
              <w:ind w:left="466" w:hanging="466"/>
              <w:rPr>
                <w:i/>
                <w:sz w:val="22"/>
                <w:szCs w:val="22"/>
              </w:rPr>
            </w:pPr>
            <w:r w:rsidRPr="006F1F06">
              <w:rPr>
                <w:sz w:val="22"/>
                <w:szCs w:val="22"/>
              </w:rPr>
              <w:t>(</w:t>
            </w:r>
            <w:proofErr w:type="spellStart"/>
            <w:r w:rsidRPr="006F1F06">
              <w:rPr>
                <w:sz w:val="22"/>
                <w:szCs w:val="22"/>
              </w:rPr>
              <w:t>i</w:t>
            </w:r>
            <w:proofErr w:type="spellEnd"/>
            <w:r w:rsidRPr="006F1F06">
              <w:rPr>
                <w:sz w:val="22"/>
                <w:szCs w:val="22"/>
              </w:rPr>
              <w:t>)</w:t>
            </w:r>
            <w:r w:rsidRPr="006F1F06">
              <w:rPr>
                <w:sz w:val="22"/>
                <w:szCs w:val="22"/>
              </w:rPr>
              <w:tab/>
            </w:r>
            <w:r w:rsidRPr="006F1F06">
              <w:rPr>
                <w:b/>
                <w:sz w:val="22"/>
                <w:szCs w:val="22"/>
              </w:rPr>
              <w:t>Specific experience of the Consultant (as a firm) relevant to the Assignment:</w:t>
            </w:r>
            <w:r w:rsidRPr="006F1F06">
              <w:rPr>
                <w:sz w:val="22"/>
                <w:szCs w:val="22"/>
              </w:rPr>
              <w:tab/>
            </w:r>
            <w:r w:rsidR="006F1F06" w:rsidRPr="006F1F06">
              <w:rPr>
                <w:b/>
                <w:i/>
                <w:sz w:val="22"/>
                <w:szCs w:val="22"/>
              </w:rPr>
              <w:t>10</w:t>
            </w:r>
          </w:p>
          <w:p w14:paraId="4F496FB9" w14:textId="572B21AF" w:rsidR="00E10461" w:rsidRPr="006F1F06" w:rsidRDefault="00E10461" w:rsidP="007C3832">
            <w:pPr>
              <w:tabs>
                <w:tab w:val="right" w:pos="7218"/>
              </w:tabs>
              <w:spacing w:before="120" w:after="120"/>
              <w:ind w:left="466" w:hanging="466"/>
              <w:rPr>
                <w:sz w:val="22"/>
                <w:szCs w:val="22"/>
              </w:rPr>
            </w:pPr>
            <w:r w:rsidRPr="006F1F06">
              <w:rPr>
                <w:sz w:val="22"/>
                <w:szCs w:val="22"/>
              </w:rPr>
              <w:t>ii)</w:t>
            </w:r>
            <w:r w:rsidRPr="006F1F06">
              <w:rPr>
                <w:sz w:val="22"/>
                <w:szCs w:val="22"/>
              </w:rPr>
              <w:tab/>
            </w:r>
            <w:r w:rsidRPr="006F1F06">
              <w:rPr>
                <w:b/>
                <w:sz w:val="22"/>
                <w:szCs w:val="22"/>
              </w:rPr>
              <w:t>Adequacy and quality of the proposed methodology, and work plan in responding to the Terms of Reference (TORs):</w:t>
            </w:r>
            <w:r w:rsidRPr="006F1F06">
              <w:rPr>
                <w:sz w:val="22"/>
                <w:szCs w:val="22"/>
              </w:rPr>
              <w:t xml:space="preserve">  </w:t>
            </w:r>
            <w:r w:rsidR="006F1F06">
              <w:rPr>
                <w:sz w:val="22"/>
                <w:szCs w:val="22"/>
              </w:rPr>
              <w:t xml:space="preserve">                                                                             </w:t>
            </w:r>
            <w:r w:rsidRPr="006F1F06">
              <w:rPr>
                <w:sz w:val="22"/>
                <w:szCs w:val="22"/>
              </w:rPr>
              <w:t xml:space="preserve"> </w:t>
            </w:r>
            <w:r w:rsidR="003C5639">
              <w:rPr>
                <w:b/>
                <w:i/>
                <w:sz w:val="22"/>
                <w:szCs w:val="22"/>
              </w:rPr>
              <w:t>3</w:t>
            </w:r>
            <w:r w:rsidRPr="006F1F06">
              <w:rPr>
                <w:b/>
                <w:i/>
                <w:sz w:val="22"/>
                <w:szCs w:val="22"/>
              </w:rPr>
              <w:t xml:space="preserve">0 </w:t>
            </w:r>
          </w:p>
          <w:p w14:paraId="4F4FDBA1" w14:textId="191C4018" w:rsidR="00E10461" w:rsidRPr="006F1F06" w:rsidRDefault="004E3E5D" w:rsidP="004E3E5D">
            <w:pPr>
              <w:tabs>
                <w:tab w:val="left" w:pos="737"/>
                <w:tab w:val="right" w:pos="7200"/>
              </w:tabs>
              <w:spacing w:before="120" w:after="120"/>
              <w:ind w:left="466"/>
              <w:rPr>
                <w:i/>
                <w:sz w:val="22"/>
                <w:szCs w:val="22"/>
              </w:rPr>
            </w:pPr>
            <w:r w:rsidRPr="006F1F06">
              <w:rPr>
                <w:i/>
                <w:sz w:val="22"/>
                <w:szCs w:val="22"/>
              </w:rPr>
              <w:t>[</w:t>
            </w:r>
            <w:r w:rsidR="00E10461" w:rsidRPr="006F1F06">
              <w:rPr>
                <w:i/>
                <w:sz w:val="22"/>
                <w:szCs w:val="22"/>
                <w:u w:val="single"/>
              </w:rPr>
              <w:t>Notes to Consultant</w:t>
            </w:r>
            <w:r w:rsidR="00E10461" w:rsidRPr="006F1F06">
              <w:rPr>
                <w:i/>
                <w:sz w:val="22"/>
                <w:szCs w:val="22"/>
              </w:rPr>
              <w:t xml:space="preserve">: </w:t>
            </w:r>
            <w:r w:rsidR="00204A9C" w:rsidRPr="006F1F06">
              <w:rPr>
                <w:i/>
                <w:sz w:val="22"/>
                <w:szCs w:val="22"/>
              </w:rPr>
              <w:t>The</w:t>
            </w:r>
            <w:r w:rsidR="00E10461" w:rsidRPr="006F1F06">
              <w:rPr>
                <w:i/>
                <w:sz w:val="22"/>
                <w:szCs w:val="22"/>
              </w:rPr>
              <w:t xml:space="preserve"> Client will assess whether the proposed methodology is clear, </w:t>
            </w:r>
            <w:r w:rsidR="00E10461" w:rsidRPr="006F1F06">
              <w:rPr>
                <w:i/>
                <w:sz w:val="22"/>
                <w:szCs w:val="22"/>
              </w:rPr>
              <w:lastRenderedPageBreak/>
              <w:t>responds to the TORs, work plan is realistic and implementable; overall team composition is balanced and has an appropriate skills mix; and the work plan h</w:t>
            </w:r>
            <w:r w:rsidRPr="006F1F06">
              <w:rPr>
                <w:i/>
                <w:sz w:val="22"/>
                <w:szCs w:val="22"/>
              </w:rPr>
              <w:t>as right input of Experts]</w:t>
            </w:r>
            <w:r w:rsidR="00E10461" w:rsidRPr="006F1F06">
              <w:rPr>
                <w:i/>
                <w:sz w:val="22"/>
                <w:szCs w:val="22"/>
              </w:rPr>
              <w:t xml:space="preserve"> </w:t>
            </w:r>
          </w:p>
          <w:p w14:paraId="45A99E02" w14:textId="77777777" w:rsidR="00E10461" w:rsidRPr="006F1F06" w:rsidRDefault="00E10461" w:rsidP="0027492E">
            <w:pPr>
              <w:tabs>
                <w:tab w:val="left" w:pos="720"/>
                <w:tab w:val="left" w:pos="993"/>
                <w:tab w:val="left" w:pos="6480"/>
              </w:tabs>
              <w:spacing w:before="120" w:after="120" w:line="120" w:lineRule="exact"/>
              <w:ind w:left="-74"/>
              <w:rPr>
                <w:sz w:val="22"/>
                <w:szCs w:val="22"/>
              </w:rPr>
            </w:pPr>
          </w:p>
          <w:p w14:paraId="171F897F" w14:textId="233BF58A" w:rsidR="00E10461" w:rsidRPr="006F1F06" w:rsidRDefault="00E10461" w:rsidP="0027492E">
            <w:pPr>
              <w:tabs>
                <w:tab w:val="right" w:pos="7218"/>
              </w:tabs>
              <w:spacing w:before="120" w:after="120"/>
              <w:ind w:left="466" w:hanging="466"/>
              <w:rPr>
                <w:b/>
                <w:sz w:val="22"/>
                <w:szCs w:val="22"/>
              </w:rPr>
            </w:pPr>
            <w:r w:rsidRPr="006F1F06">
              <w:rPr>
                <w:sz w:val="22"/>
                <w:szCs w:val="22"/>
              </w:rPr>
              <w:t>(iii)</w:t>
            </w:r>
            <w:r w:rsidRPr="006F1F06">
              <w:rPr>
                <w:sz w:val="22"/>
                <w:szCs w:val="22"/>
              </w:rPr>
              <w:tab/>
            </w:r>
            <w:r w:rsidRPr="006F1F06">
              <w:rPr>
                <w:b/>
                <w:sz w:val="22"/>
                <w:szCs w:val="22"/>
              </w:rPr>
              <w:t>Key Experts’ qualifications and competence for the Assignment:</w:t>
            </w:r>
            <w:r w:rsidR="00A32A0D">
              <w:rPr>
                <w:b/>
                <w:sz w:val="22"/>
                <w:szCs w:val="22"/>
              </w:rPr>
              <w:t xml:space="preserve">        </w:t>
            </w:r>
            <w:r w:rsidR="003C5639">
              <w:rPr>
                <w:b/>
                <w:sz w:val="22"/>
                <w:szCs w:val="22"/>
              </w:rPr>
              <w:t>5</w:t>
            </w:r>
            <w:r w:rsidR="007C3832">
              <w:rPr>
                <w:b/>
                <w:sz w:val="22"/>
                <w:szCs w:val="22"/>
              </w:rPr>
              <w:t>5</w:t>
            </w:r>
          </w:p>
          <w:p w14:paraId="2FEA8DA7" w14:textId="246A5F46" w:rsidR="00E10461" w:rsidRPr="006F1F06" w:rsidRDefault="00E10461" w:rsidP="004E3E5D">
            <w:pPr>
              <w:tabs>
                <w:tab w:val="right" w:pos="7218"/>
              </w:tabs>
              <w:spacing w:before="120" w:after="120"/>
              <w:ind w:left="16" w:hanging="16"/>
              <w:rPr>
                <w:i/>
                <w:sz w:val="22"/>
                <w:szCs w:val="22"/>
              </w:rPr>
            </w:pPr>
            <w:r w:rsidRPr="006F1F06">
              <w:rPr>
                <w:i/>
                <w:sz w:val="22"/>
                <w:szCs w:val="22"/>
              </w:rPr>
              <w:t>{</w:t>
            </w:r>
            <w:r w:rsidRPr="006F1F06">
              <w:rPr>
                <w:i/>
                <w:sz w:val="22"/>
                <w:szCs w:val="22"/>
                <w:u w:val="single"/>
              </w:rPr>
              <w:t>Notes to Consultant</w:t>
            </w:r>
            <w:r w:rsidRPr="006F1F06">
              <w:rPr>
                <w:i/>
                <w:sz w:val="22"/>
                <w:szCs w:val="22"/>
              </w:rPr>
              <w:t>: each position number corresponds to the same for the Key Experts in Form TECH-6 to be prepared by the Consultant}</w:t>
            </w:r>
          </w:p>
          <w:p w14:paraId="54490234" w14:textId="2965F9D0" w:rsidR="00E10461" w:rsidRPr="006F1F06" w:rsidRDefault="00E10461" w:rsidP="0027492E">
            <w:pPr>
              <w:tabs>
                <w:tab w:val="left" w:pos="826"/>
                <w:tab w:val="right" w:pos="7201"/>
              </w:tabs>
              <w:spacing w:before="120" w:after="120"/>
              <w:ind w:left="466"/>
              <w:rPr>
                <w:i/>
                <w:sz w:val="22"/>
                <w:szCs w:val="22"/>
              </w:rPr>
            </w:pPr>
            <w:r w:rsidRPr="006F1F06">
              <w:rPr>
                <w:i/>
                <w:sz w:val="22"/>
                <w:szCs w:val="22"/>
              </w:rPr>
              <w:t>a)</w:t>
            </w:r>
            <w:r w:rsidRPr="006F1F06">
              <w:rPr>
                <w:i/>
                <w:sz w:val="22"/>
                <w:szCs w:val="22"/>
              </w:rPr>
              <w:tab/>
              <w:t>Position K-1: [</w:t>
            </w:r>
            <w:r w:rsidR="00626B91" w:rsidRPr="00626B91">
              <w:rPr>
                <w:i/>
                <w:sz w:val="22"/>
                <w:szCs w:val="22"/>
              </w:rPr>
              <w:t>Project Management Specialist &amp; Team leader</w:t>
            </w:r>
            <w:r w:rsidRPr="006F1F06">
              <w:rPr>
                <w:i/>
                <w:sz w:val="22"/>
                <w:szCs w:val="22"/>
              </w:rPr>
              <w:t>]</w:t>
            </w:r>
            <w:r w:rsidRPr="006F1F06">
              <w:rPr>
                <w:i/>
                <w:sz w:val="22"/>
                <w:szCs w:val="22"/>
              </w:rPr>
              <w:tab/>
            </w:r>
            <w:r w:rsidR="00A32A0D">
              <w:rPr>
                <w:i/>
                <w:sz w:val="22"/>
                <w:szCs w:val="22"/>
              </w:rPr>
              <w:t xml:space="preserve">   </w:t>
            </w:r>
            <w:proofErr w:type="gramStart"/>
            <w:r w:rsidR="00A32A0D">
              <w:rPr>
                <w:i/>
                <w:sz w:val="22"/>
                <w:szCs w:val="22"/>
              </w:rPr>
              <w:t xml:space="preserve">   </w:t>
            </w:r>
            <w:r w:rsidRPr="00473F5E">
              <w:rPr>
                <w:b/>
                <w:i/>
                <w:sz w:val="22"/>
                <w:szCs w:val="22"/>
              </w:rPr>
              <w:t>[</w:t>
            </w:r>
            <w:proofErr w:type="gramEnd"/>
            <w:r w:rsidR="00CB4D1A">
              <w:rPr>
                <w:b/>
                <w:i/>
                <w:iCs/>
                <w:sz w:val="22"/>
                <w:szCs w:val="22"/>
              </w:rPr>
              <w:t>10</w:t>
            </w:r>
            <w:r w:rsidRPr="00473F5E">
              <w:rPr>
                <w:b/>
                <w:i/>
                <w:sz w:val="22"/>
                <w:szCs w:val="22"/>
              </w:rPr>
              <w:t>]</w:t>
            </w:r>
          </w:p>
          <w:p w14:paraId="0FE66A1F" w14:textId="05E4C575" w:rsidR="00E10461" w:rsidRPr="006F1F06" w:rsidRDefault="00E10461" w:rsidP="0027492E">
            <w:pPr>
              <w:tabs>
                <w:tab w:val="left" w:pos="826"/>
                <w:tab w:val="right" w:pos="7201"/>
              </w:tabs>
              <w:spacing w:before="120" w:after="120"/>
              <w:ind w:left="466"/>
              <w:rPr>
                <w:i/>
                <w:sz w:val="22"/>
                <w:szCs w:val="22"/>
              </w:rPr>
            </w:pPr>
            <w:r w:rsidRPr="006F1F06">
              <w:rPr>
                <w:i/>
                <w:sz w:val="22"/>
                <w:szCs w:val="22"/>
              </w:rPr>
              <w:t>b)</w:t>
            </w:r>
            <w:r w:rsidRPr="006F1F06">
              <w:rPr>
                <w:i/>
                <w:sz w:val="22"/>
                <w:szCs w:val="22"/>
              </w:rPr>
              <w:tab/>
              <w:t>Position K-2: [</w:t>
            </w:r>
            <w:r w:rsidR="00626B91" w:rsidRPr="00626B91">
              <w:rPr>
                <w:i/>
                <w:sz w:val="22"/>
                <w:szCs w:val="22"/>
              </w:rPr>
              <w:t>Agricultural Economist</w:t>
            </w:r>
            <w:r w:rsidR="00D95B65">
              <w:rPr>
                <w:i/>
                <w:sz w:val="22"/>
                <w:szCs w:val="22"/>
              </w:rPr>
              <w:t>]</w:t>
            </w:r>
            <w:r w:rsidRPr="006F1F06">
              <w:rPr>
                <w:i/>
                <w:sz w:val="22"/>
                <w:szCs w:val="22"/>
              </w:rPr>
              <w:tab/>
            </w:r>
            <w:r w:rsidRPr="00473F5E">
              <w:rPr>
                <w:b/>
                <w:i/>
                <w:sz w:val="22"/>
                <w:szCs w:val="22"/>
              </w:rPr>
              <w:t>[</w:t>
            </w:r>
            <w:r w:rsidR="00CB4D1A">
              <w:rPr>
                <w:b/>
                <w:i/>
                <w:iCs/>
                <w:sz w:val="22"/>
                <w:szCs w:val="22"/>
              </w:rPr>
              <w:t>8</w:t>
            </w:r>
            <w:r w:rsidRPr="00473F5E">
              <w:rPr>
                <w:b/>
                <w:i/>
                <w:sz w:val="22"/>
                <w:szCs w:val="22"/>
              </w:rPr>
              <w:t>]</w:t>
            </w:r>
          </w:p>
          <w:p w14:paraId="1581E9F3" w14:textId="72F9CB1C" w:rsidR="00E10461" w:rsidRDefault="00E10461" w:rsidP="004E3E5D">
            <w:pPr>
              <w:tabs>
                <w:tab w:val="left" w:pos="826"/>
                <w:tab w:val="right" w:pos="7201"/>
              </w:tabs>
              <w:spacing w:before="120" w:after="120"/>
              <w:ind w:left="466"/>
              <w:rPr>
                <w:b/>
                <w:i/>
                <w:sz w:val="22"/>
                <w:szCs w:val="22"/>
              </w:rPr>
            </w:pPr>
            <w:r w:rsidRPr="006F1F06">
              <w:rPr>
                <w:i/>
                <w:sz w:val="22"/>
                <w:szCs w:val="22"/>
              </w:rPr>
              <w:t>c)</w:t>
            </w:r>
            <w:r w:rsidRPr="006F1F06">
              <w:rPr>
                <w:i/>
                <w:sz w:val="22"/>
                <w:szCs w:val="22"/>
              </w:rPr>
              <w:tab/>
              <w:t>Position K-</w:t>
            </w:r>
            <w:proofErr w:type="gramStart"/>
            <w:r w:rsidRPr="006F1F06">
              <w:rPr>
                <w:i/>
                <w:sz w:val="22"/>
                <w:szCs w:val="22"/>
              </w:rPr>
              <w:t>3:[</w:t>
            </w:r>
            <w:proofErr w:type="gramEnd"/>
            <w:r w:rsidR="00626B91" w:rsidRPr="00626B91">
              <w:rPr>
                <w:i/>
                <w:iCs/>
                <w:sz w:val="22"/>
                <w:szCs w:val="22"/>
              </w:rPr>
              <w:t>Natural Resources Management Specialist</w:t>
            </w:r>
            <w:r w:rsidRPr="006F1F06">
              <w:rPr>
                <w:i/>
                <w:iCs/>
                <w:sz w:val="22"/>
                <w:szCs w:val="22"/>
              </w:rPr>
              <w:t>]</w:t>
            </w:r>
            <w:r w:rsidR="00A32A0D">
              <w:rPr>
                <w:i/>
                <w:sz w:val="22"/>
                <w:szCs w:val="22"/>
              </w:rPr>
              <w:t xml:space="preserve">              </w:t>
            </w:r>
            <w:r w:rsidR="00D95B65">
              <w:rPr>
                <w:i/>
                <w:sz w:val="22"/>
                <w:szCs w:val="22"/>
              </w:rPr>
              <w:t xml:space="preserve"> </w:t>
            </w:r>
            <w:r w:rsidR="00A32A0D">
              <w:rPr>
                <w:i/>
                <w:sz w:val="22"/>
                <w:szCs w:val="22"/>
              </w:rPr>
              <w:t xml:space="preserve">   </w:t>
            </w:r>
            <w:r w:rsidRPr="00473F5E">
              <w:rPr>
                <w:b/>
                <w:i/>
                <w:sz w:val="22"/>
                <w:szCs w:val="22"/>
              </w:rPr>
              <w:t>[</w:t>
            </w:r>
            <w:r w:rsidR="00CB4D1A">
              <w:rPr>
                <w:b/>
                <w:i/>
                <w:iCs/>
                <w:sz w:val="22"/>
                <w:szCs w:val="22"/>
              </w:rPr>
              <w:t>8</w:t>
            </w:r>
            <w:r w:rsidRPr="00473F5E">
              <w:rPr>
                <w:b/>
                <w:i/>
                <w:sz w:val="22"/>
                <w:szCs w:val="22"/>
              </w:rPr>
              <w:t>]</w:t>
            </w:r>
          </w:p>
          <w:p w14:paraId="22CFACE2" w14:textId="11D3573F" w:rsidR="00D95B65" w:rsidRDefault="00D95B65" w:rsidP="004E3E5D">
            <w:pPr>
              <w:tabs>
                <w:tab w:val="left" w:pos="826"/>
                <w:tab w:val="right" w:pos="7201"/>
              </w:tabs>
              <w:spacing w:before="120" w:after="120"/>
              <w:ind w:left="466"/>
              <w:rPr>
                <w:i/>
                <w:sz w:val="22"/>
                <w:szCs w:val="22"/>
              </w:rPr>
            </w:pPr>
            <w:r>
              <w:rPr>
                <w:i/>
                <w:sz w:val="22"/>
                <w:szCs w:val="22"/>
              </w:rPr>
              <w:t>d) Position K-</w:t>
            </w:r>
            <w:proofErr w:type="gramStart"/>
            <w:r>
              <w:rPr>
                <w:i/>
                <w:sz w:val="22"/>
                <w:szCs w:val="22"/>
              </w:rPr>
              <w:t>4:[</w:t>
            </w:r>
            <w:proofErr w:type="gramEnd"/>
            <w:r w:rsidR="00626B91">
              <w:t xml:space="preserve"> </w:t>
            </w:r>
            <w:r w:rsidR="00626B91" w:rsidRPr="00626B91">
              <w:rPr>
                <w:i/>
                <w:sz w:val="22"/>
                <w:szCs w:val="22"/>
              </w:rPr>
              <w:t>Institutional &amp; Capacity Building Specialist</w:t>
            </w:r>
            <w:r>
              <w:rPr>
                <w:i/>
                <w:sz w:val="22"/>
                <w:szCs w:val="22"/>
              </w:rPr>
              <w:t xml:space="preserve">]                </w:t>
            </w:r>
            <w:r w:rsidR="000A4866">
              <w:rPr>
                <w:i/>
                <w:sz w:val="22"/>
                <w:szCs w:val="22"/>
              </w:rPr>
              <w:t xml:space="preserve"> [6</w:t>
            </w:r>
            <w:r>
              <w:rPr>
                <w:i/>
                <w:sz w:val="22"/>
                <w:szCs w:val="22"/>
              </w:rPr>
              <w:t>]</w:t>
            </w:r>
          </w:p>
          <w:p w14:paraId="41190A9A" w14:textId="7BB554D5" w:rsidR="00D95B65" w:rsidRDefault="00D95B65" w:rsidP="004E3E5D">
            <w:pPr>
              <w:tabs>
                <w:tab w:val="left" w:pos="826"/>
                <w:tab w:val="right" w:pos="7201"/>
              </w:tabs>
              <w:spacing w:before="120" w:after="120"/>
              <w:ind w:left="466"/>
              <w:rPr>
                <w:i/>
                <w:sz w:val="22"/>
                <w:szCs w:val="22"/>
              </w:rPr>
            </w:pPr>
            <w:r>
              <w:rPr>
                <w:i/>
                <w:sz w:val="22"/>
                <w:szCs w:val="22"/>
              </w:rPr>
              <w:t>e) Position K-</w:t>
            </w:r>
            <w:proofErr w:type="gramStart"/>
            <w:r>
              <w:rPr>
                <w:i/>
                <w:sz w:val="22"/>
                <w:szCs w:val="22"/>
              </w:rPr>
              <w:t>5:[</w:t>
            </w:r>
            <w:proofErr w:type="gramEnd"/>
            <w:r w:rsidR="00626B91">
              <w:t xml:space="preserve"> </w:t>
            </w:r>
            <w:r w:rsidR="00626B91" w:rsidRPr="00626B91">
              <w:rPr>
                <w:i/>
                <w:sz w:val="22"/>
                <w:szCs w:val="22"/>
              </w:rPr>
              <w:t>Land administration specialist</w:t>
            </w:r>
            <w:r w:rsidR="000A4866">
              <w:rPr>
                <w:i/>
                <w:sz w:val="22"/>
                <w:szCs w:val="22"/>
              </w:rPr>
              <w:t xml:space="preserve">]  </w:t>
            </w:r>
            <w:r w:rsidR="00626B91">
              <w:rPr>
                <w:i/>
                <w:sz w:val="22"/>
                <w:szCs w:val="22"/>
              </w:rPr>
              <w:t xml:space="preserve">                                   </w:t>
            </w:r>
            <w:r w:rsidR="000A4866">
              <w:rPr>
                <w:i/>
                <w:sz w:val="22"/>
                <w:szCs w:val="22"/>
              </w:rPr>
              <w:t xml:space="preserve"> [6</w:t>
            </w:r>
            <w:r>
              <w:rPr>
                <w:i/>
                <w:sz w:val="22"/>
                <w:szCs w:val="22"/>
              </w:rPr>
              <w:t>]</w:t>
            </w:r>
          </w:p>
          <w:p w14:paraId="5CDA3FAE" w14:textId="72003E80" w:rsidR="00D95B65" w:rsidRDefault="00D95B65" w:rsidP="004E3E5D">
            <w:pPr>
              <w:tabs>
                <w:tab w:val="left" w:pos="826"/>
                <w:tab w:val="right" w:pos="7201"/>
              </w:tabs>
              <w:spacing w:before="120" w:after="120"/>
              <w:ind w:left="466"/>
              <w:rPr>
                <w:i/>
                <w:sz w:val="22"/>
                <w:szCs w:val="22"/>
              </w:rPr>
            </w:pPr>
            <w:r>
              <w:rPr>
                <w:i/>
                <w:sz w:val="22"/>
                <w:szCs w:val="22"/>
              </w:rPr>
              <w:t>f) Position K-</w:t>
            </w:r>
            <w:proofErr w:type="gramStart"/>
            <w:r>
              <w:rPr>
                <w:i/>
                <w:sz w:val="22"/>
                <w:szCs w:val="22"/>
              </w:rPr>
              <w:t>6:[</w:t>
            </w:r>
            <w:proofErr w:type="gramEnd"/>
            <w:r w:rsidR="00626B91">
              <w:t xml:space="preserve"> </w:t>
            </w:r>
            <w:r w:rsidR="00626B91" w:rsidRPr="00626B91">
              <w:rPr>
                <w:i/>
                <w:sz w:val="22"/>
                <w:szCs w:val="22"/>
              </w:rPr>
              <w:t>Environmental &amp; social safeguards</w:t>
            </w:r>
            <w:r>
              <w:rPr>
                <w:i/>
                <w:sz w:val="22"/>
                <w:szCs w:val="22"/>
              </w:rPr>
              <w:t xml:space="preserve">]          </w:t>
            </w:r>
            <w:r w:rsidR="00DA0053">
              <w:rPr>
                <w:i/>
                <w:sz w:val="22"/>
                <w:szCs w:val="22"/>
              </w:rPr>
              <w:t xml:space="preserve">                     [</w:t>
            </w:r>
            <w:r w:rsidR="000A4866">
              <w:rPr>
                <w:i/>
                <w:sz w:val="22"/>
                <w:szCs w:val="22"/>
              </w:rPr>
              <w:t>6</w:t>
            </w:r>
            <w:r>
              <w:rPr>
                <w:i/>
                <w:sz w:val="22"/>
                <w:szCs w:val="22"/>
              </w:rPr>
              <w:t>]</w:t>
            </w:r>
          </w:p>
          <w:p w14:paraId="2B810453" w14:textId="214292F3" w:rsidR="00D95B65" w:rsidRDefault="00D95B65" w:rsidP="004E3E5D">
            <w:pPr>
              <w:tabs>
                <w:tab w:val="left" w:pos="826"/>
                <w:tab w:val="right" w:pos="7201"/>
              </w:tabs>
              <w:spacing w:before="120" w:after="120"/>
              <w:ind w:left="466"/>
              <w:rPr>
                <w:i/>
                <w:sz w:val="22"/>
                <w:szCs w:val="22"/>
              </w:rPr>
            </w:pPr>
            <w:r>
              <w:rPr>
                <w:i/>
                <w:sz w:val="22"/>
                <w:szCs w:val="22"/>
              </w:rPr>
              <w:t>g) Position K-</w:t>
            </w:r>
            <w:proofErr w:type="gramStart"/>
            <w:r>
              <w:rPr>
                <w:i/>
                <w:sz w:val="22"/>
                <w:szCs w:val="22"/>
              </w:rPr>
              <w:t>7:[</w:t>
            </w:r>
            <w:proofErr w:type="gramEnd"/>
            <w:r w:rsidR="00626B91">
              <w:t xml:space="preserve"> </w:t>
            </w:r>
            <w:r w:rsidR="00626B91" w:rsidRPr="00626B91">
              <w:rPr>
                <w:i/>
                <w:sz w:val="22"/>
                <w:szCs w:val="22"/>
              </w:rPr>
              <w:t>Procurement and/or financial management</w:t>
            </w:r>
            <w:r>
              <w:rPr>
                <w:i/>
                <w:sz w:val="22"/>
                <w:szCs w:val="22"/>
              </w:rPr>
              <w:t xml:space="preserve">]                 </w:t>
            </w:r>
            <w:r w:rsidR="00DA0053">
              <w:rPr>
                <w:i/>
                <w:sz w:val="22"/>
                <w:szCs w:val="22"/>
              </w:rPr>
              <w:t xml:space="preserve"> [</w:t>
            </w:r>
            <w:r w:rsidR="00CB4D1A">
              <w:rPr>
                <w:i/>
                <w:sz w:val="22"/>
                <w:szCs w:val="22"/>
              </w:rPr>
              <w:t>6</w:t>
            </w:r>
            <w:r>
              <w:rPr>
                <w:i/>
                <w:sz w:val="22"/>
                <w:szCs w:val="22"/>
              </w:rPr>
              <w:t>]</w:t>
            </w:r>
          </w:p>
          <w:p w14:paraId="4CE8431F" w14:textId="0A5AB99F" w:rsidR="00626B91" w:rsidRPr="006F1F06" w:rsidRDefault="00626B91" w:rsidP="004E3E5D">
            <w:pPr>
              <w:tabs>
                <w:tab w:val="left" w:pos="826"/>
                <w:tab w:val="right" w:pos="7201"/>
              </w:tabs>
              <w:spacing w:before="120" w:after="120"/>
              <w:ind w:left="466"/>
              <w:rPr>
                <w:i/>
                <w:sz w:val="22"/>
                <w:szCs w:val="22"/>
              </w:rPr>
            </w:pPr>
            <w:r>
              <w:rPr>
                <w:i/>
                <w:sz w:val="22"/>
                <w:szCs w:val="22"/>
              </w:rPr>
              <w:t>h) Position K-8: [</w:t>
            </w:r>
            <w:r w:rsidRPr="00626B91">
              <w:rPr>
                <w:i/>
                <w:sz w:val="22"/>
                <w:szCs w:val="22"/>
              </w:rPr>
              <w:t xml:space="preserve">Field </w:t>
            </w:r>
            <w:proofErr w:type="gramStart"/>
            <w:r w:rsidR="00CB4D1A" w:rsidRPr="00626B91">
              <w:rPr>
                <w:i/>
                <w:sz w:val="22"/>
                <w:szCs w:val="22"/>
              </w:rPr>
              <w:t>Surveyors</w:t>
            </w:r>
            <w:r w:rsidR="00CB4D1A">
              <w:rPr>
                <w:i/>
                <w:sz w:val="22"/>
                <w:szCs w:val="22"/>
              </w:rPr>
              <w:t xml:space="preserve">]   </w:t>
            </w:r>
            <w:proofErr w:type="gramEnd"/>
            <w:r w:rsidR="00CB4D1A">
              <w:rPr>
                <w:i/>
                <w:sz w:val="22"/>
                <w:szCs w:val="22"/>
              </w:rPr>
              <w:t xml:space="preserve"> </w:t>
            </w:r>
            <w:r>
              <w:rPr>
                <w:i/>
                <w:sz w:val="22"/>
                <w:szCs w:val="22"/>
              </w:rPr>
              <w:t xml:space="preserve">                                                         [</w:t>
            </w:r>
            <w:r w:rsidR="00CB4D1A">
              <w:rPr>
                <w:i/>
                <w:sz w:val="22"/>
                <w:szCs w:val="22"/>
              </w:rPr>
              <w:t>5</w:t>
            </w:r>
            <w:r>
              <w:rPr>
                <w:i/>
                <w:sz w:val="22"/>
                <w:szCs w:val="22"/>
              </w:rPr>
              <w:t>]</w:t>
            </w:r>
          </w:p>
          <w:p w14:paraId="33F8DC14" w14:textId="73338DBC" w:rsidR="00E10461" w:rsidRPr="006F1F06" w:rsidRDefault="00E10461" w:rsidP="004E3E5D">
            <w:pPr>
              <w:tabs>
                <w:tab w:val="right" w:pos="6120"/>
                <w:tab w:val="right" w:pos="7200"/>
              </w:tabs>
              <w:spacing w:before="120" w:after="120"/>
              <w:ind w:left="-72"/>
              <w:rPr>
                <w:i/>
                <w:sz w:val="22"/>
                <w:szCs w:val="22"/>
              </w:rPr>
            </w:pPr>
            <w:r w:rsidRPr="006F1F06">
              <w:rPr>
                <w:i/>
                <w:sz w:val="22"/>
                <w:szCs w:val="22"/>
              </w:rPr>
              <w:tab/>
            </w:r>
            <w:r w:rsidRPr="006F1F06">
              <w:rPr>
                <w:b/>
                <w:sz w:val="22"/>
                <w:szCs w:val="22"/>
              </w:rPr>
              <w:t>Total points for criterion (iii):</w:t>
            </w:r>
            <w:r w:rsidR="00A32A0D">
              <w:rPr>
                <w:i/>
                <w:sz w:val="22"/>
                <w:szCs w:val="22"/>
              </w:rPr>
              <w:tab/>
            </w:r>
            <w:r w:rsidR="00A32A0D" w:rsidRPr="00473F5E">
              <w:rPr>
                <w:b/>
                <w:i/>
                <w:sz w:val="22"/>
                <w:szCs w:val="22"/>
              </w:rPr>
              <w:t>[</w:t>
            </w:r>
            <w:r w:rsidR="00D95B65">
              <w:rPr>
                <w:b/>
                <w:i/>
                <w:sz w:val="22"/>
                <w:szCs w:val="22"/>
              </w:rPr>
              <w:t>5</w:t>
            </w:r>
            <w:r w:rsidR="00DA0053">
              <w:rPr>
                <w:b/>
                <w:i/>
                <w:sz w:val="22"/>
                <w:szCs w:val="22"/>
              </w:rPr>
              <w:t>5</w:t>
            </w:r>
            <w:r w:rsidRPr="006F1F06">
              <w:rPr>
                <w:i/>
                <w:sz w:val="22"/>
                <w:szCs w:val="22"/>
              </w:rPr>
              <w:t>]</w:t>
            </w:r>
          </w:p>
          <w:p w14:paraId="6D1FCC12" w14:textId="77777777" w:rsidR="00E10461" w:rsidRPr="006F1F06" w:rsidRDefault="00E10461" w:rsidP="004E3E5D">
            <w:pPr>
              <w:pStyle w:val="BankNormal"/>
              <w:tabs>
                <w:tab w:val="right" w:pos="7218"/>
              </w:tabs>
              <w:spacing w:before="120" w:after="120"/>
              <w:ind w:left="26"/>
              <w:jc w:val="both"/>
              <w:rPr>
                <w:sz w:val="22"/>
                <w:szCs w:val="22"/>
                <w:lang w:eastAsia="it-IT"/>
              </w:rPr>
            </w:pPr>
            <w:r w:rsidRPr="006F1F06">
              <w:rPr>
                <w:sz w:val="22"/>
                <w:szCs w:val="22"/>
                <w:lang w:eastAsia="it-IT"/>
              </w:rPr>
              <w:t>The number of points to be assigned to each of the above positions shall be determined considering the following three sub-criteria and relevant percentage weights:</w:t>
            </w:r>
          </w:p>
          <w:p w14:paraId="77E4C273" w14:textId="51064101" w:rsidR="00E10461" w:rsidRPr="006F1F06" w:rsidRDefault="00E10461" w:rsidP="004E3E5D">
            <w:pPr>
              <w:tabs>
                <w:tab w:val="left" w:pos="466"/>
                <w:tab w:val="right" w:pos="7218"/>
              </w:tabs>
              <w:spacing w:before="120" w:after="120"/>
              <w:ind w:left="466"/>
              <w:rPr>
                <w:i/>
                <w:sz w:val="22"/>
                <w:szCs w:val="22"/>
              </w:rPr>
            </w:pPr>
            <w:r w:rsidRPr="006F1F06">
              <w:rPr>
                <w:sz w:val="22"/>
                <w:szCs w:val="22"/>
              </w:rPr>
              <w:t xml:space="preserve">1)  General qualifications (general education, training, and experience): </w:t>
            </w:r>
            <w:r w:rsidR="0036071F">
              <w:rPr>
                <w:sz w:val="22"/>
                <w:szCs w:val="22"/>
              </w:rPr>
              <w:t xml:space="preserve">  </w:t>
            </w:r>
            <w:proofErr w:type="gramStart"/>
            <w:r w:rsidR="0036071F">
              <w:rPr>
                <w:sz w:val="22"/>
                <w:szCs w:val="22"/>
              </w:rPr>
              <w:t xml:space="preserve">   </w:t>
            </w:r>
            <w:r w:rsidRPr="00473F5E">
              <w:rPr>
                <w:b/>
                <w:i/>
                <w:sz w:val="22"/>
                <w:szCs w:val="22"/>
              </w:rPr>
              <w:t>[</w:t>
            </w:r>
            <w:proofErr w:type="gramEnd"/>
            <w:r w:rsidRPr="00473F5E">
              <w:rPr>
                <w:b/>
                <w:i/>
                <w:iCs/>
                <w:sz w:val="22"/>
                <w:szCs w:val="22"/>
              </w:rPr>
              <w:t>20 %</w:t>
            </w:r>
            <w:r w:rsidRPr="00473F5E">
              <w:rPr>
                <w:b/>
                <w:i/>
                <w:sz w:val="22"/>
                <w:szCs w:val="22"/>
              </w:rPr>
              <w:t>]</w:t>
            </w:r>
          </w:p>
          <w:p w14:paraId="1E04B5FB" w14:textId="4780D360" w:rsidR="00E10461" w:rsidRPr="006F1F06" w:rsidRDefault="00E10461" w:rsidP="004E3E5D">
            <w:pPr>
              <w:tabs>
                <w:tab w:val="left" w:pos="466"/>
                <w:tab w:val="right" w:pos="7218"/>
              </w:tabs>
              <w:spacing w:before="120" w:after="120"/>
              <w:ind w:left="466"/>
              <w:rPr>
                <w:i/>
                <w:sz w:val="22"/>
                <w:szCs w:val="22"/>
              </w:rPr>
            </w:pPr>
            <w:r w:rsidRPr="006F1F06">
              <w:rPr>
                <w:sz w:val="22"/>
                <w:szCs w:val="22"/>
              </w:rPr>
              <w:t>2)  Adequacy for the Assignment (relevant education, training, experience in the sector/similar assignments</w:t>
            </w:r>
            <w:proofErr w:type="gramStart"/>
            <w:r w:rsidRPr="006F1F06">
              <w:rPr>
                <w:sz w:val="22"/>
                <w:szCs w:val="22"/>
              </w:rPr>
              <w:t>)</w:t>
            </w:r>
            <w:r w:rsidRPr="006F1F06">
              <w:rPr>
                <w:i/>
                <w:sz w:val="22"/>
                <w:szCs w:val="22"/>
              </w:rPr>
              <w:t xml:space="preserve"> :</w:t>
            </w:r>
            <w:proofErr w:type="gramEnd"/>
            <w:r w:rsidRPr="006F1F06">
              <w:rPr>
                <w:i/>
                <w:sz w:val="22"/>
                <w:szCs w:val="22"/>
              </w:rPr>
              <w:t xml:space="preserve"> </w:t>
            </w:r>
            <w:r w:rsidRPr="006F1F06">
              <w:rPr>
                <w:i/>
                <w:sz w:val="22"/>
                <w:szCs w:val="22"/>
                <w:u w:val="single"/>
              </w:rPr>
              <w:t xml:space="preserve">      </w:t>
            </w:r>
            <w:r w:rsidR="0036071F">
              <w:rPr>
                <w:i/>
                <w:sz w:val="22"/>
                <w:szCs w:val="22"/>
                <w:u w:val="single"/>
              </w:rPr>
              <w:t xml:space="preserve">                                                            </w:t>
            </w:r>
            <w:r w:rsidRPr="006F1F06">
              <w:rPr>
                <w:i/>
                <w:sz w:val="22"/>
                <w:szCs w:val="22"/>
                <w:u w:val="single"/>
              </w:rPr>
              <w:t xml:space="preserve">     </w:t>
            </w:r>
            <w:r w:rsidR="0036071F">
              <w:rPr>
                <w:i/>
                <w:sz w:val="22"/>
                <w:szCs w:val="22"/>
              </w:rPr>
              <w:t xml:space="preserve"> </w:t>
            </w:r>
            <w:r w:rsidR="0036071F" w:rsidRPr="00473F5E">
              <w:rPr>
                <w:b/>
                <w:i/>
                <w:sz w:val="22"/>
                <w:szCs w:val="22"/>
              </w:rPr>
              <w:t>[</w:t>
            </w:r>
            <w:r w:rsidR="0036071F" w:rsidRPr="00473F5E">
              <w:rPr>
                <w:b/>
                <w:i/>
                <w:iCs/>
                <w:sz w:val="22"/>
                <w:szCs w:val="22"/>
              </w:rPr>
              <w:t xml:space="preserve"> 7</w:t>
            </w:r>
            <w:r w:rsidRPr="00473F5E">
              <w:rPr>
                <w:b/>
                <w:i/>
                <w:iCs/>
                <w:sz w:val="22"/>
                <w:szCs w:val="22"/>
              </w:rPr>
              <w:t>0%</w:t>
            </w:r>
            <w:r w:rsidRPr="00473F5E">
              <w:rPr>
                <w:b/>
                <w:i/>
                <w:sz w:val="22"/>
                <w:szCs w:val="22"/>
              </w:rPr>
              <w:t>]</w:t>
            </w:r>
          </w:p>
          <w:p w14:paraId="35C62FEE" w14:textId="10803E69" w:rsidR="00E10461" w:rsidRPr="006F1F06" w:rsidRDefault="00E10461" w:rsidP="0027492E">
            <w:pPr>
              <w:tabs>
                <w:tab w:val="left" w:pos="466"/>
                <w:tab w:val="right" w:pos="7218"/>
              </w:tabs>
              <w:spacing w:before="120" w:after="120"/>
              <w:ind w:left="466"/>
              <w:rPr>
                <w:i/>
                <w:sz w:val="22"/>
                <w:szCs w:val="22"/>
              </w:rPr>
            </w:pPr>
            <w:r w:rsidRPr="006F1F06">
              <w:rPr>
                <w:sz w:val="22"/>
                <w:szCs w:val="22"/>
              </w:rPr>
              <w:t>3)</w:t>
            </w:r>
            <w:r w:rsidRPr="006F1F06">
              <w:rPr>
                <w:sz w:val="22"/>
                <w:szCs w:val="22"/>
              </w:rPr>
              <w:tab/>
            </w:r>
            <w:r w:rsidR="0036071F">
              <w:rPr>
                <w:i/>
                <w:sz w:val="22"/>
                <w:szCs w:val="22"/>
              </w:rPr>
              <w:t xml:space="preserve"> </w:t>
            </w:r>
            <w:r w:rsidRPr="006F1F06">
              <w:rPr>
                <w:sz w:val="22"/>
                <w:szCs w:val="22"/>
              </w:rPr>
              <w:t>Relevant experience in the region (working level fluency in local language(s)/knowledge of local culture or administrative system, government organization, etc</w:t>
            </w:r>
            <w:r w:rsidRPr="00473F5E">
              <w:rPr>
                <w:b/>
                <w:sz w:val="22"/>
                <w:szCs w:val="22"/>
              </w:rPr>
              <w:t>.):</w:t>
            </w:r>
            <w:r w:rsidR="0036071F" w:rsidRPr="00473F5E">
              <w:rPr>
                <w:b/>
                <w:sz w:val="22"/>
                <w:szCs w:val="22"/>
              </w:rPr>
              <w:t xml:space="preserve">    </w:t>
            </w:r>
            <w:proofErr w:type="gramStart"/>
            <w:r w:rsidR="0036071F" w:rsidRPr="00473F5E">
              <w:rPr>
                <w:b/>
                <w:sz w:val="22"/>
                <w:szCs w:val="22"/>
              </w:rPr>
              <w:t xml:space="preserve">   </w:t>
            </w:r>
            <w:r w:rsidR="0036071F" w:rsidRPr="00473F5E">
              <w:rPr>
                <w:b/>
                <w:i/>
                <w:sz w:val="22"/>
                <w:szCs w:val="22"/>
              </w:rPr>
              <w:t>[</w:t>
            </w:r>
            <w:proofErr w:type="gramEnd"/>
            <w:r w:rsidR="0036071F" w:rsidRPr="00473F5E">
              <w:rPr>
                <w:b/>
                <w:i/>
                <w:sz w:val="22"/>
                <w:szCs w:val="22"/>
              </w:rPr>
              <w:t xml:space="preserve"> 1</w:t>
            </w:r>
            <w:r w:rsidR="0036071F" w:rsidRPr="00473F5E">
              <w:rPr>
                <w:b/>
                <w:i/>
                <w:iCs/>
                <w:sz w:val="22"/>
                <w:szCs w:val="22"/>
              </w:rPr>
              <w:t>0 %</w:t>
            </w:r>
            <w:r w:rsidR="0036071F" w:rsidRPr="00473F5E">
              <w:rPr>
                <w:b/>
                <w:i/>
                <w:sz w:val="22"/>
                <w:szCs w:val="22"/>
              </w:rPr>
              <w:t>]</w:t>
            </w:r>
            <w:r w:rsidRPr="006F1F06">
              <w:rPr>
                <w:i/>
                <w:sz w:val="22"/>
                <w:szCs w:val="22"/>
              </w:rPr>
              <w:t xml:space="preserve">                   </w:t>
            </w:r>
            <w:r w:rsidR="0036071F">
              <w:rPr>
                <w:i/>
                <w:sz w:val="22"/>
                <w:szCs w:val="22"/>
              </w:rPr>
              <w:t xml:space="preserve">         </w:t>
            </w:r>
            <w:r w:rsidRPr="0036071F">
              <w:rPr>
                <w:i/>
                <w:sz w:val="22"/>
                <w:szCs w:val="22"/>
              </w:rPr>
              <w:t xml:space="preserve">  </w:t>
            </w:r>
          </w:p>
          <w:p w14:paraId="0F9799BF" w14:textId="24A9108A" w:rsidR="00E10461" w:rsidRPr="000C60C7" w:rsidRDefault="00E10461" w:rsidP="000C60C7">
            <w:pPr>
              <w:tabs>
                <w:tab w:val="right" w:pos="6120"/>
                <w:tab w:val="right" w:pos="7218"/>
              </w:tabs>
              <w:spacing w:before="120" w:after="120"/>
              <w:ind w:left="394"/>
              <w:rPr>
                <w:sz w:val="22"/>
                <w:szCs w:val="22"/>
              </w:rPr>
            </w:pPr>
            <w:r w:rsidRPr="006F1F06">
              <w:rPr>
                <w:i/>
                <w:sz w:val="22"/>
                <w:szCs w:val="22"/>
              </w:rPr>
              <w:tab/>
            </w:r>
            <w:r w:rsidR="0036071F">
              <w:rPr>
                <w:i/>
                <w:sz w:val="22"/>
                <w:szCs w:val="22"/>
              </w:rPr>
              <w:t xml:space="preserve">  </w:t>
            </w:r>
            <w:r w:rsidR="0099695A">
              <w:rPr>
                <w:i/>
                <w:sz w:val="22"/>
                <w:szCs w:val="22"/>
              </w:rPr>
              <w:t xml:space="preserve">    </w:t>
            </w:r>
            <w:r w:rsidR="0036071F">
              <w:rPr>
                <w:i/>
                <w:sz w:val="22"/>
                <w:szCs w:val="22"/>
              </w:rPr>
              <w:t xml:space="preserve">    </w:t>
            </w:r>
            <w:r w:rsidRPr="006F1F06">
              <w:rPr>
                <w:sz w:val="22"/>
                <w:szCs w:val="22"/>
              </w:rPr>
              <w:t>Total weight:</w:t>
            </w:r>
            <w:r w:rsidRPr="006F1F06">
              <w:rPr>
                <w:sz w:val="22"/>
                <w:szCs w:val="22"/>
              </w:rPr>
              <w:tab/>
            </w:r>
            <w:r w:rsidR="0036071F">
              <w:rPr>
                <w:sz w:val="22"/>
                <w:szCs w:val="22"/>
              </w:rPr>
              <w:t xml:space="preserve">    </w:t>
            </w:r>
            <w:r w:rsidRPr="00473F5E">
              <w:rPr>
                <w:b/>
                <w:sz w:val="22"/>
                <w:szCs w:val="22"/>
              </w:rPr>
              <w:t>100%</w:t>
            </w:r>
          </w:p>
          <w:p w14:paraId="45F200AA" w14:textId="77777777" w:rsidR="00E10461" w:rsidRPr="006F1F06" w:rsidRDefault="00E10461" w:rsidP="0027492E">
            <w:pPr>
              <w:tabs>
                <w:tab w:val="left" w:pos="720"/>
                <w:tab w:val="left" w:pos="993"/>
                <w:tab w:val="left" w:pos="6480"/>
              </w:tabs>
              <w:spacing w:before="120" w:after="120" w:line="120" w:lineRule="exact"/>
              <w:ind w:left="-74"/>
              <w:rPr>
                <w:i/>
                <w:sz w:val="22"/>
                <w:szCs w:val="22"/>
              </w:rPr>
            </w:pPr>
          </w:p>
          <w:p w14:paraId="70105026" w14:textId="2993B346" w:rsidR="00E10461" w:rsidRPr="006F1F06" w:rsidRDefault="00E10461" w:rsidP="0027492E">
            <w:pPr>
              <w:tabs>
                <w:tab w:val="right" w:pos="7218"/>
              </w:tabs>
              <w:spacing w:before="120" w:after="120"/>
              <w:ind w:left="466" w:hanging="466"/>
              <w:rPr>
                <w:i/>
                <w:sz w:val="22"/>
                <w:szCs w:val="22"/>
              </w:rPr>
            </w:pPr>
            <w:r w:rsidRPr="006F1F06">
              <w:rPr>
                <w:sz w:val="22"/>
                <w:szCs w:val="22"/>
              </w:rPr>
              <w:t>(v)</w:t>
            </w:r>
            <w:r w:rsidRPr="006F1F06">
              <w:rPr>
                <w:sz w:val="22"/>
                <w:szCs w:val="22"/>
              </w:rPr>
              <w:tab/>
            </w:r>
            <w:r w:rsidRPr="006F1F06">
              <w:rPr>
                <w:b/>
                <w:sz w:val="22"/>
                <w:szCs w:val="22"/>
              </w:rPr>
              <w:t>Participation by nationals among proposed Key Experts</w:t>
            </w:r>
            <w:r w:rsidRPr="006F1F06">
              <w:rPr>
                <w:i/>
                <w:sz w:val="22"/>
                <w:szCs w:val="22"/>
              </w:rPr>
              <w:tab/>
            </w:r>
            <w:r w:rsidR="000C60C7" w:rsidRPr="00473F5E">
              <w:rPr>
                <w:b/>
                <w:i/>
                <w:sz w:val="22"/>
                <w:szCs w:val="22"/>
              </w:rPr>
              <w:t xml:space="preserve"> </w:t>
            </w:r>
            <w:r w:rsidRPr="00473F5E">
              <w:rPr>
                <w:b/>
                <w:i/>
                <w:sz w:val="22"/>
                <w:szCs w:val="22"/>
              </w:rPr>
              <w:t xml:space="preserve">[ </w:t>
            </w:r>
            <w:r w:rsidR="007C3832">
              <w:rPr>
                <w:b/>
                <w:i/>
                <w:sz w:val="22"/>
                <w:szCs w:val="22"/>
              </w:rPr>
              <w:t>5</w:t>
            </w:r>
            <w:r w:rsidRPr="006F1F06">
              <w:rPr>
                <w:i/>
                <w:sz w:val="22"/>
                <w:szCs w:val="22"/>
              </w:rPr>
              <w:t>]</w:t>
            </w:r>
          </w:p>
          <w:p w14:paraId="6BDE1E08" w14:textId="77777777" w:rsidR="00E10461" w:rsidRPr="006F1F06" w:rsidRDefault="00E10461" w:rsidP="0027492E">
            <w:pPr>
              <w:tabs>
                <w:tab w:val="right" w:pos="7218"/>
              </w:tabs>
              <w:spacing w:before="120" w:after="120" w:line="80" w:lineRule="exact"/>
              <w:ind w:left="465"/>
              <w:rPr>
                <w:i/>
                <w:sz w:val="22"/>
                <w:szCs w:val="22"/>
              </w:rPr>
            </w:pPr>
          </w:p>
          <w:p w14:paraId="4332FC43" w14:textId="1F810752" w:rsidR="00E10461" w:rsidRPr="006F1F06" w:rsidRDefault="000C60C7" w:rsidP="00A06733">
            <w:pPr>
              <w:tabs>
                <w:tab w:val="right" w:pos="7200"/>
              </w:tabs>
              <w:spacing w:before="120" w:after="120"/>
              <w:rPr>
                <w:b/>
                <w:i/>
                <w:sz w:val="22"/>
                <w:szCs w:val="22"/>
              </w:rPr>
            </w:pPr>
            <w:r>
              <w:rPr>
                <w:b/>
                <w:sz w:val="22"/>
                <w:szCs w:val="22"/>
              </w:rPr>
              <w:t>Total points for the four</w:t>
            </w:r>
            <w:r w:rsidR="00E10461" w:rsidRPr="006F1F06">
              <w:rPr>
                <w:b/>
                <w:sz w:val="22"/>
                <w:szCs w:val="22"/>
              </w:rPr>
              <w:t xml:space="preserve"> criteria</w:t>
            </w:r>
            <w:r w:rsidR="00E10461" w:rsidRPr="006F1F06">
              <w:rPr>
                <w:b/>
                <w:i/>
                <w:sz w:val="22"/>
                <w:szCs w:val="22"/>
              </w:rPr>
              <w:t>:</w:t>
            </w:r>
            <w:r w:rsidR="00E10461" w:rsidRPr="006F1F06">
              <w:rPr>
                <w:b/>
                <w:i/>
                <w:sz w:val="22"/>
                <w:szCs w:val="22"/>
              </w:rPr>
              <w:tab/>
              <w:t xml:space="preserve">    </w:t>
            </w:r>
            <w:r w:rsidR="00E10461" w:rsidRPr="006F1F06">
              <w:rPr>
                <w:b/>
                <w:sz w:val="22"/>
                <w:szCs w:val="22"/>
              </w:rPr>
              <w:t>100</w:t>
            </w:r>
          </w:p>
          <w:p w14:paraId="16046AC9" w14:textId="77777777" w:rsidR="00E10461" w:rsidRPr="006F1F06" w:rsidRDefault="00E10461" w:rsidP="004E3E5D">
            <w:pPr>
              <w:tabs>
                <w:tab w:val="right" w:pos="7218"/>
              </w:tabs>
              <w:spacing w:before="120" w:after="120" w:line="80" w:lineRule="exact"/>
              <w:rPr>
                <w:sz w:val="22"/>
                <w:szCs w:val="22"/>
              </w:rPr>
            </w:pPr>
          </w:p>
          <w:p w14:paraId="7AA6CEDC" w14:textId="1DF9B25A" w:rsidR="00E10461" w:rsidRPr="000C60C7" w:rsidRDefault="00E10461" w:rsidP="000C60C7">
            <w:pPr>
              <w:tabs>
                <w:tab w:val="right" w:pos="7218"/>
              </w:tabs>
              <w:spacing w:before="120" w:after="120"/>
              <w:ind w:left="466" w:hanging="466"/>
              <w:rPr>
                <w:b/>
                <w:i/>
                <w:sz w:val="22"/>
                <w:szCs w:val="22"/>
              </w:rPr>
            </w:pPr>
            <w:r w:rsidRPr="006F1F06">
              <w:rPr>
                <w:sz w:val="22"/>
                <w:szCs w:val="22"/>
              </w:rPr>
              <w:t xml:space="preserve"> </w:t>
            </w:r>
            <w:r w:rsidRPr="006F1F06">
              <w:rPr>
                <w:b/>
                <w:sz w:val="22"/>
                <w:szCs w:val="22"/>
              </w:rPr>
              <w:t>The minimum technical score (St) required to pass is</w:t>
            </w:r>
            <w:r w:rsidRPr="000C60C7">
              <w:rPr>
                <w:b/>
                <w:i/>
                <w:sz w:val="22"/>
                <w:szCs w:val="22"/>
              </w:rPr>
              <w:t xml:space="preserve">: </w:t>
            </w:r>
            <w:r w:rsidRPr="000C60C7">
              <w:rPr>
                <w:b/>
                <w:i/>
                <w:sz w:val="22"/>
                <w:szCs w:val="22"/>
                <w:u w:val="single"/>
              </w:rPr>
              <w:t xml:space="preserve">        </w:t>
            </w:r>
            <w:r w:rsidRPr="000C60C7">
              <w:rPr>
                <w:b/>
                <w:i/>
                <w:sz w:val="22"/>
                <w:szCs w:val="22"/>
              </w:rPr>
              <w:t xml:space="preserve">  </w:t>
            </w:r>
            <w:r w:rsidR="000C60C7">
              <w:rPr>
                <w:b/>
                <w:i/>
                <w:sz w:val="22"/>
                <w:szCs w:val="22"/>
              </w:rPr>
              <w:t>70</w:t>
            </w:r>
          </w:p>
        </w:tc>
      </w:tr>
      <w:tr w:rsidR="002F6FA0" w:rsidRPr="00CA7887" w14:paraId="776A981A"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rPr>
          <w:trHeight w:val="328"/>
        </w:trPr>
        <w:tc>
          <w:tcPr>
            <w:tcW w:w="1514" w:type="dxa"/>
            <w:tcMar>
              <w:top w:w="85" w:type="dxa"/>
              <w:bottom w:w="142" w:type="dxa"/>
            </w:tcMar>
          </w:tcPr>
          <w:p w14:paraId="101881A3" w14:textId="77777777" w:rsidR="002F6FA0" w:rsidRPr="00CA7887" w:rsidRDefault="002F6FA0" w:rsidP="004E3E5D">
            <w:pPr>
              <w:spacing w:before="120" w:after="120"/>
              <w:rPr>
                <w:b/>
                <w:bCs/>
              </w:rPr>
            </w:pPr>
          </w:p>
        </w:tc>
        <w:tc>
          <w:tcPr>
            <w:tcW w:w="8906" w:type="dxa"/>
            <w:tcMar>
              <w:top w:w="85" w:type="dxa"/>
              <w:bottom w:w="142" w:type="dxa"/>
            </w:tcMar>
          </w:tcPr>
          <w:p w14:paraId="1732155F" w14:textId="77777777" w:rsidR="002F6FA0" w:rsidRPr="00CA7887" w:rsidRDefault="002F6FA0" w:rsidP="004E3E5D">
            <w:pPr>
              <w:pStyle w:val="BodyText"/>
              <w:tabs>
                <w:tab w:val="left" w:pos="826"/>
                <w:tab w:val="left" w:pos="1726"/>
              </w:tabs>
              <w:spacing w:before="120"/>
              <w:jc w:val="center"/>
            </w:pPr>
            <w:r w:rsidRPr="00CA7887">
              <w:rPr>
                <w:b/>
              </w:rPr>
              <w:t xml:space="preserve">Public Opening of Financial Proposals </w:t>
            </w:r>
          </w:p>
        </w:tc>
      </w:tr>
      <w:tr w:rsidR="009E3205" w:rsidRPr="00CA7887" w14:paraId="52357930"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rPr>
          <w:trHeight w:val="328"/>
        </w:trPr>
        <w:tc>
          <w:tcPr>
            <w:tcW w:w="1514" w:type="dxa"/>
            <w:tcMar>
              <w:top w:w="85" w:type="dxa"/>
              <w:bottom w:w="142" w:type="dxa"/>
            </w:tcMar>
          </w:tcPr>
          <w:p w14:paraId="198F88B2" w14:textId="62A2433B" w:rsidR="009E3205" w:rsidRPr="00CA7887" w:rsidRDefault="009E3205" w:rsidP="004E3E5D">
            <w:pPr>
              <w:spacing w:before="120" w:after="120"/>
              <w:rPr>
                <w:b/>
                <w:bCs/>
              </w:rPr>
            </w:pPr>
            <w:r>
              <w:rPr>
                <w:b/>
                <w:bCs/>
              </w:rPr>
              <w:t>23.1</w:t>
            </w:r>
          </w:p>
        </w:tc>
        <w:tc>
          <w:tcPr>
            <w:tcW w:w="8906" w:type="dxa"/>
            <w:tcMar>
              <w:top w:w="85" w:type="dxa"/>
              <w:bottom w:w="142" w:type="dxa"/>
            </w:tcMar>
          </w:tcPr>
          <w:p w14:paraId="327BCB5D" w14:textId="55E3D153" w:rsidR="009E3205" w:rsidRPr="00CB4D1A" w:rsidRDefault="009E3205" w:rsidP="009E3205">
            <w:pPr>
              <w:pStyle w:val="BodyText"/>
              <w:tabs>
                <w:tab w:val="left" w:pos="826"/>
                <w:tab w:val="left" w:pos="1726"/>
              </w:tabs>
              <w:spacing w:before="120"/>
              <w:jc w:val="left"/>
            </w:pPr>
            <w:r w:rsidRPr="009E3205">
              <w:t>An online option of the ope</w:t>
            </w:r>
            <w:r w:rsidR="00C21CA4">
              <w:t>ning of the Financial Proposals</w:t>
            </w:r>
            <w:r w:rsidRPr="009E3205">
              <w:t>:</w:t>
            </w:r>
            <w:r w:rsidR="00C21CA4">
              <w:t xml:space="preserve"> </w:t>
            </w:r>
            <w:r w:rsidRPr="009E3205">
              <w:t xml:space="preserve">Yes ___or </w:t>
            </w:r>
            <w:proofErr w:type="spellStart"/>
            <w:proofErr w:type="gramStart"/>
            <w:r w:rsidRPr="009E3205">
              <w:t>No</w:t>
            </w:r>
            <w:proofErr w:type="gramEnd"/>
            <w:r w:rsidRPr="009E3205">
              <w:t>__</w:t>
            </w:r>
            <w:r w:rsidR="00CB4D1A">
              <w:t>X</w:t>
            </w:r>
            <w:proofErr w:type="spellEnd"/>
            <w:r w:rsidRPr="009E3205">
              <w:t>_____.</w:t>
            </w:r>
          </w:p>
        </w:tc>
      </w:tr>
      <w:tr w:rsidR="00E10461" w:rsidRPr="00CA7887" w14:paraId="38C0CE32"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4F5A1F4C" w14:textId="77777777" w:rsidR="00E10461" w:rsidRPr="00CA7887" w:rsidRDefault="00E10461" w:rsidP="0027492E">
            <w:pPr>
              <w:spacing w:before="120" w:after="120"/>
              <w:rPr>
                <w:b/>
                <w:bCs/>
              </w:rPr>
            </w:pPr>
            <w:r w:rsidRPr="00CA7887">
              <w:rPr>
                <w:b/>
                <w:bCs/>
              </w:rPr>
              <w:t>23.</w:t>
            </w:r>
            <w:r w:rsidR="00A835B4" w:rsidRPr="00CA7887">
              <w:rPr>
                <w:b/>
                <w:bCs/>
              </w:rPr>
              <w:t>4</w:t>
            </w:r>
          </w:p>
        </w:tc>
        <w:tc>
          <w:tcPr>
            <w:tcW w:w="8906" w:type="dxa"/>
            <w:tcMar>
              <w:top w:w="85" w:type="dxa"/>
              <w:bottom w:w="142" w:type="dxa"/>
            </w:tcMar>
          </w:tcPr>
          <w:p w14:paraId="02635BAE" w14:textId="23209A81" w:rsidR="00E10461" w:rsidRPr="00CB4D1A" w:rsidRDefault="00E10461" w:rsidP="00F23FD5">
            <w:pPr>
              <w:pStyle w:val="BankNormal"/>
              <w:tabs>
                <w:tab w:val="right" w:pos="7218"/>
              </w:tabs>
              <w:spacing w:before="120" w:after="120"/>
            </w:pPr>
            <w:r w:rsidRPr="00CA7887">
              <w:rPr>
                <w:b/>
              </w:rPr>
              <w:t xml:space="preserve">An online option of the opening of the Financial Proposals is offered: </w:t>
            </w:r>
            <w:r w:rsidRPr="00CA7887">
              <w:t xml:space="preserve">Yes ____or </w:t>
            </w:r>
            <w:proofErr w:type="spellStart"/>
            <w:proofErr w:type="gramStart"/>
            <w:r w:rsidRPr="00CA7887">
              <w:t>No</w:t>
            </w:r>
            <w:proofErr w:type="gramEnd"/>
            <w:r w:rsidRPr="00CA7887">
              <w:t>__</w:t>
            </w:r>
            <w:r w:rsidR="00CB4D1A">
              <w:t>X</w:t>
            </w:r>
            <w:proofErr w:type="spellEnd"/>
            <w:r w:rsidRPr="00CA7887">
              <w:t>______.</w:t>
            </w:r>
          </w:p>
        </w:tc>
      </w:tr>
      <w:tr w:rsidR="00A95BE8" w:rsidRPr="00CA7887" w14:paraId="1F01148D"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57B31F8B" w14:textId="77777777" w:rsidR="00A95BE8" w:rsidRPr="00CA7887" w:rsidRDefault="00A95BE8" w:rsidP="0027492E">
            <w:pPr>
              <w:spacing w:before="120" w:after="120"/>
              <w:rPr>
                <w:b/>
                <w:bCs/>
              </w:rPr>
            </w:pPr>
            <w:r w:rsidRPr="00CA7887">
              <w:rPr>
                <w:b/>
              </w:rPr>
              <w:lastRenderedPageBreak/>
              <w:t>23.5</w:t>
            </w:r>
          </w:p>
        </w:tc>
        <w:tc>
          <w:tcPr>
            <w:tcW w:w="8906" w:type="dxa"/>
            <w:tcMar>
              <w:top w:w="85" w:type="dxa"/>
              <w:bottom w:w="142" w:type="dxa"/>
            </w:tcMar>
          </w:tcPr>
          <w:p w14:paraId="0DCDFE00" w14:textId="77777777" w:rsidR="00A95BE8" w:rsidRPr="00CA7887" w:rsidRDefault="00A95BE8" w:rsidP="009B431F">
            <w:pPr>
              <w:spacing w:before="120" w:after="120"/>
              <w:jc w:val="both"/>
            </w:pPr>
            <w:r w:rsidRPr="00CA7887">
              <w:t>Following the completion of the evaluation of the Technical Proposals, the Client will notify all Consultants of the location, date and time of the public opening of Financial Proposals.</w:t>
            </w:r>
          </w:p>
          <w:p w14:paraId="32960C0F" w14:textId="01C2B6AD" w:rsidR="00A95BE8" w:rsidRPr="00CA7887" w:rsidRDefault="00A95BE8" w:rsidP="009B431F">
            <w:pPr>
              <w:spacing w:before="120" w:after="120" w:line="259" w:lineRule="auto"/>
              <w:ind w:left="10" w:hanging="10"/>
              <w:jc w:val="both"/>
            </w:pPr>
            <w:r w:rsidRPr="00CA7887">
              <w:t xml:space="preserve">Any interested party who wishes to attend this public opening should contact </w:t>
            </w:r>
            <w:proofErr w:type="spellStart"/>
            <w:r w:rsidR="00F23FD5">
              <w:t>Ato</w:t>
            </w:r>
            <w:proofErr w:type="spellEnd"/>
            <w:r w:rsidR="00F23FD5">
              <w:t xml:space="preserve"> Kinf</w:t>
            </w:r>
            <w:r w:rsidR="00D96D67">
              <w:t>e</w:t>
            </w:r>
            <w:r w:rsidR="00F23FD5">
              <w:t xml:space="preserve"> </w:t>
            </w:r>
            <w:proofErr w:type="spellStart"/>
            <w:r w:rsidR="00F23FD5">
              <w:t>Bekabil</w:t>
            </w:r>
            <w:proofErr w:type="spellEnd"/>
            <w:r w:rsidR="00F23FD5">
              <w:t>, E-Mail- kinfumz@yahoo.com,</w:t>
            </w:r>
            <w:r w:rsidRPr="00CA7887">
              <w:t xml:space="preserve"> and request to be notified of the location, date and time of the public opening of Financial Proposals. The request should be made before the deadline for submission of Proposals, stated above.</w:t>
            </w:r>
          </w:p>
          <w:p w14:paraId="41596EEB" w14:textId="77777777" w:rsidR="00A95BE8" w:rsidRPr="00CA7887" w:rsidRDefault="00A95BE8" w:rsidP="009B431F">
            <w:pPr>
              <w:pStyle w:val="BankNormal"/>
              <w:tabs>
                <w:tab w:val="right" w:pos="7218"/>
              </w:tabs>
              <w:spacing w:before="120" w:after="120"/>
              <w:jc w:val="both"/>
              <w:rPr>
                <w:b/>
              </w:rPr>
            </w:pPr>
            <w:r w:rsidRPr="00CA7887">
              <w:rPr>
                <w:spacing w:val="-4"/>
              </w:rPr>
              <w:t xml:space="preserve">Alternatively, a notice of the public opening of Financial Proposals may be published on the </w:t>
            </w:r>
            <w:r w:rsidR="00246B74" w:rsidRPr="00CA7887">
              <w:rPr>
                <w:spacing w:val="-4"/>
              </w:rPr>
              <w:t>Client</w:t>
            </w:r>
            <w:r w:rsidRPr="00CA7887">
              <w:rPr>
                <w:spacing w:val="-4"/>
              </w:rPr>
              <w:t>’s website, if available.</w:t>
            </w:r>
          </w:p>
        </w:tc>
      </w:tr>
      <w:tr w:rsidR="00E10461" w:rsidRPr="00CA7887" w14:paraId="036653C0"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077E1D46" w14:textId="77777777" w:rsidR="00E10461" w:rsidRPr="00CA7887" w:rsidRDefault="00E10461" w:rsidP="0027492E">
            <w:pPr>
              <w:spacing w:before="120" w:after="120"/>
              <w:rPr>
                <w:b/>
                <w:bCs/>
              </w:rPr>
            </w:pPr>
            <w:r w:rsidRPr="00CA7887">
              <w:rPr>
                <w:b/>
                <w:bCs/>
              </w:rPr>
              <w:t xml:space="preserve">25.1 </w:t>
            </w:r>
          </w:p>
        </w:tc>
        <w:tc>
          <w:tcPr>
            <w:tcW w:w="8906" w:type="dxa"/>
            <w:tcMar>
              <w:top w:w="85" w:type="dxa"/>
              <w:bottom w:w="142" w:type="dxa"/>
            </w:tcMar>
          </w:tcPr>
          <w:p w14:paraId="0C35B4D0" w14:textId="77777777" w:rsidR="00E10461" w:rsidRPr="00CA7887" w:rsidRDefault="00E10461" w:rsidP="0027492E">
            <w:pPr>
              <w:pStyle w:val="BodyText"/>
              <w:suppressAutoHyphens w:val="0"/>
              <w:spacing w:before="120"/>
              <w:rPr>
                <w:szCs w:val="24"/>
              </w:rPr>
            </w:pPr>
            <w:r w:rsidRPr="00CA7887">
              <w:rPr>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E10461" w:rsidRPr="00CA7887" w14:paraId="31AB6514"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07A7AB78" w14:textId="77777777" w:rsidR="00E10461" w:rsidRPr="00CA7887" w:rsidRDefault="00E10461" w:rsidP="0027492E">
            <w:pPr>
              <w:spacing w:before="120" w:after="120"/>
              <w:rPr>
                <w:b/>
                <w:bCs/>
              </w:rPr>
            </w:pPr>
            <w:r w:rsidRPr="00CA7887">
              <w:rPr>
                <w:b/>
                <w:bCs/>
              </w:rPr>
              <w:t>26.1</w:t>
            </w:r>
          </w:p>
          <w:p w14:paraId="4669CF58" w14:textId="77777777" w:rsidR="00E10461" w:rsidRPr="00CA7887" w:rsidRDefault="00E10461" w:rsidP="0027492E">
            <w:pPr>
              <w:pStyle w:val="BankNormal"/>
              <w:tabs>
                <w:tab w:val="right" w:pos="7218"/>
              </w:tabs>
              <w:spacing w:before="120" w:after="120"/>
              <w:rPr>
                <w:b/>
                <w:bCs/>
                <w:sz w:val="20"/>
              </w:rPr>
            </w:pPr>
          </w:p>
        </w:tc>
        <w:tc>
          <w:tcPr>
            <w:tcW w:w="8906" w:type="dxa"/>
            <w:tcMar>
              <w:top w:w="85" w:type="dxa"/>
              <w:bottom w:w="142" w:type="dxa"/>
            </w:tcMar>
          </w:tcPr>
          <w:p w14:paraId="64443803" w14:textId="3D52D1EB" w:rsidR="00E10461" w:rsidRPr="00CA7887" w:rsidRDefault="00E10461" w:rsidP="004E3E5D">
            <w:pPr>
              <w:pStyle w:val="BankNormal"/>
              <w:tabs>
                <w:tab w:val="right" w:pos="7218"/>
              </w:tabs>
              <w:spacing w:before="120" w:after="120"/>
            </w:pPr>
            <w:r w:rsidRPr="00CA7887">
              <w:rPr>
                <w:b/>
              </w:rPr>
              <w:t>The single currency for the conversion of all prices expressed in various currencies into a single one is</w:t>
            </w:r>
            <w:r w:rsidR="00F23FD5">
              <w:t xml:space="preserve">: </w:t>
            </w:r>
            <w:r w:rsidR="00F23FD5" w:rsidRPr="00F23FD5">
              <w:rPr>
                <w:b/>
                <w:i/>
                <w:u w:val="single"/>
              </w:rPr>
              <w:t>Ethiopia Birr</w:t>
            </w:r>
          </w:p>
          <w:p w14:paraId="2825AB26" w14:textId="59144A85" w:rsidR="00E10461" w:rsidRPr="00CA7887" w:rsidRDefault="00E10461" w:rsidP="004E3E5D">
            <w:pPr>
              <w:pStyle w:val="BankNormal"/>
              <w:tabs>
                <w:tab w:val="right" w:pos="7218"/>
              </w:tabs>
              <w:spacing w:before="120" w:after="120"/>
            </w:pPr>
            <w:r w:rsidRPr="00CA7887">
              <w:rPr>
                <w:b/>
              </w:rPr>
              <w:t>The official source of the selling (exchange) rate is</w:t>
            </w:r>
            <w:r w:rsidRPr="00CA7887">
              <w:t xml:space="preserve">: </w:t>
            </w:r>
            <w:r w:rsidR="00F23FD5" w:rsidRPr="00F23FD5">
              <w:rPr>
                <w:b/>
                <w:i/>
                <w:u w:val="single"/>
              </w:rPr>
              <w:t>Commercial Bank of Ethiopia</w:t>
            </w:r>
          </w:p>
          <w:p w14:paraId="1A8D16AB" w14:textId="4E62B11D" w:rsidR="00E10461" w:rsidRPr="0076559B" w:rsidRDefault="00E10461" w:rsidP="0027492E">
            <w:pPr>
              <w:pStyle w:val="BankNormal"/>
              <w:tabs>
                <w:tab w:val="left" w:pos="6226"/>
                <w:tab w:val="right" w:pos="7218"/>
              </w:tabs>
              <w:spacing w:before="120" w:after="120"/>
              <w:rPr>
                <w:b/>
                <w:u w:val="single"/>
              </w:rPr>
            </w:pPr>
            <w:r w:rsidRPr="00CA7887">
              <w:rPr>
                <w:b/>
              </w:rPr>
              <w:t xml:space="preserve">The date of the exchange rate is: </w:t>
            </w:r>
            <w:r w:rsidR="00F23FD5">
              <w:rPr>
                <w:u w:val="single"/>
              </w:rPr>
              <w:t xml:space="preserve"> </w:t>
            </w:r>
            <w:r w:rsidR="0076559B" w:rsidRPr="0076559B">
              <w:rPr>
                <w:b/>
                <w:i/>
                <w:u w:val="single"/>
              </w:rPr>
              <w:t>F</w:t>
            </w:r>
            <w:r w:rsidR="00F23FD5" w:rsidRPr="0076559B">
              <w:rPr>
                <w:b/>
                <w:i/>
                <w:u w:val="single"/>
              </w:rPr>
              <w:t>inancial proposal opening date</w:t>
            </w:r>
          </w:p>
        </w:tc>
      </w:tr>
      <w:tr w:rsidR="00E10461" w:rsidRPr="00CA7887" w14:paraId="01934637" w14:textId="77777777" w:rsidTr="009244E8">
        <w:tblPrEx>
          <w:tblBorders>
            <w:left w:val="single" w:sz="4" w:space="0" w:color="auto"/>
            <w:bottom w:val="single" w:sz="4" w:space="0" w:color="auto"/>
            <w:right w:val="single" w:sz="4" w:space="0" w:color="auto"/>
            <w:insideH w:val="single" w:sz="4" w:space="0" w:color="auto"/>
          </w:tblBorders>
          <w:tblCellMar>
            <w:right w:w="142" w:type="dxa"/>
          </w:tblCellMar>
        </w:tblPrEx>
        <w:tc>
          <w:tcPr>
            <w:tcW w:w="1514" w:type="dxa"/>
            <w:tcMar>
              <w:top w:w="85" w:type="dxa"/>
              <w:bottom w:w="142" w:type="dxa"/>
            </w:tcMar>
          </w:tcPr>
          <w:p w14:paraId="17518AA2" w14:textId="77777777" w:rsidR="00E10461" w:rsidRPr="00CA7887" w:rsidRDefault="00E10461" w:rsidP="0027492E">
            <w:pPr>
              <w:spacing w:before="120" w:after="120"/>
              <w:rPr>
                <w:b/>
                <w:bCs/>
              </w:rPr>
            </w:pPr>
            <w:r w:rsidRPr="00CA7887">
              <w:rPr>
                <w:b/>
                <w:bCs/>
              </w:rPr>
              <w:t xml:space="preserve">27.1 </w:t>
            </w:r>
          </w:p>
          <w:p w14:paraId="2E401E94" w14:textId="77777777" w:rsidR="00E10461" w:rsidRPr="00CA7887" w:rsidRDefault="00E10461" w:rsidP="0027492E">
            <w:pPr>
              <w:spacing w:before="120" w:after="120"/>
              <w:rPr>
                <w:b/>
                <w:bCs/>
              </w:rPr>
            </w:pPr>
            <w:r w:rsidRPr="00CA7887">
              <w:rPr>
                <w:b/>
                <w:bCs/>
              </w:rPr>
              <w:t>(QCBS only)</w:t>
            </w:r>
          </w:p>
          <w:p w14:paraId="6CE1D04E" w14:textId="77777777" w:rsidR="00E10461" w:rsidRPr="00CA7887" w:rsidRDefault="00E10461" w:rsidP="0027492E">
            <w:pPr>
              <w:pStyle w:val="BankNormal"/>
              <w:tabs>
                <w:tab w:val="right" w:pos="7218"/>
              </w:tabs>
              <w:spacing w:before="120" w:after="120"/>
            </w:pPr>
          </w:p>
        </w:tc>
        <w:tc>
          <w:tcPr>
            <w:tcW w:w="8906" w:type="dxa"/>
            <w:tcMar>
              <w:top w:w="85" w:type="dxa"/>
              <w:bottom w:w="142" w:type="dxa"/>
            </w:tcMar>
          </w:tcPr>
          <w:p w14:paraId="2E01378C" w14:textId="77777777" w:rsidR="00E10461" w:rsidRPr="00CA7887" w:rsidRDefault="00E10461" w:rsidP="0027492E">
            <w:pPr>
              <w:pStyle w:val="BankNormal"/>
              <w:tabs>
                <w:tab w:val="right" w:pos="7218"/>
              </w:tabs>
              <w:spacing w:before="120" w:after="120"/>
              <w:rPr>
                <w:b/>
              </w:rPr>
            </w:pPr>
            <w:r w:rsidRPr="00CA7887">
              <w:rPr>
                <w:b/>
              </w:rPr>
              <w:t>The lowest evaluated Financial Proposal (Fm) is given the maximum financial score (Sf) of 100.</w:t>
            </w:r>
          </w:p>
          <w:p w14:paraId="7FBCCF65" w14:textId="77777777" w:rsidR="00E10461" w:rsidRPr="00CA7887" w:rsidRDefault="00E10461" w:rsidP="0027492E">
            <w:pPr>
              <w:pStyle w:val="BankNormal"/>
              <w:tabs>
                <w:tab w:val="right" w:pos="7218"/>
              </w:tabs>
              <w:spacing w:before="120" w:after="120"/>
              <w:rPr>
                <w:b/>
              </w:rPr>
            </w:pPr>
            <w:r w:rsidRPr="00CA7887">
              <w:rPr>
                <w:b/>
              </w:rPr>
              <w:t>The formula for determining the financial scores (Sf) of all other Proposals is calculated as following:</w:t>
            </w:r>
          </w:p>
          <w:p w14:paraId="096D5838" w14:textId="77777777" w:rsidR="00E10461" w:rsidRPr="00CA7887" w:rsidRDefault="00E10461" w:rsidP="0027492E">
            <w:pPr>
              <w:pStyle w:val="BankNormal"/>
              <w:tabs>
                <w:tab w:val="right" w:pos="7218"/>
              </w:tabs>
              <w:spacing w:before="120" w:after="120"/>
              <w:rPr>
                <w:iCs/>
              </w:rPr>
            </w:pPr>
            <w:r w:rsidRPr="00CA7887">
              <w:rPr>
                <w:iCs/>
              </w:rPr>
              <w:t>Sf = 100 x Fm/ F, in which “Sf” is the financial score, “Fm” is the lowest price, and “F” the price of the proposal under consideration.</w:t>
            </w:r>
          </w:p>
          <w:p w14:paraId="5E7EA106" w14:textId="77777777" w:rsidR="00E10461" w:rsidRPr="00CA7887" w:rsidRDefault="00E10461" w:rsidP="0027492E">
            <w:pPr>
              <w:pStyle w:val="BankNormal"/>
              <w:tabs>
                <w:tab w:val="right" w:pos="7218"/>
              </w:tabs>
              <w:spacing w:before="120" w:after="120"/>
            </w:pPr>
            <w:r w:rsidRPr="00CA7887">
              <w:rPr>
                <w:b/>
              </w:rPr>
              <w:t>The weights given to the Technical (T) and Financial (P) Proposals are</w:t>
            </w:r>
            <w:r w:rsidRPr="00CA7887">
              <w:t>:</w:t>
            </w:r>
          </w:p>
          <w:p w14:paraId="4B594680" w14:textId="763BB846" w:rsidR="00E10461" w:rsidRPr="00CA7887" w:rsidRDefault="00E10461" w:rsidP="00473F5E">
            <w:pPr>
              <w:pStyle w:val="BankNormal"/>
              <w:tabs>
                <w:tab w:val="left" w:pos="1186"/>
                <w:tab w:val="right" w:pos="7218"/>
              </w:tabs>
              <w:spacing w:before="120" w:after="120"/>
            </w:pPr>
            <w:r w:rsidRPr="00CA7887">
              <w:rPr>
                <w:b/>
              </w:rPr>
              <w:t>T</w:t>
            </w:r>
            <w:r w:rsidRPr="00CA7887">
              <w:t xml:space="preserve"> </w:t>
            </w:r>
            <w:proofErr w:type="gramStart"/>
            <w:r w:rsidRPr="00CA7887">
              <w:t xml:space="preserve">= </w:t>
            </w:r>
            <w:r w:rsidR="00473F5E">
              <w:rPr>
                <w:u w:val="single"/>
              </w:rPr>
              <w:t xml:space="preserve"> </w:t>
            </w:r>
            <w:r w:rsidR="0099695A">
              <w:rPr>
                <w:b/>
                <w:u w:val="single"/>
              </w:rPr>
              <w:t>8</w:t>
            </w:r>
            <w:r w:rsidR="00473F5E" w:rsidRPr="00473F5E">
              <w:rPr>
                <w:b/>
                <w:u w:val="single"/>
              </w:rPr>
              <w:t>0</w:t>
            </w:r>
            <w:proofErr w:type="gramEnd"/>
            <w:r w:rsidR="00473F5E" w:rsidRPr="00473F5E">
              <w:rPr>
                <w:b/>
                <w:u w:val="single"/>
              </w:rPr>
              <w:t>%</w:t>
            </w:r>
            <w:r w:rsidRPr="00473F5E">
              <w:rPr>
                <w:b/>
                <w:u w:val="single"/>
              </w:rPr>
              <w:t>,</w:t>
            </w:r>
            <w:r w:rsidRPr="00CA7887">
              <w:t xml:space="preserve"> </w:t>
            </w:r>
            <w:r w:rsidR="00473F5E">
              <w:t xml:space="preserve"> </w:t>
            </w:r>
            <w:r w:rsidRPr="00CA7887">
              <w:t>a</w:t>
            </w:r>
            <w:r w:rsidR="00473F5E">
              <w:t xml:space="preserve">nd </w:t>
            </w:r>
            <w:r w:rsidRPr="00CA7887">
              <w:rPr>
                <w:b/>
              </w:rPr>
              <w:t>P</w:t>
            </w:r>
            <w:r w:rsidR="00473F5E">
              <w:t xml:space="preserve"> = </w:t>
            </w:r>
            <w:r w:rsidR="0099695A">
              <w:rPr>
                <w:b/>
                <w:u w:val="single"/>
              </w:rPr>
              <w:t>2</w:t>
            </w:r>
            <w:r w:rsidR="00473F5E" w:rsidRPr="00473F5E">
              <w:rPr>
                <w:b/>
                <w:u w:val="single"/>
              </w:rPr>
              <w:t>0%</w:t>
            </w:r>
          </w:p>
          <w:p w14:paraId="3AF26ED9" w14:textId="77777777" w:rsidR="00E10461" w:rsidRPr="00CA7887" w:rsidRDefault="00E10461" w:rsidP="0027492E">
            <w:pPr>
              <w:pStyle w:val="BankNormal"/>
              <w:tabs>
                <w:tab w:val="right" w:pos="7218"/>
              </w:tabs>
              <w:spacing w:before="120" w:after="120"/>
              <w:jc w:val="both"/>
            </w:pPr>
            <w:r w:rsidRPr="00CA7887">
              <w:t>Proposals are ranked according to their combined technical (St) and financial (Sf) scores using the weights (T = the weight given to the Technical Proposal; P = the weight given to the Financial Proposal; T + P = 1) as following:  S = St x T% + Sf x P%.</w:t>
            </w:r>
          </w:p>
        </w:tc>
      </w:tr>
      <w:tr w:rsidR="00E10461" w:rsidRPr="00CA7887" w14:paraId="556FD753" w14:textId="77777777" w:rsidTr="009244E8">
        <w:tblPrEx>
          <w:tblBorders>
            <w:top w:val="single" w:sz="6" w:space="0" w:color="auto"/>
          </w:tblBorders>
          <w:tblCellMar>
            <w:right w:w="113" w:type="dxa"/>
          </w:tblCellMar>
        </w:tblPrEx>
        <w:tc>
          <w:tcPr>
            <w:tcW w:w="1514" w:type="dxa"/>
            <w:tcMar>
              <w:top w:w="85" w:type="dxa"/>
              <w:bottom w:w="142" w:type="dxa"/>
            </w:tcMar>
          </w:tcPr>
          <w:p w14:paraId="09F9551F" w14:textId="77777777" w:rsidR="00E10461" w:rsidRPr="00CA7887" w:rsidRDefault="00E10461" w:rsidP="0027492E">
            <w:pPr>
              <w:spacing w:before="120" w:after="120"/>
              <w:rPr>
                <w:b/>
                <w:bCs/>
              </w:rPr>
            </w:pPr>
          </w:p>
        </w:tc>
        <w:tc>
          <w:tcPr>
            <w:tcW w:w="8906" w:type="dxa"/>
            <w:tcMar>
              <w:top w:w="85" w:type="dxa"/>
              <w:bottom w:w="142" w:type="dxa"/>
            </w:tcMar>
          </w:tcPr>
          <w:p w14:paraId="3D432F06" w14:textId="77777777" w:rsidR="00E10461" w:rsidRPr="00CA7887" w:rsidRDefault="00E10461" w:rsidP="004E3E5D">
            <w:pPr>
              <w:pStyle w:val="BodyText"/>
              <w:tabs>
                <w:tab w:val="left" w:pos="826"/>
                <w:tab w:val="left" w:pos="1726"/>
              </w:tabs>
              <w:spacing w:before="120"/>
              <w:jc w:val="center"/>
              <w:rPr>
                <w:b/>
              </w:rPr>
            </w:pPr>
            <w:r w:rsidRPr="00CA7887">
              <w:rPr>
                <w:b/>
                <w:sz w:val="32"/>
                <w:szCs w:val="32"/>
              </w:rPr>
              <w:t>D. Negotiations and Award</w:t>
            </w:r>
          </w:p>
        </w:tc>
      </w:tr>
      <w:tr w:rsidR="00E10461" w:rsidRPr="00CA7887" w14:paraId="0D886F71" w14:textId="77777777" w:rsidTr="009244E8">
        <w:tblPrEx>
          <w:tblBorders>
            <w:top w:val="single" w:sz="6" w:space="0" w:color="auto"/>
          </w:tblBorders>
          <w:tblCellMar>
            <w:right w:w="113" w:type="dxa"/>
          </w:tblCellMar>
        </w:tblPrEx>
        <w:tc>
          <w:tcPr>
            <w:tcW w:w="1514" w:type="dxa"/>
            <w:tcMar>
              <w:top w:w="85" w:type="dxa"/>
              <w:bottom w:w="142" w:type="dxa"/>
            </w:tcMar>
          </w:tcPr>
          <w:p w14:paraId="3EA48117" w14:textId="77777777" w:rsidR="00E10461" w:rsidRPr="00CA7887" w:rsidRDefault="00E10461" w:rsidP="0027492E">
            <w:pPr>
              <w:spacing w:before="120" w:after="120"/>
              <w:rPr>
                <w:b/>
                <w:bCs/>
              </w:rPr>
            </w:pPr>
            <w:r w:rsidRPr="00CA7887">
              <w:rPr>
                <w:b/>
                <w:bCs/>
              </w:rPr>
              <w:lastRenderedPageBreak/>
              <w:t>28.1</w:t>
            </w:r>
          </w:p>
        </w:tc>
        <w:tc>
          <w:tcPr>
            <w:tcW w:w="8906" w:type="dxa"/>
            <w:tcMar>
              <w:top w:w="85" w:type="dxa"/>
              <w:bottom w:w="142" w:type="dxa"/>
            </w:tcMar>
          </w:tcPr>
          <w:p w14:paraId="47F92573" w14:textId="77777777" w:rsidR="00E10461" w:rsidRPr="00CA7887" w:rsidRDefault="00E10461" w:rsidP="0027492E">
            <w:pPr>
              <w:pStyle w:val="BankNormal"/>
              <w:tabs>
                <w:tab w:val="right" w:pos="7218"/>
              </w:tabs>
              <w:spacing w:before="120" w:after="120"/>
              <w:rPr>
                <w:b/>
              </w:rPr>
            </w:pPr>
            <w:r w:rsidRPr="00CA7887">
              <w:rPr>
                <w:b/>
              </w:rPr>
              <w:t xml:space="preserve">Expected date and address for contract negotiations: </w:t>
            </w:r>
          </w:p>
          <w:p w14:paraId="3C1E7B4E" w14:textId="259F547F" w:rsidR="00E10461" w:rsidRPr="00CA7887" w:rsidRDefault="00D96D67" w:rsidP="0027492E">
            <w:pPr>
              <w:pStyle w:val="BankNormal"/>
              <w:tabs>
                <w:tab w:val="right" w:pos="7218"/>
              </w:tabs>
              <w:spacing w:before="120" w:after="120"/>
              <w:rPr>
                <w:i/>
                <w:sz w:val="20"/>
              </w:rPr>
            </w:pPr>
            <w:r w:rsidRPr="00CA7887">
              <w:rPr>
                <w:b/>
              </w:rPr>
              <w:t>Date</w:t>
            </w:r>
            <w:r>
              <w:rPr>
                <w:b/>
              </w:rPr>
              <w:t>: -</w:t>
            </w:r>
            <w:r w:rsidR="003C5639">
              <w:rPr>
                <w:b/>
              </w:rPr>
              <w:t xml:space="preserve"> </w:t>
            </w:r>
            <w:r w:rsidR="003158BA">
              <w:rPr>
                <w:b/>
              </w:rPr>
              <w:t>February</w:t>
            </w:r>
            <w:r w:rsidR="003C5639">
              <w:rPr>
                <w:b/>
              </w:rPr>
              <w:t xml:space="preserve"> </w:t>
            </w:r>
            <w:r w:rsidR="003158BA">
              <w:rPr>
                <w:b/>
              </w:rPr>
              <w:t>23</w:t>
            </w:r>
            <w:r w:rsidR="00862ED5">
              <w:rPr>
                <w:b/>
              </w:rPr>
              <w:t>, 202</w:t>
            </w:r>
            <w:r w:rsidR="003158BA">
              <w:rPr>
                <w:b/>
              </w:rPr>
              <w:t>4</w:t>
            </w:r>
            <w:r w:rsidR="00E10461" w:rsidRPr="009B431F">
              <w:t xml:space="preserve"> </w:t>
            </w:r>
          </w:p>
          <w:p w14:paraId="786D2098" w14:textId="2DFB8A0D" w:rsidR="00E10461" w:rsidRPr="00CA7887" w:rsidRDefault="00E10461" w:rsidP="00C21CA4">
            <w:pPr>
              <w:pStyle w:val="BankNormal"/>
              <w:tabs>
                <w:tab w:val="right" w:pos="7218"/>
              </w:tabs>
              <w:spacing w:before="120" w:after="120"/>
              <w:rPr>
                <w:szCs w:val="24"/>
                <w:lang w:eastAsia="it-IT"/>
              </w:rPr>
            </w:pPr>
            <w:r w:rsidRPr="00CA7887">
              <w:rPr>
                <w:b/>
                <w:szCs w:val="24"/>
              </w:rPr>
              <w:t>Address:</w:t>
            </w:r>
            <w:r w:rsidRPr="00CA7887">
              <w:rPr>
                <w:sz w:val="20"/>
              </w:rPr>
              <w:t xml:space="preserve"> </w:t>
            </w:r>
            <w:r w:rsidR="00C21CA4" w:rsidRPr="00C21CA4">
              <w:rPr>
                <w:b/>
                <w:szCs w:val="24"/>
              </w:rPr>
              <w:t xml:space="preserve">Ministry of Agriculture, </w:t>
            </w:r>
            <w:r w:rsidR="00C21CA4">
              <w:rPr>
                <w:b/>
                <w:szCs w:val="24"/>
              </w:rPr>
              <w:t xml:space="preserve">RLLP office </w:t>
            </w:r>
            <w:r w:rsidR="00C21CA4" w:rsidRPr="00C21CA4">
              <w:rPr>
                <w:b/>
                <w:szCs w:val="24"/>
              </w:rPr>
              <w:t xml:space="preserve">Block B, </w:t>
            </w:r>
            <w:r w:rsidR="003158BA">
              <w:rPr>
                <w:b/>
                <w:szCs w:val="24"/>
              </w:rPr>
              <w:t>2</w:t>
            </w:r>
            <w:r w:rsidR="003158BA" w:rsidRPr="003158BA">
              <w:rPr>
                <w:b/>
                <w:szCs w:val="24"/>
                <w:vertAlign w:val="superscript"/>
              </w:rPr>
              <w:t>nd</w:t>
            </w:r>
            <w:r w:rsidR="00C21CA4" w:rsidRPr="00C21CA4">
              <w:rPr>
                <w:b/>
                <w:szCs w:val="24"/>
              </w:rPr>
              <w:t xml:space="preserve"> floor</w:t>
            </w:r>
            <w:r w:rsidR="003158BA">
              <w:rPr>
                <w:b/>
                <w:szCs w:val="24"/>
              </w:rPr>
              <w:t>.</w:t>
            </w:r>
            <w:r w:rsidRPr="00CA7887">
              <w:rPr>
                <w:szCs w:val="24"/>
                <w:lang w:eastAsia="it-IT"/>
              </w:rPr>
              <w:tab/>
            </w:r>
          </w:p>
        </w:tc>
      </w:tr>
      <w:tr w:rsidR="005C0E1D" w:rsidRPr="00CA7887" w14:paraId="3619FA30" w14:textId="77777777" w:rsidTr="009244E8">
        <w:tblPrEx>
          <w:tblBorders>
            <w:top w:val="single" w:sz="6" w:space="0" w:color="auto"/>
          </w:tblBorders>
          <w:tblCellMar>
            <w:right w:w="113" w:type="dxa"/>
          </w:tblCellMar>
        </w:tblPrEx>
        <w:tc>
          <w:tcPr>
            <w:tcW w:w="1514" w:type="dxa"/>
            <w:tcMar>
              <w:top w:w="85" w:type="dxa"/>
              <w:bottom w:w="142" w:type="dxa"/>
            </w:tcMar>
          </w:tcPr>
          <w:p w14:paraId="4627FE38" w14:textId="77777777" w:rsidR="005C0E1D" w:rsidRPr="00CA7887" w:rsidRDefault="005C0E1D" w:rsidP="0027492E">
            <w:pPr>
              <w:spacing w:before="120" w:after="120"/>
              <w:rPr>
                <w:b/>
                <w:bCs/>
              </w:rPr>
            </w:pPr>
            <w:r w:rsidRPr="00CA7887">
              <w:rPr>
                <w:b/>
                <w:bCs/>
              </w:rPr>
              <w:t>32.1</w:t>
            </w:r>
          </w:p>
        </w:tc>
        <w:tc>
          <w:tcPr>
            <w:tcW w:w="8906" w:type="dxa"/>
            <w:tcMar>
              <w:top w:w="85" w:type="dxa"/>
              <w:bottom w:w="142" w:type="dxa"/>
            </w:tcMar>
          </w:tcPr>
          <w:p w14:paraId="07507EB7" w14:textId="62FC9DA5" w:rsidR="005C0E1D" w:rsidRPr="00CA7887" w:rsidRDefault="00C21CA4" w:rsidP="0027492E">
            <w:pPr>
              <w:pStyle w:val="BankNormal"/>
              <w:tabs>
                <w:tab w:val="right" w:pos="7218"/>
              </w:tabs>
              <w:spacing w:before="120" w:after="120"/>
              <w:rPr>
                <w:b/>
              </w:rPr>
            </w:pPr>
            <w:r>
              <w:t xml:space="preserve">The successful Consultant </w:t>
            </w:r>
            <w:r w:rsidR="005C0E1D" w:rsidRPr="00CA7887">
              <w:rPr>
                <w:i/>
              </w:rPr>
              <w:t>shall</w:t>
            </w:r>
            <w:r w:rsidR="005C0E1D" w:rsidRPr="00CA7887">
              <w:t xml:space="preserve"> submit the Beneficial Ownership Disclosure Form.</w:t>
            </w:r>
          </w:p>
        </w:tc>
      </w:tr>
      <w:tr w:rsidR="00E10461" w:rsidRPr="00CA7887" w14:paraId="65C1C458" w14:textId="77777777" w:rsidTr="009244E8">
        <w:tblPrEx>
          <w:tblBorders>
            <w:top w:val="single" w:sz="6" w:space="0" w:color="auto"/>
          </w:tblBorders>
          <w:tblCellMar>
            <w:right w:w="113" w:type="dxa"/>
          </w:tblCellMar>
        </w:tblPrEx>
        <w:tc>
          <w:tcPr>
            <w:tcW w:w="1514" w:type="dxa"/>
            <w:tcMar>
              <w:top w:w="85" w:type="dxa"/>
              <w:bottom w:w="142" w:type="dxa"/>
            </w:tcMar>
          </w:tcPr>
          <w:p w14:paraId="1D9FD6C3" w14:textId="77777777" w:rsidR="00E10461" w:rsidRPr="00CA7887" w:rsidRDefault="00E10461" w:rsidP="0027492E">
            <w:pPr>
              <w:spacing w:before="120" w:after="120"/>
              <w:rPr>
                <w:b/>
                <w:bCs/>
              </w:rPr>
            </w:pPr>
            <w:r w:rsidRPr="00CA7887">
              <w:rPr>
                <w:b/>
                <w:bCs/>
              </w:rPr>
              <w:t>3</w:t>
            </w:r>
            <w:r w:rsidR="005D7206" w:rsidRPr="00CA7887">
              <w:rPr>
                <w:b/>
                <w:bCs/>
              </w:rPr>
              <w:t>4</w:t>
            </w:r>
            <w:r w:rsidRPr="00CA7887">
              <w:rPr>
                <w:b/>
                <w:bCs/>
              </w:rPr>
              <w:t>.2</w:t>
            </w:r>
          </w:p>
        </w:tc>
        <w:tc>
          <w:tcPr>
            <w:tcW w:w="8906" w:type="dxa"/>
            <w:tcMar>
              <w:top w:w="85" w:type="dxa"/>
              <w:bottom w:w="142" w:type="dxa"/>
            </w:tcMar>
          </w:tcPr>
          <w:p w14:paraId="17FEA9B8" w14:textId="5F786814" w:rsidR="00E10461" w:rsidRPr="00CA7887" w:rsidDel="0032591B" w:rsidRDefault="00E10461" w:rsidP="0032591B">
            <w:pPr>
              <w:pStyle w:val="BankNormal"/>
              <w:tabs>
                <w:tab w:val="left" w:pos="5686"/>
                <w:tab w:val="right" w:pos="7218"/>
              </w:tabs>
              <w:spacing w:before="120" w:after="120"/>
              <w:rPr>
                <w:del w:id="172" w:author="Demelash Demssie" w:date="2020-12-31T16:00:00Z"/>
                <w:b/>
              </w:rPr>
            </w:pPr>
            <w:r w:rsidRPr="00CA7887">
              <w:rPr>
                <w:b/>
              </w:rPr>
              <w:t>Expected date for the commencement of the Services:</w:t>
            </w:r>
            <w:r w:rsidR="00C21CA4">
              <w:rPr>
                <w:b/>
              </w:rPr>
              <w:t xml:space="preserve"> </w:t>
            </w:r>
            <w:r w:rsidR="003158BA">
              <w:rPr>
                <w:b/>
              </w:rPr>
              <w:t>February</w:t>
            </w:r>
            <w:r w:rsidR="003C5639">
              <w:rPr>
                <w:b/>
              </w:rPr>
              <w:t xml:space="preserve"> 2</w:t>
            </w:r>
            <w:r w:rsidR="003158BA">
              <w:rPr>
                <w:b/>
              </w:rPr>
              <w:t>9</w:t>
            </w:r>
            <w:r w:rsidR="00862ED5">
              <w:rPr>
                <w:b/>
              </w:rPr>
              <w:t>, 202</w:t>
            </w:r>
            <w:r w:rsidR="003158BA">
              <w:rPr>
                <w:b/>
              </w:rPr>
              <w:t>4</w:t>
            </w:r>
          </w:p>
          <w:p w14:paraId="1FC1B822" w14:textId="3582B9F5" w:rsidR="00E10461" w:rsidRPr="00CA7887" w:rsidRDefault="00E10461" w:rsidP="0027492E">
            <w:pPr>
              <w:pStyle w:val="BankNormal"/>
              <w:tabs>
                <w:tab w:val="left" w:pos="5686"/>
                <w:tab w:val="right" w:pos="7218"/>
              </w:tabs>
              <w:spacing w:before="120" w:after="120"/>
            </w:pPr>
            <w:r w:rsidRPr="00CA7887">
              <w:rPr>
                <w:b/>
              </w:rPr>
              <w:t>Date</w:t>
            </w:r>
            <w:r w:rsidR="00C21CA4">
              <w:t>:</w:t>
            </w:r>
            <w:r w:rsidRPr="00CA7887">
              <w:rPr>
                <w:i/>
              </w:rPr>
              <w:t xml:space="preserve"> </w:t>
            </w:r>
            <w:r w:rsidRPr="00CA7887">
              <w:rPr>
                <w:b/>
              </w:rPr>
              <w:t>at</w:t>
            </w:r>
            <w:r w:rsidRPr="00CA7887">
              <w:t xml:space="preserve">: </w:t>
            </w:r>
            <w:r w:rsidR="00C21CA4" w:rsidRPr="00C21CA4">
              <w:rPr>
                <w:u w:val="single"/>
              </w:rPr>
              <w:t xml:space="preserve">Ministry of Agriculture, RLLP office Block B, </w:t>
            </w:r>
            <w:r w:rsidR="003158BA">
              <w:rPr>
                <w:u w:val="single"/>
              </w:rPr>
              <w:t>2</w:t>
            </w:r>
            <w:r w:rsidR="003158BA" w:rsidRPr="003158BA">
              <w:rPr>
                <w:u w:val="single"/>
                <w:vertAlign w:val="superscript"/>
              </w:rPr>
              <w:t>nd</w:t>
            </w:r>
            <w:r w:rsidR="00C21CA4" w:rsidRPr="00C21CA4">
              <w:rPr>
                <w:u w:val="single"/>
              </w:rPr>
              <w:t xml:space="preserve"> floor</w:t>
            </w:r>
            <w:r w:rsidR="003158BA">
              <w:rPr>
                <w:u w:val="single"/>
              </w:rPr>
              <w:t>.</w:t>
            </w:r>
          </w:p>
        </w:tc>
      </w:tr>
      <w:tr w:rsidR="00733F3E" w:rsidRPr="00CA7887" w14:paraId="133620D9" w14:textId="77777777" w:rsidTr="009244E8">
        <w:tblPrEx>
          <w:tblBorders>
            <w:top w:val="single" w:sz="6" w:space="0" w:color="auto"/>
          </w:tblBorders>
          <w:tblCellMar>
            <w:right w:w="113" w:type="dxa"/>
          </w:tblCellMar>
        </w:tblPrEx>
        <w:tc>
          <w:tcPr>
            <w:tcW w:w="1514" w:type="dxa"/>
            <w:tcMar>
              <w:top w:w="85" w:type="dxa"/>
              <w:bottom w:w="142" w:type="dxa"/>
            </w:tcMar>
          </w:tcPr>
          <w:p w14:paraId="5596558F" w14:textId="77777777" w:rsidR="00733F3E" w:rsidRPr="00CA7887" w:rsidRDefault="00733F3E" w:rsidP="0027492E">
            <w:pPr>
              <w:spacing w:before="120" w:after="120"/>
              <w:rPr>
                <w:b/>
                <w:bCs/>
              </w:rPr>
            </w:pPr>
            <w:r w:rsidRPr="00CA7887">
              <w:rPr>
                <w:b/>
                <w:bCs/>
              </w:rPr>
              <w:t>35.1</w:t>
            </w:r>
          </w:p>
        </w:tc>
        <w:tc>
          <w:tcPr>
            <w:tcW w:w="8906" w:type="dxa"/>
            <w:tcMar>
              <w:top w:w="85" w:type="dxa"/>
              <w:bottom w:w="142" w:type="dxa"/>
            </w:tcMar>
          </w:tcPr>
          <w:p w14:paraId="035D36E1" w14:textId="1DC0F4E6" w:rsidR="00733F3E" w:rsidRPr="00CA7887" w:rsidRDefault="00733F3E" w:rsidP="00733F3E">
            <w:pPr>
              <w:spacing w:before="120" w:after="120"/>
            </w:pPr>
            <w:r w:rsidRPr="009B431F">
              <w:t xml:space="preserve">The procedures for making a Procurement-related Complaint are detailed in the </w:t>
            </w:r>
            <w:r w:rsidR="000325FD" w:rsidRPr="009B431F">
              <w:t>“</w:t>
            </w:r>
            <w:hyperlink r:id="rId24" w:history="1">
              <w:r w:rsidRPr="009B431F">
                <w:rPr>
                  <w:rStyle w:val="Hyperlink"/>
                  <w:color w:val="auto"/>
                </w:rPr>
                <w:t>Procurement Regulations for IPF Borrowers</w:t>
              </w:r>
            </w:hyperlink>
            <w:r w:rsidRPr="009B431F">
              <w:t xml:space="preserve"> (Annex III)</w:t>
            </w:r>
            <w:r w:rsidR="000325FD" w:rsidRPr="009B431F">
              <w:t>.”</w:t>
            </w:r>
            <w:r w:rsidRPr="009B431F">
              <w:t xml:space="preserve"> If a Consultant wishes to make a Procurem</w:t>
            </w:r>
            <w:r w:rsidR="00F0381E">
              <w:t>ent</w:t>
            </w:r>
            <w:r w:rsidR="00C21CA4">
              <w:t xml:space="preserve"> </w:t>
            </w:r>
            <w:r w:rsidR="00660EF6">
              <w:t xml:space="preserve">procedure for making procurement related complaint” </w:t>
            </w:r>
            <w:r w:rsidRPr="009B431F">
              <w:t>ent</w:t>
            </w:r>
            <w:r w:rsidR="003C5639">
              <w:t>er</w:t>
            </w:r>
            <w:r w:rsidRPr="009B431F">
              <w:t>-related Complaint</w:t>
            </w:r>
            <w:r w:rsidR="000325FD" w:rsidRPr="009B431F">
              <w:t>,</w:t>
            </w:r>
            <w:r w:rsidRPr="009B431F">
              <w:t xml:space="preserve"> the Consultant sh</w:t>
            </w:r>
            <w:r w:rsidR="00683837" w:rsidRPr="009B431F">
              <w:t>all</w:t>
            </w:r>
            <w:r w:rsidRPr="009B431F">
              <w:t xml:space="preserve"> </w:t>
            </w:r>
            <w:r w:rsidRPr="00CA7887">
              <w:t>submit its complaint</w:t>
            </w:r>
            <w:r w:rsidR="000325FD" w:rsidRPr="00CA7887">
              <w:t xml:space="preserve"> following these procedures</w:t>
            </w:r>
            <w:r w:rsidRPr="00CA7887">
              <w:t xml:space="preserve">, </w:t>
            </w:r>
            <w:r w:rsidR="00683837" w:rsidRPr="00CA7887">
              <w:t>I</w:t>
            </w:r>
            <w:r w:rsidRPr="00CA7887">
              <w:t xml:space="preserve">n </w:t>
            </w:r>
            <w:r w:rsidR="00683837" w:rsidRPr="00CA7887">
              <w:t>W</w:t>
            </w:r>
            <w:r w:rsidRPr="00CA7887">
              <w:t xml:space="preserve">riting (by the quickest means available, </w:t>
            </w:r>
            <w:r w:rsidR="00683837" w:rsidRPr="00CA7887">
              <w:t xml:space="preserve">such as </w:t>
            </w:r>
            <w:r w:rsidRPr="00CA7887">
              <w:t>by email or fax), to:</w:t>
            </w:r>
          </w:p>
          <w:p w14:paraId="2A0F06BE" w14:textId="1427CBF8" w:rsidR="00733F3E" w:rsidRPr="00651E20" w:rsidRDefault="00733F3E" w:rsidP="00733F3E">
            <w:pPr>
              <w:spacing w:before="120" w:after="120"/>
              <w:ind w:left="341"/>
              <w:rPr>
                <w:b/>
                <w:i/>
              </w:rPr>
            </w:pPr>
            <w:r w:rsidRPr="00CA7887">
              <w:rPr>
                <w:b/>
              </w:rPr>
              <w:t>For the attention</w:t>
            </w:r>
            <w:r w:rsidRPr="00CA7887">
              <w:t xml:space="preserve">: </w:t>
            </w:r>
            <w:proofErr w:type="spellStart"/>
            <w:r w:rsidR="00F0381E" w:rsidRPr="00651E20">
              <w:rPr>
                <w:b/>
                <w:i/>
              </w:rPr>
              <w:t>Ato</w:t>
            </w:r>
            <w:proofErr w:type="spellEnd"/>
            <w:r w:rsidR="00F0381E" w:rsidRPr="00651E20">
              <w:rPr>
                <w:b/>
                <w:i/>
              </w:rPr>
              <w:t xml:space="preserve"> </w:t>
            </w:r>
            <w:proofErr w:type="spellStart"/>
            <w:r w:rsidR="00F0381E" w:rsidRPr="00651E20">
              <w:rPr>
                <w:b/>
                <w:i/>
              </w:rPr>
              <w:t>Degayehu</w:t>
            </w:r>
            <w:proofErr w:type="spellEnd"/>
            <w:r w:rsidR="00F0381E" w:rsidRPr="00651E20">
              <w:rPr>
                <w:b/>
                <w:i/>
              </w:rPr>
              <w:t xml:space="preserve"> Desso</w:t>
            </w:r>
          </w:p>
          <w:p w14:paraId="1D8278EC" w14:textId="04DD84A2" w:rsidR="00733F3E" w:rsidRPr="00CA7887" w:rsidRDefault="00733F3E" w:rsidP="00733F3E">
            <w:pPr>
              <w:spacing w:before="120" w:after="120"/>
              <w:ind w:left="341"/>
            </w:pPr>
            <w:r w:rsidRPr="00CA7887">
              <w:rPr>
                <w:b/>
              </w:rPr>
              <w:t>Title/position</w:t>
            </w:r>
            <w:r w:rsidRPr="00CA7887">
              <w:t xml:space="preserve">: </w:t>
            </w:r>
            <w:r w:rsidR="00F0381E" w:rsidRPr="00651E20">
              <w:rPr>
                <w:b/>
                <w:i/>
              </w:rPr>
              <w:t>Procurement Director</w:t>
            </w:r>
            <w:r w:rsidR="00651E20">
              <w:rPr>
                <w:b/>
                <w:i/>
              </w:rPr>
              <w:t xml:space="preserve"> of </w:t>
            </w:r>
            <w:proofErr w:type="spellStart"/>
            <w:r w:rsidR="00651E20">
              <w:rPr>
                <w:b/>
                <w:i/>
              </w:rPr>
              <w:t>MoA</w:t>
            </w:r>
            <w:proofErr w:type="spellEnd"/>
          </w:p>
          <w:p w14:paraId="3165BDAB" w14:textId="130D2773" w:rsidR="00733F3E" w:rsidRPr="00CA7887" w:rsidRDefault="00733F3E" w:rsidP="00733F3E">
            <w:pPr>
              <w:spacing w:before="120" w:after="120"/>
              <w:ind w:left="341"/>
              <w:rPr>
                <w:i/>
              </w:rPr>
            </w:pPr>
            <w:r w:rsidRPr="00CA7887">
              <w:rPr>
                <w:b/>
              </w:rPr>
              <w:t>Client</w:t>
            </w:r>
            <w:r w:rsidRPr="00CA7887">
              <w:t xml:space="preserve">: </w:t>
            </w:r>
            <w:r w:rsidR="00F0381E" w:rsidRPr="00651E20">
              <w:rPr>
                <w:b/>
                <w:i/>
              </w:rPr>
              <w:t>Ministry of Agriculture</w:t>
            </w:r>
          </w:p>
          <w:p w14:paraId="272A0AFC" w14:textId="6DFEE7E1" w:rsidR="00733F3E" w:rsidRPr="00CA7887" w:rsidRDefault="00733F3E" w:rsidP="00733F3E">
            <w:pPr>
              <w:spacing w:before="120" w:after="120"/>
              <w:ind w:left="341"/>
              <w:rPr>
                <w:i/>
              </w:rPr>
            </w:pPr>
            <w:r w:rsidRPr="00CA7887">
              <w:rPr>
                <w:b/>
              </w:rPr>
              <w:t>Email address</w:t>
            </w:r>
            <w:r w:rsidRPr="00CA7887">
              <w:rPr>
                <w:i/>
              </w:rPr>
              <w:t xml:space="preserve">: </w:t>
            </w:r>
            <w:r w:rsidR="00F0381E" w:rsidRPr="00651E20">
              <w:rPr>
                <w:b/>
                <w:i/>
              </w:rPr>
              <w:t>degayehu@gmail.com</w:t>
            </w:r>
          </w:p>
          <w:p w14:paraId="3D3F4103" w14:textId="77777777" w:rsidR="00733F3E" w:rsidRPr="009B431F" w:rsidRDefault="00733F3E" w:rsidP="00733F3E">
            <w:pPr>
              <w:spacing w:before="120" w:after="120"/>
            </w:pPr>
            <w:r w:rsidRPr="00CA7887">
              <w:t>In summary, a Procurement</w:t>
            </w:r>
            <w:r w:rsidRPr="009B431F">
              <w:t>-related Complaint may challenge any of the following:</w:t>
            </w:r>
          </w:p>
          <w:p w14:paraId="3EADD985" w14:textId="77777777" w:rsidR="00733F3E" w:rsidRPr="009B431F" w:rsidRDefault="00733F3E" w:rsidP="00CB6E05">
            <w:pPr>
              <w:pStyle w:val="ListParagraph"/>
              <w:numPr>
                <w:ilvl w:val="0"/>
                <w:numId w:val="42"/>
              </w:numPr>
              <w:spacing w:before="120" w:after="120"/>
              <w:ind w:left="714" w:hanging="357"/>
              <w:contextualSpacing w:val="0"/>
            </w:pPr>
            <w:r w:rsidRPr="009B431F">
              <w:t>the terms of this Request for Proposal;</w:t>
            </w:r>
          </w:p>
          <w:p w14:paraId="2E7E9D75" w14:textId="65D2151C" w:rsidR="00733F3E" w:rsidRPr="009B431F" w:rsidRDefault="00733F3E" w:rsidP="00CB6E05">
            <w:pPr>
              <w:pStyle w:val="ListParagraph"/>
              <w:numPr>
                <w:ilvl w:val="0"/>
                <w:numId w:val="42"/>
              </w:numPr>
              <w:spacing w:before="120" w:after="120"/>
              <w:ind w:left="714" w:hanging="357"/>
              <w:contextualSpacing w:val="0"/>
            </w:pPr>
            <w:r w:rsidRPr="009B431F">
              <w:t xml:space="preserve">the Client’s decision to exclude a </w:t>
            </w:r>
            <w:r w:rsidR="003158BA" w:rsidRPr="009B431F">
              <w:t>consultant</w:t>
            </w:r>
            <w:r w:rsidRPr="009B431F">
              <w:t xml:space="preserve"> from the procurement process prior to the award of contract; and</w:t>
            </w:r>
          </w:p>
          <w:p w14:paraId="4A6B58AF" w14:textId="77777777" w:rsidR="00733F3E" w:rsidRPr="00CA7887" w:rsidRDefault="00733F3E" w:rsidP="00CB6E05">
            <w:pPr>
              <w:pStyle w:val="BankNormal"/>
              <w:numPr>
                <w:ilvl w:val="0"/>
                <w:numId w:val="42"/>
              </w:numPr>
              <w:tabs>
                <w:tab w:val="left" w:pos="5686"/>
                <w:tab w:val="right" w:pos="7218"/>
              </w:tabs>
              <w:spacing w:before="120" w:after="120"/>
              <w:rPr>
                <w:b/>
              </w:rPr>
            </w:pPr>
            <w:r w:rsidRPr="009B431F">
              <w:t>the Client’s decision to award the contract.</w:t>
            </w:r>
          </w:p>
        </w:tc>
      </w:tr>
    </w:tbl>
    <w:p w14:paraId="1E96CE32" w14:textId="77777777" w:rsidR="000B5EDC" w:rsidRPr="00CA7887" w:rsidRDefault="000B5EDC" w:rsidP="00654875">
      <w:pPr>
        <w:sectPr w:rsidR="000B5EDC" w:rsidRPr="00CA7887" w:rsidSect="00AB0E07">
          <w:headerReference w:type="even" r:id="rId25"/>
          <w:headerReference w:type="default" r:id="rId26"/>
          <w:headerReference w:type="first" r:id="rId27"/>
          <w:footnotePr>
            <w:numRestart w:val="eachSect"/>
          </w:footnotePr>
          <w:pgSz w:w="12242" w:h="15842" w:code="1"/>
          <w:pgMar w:top="1440" w:right="1440" w:bottom="1440" w:left="1728" w:header="720" w:footer="720" w:gutter="0"/>
          <w:cols w:space="708"/>
          <w:titlePg/>
          <w:docGrid w:linePitch="360"/>
        </w:sectPr>
      </w:pPr>
    </w:p>
    <w:p w14:paraId="1A7111D5" w14:textId="77777777" w:rsidR="000B5EDC" w:rsidRPr="00CA7887" w:rsidRDefault="000B5EDC" w:rsidP="009B431F">
      <w:pPr>
        <w:pStyle w:val="HeadingSections"/>
        <w:spacing w:after="240"/>
      </w:pPr>
      <w:bookmarkStart w:id="173" w:name="_Toc397501852"/>
      <w:bookmarkStart w:id="174" w:name="_Toc265495739"/>
      <w:bookmarkStart w:id="175" w:name="_Toc474333908"/>
      <w:bookmarkStart w:id="176" w:name="_Toc474334077"/>
      <w:bookmarkStart w:id="177" w:name="_Toc494209464"/>
      <w:bookmarkStart w:id="178" w:name="_Toc66718167"/>
      <w:r w:rsidRPr="00CA7887">
        <w:lastRenderedPageBreak/>
        <w:t xml:space="preserve">Section 3.  Technical Proposal </w:t>
      </w:r>
      <w:r w:rsidRPr="00CA7887">
        <w:rPr>
          <w:rFonts w:hint="eastAsia"/>
        </w:rPr>
        <w:t>–</w:t>
      </w:r>
      <w:r w:rsidRPr="00CA7887">
        <w:t xml:space="preserve"> Standard Forms</w:t>
      </w:r>
      <w:bookmarkEnd w:id="173"/>
      <w:bookmarkEnd w:id="174"/>
      <w:bookmarkEnd w:id="175"/>
      <w:bookmarkEnd w:id="176"/>
      <w:bookmarkEnd w:id="177"/>
      <w:bookmarkEnd w:id="178"/>
    </w:p>
    <w:p w14:paraId="7EC5DEA8" w14:textId="77777777" w:rsidR="000B5EDC" w:rsidRPr="009B431F" w:rsidRDefault="000B5EDC" w:rsidP="002450D6">
      <w:r w:rsidRPr="009B431F">
        <w:rPr>
          <w:bCs/>
        </w:rPr>
        <w:t>{</w:t>
      </w:r>
      <w:r w:rsidRPr="009B431F">
        <w:rPr>
          <w:bCs/>
          <w:u w:val="single"/>
        </w:rPr>
        <w:t>Notes to Consultant</w:t>
      </w:r>
      <w:r w:rsidRPr="009B431F">
        <w:rPr>
          <w:bCs/>
        </w:rPr>
        <w:t xml:space="preserve"> shown</w:t>
      </w:r>
      <w:r w:rsidRPr="009B431F">
        <w:rPr>
          <w:bCs/>
          <w:iCs/>
        </w:rPr>
        <w:t xml:space="preserve"> in brackets </w:t>
      </w:r>
      <w:proofErr w:type="gramStart"/>
      <w:r w:rsidRPr="009B431F">
        <w:rPr>
          <w:bCs/>
        </w:rPr>
        <w:t>{  }</w:t>
      </w:r>
      <w:proofErr w:type="gramEnd"/>
      <w:r w:rsidRPr="009B431F">
        <w:rPr>
          <w:bCs/>
          <w:iCs/>
        </w:rPr>
        <w:t xml:space="preserve"> </w:t>
      </w:r>
      <w:r w:rsidRPr="009B431F">
        <w:rPr>
          <w:bCs/>
        </w:rPr>
        <w:t xml:space="preserve">throughout Section 3 </w:t>
      </w:r>
      <w:r w:rsidRPr="009B431F">
        <w:rPr>
          <w:bCs/>
          <w:iCs/>
        </w:rPr>
        <w:t xml:space="preserve">provide guidance to </w:t>
      </w:r>
      <w:r w:rsidR="000B36E9" w:rsidRPr="009B431F">
        <w:rPr>
          <w:bCs/>
          <w:iCs/>
        </w:rPr>
        <w:t xml:space="preserve">the </w:t>
      </w:r>
      <w:r w:rsidRPr="009B431F">
        <w:rPr>
          <w:bCs/>
          <w:iCs/>
        </w:rPr>
        <w:t xml:space="preserve">Consultant to prepare the </w:t>
      </w:r>
      <w:r w:rsidR="000B36E9" w:rsidRPr="009B431F">
        <w:rPr>
          <w:bCs/>
          <w:iCs/>
        </w:rPr>
        <w:t>Technical Proposal</w:t>
      </w:r>
      <w:r w:rsidRPr="009B431F">
        <w:rPr>
          <w:bCs/>
          <w:iCs/>
        </w:rPr>
        <w:t>; they should not appear on the Proposals to be submitted.</w:t>
      </w:r>
      <w:r w:rsidRPr="009B431F">
        <w:rPr>
          <w:bCs/>
        </w:rPr>
        <w:t>}</w:t>
      </w:r>
    </w:p>
    <w:p w14:paraId="07FBE1C6" w14:textId="77777777" w:rsidR="000B5EDC" w:rsidRPr="00CA7887" w:rsidRDefault="000B5EDC" w:rsidP="0060507C">
      <w:pPr>
        <w:ind w:left="720" w:hanging="720"/>
        <w:jc w:val="center"/>
      </w:pPr>
    </w:p>
    <w:p w14:paraId="65111D74" w14:textId="77777777" w:rsidR="000B5EDC" w:rsidRPr="00CA7887" w:rsidRDefault="000B5EDC" w:rsidP="0000062D">
      <w:pPr>
        <w:pStyle w:val="Heading6"/>
      </w:pPr>
      <w:bookmarkStart w:id="179" w:name="_Toc494209465"/>
      <w:r w:rsidRPr="00CA7887">
        <w:t>C</w:t>
      </w:r>
      <w:r w:rsidR="0000062D" w:rsidRPr="00CA7887">
        <w:t>hecklist of Required Forms</w:t>
      </w:r>
      <w:bookmarkEnd w:id="179"/>
    </w:p>
    <w:tbl>
      <w:tblPr>
        <w:tblpPr w:leftFromText="180" w:rightFromText="180" w:vertAnchor="text" w:horzAnchor="margin"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3"/>
        <w:gridCol w:w="740"/>
        <w:gridCol w:w="1269"/>
        <w:gridCol w:w="4705"/>
        <w:gridCol w:w="1607"/>
      </w:tblGrid>
      <w:tr w:rsidR="000B5EDC" w:rsidRPr="00CA7887" w14:paraId="62F70EDC" w14:textId="77777777" w:rsidTr="007C2068">
        <w:tc>
          <w:tcPr>
            <w:tcW w:w="1483" w:type="dxa"/>
            <w:gridSpan w:val="2"/>
            <w:vAlign w:val="center"/>
          </w:tcPr>
          <w:p w14:paraId="5CA3D1A4" w14:textId="77777777" w:rsidR="000D6814" w:rsidRPr="00CA7887" w:rsidRDefault="000B5EDC" w:rsidP="007C2068">
            <w:pPr>
              <w:spacing w:before="20" w:after="20"/>
              <w:jc w:val="center"/>
              <w:rPr>
                <w:b/>
              </w:rPr>
            </w:pPr>
            <w:r w:rsidRPr="00CA7887">
              <w:rPr>
                <w:b/>
                <w:sz w:val="22"/>
                <w:szCs w:val="22"/>
              </w:rPr>
              <w:t>Required for FTP or STP</w:t>
            </w:r>
          </w:p>
          <w:p w14:paraId="13AE6D01" w14:textId="77777777" w:rsidR="000B5EDC" w:rsidRPr="00CA7887" w:rsidRDefault="007C2068" w:rsidP="007C2068">
            <w:pPr>
              <w:spacing w:before="20" w:after="20"/>
              <w:jc w:val="center"/>
              <w:rPr>
                <w:b/>
              </w:rPr>
            </w:pPr>
            <w:r w:rsidRPr="00CA7887">
              <w:rPr>
                <w:rFonts w:ascii="Wingdings 2" w:eastAsia="Wingdings 2" w:hAnsi="Wingdings 2" w:cs="Wingdings 2"/>
                <w:b/>
                <w:sz w:val="22"/>
                <w:szCs w:val="22"/>
              </w:rPr>
              <w:t></w:t>
            </w:r>
          </w:p>
        </w:tc>
        <w:tc>
          <w:tcPr>
            <w:tcW w:w="1269" w:type="dxa"/>
            <w:vAlign w:val="center"/>
          </w:tcPr>
          <w:p w14:paraId="25986C79" w14:textId="77777777" w:rsidR="000B5EDC" w:rsidRPr="00CA7887" w:rsidRDefault="000B5EDC" w:rsidP="007C2068">
            <w:pPr>
              <w:spacing w:before="20" w:after="20"/>
              <w:jc w:val="center"/>
              <w:rPr>
                <w:b/>
              </w:rPr>
            </w:pPr>
            <w:r w:rsidRPr="00CA7887">
              <w:rPr>
                <w:b/>
                <w:sz w:val="22"/>
                <w:szCs w:val="22"/>
              </w:rPr>
              <w:t>FORM</w:t>
            </w:r>
          </w:p>
        </w:tc>
        <w:tc>
          <w:tcPr>
            <w:tcW w:w="4705" w:type="dxa"/>
            <w:vAlign w:val="center"/>
          </w:tcPr>
          <w:p w14:paraId="63861EC5" w14:textId="77777777" w:rsidR="000B5EDC" w:rsidRPr="00CA7887" w:rsidRDefault="000B5EDC" w:rsidP="007C2068">
            <w:pPr>
              <w:spacing w:before="20" w:after="20"/>
              <w:jc w:val="center"/>
              <w:rPr>
                <w:b/>
              </w:rPr>
            </w:pPr>
            <w:r w:rsidRPr="00CA7887">
              <w:rPr>
                <w:b/>
                <w:sz w:val="22"/>
                <w:szCs w:val="22"/>
              </w:rPr>
              <w:t>DESCRIPTION</w:t>
            </w:r>
          </w:p>
        </w:tc>
        <w:tc>
          <w:tcPr>
            <w:tcW w:w="1607" w:type="dxa"/>
            <w:vAlign w:val="center"/>
          </w:tcPr>
          <w:p w14:paraId="2B5749FA" w14:textId="77777777" w:rsidR="000B5EDC" w:rsidRPr="00CA7887" w:rsidRDefault="000B5EDC" w:rsidP="007C2068">
            <w:pPr>
              <w:spacing w:before="20" w:after="20"/>
              <w:jc w:val="center"/>
              <w:rPr>
                <w:b/>
                <w:i/>
              </w:rPr>
            </w:pPr>
            <w:r w:rsidRPr="00CA7887">
              <w:rPr>
                <w:b/>
                <w:i/>
                <w:sz w:val="22"/>
                <w:szCs w:val="22"/>
              </w:rPr>
              <w:t>Page Limit</w:t>
            </w:r>
          </w:p>
          <w:p w14:paraId="4EBDD090" w14:textId="77777777" w:rsidR="000B5EDC" w:rsidRPr="00CA7887" w:rsidRDefault="000B5EDC" w:rsidP="007C2068">
            <w:pPr>
              <w:spacing w:before="20" w:after="20"/>
              <w:jc w:val="center"/>
              <w:rPr>
                <w:b/>
                <w:i/>
              </w:rPr>
            </w:pPr>
          </w:p>
        </w:tc>
      </w:tr>
      <w:tr w:rsidR="000B5EDC" w:rsidRPr="00CA7887" w14:paraId="59C7EC7F" w14:textId="77777777" w:rsidTr="007C2068">
        <w:tc>
          <w:tcPr>
            <w:tcW w:w="743" w:type="dxa"/>
            <w:vAlign w:val="center"/>
          </w:tcPr>
          <w:p w14:paraId="3B01F300" w14:textId="77777777" w:rsidR="000B5EDC" w:rsidRPr="00CA7887" w:rsidRDefault="000B5EDC" w:rsidP="007C2068">
            <w:pPr>
              <w:spacing w:before="20" w:after="20"/>
              <w:jc w:val="center"/>
              <w:rPr>
                <w:b/>
              </w:rPr>
            </w:pPr>
            <w:r w:rsidRPr="00CA7887">
              <w:rPr>
                <w:b/>
                <w:sz w:val="22"/>
                <w:szCs w:val="22"/>
              </w:rPr>
              <w:t>FTP</w:t>
            </w:r>
          </w:p>
        </w:tc>
        <w:tc>
          <w:tcPr>
            <w:tcW w:w="740" w:type="dxa"/>
            <w:vAlign w:val="center"/>
          </w:tcPr>
          <w:p w14:paraId="54D4221D" w14:textId="77777777" w:rsidR="000B5EDC" w:rsidRPr="00CA7887" w:rsidRDefault="000B5EDC" w:rsidP="007C2068">
            <w:pPr>
              <w:spacing w:before="20" w:after="20"/>
              <w:jc w:val="center"/>
              <w:rPr>
                <w:b/>
              </w:rPr>
            </w:pPr>
            <w:r w:rsidRPr="00CA7887">
              <w:rPr>
                <w:b/>
                <w:sz w:val="22"/>
                <w:szCs w:val="22"/>
              </w:rPr>
              <w:t>STP</w:t>
            </w:r>
          </w:p>
        </w:tc>
        <w:tc>
          <w:tcPr>
            <w:tcW w:w="1269" w:type="dxa"/>
          </w:tcPr>
          <w:p w14:paraId="692D8794" w14:textId="77777777" w:rsidR="000B5EDC" w:rsidRPr="00CA7887" w:rsidRDefault="000B5EDC" w:rsidP="007C2068">
            <w:pPr>
              <w:spacing w:before="20" w:after="20"/>
            </w:pPr>
          </w:p>
        </w:tc>
        <w:tc>
          <w:tcPr>
            <w:tcW w:w="4705" w:type="dxa"/>
          </w:tcPr>
          <w:p w14:paraId="12B718D4" w14:textId="77777777" w:rsidR="000B5EDC" w:rsidRPr="00CA7887" w:rsidRDefault="000B5EDC" w:rsidP="007C2068">
            <w:pPr>
              <w:spacing w:before="20" w:after="20"/>
              <w:jc w:val="center"/>
            </w:pPr>
          </w:p>
        </w:tc>
        <w:tc>
          <w:tcPr>
            <w:tcW w:w="1607" w:type="dxa"/>
          </w:tcPr>
          <w:p w14:paraId="15402B40" w14:textId="77777777" w:rsidR="000B5EDC" w:rsidRPr="00CA7887" w:rsidRDefault="000B5EDC" w:rsidP="007C2068">
            <w:pPr>
              <w:spacing w:before="20" w:after="20"/>
              <w:jc w:val="center"/>
            </w:pPr>
          </w:p>
        </w:tc>
      </w:tr>
      <w:tr w:rsidR="007C2068" w:rsidRPr="00CA7887" w14:paraId="4DE1C120" w14:textId="77777777" w:rsidTr="007C2068">
        <w:tc>
          <w:tcPr>
            <w:tcW w:w="743" w:type="dxa"/>
            <w:vAlign w:val="center"/>
          </w:tcPr>
          <w:p w14:paraId="65C8B175"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5F4CAFDE"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1269" w:type="dxa"/>
          </w:tcPr>
          <w:p w14:paraId="1C03B3BD" w14:textId="77777777" w:rsidR="007C2068" w:rsidRPr="00CA7887" w:rsidRDefault="007C2068" w:rsidP="007C2068">
            <w:pPr>
              <w:spacing w:before="20" w:after="20"/>
            </w:pPr>
            <w:r w:rsidRPr="00CA7887">
              <w:rPr>
                <w:sz w:val="22"/>
                <w:szCs w:val="22"/>
              </w:rPr>
              <w:t>TECH-1</w:t>
            </w:r>
          </w:p>
        </w:tc>
        <w:tc>
          <w:tcPr>
            <w:tcW w:w="4705" w:type="dxa"/>
          </w:tcPr>
          <w:p w14:paraId="55131634" w14:textId="77777777" w:rsidR="007C2068" w:rsidRPr="00CA7887" w:rsidRDefault="007C2068" w:rsidP="007C2068">
            <w:pPr>
              <w:spacing w:before="20" w:after="20"/>
              <w:rPr>
                <w:i/>
              </w:rPr>
            </w:pPr>
            <w:r w:rsidRPr="00CA7887">
              <w:rPr>
                <w:sz w:val="22"/>
                <w:szCs w:val="22"/>
              </w:rPr>
              <w:t xml:space="preserve">Technical Proposal Submission Form. </w:t>
            </w:r>
          </w:p>
        </w:tc>
        <w:tc>
          <w:tcPr>
            <w:tcW w:w="1607" w:type="dxa"/>
          </w:tcPr>
          <w:p w14:paraId="584799BD" w14:textId="77777777" w:rsidR="007C2068" w:rsidRPr="00CA7887" w:rsidRDefault="007C2068" w:rsidP="007C2068">
            <w:pPr>
              <w:spacing w:before="20" w:after="20"/>
            </w:pPr>
          </w:p>
        </w:tc>
      </w:tr>
      <w:tr w:rsidR="000B5EDC" w:rsidRPr="00CA7887" w14:paraId="5C76C9F9" w14:textId="77777777" w:rsidTr="007C2068">
        <w:tc>
          <w:tcPr>
            <w:tcW w:w="1483" w:type="dxa"/>
            <w:gridSpan w:val="2"/>
            <w:vAlign w:val="center"/>
          </w:tcPr>
          <w:p w14:paraId="68BABDD1" w14:textId="77777777" w:rsidR="000B5EDC" w:rsidRPr="00CA7887" w:rsidRDefault="007C2068" w:rsidP="007C2068">
            <w:pPr>
              <w:spacing w:before="20" w:after="20"/>
              <w:jc w:val="center"/>
            </w:pPr>
            <w:r w:rsidRPr="00CA7887">
              <w:rPr>
                <w:rFonts w:ascii="Wingdings 2" w:eastAsia="Wingdings 2" w:hAnsi="Wingdings 2" w:cs="Wingdings 2"/>
                <w:b/>
                <w:sz w:val="22"/>
                <w:szCs w:val="22"/>
              </w:rPr>
              <w:t></w:t>
            </w:r>
            <w:r w:rsidRPr="00CA7887">
              <w:rPr>
                <w:b/>
                <w:sz w:val="22"/>
                <w:szCs w:val="22"/>
              </w:rPr>
              <w:t xml:space="preserve"> </w:t>
            </w:r>
            <w:r w:rsidR="000B5EDC" w:rsidRPr="00CA7887">
              <w:rPr>
                <w:sz w:val="22"/>
                <w:szCs w:val="22"/>
              </w:rPr>
              <w:t>If applicable</w:t>
            </w:r>
          </w:p>
        </w:tc>
        <w:tc>
          <w:tcPr>
            <w:tcW w:w="1269" w:type="dxa"/>
          </w:tcPr>
          <w:p w14:paraId="5F10E8EB" w14:textId="77777777" w:rsidR="00F25D26" w:rsidRPr="00CA7887" w:rsidRDefault="000B5EDC" w:rsidP="007C2068">
            <w:pPr>
              <w:spacing w:before="20" w:after="20"/>
            </w:pPr>
            <w:r w:rsidRPr="00CA7887">
              <w:rPr>
                <w:sz w:val="22"/>
                <w:szCs w:val="22"/>
              </w:rPr>
              <w:t>TECH-1 Attachment</w:t>
            </w:r>
          </w:p>
        </w:tc>
        <w:tc>
          <w:tcPr>
            <w:tcW w:w="4705" w:type="dxa"/>
          </w:tcPr>
          <w:p w14:paraId="26C47217" w14:textId="77777777" w:rsidR="000B5EDC" w:rsidRPr="00CA7887" w:rsidRDefault="000B5EDC" w:rsidP="007C2068">
            <w:pPr>
              <w:spacing w:before="20" w:after="20"/>
              <w:rPr>
                <w:i/>
              </w:rPr>
            </w:pPr>
            <w:r w:rsidRPr="00CA7887">
              <w:rPr>
                <w:sz w:val="22"/>
                <w:szCs w:val="22"/>
              </w:rPr>
              <w:t xml:space="preserve">If </w:t>
            </w:r>
            <w:r w:rsidR="000B36E9" w:rsidRPr="00CA7887">
              <w:rPr>
                <w:sz w:val="22"/>
                <w:szCs w:val="22"/>
              </w:rPr>
              <w:t xml:space="preserve">the </w:t>
            </w:r>
            <w:r w:rsidR="00885764" w:rsidRPr="00CA7887">
              <w:rPr>
                <w:sz w:val="22"/>
                <w:szCs w:val="22"/>
              </w:rPr>
              <w:t>Proposal is submitted by a</w:t>
            </w:r>
            <w:r w:rsidRPr="00CA7887">
              <w:rPr>
                <w:sz w:val="22"/>
                <w:szCs w:val="22"/>
              </w:rPr>
              <w:t xml:space="preserve"> joint venture, attach a letter of intent or a copy of an existing agreement. </w:t>
            </w:r>
          </w:p>
        </w:tc>
        <w:tc>
          <w:tcPr>
            <w:tcW w:w="1607" w:type="dxa"/>
          </w:tcPr>
          <w:p w14:paraId="5959935A" w14:textId="77777777" w:rsidR="000B5EDC" w:rsidRPr="00CA7887" w:rsidRDefault="000B5EDC" w:rsidP="007C2068">
            <w:pPr>
              <w:spacing w:before="20" w:after="20"/>
            </w:pPr>
          </w:p>
        </w:tc>
      </w:tr>
      <w:tr w:rsidR="000B5EDC" w:rsidRPr="00CA7887" w14:paraId="38E76B4E" w14:textId="77777777" w:rsidTr="007C2068">
        <w:tc>
          <w:tcPr>
            <w:tcW w:w="1483" w:type="dxa"/>
            <w:gridSpan w:val="2"/>
            <w:vAlign w:val="center"/>
          </w:tcPr>
          <w:p w14:paraId="542F2CF9" w14:textId="77777777" w:rsidR="000B5EDC" w:rsidRPr="00CA7887" w:rsidRDefault="007C2068" w:rsidP="007C2068">
            <w:pPr>
              <w:spacing w:before="20" w:after="20"/>
              <w:jc w:val="center"/>
            </w:pPr>
            <w:r w:rsidRPr="00CA7887">
              <w:rPr>
                <w:rFonts w:ascii="Wingdings 2" w:eastAsia="Wingdings 2" w:hAnsi="Wingdings 2" w:cs="Wingdings 2"/>
                <w:b/>
                <w:sz w:val="22"/>
                <w:szCs w:val="22"/>
              </w:rPr>
              <w:t></w:t>
            </w:r>
            <w:r w:rsidRPr="00CA7887">
              <w:rPr>
                <w:b/>
                <w:sz w:val="22"/>
                <w:szCs w:val="22"/>
              </w:rPr>
              <w:t xml:space="preserve"> </w:t>
            </w:r>
            <w:r w:rsidR="000B5EDC" w:rsidRPr="00CA7887">
              <w:rPr>
                <w:sz w:val="22"/>
                <w:szCs w:val="22"/>
              </w:rPr>
              <w:t>If applicable</w:t>
            </w:r>
          </w:p>
        </w:tc>
        <w:tc>
          <w:tcPr>
            <w:tcW w:w="1269" w:type="dxa"/>
          </w:tcPr>
          <w:p w14:paraId="30DD2C4B" w14:textId="77777777" w:rsidR="000B5EDC" w:rsidRPr="00CA7887" w:rsidRDefault="000B5EDC" w:rsidP="007C2068">
            <w:pPr>
              <w:spacing w:before="20" w:after="20"/>
            </w:pPr>
            <w:r w:rsidRPr="00CA7887">
              <w:rPr>
                <w:sz w:val="22"/>
                <w:szCs w:val="22"/>
              </w:rPr>
              <w:t>Power of Attorney</w:t>
            </w:r>
          </w:p>
        </w:tc>
        <w:tc>
          <w:tcPr>
            <w:tcW w:w="4705" w:type="dxa"/>
          </w:tcPr>
          <w:p w14:paraId="2FF8F8F0" w14:textId="77777777" w:rsidR="000B5EDC" w:rsidRPr="00CA7887" w:rsidRDefault="000B5EDC" w:rsidP="007C2068">
            <w:pPr>
              <w:spacing w:before="20" w:after="20"/>
            </w:pPr>
            <w:r w:rsidRPr="00CA7887">
              <w:rPr>
                <w:sz w:val="22"/>
                <w:szCs w:val="22"/>
              </w:rPr>
              <w:t>No pre-set format/form</w:t>
            </w:r>
            <w:r w:rsidR="00541E81" w:rsidRPr="00CA7887">
              <w:rPr>
                <w:sz w:val="22"/>
                <w:szCs w:val="22"/>
              </w:rPr>
              <w:t xml:space="preserve">. In the case of a Joint Venture, </w:t>
            </w:r>
            <w:r w:rsidR="00D044BA" w:rsidRPr="00CA7887">
              <w:rPr>
                <w:sz w:val="22"/>
                <w:szCs w:val="22"/>
              </w:rPr>
              <w:t xml:space="preserve">several are required: </w:t>
            </w:r>
            <w:r w:rsidR="00541E81" w:rsidRPr="00CA7887">
              <w:rPr>
                <w:sz w:val="22"/>
                <w:szCs w:val="22"/>
              </w:rPr>
              <w:t>a power of attorney for the authorized representative</w:t>
            </w:r>
            <w:r w:rsidR="00D044BA" w:rsidRPr="00CA7887">
              <w:rPr>
                <w:sz w:val="22"/>
                <w:szCs w:val="22"/>
              </w:rPr>
              <w:t xml:space="preserve"> of each JV member, </w:t>
            </w:r>
            <w:r w:rsidR="00541E81" w:rsidRPr="00CA7887">
              <w:rPr>
                <w:sz w:val="22"/>
                <w:szCs w:val="22"/>
              </w:rPr>
              <w:t xml:space="preserve">and a power of attorney for the representative of the lead member to represent </w:t>
            </w:r>
            <w:r w:rsidR="00D044BA" w:rsidRPr="00CA7887">
              <w:rPr>
                <w:sz w:val="22"/>
                <w:szCs w:val="22"/>
              </w:rPr>
              <w:t>all JV members</w:t>
            </w:r>
          </w:p>
        </w:tc>
        <w:tc>
          <w:tcPr>
            <w:tcW w:w="1607" w:type="dxa"/>
          </w:tcPr>
          <w:p w14:paraId="7D72D1CC" w14:textId="77777777" w:rsidR="000B5EDC" w:rsidRPr="00CA7887" w:rsidRDefault="000B5EDC" w:rsidP="007C2068">
            <w:pPr>
              <w:spacing w:before="20" w:after="20"/>
            </w:pPr>
          </w:p>
        </w:tc>
      </w:tr>
      <w:tr w:rsidR="007C2068" w:rsidRPr="00CA7887" w14:paraId="272A44B4" w14:textId="77777777" w:rsidTr="007C2068">
        <w:tc>
          <w:tcPr>
            <w:tcW w:w="743" w:type="dxa"/>
            <w:vAlign w:val="center"/>
          </w:tcPr>
          <w:p w14:paraId="210C7444"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75D521E0" w14:textId="77777777" w:rsidR="007C2068" w:rsidRPr="00CA7887" w:rsidRDefault="007C2068" w:rsidP="007C2068">
            <w:pPr>
              <w:spacing w:before="20" w:after="20"/>
              <w:jc w:val="center"/>
            </w:pPr>
          </w:p>
        </w:tc>
        <w:tc>
          <w:tcPr>
            <w:tcW w:w="1269" w:type="dxa"/>
          </w:tcPr>
          <w:p w14:paraId="0C819207" w14:textId="77777777" w:rsidR="007C2068" w:rsidRPr="00CA7887" w:rsidRDefault="007C2068" w:rsidP="007C2068">
            <w:pPr>
              <w:spacing w:before="20" w:after="20"/>
            </w:pPr>
            <w:r w:rsidRPr="00CA7887">
              <w:rPr>
                <w:sz w:val="22"/>
                <w:szCs w:val="22"/>
              </w:rPr>
              <w:t>TECH-2</w:t>
            </w:r>
          </w:p>
        </w:tc>
        <w:tc>
          <w:tcPr>
            <w:tcW w:w="4705" w:type="dxa"/>
          </w:tcPr>
          <w:p w14:paraId="61CBCF90" w14:textId="77777777" w:rsidR="007C2068" w:rsidRPr="00CA7887" w:rsidRDefault="007C2068" w:rsidP="007C2068">
            <w:pPr>
              <w:spacing w:before="20" w:after="20"/>
              <w:ind w:left="1080" w:hanging="1080"/>
            </w:pPr>
            <w:r w:rsidRPr="00CA7887">
              <w:rPr>
                <w:sz w:val="22"/>
                <w:szCs w:val="22"/>
              </w:rPr>
              <w:t xml:space="preserve">Consultant’s Organization and Experience. </w:t>
            </w:r>
          </w:p>
          <w:p w14:paraId="62E6A9EB" w14:textId="77777777" w:rsidR="007C2068" w:rsidRPr="00CA7887" w:rsidRDefault="007C2068" w:rsidP="007C2068">
            <w:pPr>
              <w:spacing w:before="20" w:after="20"/>
              <w:ind w:left="1080" w:hanging="1080"/>
            </w:pPr>
          </w:p>
        </w:tc>
        <w:tc>
          <w:tcPr>
            <w:tcW w:w="1607" w:type="dxa"/>
          </w:tcPr>
          <w:p w14:paraId="461177B5" w14:textId="77777777" w:rsidR="007C2068" w:rsidRPr="00CA7887" w:rsidRDefault="007C2068" w:rsidP="007C2068">
            <w:pPr>
              <w:spacing w:before="20" w:after="20"/>
              <w:ind w:left="1080" w:hanging="1080"/>
            </w:pPr>
          </w:p>
        </w:tc>
      </w:tr>
      <w:tr w:rsidR="007C2068" w:rsidRPr="00CA7887" w14:paraId="1B130C4D" w14:textId="77777777" w:rsidTr="007C2068">
        <w:tc>
          <w:tcPr>
            <w:tcW w:w="743" w:type="dxa"/>
            <w:vAlign w:val="center"/>
          </w:tcPr>
          <w:p w14:paraId="1B9A8117"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1156FEB7" w14:textId="77777777" w:rsidR="007C2068" w:rsidRPr="00CA7887" w:rsidRDefault="007C2068" w:rsidP="007C2068">
            <w:pPr>
              <w:spacing w:before="20" w:after="20"/>
              <w:jc w:val="center"/>
            </w:pPr>
          </w:p>
        </w:tc>
        <w:tc>
          <w:tcPr>
            <w:tcW w:w="1269" w:type="dxa"/>
          </w:tcPr>
          <w:p w14:paraId="51765E2A" w14:textId="77777777" w:rsidR="007C2068" w:rsidRPr="00CA7887" w:rsidRDefault="007C2068" w:rsidP="007C2068">
            <w:pPr>
              <w:spacing w:before="20" w:after="20"/>
            </w:pPr>
            <w:r w:rsidRPr="00CA7887">
              <w:rPr>
                <w:sz w:val="22"/>
                <w:szCs w:val="22"/>
              </w:rPr>
              <w:t>TECH-2A</w:t>
            </w:r>
          </w:p>
        </w:tc>
        <w:tc>
          <w:tcPr>
            <w:tcW w:w="4705" w:type="dxa"/>
          </w:tcPr>
          <w:p w14:paraId="45074720" w14:textId="77777777" w:rsidR="007C2068" w:rsidRPr="00CA7887" w:rsidRDefault="007C2068" w:rsidP="007C2068">
            <w:pPr>
              <w:spacing w:before="20" w:after="20"/>
              <w:ind w:left="1080" w:hanging="1080"/>
            </w:pPr>
            <w:r w:rsidRPr="00CA7887">
              <w:rPr>
                <w:sz w:val="22"/>
                <w:szCs w:val="22"/>
              </w:rPr>
              <w:t>A. Consultant’s Organization</w:t>
            </w:r>
          </w:p>
        </w:tc>
        <w:tc>
          <w:tcPr>
            <w:tcW w:w="1607" w:type="dxa"/>
          </w:tcPr>
          <w:p w14:paraId="4340769C" w14:textId="77777777" w:rsidR="007C2068" w:rsidRPr="00CA7887" w:rsidRDefault="007C2068" w:rsidP="007C2068">
            <w:pPr>
              <w:spacing w:before="20" w:after="20"/>
              <w:ind w:left="1080" w:hanging="1080"/>
              <w:jc w:val="center"/>
            </w:pPr>
          </w:p>
        </w:tc>
      </w:tr>
      <w:tr w:rsidR="007C2068" w:rsidRPr="00CA7887" w14:paraId="689682AF" w14:textId="77777777" w:rsidTr="007C2068">
        <w:tc>
          <w:tcPr>
            <w:tcW w:w="743" w:type="dxa"/>
            <w:vAlign w:val="center"/>
          </w:tcPr>
          <w:p w14:paraId="44CBA058"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52D3168D" w14:textId="77777777" w:rsidR="007C2068" w:rsidRPr="00CA7887" w:rsidRDefault="007C2068" w:rsidP="007C2068">
            <w:pPr>
              <w:spacing w:before="20" w:after="20"/>
              <w:jc w:val="center"/>
            </w:pPr>
          </w:p>
        </w:tc>
        <w:tc>
          <w:tcPr>
            <w:tcW w:w="1269" w:type="dxa"/>
          </w:tcPr>
          <w:p w14:paraId="0714FD1D" w14:textId="77777777" w:rsidR="007C2068" w:rsidRPr="00CA7887" w:rsidRDefault="007C2068" w:rsidP="007C2068">
            <w:pPr>
              <w:spacing w:before="20" w:after="20"/>
            </w:pPr>
            <w:r w:rsidRPr="00CA7887">
              <w:rPr>
                <w:sz w:val="22"/>
                <w:szCs w:val="22"/>
              </w:rPr>
              <w:t>TECH-2B</w:t>
            </w:r>
          </w:p>
        </w:tc>
        <w:tc>
          <w:tcPr>
            <w:tcW w:w="4705" w:type="dxa"/>
          </w:tcPr>
          <w:p w14:paraId="4B3EE580" w14:textId="77777777" w:rsidR="007C2068" w:rsidRPr="00CA7887" w:rsidRDefault="007C2068" w:rsidP="007C2068">
            <w:pPr>
              <w:spacing w:before="20" w:after="20"/>
              <w:ind w:left="1080" w:hanging="1080"/>
            </w:pPr>
            <w:r w:rsidRPr="00CA7887">
              <w:rPr>
                <w:sz w:val="22"/>
                <w:szCs w:val="22"/>
              </w:rPr>
              <w:t>B. Consultant’s Experience</w:t>
            </w:r>
          </w:p>
          <w:p w14:paraId="46F74088" w14:textId="77777777" w:rsidR="007C2068" w:rsidRPr="00CA7887" w:rsidRDefault="007C2068" w:rsidP="007C2068">
            <w:pPr>
              <w:spacing w:before="20" w:after="20"/>
              <w:ind w:left="1080" w:hanging="1080"/>
            </w:pPr>
          </w:p>
        </w:tc>
        <w:tc>
          <w:tcPr>
            <w:tcW w:w="1607" w:type="dxa"/>
          </w:tcPr>
          <w:p w14:paraId="167383DD" w14:textId="77777777" w:rsidR="007C2068" w:rsidRPr="00CA7887" w:rsidRDefault="007C2068" w:rsidP="007C2068">
            <w:pPr>
              <w:spacing w:before="20" w:after="20"/>
              <w:ind w:left="1080" w:hanging="1080"/>
              <w:jc w:val="center"/>
            </w:pPr>
          </w:p>
        </w:tc>
      </w:tr>
      <w:tr w:rsidR="007C2068" w:rsidRPr="00CA7887" w14:paraId="49BB313B" w14:textId="77777777" w:rsidTr="007C2068">
        <w:tc>
          <w:tcPr>
            <w:tcW w:w="743" w:type="dxa"/>
            <w:vAlign w:val="center"/>
          </w:tcPr>
          <w:p w14:paraId="712065C3"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02ECE327" w14:textId="77777777" w:rsidR="007C2068" w:rsidRPr="00CA7887" w:rsidRDefault="007C2068" w:rsidP="007C2068">
            <w:pPr>
              <w:spacing w:before="20" w:after="20"/>
              <w:jc w:val="center"/>
            </w:pPr>
          </w:p>
        </w:tc>
        <w:tc>
          <w:tcPr>
            <w:tcW w:w="1269" w:type="dxa"/>
          </w:tcPr>
          <w:p w14:paraId="54D305A4" w14:textId="77777777" w:rsidR="007C2068" w:rsidRPr="00CA7887" w:rsidRDefault="007C2068" w:rsidP="007C2068">
            <w:pPr>
              <w:spacing w:before="20" w:after="20"/>
            </w:pPr>
            <w:r w:rsidRPr="00CA7887">
              <w:rPr>
                <w:sz w:val="22"/>
                <w:szCs w:val="22"/>
              </w:rPr>
              <w:t>TECH-3</w:t>
            </w:r>
          </w:p>
        </w:tc>
        <w:tc>
          <w:tcPr>
            <w:tcW w:w="4705" w:type="dxa"/>
          </w:tcPr>
          <w:p w14:paraId="3E8C4071" w14:textId="77777777" w:rsidR="007C2068" w:rsidRPr="00CA7887" w:rsidRDefault="007C2068" w:rsidP="007C2068">
            <w:pPr>
              <w:spacing w:before="20" w:after="20"/>
            </w:pPr>
            <w:r w:rsidRPr="00CA7887">
              <w:rPr>
                <w:sz w:val="22"/>
                <w:szCs w:val="22"/>
              </w:rPr>
              <w:t>Comments or Suggestions on the Terms of Reference and on Counterpart Staff and Facilities to be provided by the Client.</w:t>
            </w:r>
          </w:p>
        </w:tc>
        <w:tc>
          <w:tcPr>
            <w:tcW w:w="1607" w:type="dxa"/>
          </w:tcPr>
          <w:p w14:paraId="2591140E" w14:textId="77777777" w:rsidR="007C2068" w:rsidRPr="00CA7887" w:rsidRDefault="007C2068" w:rsidP="007C2068">
            <w:pPr>
              <w:spacing w:before="20" w:after="20"/>
              <w:rPr>
                <w:i/>
              </w:rPr>
            </w:pPr>
          </w:p>
        </w:tc>
      </w:tr>
      <w:tr w:rsidR="007C2068" w:rsidRPr="00CA7887" w14:paraId="56B6C985" w14:textId="77777777" w:rsidTr="007C2068">
        <w:tc>
          <w:tcPr>
            <w:tcW w:w="743" w:type="dxa"/>
            <w:vAlign w:val="center"/>
          </w:tcPr>
          <w:p w14:paraId="2D5C7D9A"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504B3644" w14:textId="77777777" w:rsidR="007C2068" w:rsidRPr="00CA7887" w:rsidRDefault="007C2068" w:rsidP="007C2068">
            <w:pPr>
              <w:spacing w:before="20" w:after="20"/>
              <w:jc w:val="center"/>
            </w:pPr>
          </w:p>
        </w:tc>
        <w:tc>
          <w:tcPr>
            <w:tcW w:w="1269" w:type="dxa"/>
          </w:tcPr>
          <w:p w14:paraId="706DA6D1" w14:textId="77777777" w:rsidR="007C2068" w:rsidRPr="00CA7887" w:rsidRDefault="007C2068" w:rsidP="007C2068">
            <w:pPr>
              <w:spacing w:before="20" w:after="20"/>
            </w:pPr>
            <w:r w:rsidRPr="00CA7887">
              <w:rPr>
                <w:sz w:val="22"/>
                <w:szCs w:val="22"/>
              </w:rPr>
              <w:t>TECH-3A</w:t>
            </w:r>
          </w:p>
        </w:tc>
        <w:tc>
          <w:tcPr>
            <w:tcW w:w="4705" w:type="dxa"/>
          </w:tcPr>
          <w:p w14:paraId="39A59125" w14:textId="77777777" w:rsidR="007C2068" w:rsidRPr="00CA7887" w:rsidRDefault="007C2068" w:rsidP="007C2068">
            <w:pPr>
              <w:spacing w:before="20" w:after="20"/>
            </w:pPr>
            <w:r w:rsidRPr="00CA7887">
              <w:rPr>
                <w:sz w:val="22"/>
                <w:szCs w:val="22"/>
              </w:rPr>
              <w:t>A. On the Terms of Reference</w:t>
            </w:r>
          </w:p>
        </w:tc>
        <w:tc>
          <w:tcPr>
            <w:tcW w:w="1607" w:type="dxa"/>
          </w:tcPr>
          <w:p w14:paraId="1FBDFD9A" w14:textId="77777777" w:rsidR="007C2068" w:rsidRPr="00CA7887" w:rsidRDefault="007C2068" w:rsidP="007C2068">
            <w:pPr>
              <w:spacing w:before="20" w:after="20"/>
              <w:ind w:left="-72"/>
              <w:jc w:val="center"/>
            </w:pPr>
          </w:p>
        </w:tc>
      </w:tr>
      <w:tr w:rsidR="007C2068" w:rsidRPr="00CA7887" w14:paraId="5B45769C" w14:textId="77777777" w:rsidTr="007C2068">
        <w:tc>
          <w:tcPr>
            <w:tcW w:w="743" w:type="dxa"/>
            <w:vAlign w:val="center"/>
          </w:tcPr>
          <w:p w14:paraId="3D5DE595"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563D5F0B" w14:textId="77777777" w:rsidR="007C2068" w:rsidRPr="00CA7887" w:rsidRDefault="007C2068" w:rsidP="007C2068">
            <w:pPr>
              <w:spacing w:before="20" w:after="20"/>
              <w:jc w:val="center"/>
            </w:pPr>
          </w:p>
        </w:tc>
        <w:tc>
          <w:tcPr>
            <w:tcW w:w="1269" w:type="dxa"/>
          </w:tcPr>
          <w:p w14:paraId="0B7401A4" w14:textId="77777777" w:rsidR="007C2068" w:rsidRPr="00CA7887" w:rsidRDefault="007C2068" w:rsidP="007C2068">
            <w:pPr>
              <w:spacing w:before="20" w:after="20"/>
            </w:pPr>
            <w:r w:rsidRPr="00CA7887">
              <w:rPr>
                <w:sz w:val="22"/>
                <w:szCs w:val="22"/>
              </w:rPr>
              <w:t>TECH-3B</w:t>
            </w:r>
          </w:p>
        </w:tc>
        <w:tc>
          <w:tcPr>
            <w:tcW w:w="4705" w:type="dxa"/>
          </w:tcPr>
          <w:p w14:paraId="7C6F9F7B" w14:textId="77777777" w:rsidR="007C2068" w:rsidRPr="00CA7887" w:rsidRDefault="007C2068" w:rsidP="007C2068">
            <w:pPr>
              <w:spacing w:before="20" w:after="20"/>
              <w:ind w:firstLine="15"/>
            </w:pPr>
            <w:r w:rsidRPr="00CA7887">
              <w:rPr>
                <w:sz w:val="22"/>
                <w:szCs w:val="22"/>
              </w:rPr>
              <w:t>B. On the Counterpart Staff and Facilities</w:t>
            </w:r>
          </w:p>
        </w:tc>
        <w:tc>
          <w:tcPr>
            <w:tcW w:w="1607" w:type="dxa"/>
          </w:tcPr>
          <w:p w14:paraId="614626A5" w14:textId="77777777" w:rsidR="007C2068" w:rsidRPr="00CA7887" w:rsidRDefault="007C2068" w:rsidP="007C2068">
            <w:pPr>
              <w:spacing w:before="20" w:after="20"/>
              <w:ind w:left="1440" w:hanging="360"/>
              <w:jc w:val="center"/>
            </w:pPr>
          </w:p>
        </w:tc>
      </w:tr>
      <w:tr w:rsidR="007C2068" w:rsidRPr="00CA7887" w14:paraId="4A7CBFB7" w14:textId="77777777" w:rsidTr="007C2068">
        <w:tc>
          <w:tcPr>
            <w:tcW w:w="743" w:type="dxa"/>
            <w:vAlign w:val="center"/>
          </w:tcPr>
          <w:p w14:paraId="12E42361"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552DF882"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1269" w:type="dxa"/>
          </w:tcPr>
          <w:p w14:paraId="5FA37CE0" w14:textId="77777777" w:rsidR="007C2068" w:rsidRPr="00CA7887" w:rsidRDefault="007C2068" w:rsidP="007C2068">
            <w:pPr>
              <w:spacing w:before="20" w:after="20"/>
            </w:pPr>
            <w:r w:rsidRPr="00CA7887">
              <w:rPr>
                <w:sz w:val="22"/>
                <w:szCs w:val="22"/>
              </w:rPr>
              <w:t>TECH-4</w:t>
            </w:r>
          </w:p>
        </w:tc>
        <w:tc>
          <w:tcPr>
            <w:tcW w:w="4705" w:type="dxa"/>
          </w:tcPr>
          <w:p w14:paraId="1DFA7B90" w14:textId="77777777" w:rsidR="007C2068" w:rsidRPr="00CA7887" w:rsidRDefault="007C2068" w:rsidP="007C2068">
            <w:pPr>
              <w:spacing w:before="20" w:after="20"/>
            </w:pPr>
            <w:r w:rsidRPr="00CA7887">
              <w:rPr>
                <w:sz w:val="22"/>
                <w:szCs w:val="22"/>
              </w:rPr>
              <w:t>Description of the Approach, Methodology, and Work Plan for Performing the Assignment</w:t>
            </w:r>
          </w:p>
        </w:tc>
        <w:tc>
          <w:tcPr>
            <w:tcW w:w="1607" w:type="dxa"/>
          </w:tcPr>
          <w:p w14:paraId="2D630327" w14:textId="77777777" w:rsidR="007C2068" w:rsidRPr="00CA7887" w:rsidRDefault="007C2068" w:rsidP="007C2068">
            <w:pPr>
              <w:spacing w:before="20" w:after="20"/>
              <w:rPr>
                <w:i/>
              </w:rPr>
            </w:pPr>
          </w:p>
        </w:tc>
      </w:tr>
      <w:tr w:rsidR="007C2068" w:rsidRPr="00CA7887" w14:paraId="3D541629" w14:textId="77777777" w:rsidTr="007C2068">
        <w:tc>
          <w:tcPr>
            <w:tcW w:w="743" w:type="dxa"/>
            <w:vAlign w:val="center"/>
          </w:tcPr>
          <w:p w14:paraId="2ED3B370"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0A978F01"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1269" w:type="dxa"/>
          </w:tcPr>
          <w:p w14:paraId="7355DF7E" w14:textId="77777777" w:rsidR="007C2068" w:rsidRPr="00CA7887" w:rsidRDefault="007C2068" w:rsidP="007C2068">
            <w:pPr>
              <w:spacing w:before="20" w:after="20"/>
            </w:pPr>
            <w:r w:rsidRPr="00CA7887">
              <w:rPr>
                <w:sz w:val="22"/>
                <w:szCs w:val="22"/>
              </w:rPr>
              <w:t>TECH-5</w:t>
            </w:r>
          </w:p>
        </w:tc>
        <w:tc>
          <w:tcPr>
            <w:tcW w:w="4705" w:type="dxa"/>
          </w:tcPr>
          <w:p w14:paraId="406BE593" w14:textId="77777777" w:rsidR="007C2068" w:rsidRPr="00CA7887" w:rsidRDefault="007C2068" w:rsidP="007C2068">
            <w:pPr>
              <w:spacing w:before="20" w:after="20"/>
            </w:pPr>
            <w:r w:rsidRPr="00CA7887">
              <w:rPr>
                <w:sz w:val="22"/>
                <w:szCs w:val="22"/>
              </w:rPr>
              <w:t>Work Schedule and Planning for Deliverables</w:t>
            </w:r>
          </w:p>
        </w:tc>
        <w:tc>
          <w:tcPr>
            <w:tcW w:w="1607" w:type="dxa"/>
          </w:tcPr>
          <w:p w14:paraId="06531B89" w14:textId="77777777" w:rsidR="007C2068" w:rsidRPr="00CA7887" w:rsidRDefault="007C2068" w:rsidP="007C2068">
            <w:pPr>
              <w:spacing w:before="20" w:after="20"/>
            </w:pPr>
          </w:p>
        </w:tc>
      </w:tr>
      <w:tr w:rsidR="007C2068" w:rsidRPr="00CA7887" w14:paraId="69F99107" w14:textId="77777777" w:rsidTr="007C2068">
        <w:tc>
          <w:tcPr>
            <w:tcW w:w="743" w:type="dxa"/>
            <w:vAlign w:val="center"/>
          </w:tcPr>
          <w:p w14:paraId="5DE2EFFF"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740" w:type="dxa"/>
            <w:vAlign w:val="center"/>
          </w:tcPr>
          <w:p w14:paraId="661DDFF4" w14:textId="77777777" w:rsidR="007C2068" w:rsidRPr="00CA7887" w:rsidRDefault="007C2068" w:rsidP="007C2068">
            <w:pPr>
              <w:jc w:val="center"/>
            </w:pPr>
            <w:r w:rsidRPr="00CA7887">
              <w:rPr>
                <w:rFonts w:ascii="Wingdings 2" w:eastAsia="Wingdings 2" w:hAnsi="Wingdings 2" w:cs="Wingdings 2"/>
                <w:b/>
                <w:sz w:val="22"/>
                <w:szCs w:val="22"/>
              </w:rPr>
              <w:t></w:t>
            </w:r>
          </w:p>
        </w:tc>
        <w:tc>
          <w:tcPr>
            <w:tcW w:w="1269" w:type="dxa"/>
          </w:tcPr>
          <w:p w14:paraId="23257713" w14:textId="77777777" w:rsidR="007C2068" w:rsidRPr="00CA7887" w:rsidRDefault="007C2068" w:rsidP="007C2068">
            <w:pPr>
              <w:spacing w:before="20" w:after="20"/>
            </w:pPr>
            <w:r w:rsidRPr="00CA7887">
              <w:rPr>
                <w:sz w:val="22"/>
                <w:szCs w:val="22"/>
              </w:rPr>
              <w:t>TECH-6</w:t>
            </w:r>
          </w:p>
        </w:tc>
        <w:tc>
          <w:tcPr>
            <w:tcW w:w="4705" w:type="dxa"/>
          </w:tcPr>
          <w:p w14:paraId="6F55C8CD" w14:textId="77777777" w:rsidR="007C2068" w:rsidRPr="00CA7887" w:rsidRDefault="007C2068" w:rsidP="007C2068">
            <w:pPr>
              <w:spacing w:before="20" w:after="20"/>
            </w:pPr>
            <w:r w:rsidRPr="00CA7887">
              <w:rPr>
                <w:sz w:val="22"/>
                <w:szCs w:val="22"/>
              </w:rPr>
              <w:t xml:space="preserve">Team Composition, Key Experts Inputs, and attached Curriculum Vitae (CV) </w:t>
            </w:r>
          </w:p>
        </w:tc>
        <w:tc>
          <w:tcPr>
            <w:tcW w:w="1607" w:type="dxa"/>
          </w:tcPr>
          <w:p w14:paraId="49054374" w14:textId="77777777" w:rsidR="007C2068" w:rsidRPr="00CA7887" w:rsidRDefault="007C2068" w:rsidP="007C2068">
            <w:pPr>
              <w:spacing w:before="20" w:after="20"/>
            </w:pPr>
          </w:p>
        </w:tc>
      </w:tr>
      <w:tr w:rsidR="00F3734A" w:rsidRPr="00CA7887" w14:paraId="2CECAE9D" w14:textId="77777777" w:rsidTr="007C2068">
        <w:tc>
          <w:tcPr>
            <w:tcW w:w="743" w:type="dxa"/>
            <w:vAlign w:val="center"/>
          </w:tcPr>
          <w:p w14:paraId="263DBC38" w14:textId="77777777" w:rsidR="00F3734A" w:rsidRPr="00CA7887" w:rsidRDefault="00F3734A" w:rsidP="00F3734A">
            <w:pPr>
              <w:jc w:val="center"/>
            </w:pPr>
            <w:r w:rsidRPr="00CA7887">
              <w:rPr>
                <w:rFonts w:ascii="Wingdings 2" w:eastAsia="Wingdings 2" w:hAnsi="Wingdings 2" w:cs="Wingdings 2"/>
                <w:b/>
                <w:sz w:val="22"/>
                <w:szCs w:val="22"/>
              </w:rPr>
              <w:t></w:t>
            </w:r>
          </w:p>
        </w:tc>
        <w:tc>
          <w:tcPr>
            <w:tcW w:w="740" w:type="dxa"/>
            <w:vAlign w:val="center"/>
          </w:tcPr>
          <w:p w14:paraId="296A81CB" w14:textId="77777777" w:rsidR="00F3734A" w:rsidRPr="00CA7887" w:rsidRDefault="00F3734A" w:rsidP="00F3734A">
            <w:pPr>
              <w:jc w:val="center"/>
            </w:pPr>
            <w:r w:rsidRPr="00CA7887">
              <w:rPr>
                <w:rFonts w:ascii="Wingdings 2" w:eastAsia="Wingdings 2" w:hAnsi="Wingdings 2" w:cs="Wingdings 2"/>
                <w:b/>
                <w:sz w:val="22"/>
                <w:szCs w:val="22"/>
              </w:rPr>
              <w:t></w:t>
            </w:r>
          </w:p>
        </w:tc>
        <w:tc>
          <w:tcPr>
            <w:tcW w:w="1269" w:type="dxa"/>
          </w:tcPr>
          <w:p w14:paraId="76020D3A" w14:textId="77777777" w:rsidR="00F3734A" w:rsidRPr="00CA7887" w:rsidRDefault="00F3734A" w:rsidP="00F3734A">
            <w:pPr>
              <w:spacing w:before="20" w:after="20"/>
              <w:rPr>
                <w:sz w:val="22"/>
                <w:szCs w:val="22"/>
              </w:rPr>
            </w:pPr>
            <w:r w:rsidRPr="00CA7887">
              <w:rPr>
                <w:sz w:val="22"/>
                <w:szCs w:val="22"/>
              </w:rPr>
              <w:t>TECH-7</w:t>
            </w:r>
          </w:p>
        </w:tc>
        <w:tc>
          <w:tcPr>
            <w:tcW w:w="4705" w:type="dxa"/>
          </w:tcPr>
          <w:p w14:paraId="47C26B06" w14:textId="2BEE2B39" w:rsidR="00F3734A" w:rsidRPr="00CA7887" w:rsidRDefault="00BE0A68" w:rsidP="00F3734A">
            <w:pPr>
              <w:spacing w:before="20" w:after="20"/>
              <w:rPr>
                <w:sz w:val="22"/>
                <w:szCs w:val="22"/>
              </w:rPr>
            </w:pPr>
            <w:r w:rsidRPr="00CA7887">
              <w:rPr>
                <w:sz w:val="22"/>
                <w:szCs w:val="22"/>
              </w:rPr>
              <w:t>Code of Conduct (ES)</w:t>
            </w:r>
          </w:p>
        </w:tc>
        <w:tc>
          <w:tcPr>
            <w:tcW w:w="1607" w:type="dxa"/>
          </w:tcPr>
          <w:p w14:paraId="08908FE3" w14:textId="77777777" w:rsidR="00F3734A" w:rsidRPr="00CA7887" w:rsidRDefault="00F3734A" w:rsidP="00F3734A">
            <w:pPr>
              <w:spacing w:before="20" w:after="20"/>
            </w:pPr>
          </w:p>
        </w:tc>
      </w:tr>
    </w:tbl>
    <w:p w14:paraId="0EF38AE4" w14:textId="77777777" w:rsidR="000B5EDC" w:rsidRPr="00CA7887" w:rsidRDefault="000B5EDC" w:rsidP="0060507C">
      <w:pPr>
        <w:ind w:left="720" w:hanging="720"/>
        <w:jc w:val="center"/>
      </w:pPr>
    </w:p>
    <w:p w14:paraId="3023F5BE" w14:textId="77777777" w:rsidR="005114E4" w:rsidRPr="00CA7887" w:rsidRDefault="005114E4" w:rsidP="007B26D9">
      <w:pPr>
        <w:rPr>
          <w:i/>
        </w:rPr>
      </w:pPr>
    </w:p>
    <w:p w14:paraId="6E97343D" w14:textId="77777777" w:rsidR="00AE21C7" w:rsidRPr="00CA7887" w:rsidRDefault="00AE21C7" w:rsidP="007B26D9">
      <w:pPr>
        <w:rPr>
          <w:b/>
        </w:rPr>
      </w:pPr>
      <w:r w:rsidRPr="00CA7887">
        <w:rPr>
          <w:b/>
        </w:rPr>
        <w:t xml:space="preserve">All pages of the original Technical and Financial Proposal </w:t>
      </w:r>
      <w:r w:rsidR="00C5176C" w:rsidRPr="00CA7887">
        <w:rPr>
          <w:b/>
        </w:rPr>
        <w:t>shall</w:t>
      </w:r>
      <w:r w:rsidRPr="00CA7887">
        <w:rPr>
          <w:b/>
        </w:rPr>
        <w:t xml:space="preserve"> be initialed by the same authorized representative of the Consultant who signs the Proposal.</w:t>
      </w:r>
    </w:p>
    <w:p w14:paraId="39BC0D89" w14:textId="77777777" w:rsidR="000B5EDC" w:rsidRPr="00CA7887" w:rsidRDefault="000B5EDC" w:rsidP="00B91DDF">
      <w:pPr>
        <w:ind w:left="1080" w:hanging="1080"/>
      </w:pPr>
    </w:p>
    <w:p w14:paraId="7E600088" w14:textId="77777777" w:rsidR="000B5EDC" w:rsidRPr="00CA7887" w:rsidRDefault="000B5EDC" w:rsidP="0097588C">
      <w:pPr>
        <w:jc w:val="center"/>
      </w:pPr>
    </w:p>
    <w:p w14:paraId="44015159" w14:textId="77777777" w:rsidR="005114E4" w:rsidRPr="00CA7887" w:rsidRDefault="005114E4">
      <w:pPr>
        <w:rPr>
          <w:smallCaps/>
        </w:rPr>
      </w:pPr>
      <w:r w:rsidRPr="00CA7887">
        <w:rPr>
          <w:smallCaps/>
        </w:rPr>
        <w:br w:type="page"/>
      </w:r>
    </w:p>
    <w:p w14:paraId="019AAB90" w14:textId="77777777" w:rsidR="000B5EDC" w:rsidRPr="00CA7887" w:rsidRDefault="00B47775" w:rsidP="0000062D">
      <w:pPr>
        <w:pStyle w:val="Heading6"/>
        <w:rPr>
          <w:sz w:val="28"/>
          <w:szCs w:val="28"/>
        </w:rPr>
      </w:pPr>
      <w:bookmarkStart w:id="180" w:name="_Toc494209466"/>
      <w:r w:rsidRPr="00CA7887">
        <w:rPr>
          <w:sz w:val="28"/>
          <w:szCs w:val="28"/>
        </w:rPr>
        <w:lastRenderedPageBreak/>
        <w:t xml:space="preserve">Form </w:t>
      </w:r>
      <w:r w:rsidR="000B5EDC" w:rsidRPr="00CA7887">
        <w:rPr>
          <w:sz w:val="28"/>
          <w:szCs w:val="28"/>
        </w:rPr>
        <w:t>TECH-1</w:t>
      </w:r>
      <w:bookmarkEnd w:id="180"/>
      <w:r w:rsidR="000B5EDC" w:rsidRPr="00CA7887">
        <w:rPr>
          <w:sz w:val="28"/>
          <w:szCs w:val="28"/>
        </w:rPr>
        <w:t xml:space="preserve">  </w:t>
      </w:r>
    </w:p>
    <w:p w14:paraId="12E6DB6F" w14:textId="77777777" w:rsidR="000B5EDC" w:rsidRPr="00CA7887" w:rsidRDefault="000B5EDC" w:rsidP="00AC2B63">
      <w:pPr>
        <w:jc w:val="center"/>
        <w:rPr>
          <w:rFonts w:ascii="Times New Roman Bold" w:hAnsi="Times New Roman Bold"/>
          <w:b/>
          <w:smallCaps/>
          <w:sz w:val="28"/>
          <w:szCs w:val="28"/>
        </w:rPr>
      </w:pPr>
      <w:r w:rsidRPr="00CA7887">
        <w:rPr>
          <w:rFonts w:ascii="Times New Roman Bold" w:hAnsi="Times New Roman Bold"/>
          <w:b/>
          <w:smallCaps/>
          <w:sz w:val="28"/>
          <w:szCs w:val="28"/>
        </w:rPr>
        <w:t>Technical Proposal Submission Form</w:t>
      </w:r>
    </w:p>
    <w:p w14:paraId="50BE7307" w14:textId="77777777" w:rsidR="000B5EDC" w:rsidRPr="009B431F" w:rsidRDefault="00A10FC2" w:rsidP="00B91DDF">
      <w:pPr>
        <w:jc w:val="right"/>
      </w:pPr>
      <w:r w:rsidRPr="009B431F">
        <w:t>{</w:t>
      </w:r>
      <w:r w:rsidR="000B5EDC" w:rsidRPr="009B431F">
        <w:t>Location, Date</w:t>
      </w:r>
      <w:r w:rsidRPr="009B431F">
        <w:t>}</w:t>
      </w:r>
    </w:p>
    <w:p w14:paraId="354FC642" w14:textId="77777777" w:rsidR="000B5EDC" w:rsidRPr="00CA7887" w:rsidRDefault="000B5EDC" w:rsidP="00B91DDF">
      <w:pPr>
        <w:pStyle w:val="Header"/>
        <w:rPr>
          <w:szCs w:val="24"/>
          <w:lang w:eastAsia="it-IT"/>
        </w:rPr>
      </w:pPr>
    </w:p>
    <w:p w14:paraId="5075AF56" w14:textId="77777777" w:rsidR="000B5EDC" w:rsidRPr="00CA7887" w:rsidRDefault="000B5EDC" w:rsidP="00B91DDF">
      <w:pPr>
        <w:rPr>
          <w:i/>
        </w:rPr>
      </w:pPr>
      <w:r w:rsidRPr="00CA7887">
        <w:t>To:</w:t>
      </w:r>
      <w:r w:rsidRPr="00CA7887">
        <w:tab/>
      </w:r>
      <w:r w:rsidRPr="00CA7887">
        <w:rPr>
          <w:i/>
        </w:rPr>
        <w:t>[Name and address of Client]</w:t>
      </w:r>
    </w:p>
    <w:p w14:paraId="4DD45C85" w14:textId="77777777" w:rsidR="000B5EDC" w:rsidRPr="00CA7887" w:rsidRDefault="000B5EDC" w:rsidP="00B91DDF"/>
    <w:p w14:paraId="5AFA9836" w14:textId="77777777" w:rsidR="000B5EDC" w:rsidRPr="00CA7887" w:rsidRDefault="000B5EDC" w:rsidP="00B91DDF">
      <w:r w:rsidRPr="00CA7887">
        <w:t>Dear Sirs:</w:t>
      </w:r>
    </w:p>
    <w:p w14:paraId="684DCA18" w14:textId="77777777" w:rsidR="000B5EDC" w:rsidRPr="00CA7887" w:rsidRDefault="000B5EDC" w:rsidP="00581FFF">
      <w:pPr>
        <w:ind w:firstLine="709"/>
        <w:jc w:val="both"/>
      </w:pPr>
      <w:r w:rsidRPr="00CA7887">
        <w:tab/>
        <w:t xml:space="preserve">We, the undersigned, offer to provide the consulting services for </w:t>
      </w:r>
      <w:r w:rsidRPr="00CA7887">
        <w:rPr>
          <w:i/>
        </w:rPr>
        <w:t>[</w:t>
      </w:r>
      <w:r w:rsidRPr="00CA7887">
        <w:rPr>
          <w:i/>
          <w:iCs/>
        </w:rPr>
        <w:t>Insert t</w:t>
      </w:r>
      <w:r w:rsidRPr="00CA7887">
        <w:rPr>
          <w:i/>
        </w:rPr>
        <w:t>itle of assignment]</w:t>
      </w:r>
      <w:r w:rsidRPr="00CA7887">
        <w:t xml:space="preserve"> in accordance with your Request for Proposal</w:t>
      </w:r>
      <w:r w:rsidR="00407B61" w:rsidRPr="00CA7887">
        <w:t>s</w:t>
      </w:r>
      <w:r w:rsidRPr="00CA7887">
        <w:t xml:space="preserve"> </w:t>
      </w:r>
      <w:r w:rsidR="00FE07E6" w:rsidRPr="00CA7887">
        <w:t xml:space="preserve">(RFP) </w:t>
      </w:r>
      <w:r w:rsidRPr="00CA7887">
        <w:t xml:space="preserve">dated </w:t>
      </w:r>
      <w:r w:rsidR="00A10FC2" w:rsidRPr="00CA7887">
        <w:rPr>
          <w:i/>
        </w:rPr>
        <w:t>[</w:t>
      </w:r>
      <w:r w:rsidRPr="00CA7887">
        <w:rPr>
          <w:i/>
          <w:iCs/>
        </w:rPr>
        <w:t xml:space="preserve">Insert </w:t>
      </w:r>
      <w:r w:rsidRPr="00CA7887">
        <w:rPr>
          <w:i/>
        </w:rPr>
        <w:t>Date</w:t>
      </w:r>
      <w:r w:rsidR="00A10FC2" w:rsidRPr="00CA7887">
        <w:rPr>
          <w:i/>
        </w:rPr>
        <w:t>]</w:t>
      </w:r>
      <w:r w:rsidRPr="00CA7887">
        <w:t xml:space="preserve"> and our Proposal.  </w:t>
      </w:r>
      <w:r w:rsidRPr="00CA7887">
        <w:rPr>
          <w:i/>
        </w:rPr>
        <w:t>[Select appropriate wording depending on the selection method stated in the RFP:</w:t>
      </w:r>
      <w:r w:rsidRPr="009B431F">
        <w:t xml:space="preserve"> “</w:t>
      </w:r>
      <w:r w:rsidRPr="00CA7887">
        <w:t xml:space="preserve">We are hereby submitting our Proposal, which includes this </w:t>
      </w:r>
      <w:r w:rsidRPr="00CA7887">
        <w:rPr>
          <w:spacing w:val="-2"/>
        </w:rPr>
        <w:t>Technical Proposal</w:t>
      </w:r>
      <w:r w:rsidRPr="00CA7887">
        <w:t xml:space="preserve"> and a Financial</w:t>
      </w:r>
      <w:r w:rsidRPr="00CA7887">
        <w:rPr>
          <w:sz w:val="18"/>
        </w:rPr>
        <w:t xml:space="preserve"> </w:t>
      </w:r>
      <w:r w:rsidRPr="00CA7887">
        <w:t xml:space="preserve">Proposal sealed </w:t>
      </w:r>
      <w:r w:rsidR="00AC3D40" w:rsidRPr="00CA7887">
        <w:t xml:space="preserve">in </w:t>
      </w:r>
      <w:r w:rsidRPr="00CA7887">
        <w:t>a separate envelope</w:t>
      </w:r>
      <w:r w:rsidRPr="009B431F">
        <w:t xml:space="preserve">” </w:t>
      </w:r>
      <w:r w:rsidRPr="00CA7887">
        <w:rPr>
          <w:i/>
        </w:rPr>
        <w:t xml:space="preserve">or, if only </w:t>
      </w:r>
      <w:r w:rsidR="000B36E9" w:rsidRPr="00CA7887">
        <w:rPr>
          <w:i/>
        </w:rPr>
        <w:t xml:space="preserve">a </w:t>
      </w:r>
      <w:r w:rsidRPr="00CA7887">
        <w:rPr>
          <w:i/>
        </w:rPr>
        <w:t>Technical Proposal is invited</w:t>
      </w:r>
      <w:r w:rsidRPr="009B431F">
        <w:t xml:space="preserve"> “</w:t>
      </w:r>
      <w:r w:rsidRPr="00CA7887">
        <w:t xml:space="preserve">We hereby </w:t>
      </w:r>
      <w:r w:rsidR="000B36E9" w:rsidRPr="00CA7887">
        <w:t xml:space="preserve">are </w:t>
      </w:r>
      <w:r w:rsidRPr="00CA7887">
        <w:t>submitting our Proposal, which includes this Technical Proposal only in a sealed envelope</w:t>
      </w:r>
      <w:r w:rsidRPr="009B431F">
        <w:t>.</w:t>
      </w:r>
      <w:r w:rsidRPr="00CA7887">
        <w:rPr>
          <w:i/>
        </w:rPr>
        <w:t>”].</w:t>
      </w:r>
      <w:r w:rsidRPr="00CA7887">
        <w:t xml:space="preserve"> </w:t>
      </w:r>
    </w:p>
    <w:p w14:paraId="0B4EE6EB" w14:textId="77777777" w:rsidR="000B5EDC" w:rsidRPr="00CA7887" w:rsidRDefault="000B5EDC" w:rsidP="00B91DDF">
      <w:pPr>
        <w:jc w:val="both"/>
      </w:pPr>
    </w:p>
    <w:p w14:paraId="6CFD83EF" w14:textId="77777777" w:rsidR="000B5EDC" w:rsidRPr="00CA7887" w:rsidRDefault="000B5EDC" w:rsidP="00B91DDF">
      <w:pPr>
        <w:jc w:val="both"/>
      </w:pPr>
      <w:r w:rsidRPr="00CA7887">
        <w:tab/>
      </w:r>
      <w:r w:rsidR="00A10FC2" w:rsidRPr="009B431F">
        <w:t>{</w:t>
      </w:r>
      <w:r w:rsidRPr="009B431F">
        <w:t xml:space="preserve">If </w:t>
      </w:r>
      <w:r w:rsidR="000B36E9" w:rsidRPr="009B431F">
        <w:t xml:space="preserve">the </w:t>
      </w:r>
      <w:r w:rsidRPr="009B431F">
        <w:t xml:space="preserve">Consultant is </w:t>
      </w:r>
      <w:r w:rsidR="00B927C9" w:rsidRPr="009B431F">
        <w:t xml:space="preserve">a </w:t>
      </w:r>
      <w:r w:rsidRPr="009B431F">
        <w:t>joint venture, insert the following</w:t>
      </w:r>
      <w:r w:rsidRPr="009B431F">
        <w:rPr>
          <w:i/>
        </w:rPr>
        <w:t>:</w:t>
      </w:r>
      <w:r w:rsidRPr="00CA7887">
        <w:t xml:space="preserve"> We are submitting our Proposal a joint venture with: </w:t>
      </w:r>
      <w:r w:rsidR="000303CB" w:rsidRPr="009B431F">
        <w:t>{</w:t>
      </w:r>
      <w:r w:rsidRPr="009B431F">
        <w:rPr>
          <w:iCs/>
        </w:rPr>
        <w:t xml:space="preserve">Insert a list with full name and the legal address of each </w:t>
      </w:r>
      <w:r w:rsidR="00A10FC2" w:rsidRPr="009B431F">
        <w:rPr>
          <w:iCs/>
        </w:rPr>
        <w:t>member</w:t>
      </w:r>
      <w:r w:rsidRPr="009B431F">
        <w:rPr>
          <w:iCs/>
        </w:rPr>
        <w:t xml:space="preserve">, and indicate the </w:t>
      </w:r>
      <w:r w:rsidR="00A10FC2" w:rsidRPr="009B431F">
        <w:rPr>
          <w:iCs/>
        </w:rPr>
        <w:t>l</w:t>
      </w:r>
      <w:r w:rsidRPr="009B431F">
        <w:rPr>
          <w:iCs/>
        </w:rPr>
        <w:t xml:space="preserve">ead </w:t>
      </w:r>
      <w:r w:rsidR="00B36BBF" w:rsidRPr="009B431F">
        <w:t>member</w:t>
      </w:r>
      <w:r w:rsidR="000303CB" w:rsidRPr="009B431F">
        <w:t>}</w:t>
      </w:r>
      <w:r w:rsidRPr="00CA7887">
        <w:t>.</w:t>
      </w:r>
      <w:r w:rsidRPr="00CA7887">
        <w:rPr>
          <w:vertAlign w:val="superscript"/>
        </w:rPr>
        <w:t xml:space="preserve"> </w:t>
      </w:r>
      <w:r w:rsidRPr="00CA7887">
        <w:t xml:space="preserve">We have attached a copy </w:t>
      </w:r>
      <w:r w:rsidR="00A87DE7" w:rsidRPr="009B431F">
        <w:t>{</w:t>
      </w:r>
      <w:r w:rsidR="00720D36" w:rsidRPr="009B431F">
        <w:t>insert: “</w:t>
      </w:r>
      <w:r w:rsidRPr="009B431F">
        <w:t>of our letter of intent to form a joint venture</w:t>
      </w:r>
      <w:r w:rsidR="00B927C9" w:rsidRPr="009B431F">
        <w:t xml:space="preserve">” </w:t>
      </w:r>
      <w:r w:rsidR="00720D36" w:rsidRPr="009B431F">
        <w:t>or, if a JV is already formed, “of the JV agreement”</w:t>
      </w:r>
      <w:r w:rsidR="00A87DE7" w:rsidRPr="009B431F">
        <w:t>}</w:t>
      </w:r>
      <w:r w:rsidR="00B927C9" w:rsidRPr="00CA7887">
        <w:t xml:space="preserve"> signed</w:t>
      </w:r>
      <w:r w:rsidRPr="00CA7887">
        <w:t xml:space="preserve"> by every participating member, which details the likely legal structure of and the confirmation of joint and severable liability of the members of the said joint venture.</w:t>
      </w:r>
    </w:p>
    <w:p w14:paraId="54BB5B5D" w14:textId="77777777" w:rsidR="000B5EDC" w:rsidRPr="00CA7887" w:rsidRDefault="000B5EDC" w:rsidP="00B91DDF">
      <w:pPr>
        <w:jc w:val="both"/>
      </w:pPr>
    </w:p>
    <w:p w14:paraId="32ACDC39" w14:textId="77777777" w:rsidR="000B5EDC" w:rsidRPr="009B431F" w:rsidRDefault="00D94CC7" w:rsidP="00B91DDF">
      <w:pPr>
        <w:jc w:val="both"/>
      </w:pPr>
      <w:r w:rsidRPr="009B431F">
        <w:t>{</w:t>
      </w:r>
      <w:r w:rsidR="000B5EDC" w:rsidRPr="009B431F">
        <w:t>OR</w:t>
      </w:r>
    </w:p>
    <w:p w14:paraId="2C893D97" w14:textId="77777777" w:rsidR="000B5EDC" w:rsidRPr="00CA7887" w:rsidRDefault="000B5EDC" w:rsidP="00B91DDF">
      <w:pPr>
        <w:jc w:val="both"/>
      </w:pPr>
    </w:p>
    <w:p w14:paraId="280C9D41" w14:textId="77777777" w:rsidR="000B5EDC" w:rsidRPr="009B431F" w:rsidRDefault="000B5EDC" w:rsidP="00014DC1">
      <w:pPr>
        <w:jc w:val="both"/>
      </w:pPr>
      <w:r w:rsidRPr="00CA7887">
        <w:t xml:space="preserve">If </w:t>
      </w:r>
      <w:r w:rsidR="00C9793D" w:rsidRPr="00CA7887">
        <w:t xml:space="preserve">the </w:t>
      </w:r>
      <w:r w:rsidRPr="00CA7887">
        <w:t xml:space="preserve">Consultant’s Proposal includes Sub-consultants, insert the following: We are submitting our Proposal with the following firms as Sub-consultants: </w:t>
      </w:r>
      <w:r w:rsidR="006825A0" w:rsidRPr="009B431F">
        <w:t>{</w:t>
      </w:r>
      <w:r w:rsidRPr="009B431F">
        <w:t>Insert a list with full name and address of each Sub-</w:t>
      </w:r>
      <w:r w:rsidR="009B4DDE" w:rsidRPr="009B431F">
        <w:t>c</w:t>
      </w:r>
      <w:r w:rsidRPr="009B431F">
        <w:t>onsultant.</w:t>
      </w:r>
      <w:r w:rsidR="006825A0" w:rsidRPr="009B431F">
        <w:t>}</w:t>
      </w:r>
    </w:p>
    <w:p w14:paraId="06F98076" w14:textId="77777777" w:rsidR="000B5EDC" w:rsidRPr="00CA7887" w:rsidRDefault="000B5EDC" w:rsidP="00B91DDF">
      <w:pPr>
        <w:ind w:firstLine="709"/>
        <w:jc w:val="both"/>
      </w:pPr>
    </w:p>
    <w:p w14:paraId="2CC1EB09" w14:textId="77777777" w:rsidR="000B5EDC" w:rsidRPr="00CA7887" w:rsidRDefault="000B5EDC" w:rsidP="009B431F">
      <w:pPr>
        <w:spacing w:after="120"/>
        <w:jc w:val="both"/>
      </w:pPr>
      <w:r w:rsidRPr="00CA7887">
        <w:t xml:space="preserve">We hereby declare that: </w:t>
      </w:r>
    </w:p>
    <w:p w14:paraId="2DBA3749" w14:textId="3168FF44" w:rsidR="00F25D26" w:rsidRPr="00CA7887" w:rsidRDefault="000B5EDC" w:rsidP="00CB6E05">
      <w:pPr>
        <w:pStyle w:val="ListParagraph"/>
        <w:numPr>
          <w:ilvl w:val="0"/>
          <w:numId w:val="56"/>
        </w:numPr>
        <w:spacing w:after="120"/>
        <w:contextualSpacing w:val="0"/>
        <w:jc w:val="both"/>
      </w:pPr>
      <w:r w:rsidRPr="00CA7887">
        <w:t xml:space="preserve">All the information and statements made in this Proposal are true and </w:t>
      </w:r>
      <w:r w:rsidR="00407B61" w:rsidRPr="00CA7887">
        <w:t xml:space="preserve">we </w:t>
      </w:r>
      <w:r w:rsidRPr="00CA7887">
        <w:t xml:space="preserve">accept that any misinterpretation or misrepresentation contained in </w:t>
      </w:r>
      <w:r w:rsidR="00407B61" w:rsidRPr="00CA7887">
        <w:t xml:space="preserve">this Proposal </w:t>
      </w:r>
      <w:r w:rsidRPr="00CA7887">
        <w:t xml:space="preserve">may lead to our disqualification by the Client and/or </w:t>
      </w:r>
      <w:r w:rsidR="00407B61" w:rsidRPr="00CA7887">
        <w:t xml:space="preserve">may be </w:t>
      </w:r>
      <w:r w:rsidRPr="00CA7887">
        <w:t>sanctioned by the Bank.</w:t>
      </w:r>
    </w:p>
    <w:p w14:paraId="2D39719F" w14:textId="248518F5" w:rsidR="000B5EDC" w:rsidRPr="00CA7887" w:rsidRDefault="000B5EDC" w:rsidP="00CB6E05">
      <w:pPr>
        <w:pStyle w:val="ListParagraph"/>
        <w:numPr>
          <w:ilvl w:val="0"/>
          <w:numId w:val="56"/>
        </w:numPr>
        <w:spacing w:after="120"/>
        <w:contextualSpacing w:val="0"/>
        <w:jc w:val="both"/>
      </w:pPr>
      <w:r w:rsidRPr="00CA7887">
        <w:t xml:space="preserve">Our Proposal shall be valid and remain binding upon us </w:t>
      </w:r>
      <w:bookmarkStart w:id="181" w:name="_Hlk25657774"/>
      <w:r w:rsidR="00E57B64" w:rsidRPr="00CA7887">
        <w:t xml:space="preserve">until </w:t>
      </w:r>
      <w:r w:rsidR="00E57B64" w:rsidRPr="00CA7887">
        <w:rPr>
          <w:i/>
        </w:rPr>
        <w:t>[insert day, month and year</w:t>
      </w:r>
      <w:r w:rsidR="00E57B64" w:rsidRPr="009B431F">
        <w:rPr>
          <w:i/>
        </w:rPr>
        <w:t xml:space="preserve"> in </w:t>
      </w:r>
      <w:r w:rsidR="00E57B64" w:rsidRPr="00CA7887">
        <w:rPr>
          <w:i/>
        </w:rPr>
        <w:t>accordance with</w:t>
      </w:r>
      <w:r w:rsidR="00E57B64" w:rsidRPr="009B431F">
        <w:rPr>
          <w:i/>
        </w:rPr>
        <w:t xml:space="preserve"> ITC 12.1</w:t>
      </w:r>
      <w:r w:rsidR="00E57B64" w:rsidRPr="00CA7887">
        <w:rPr>
          <w:i/>
        </w:rPr>
        <w:t>]</w:t>
      </w:r>
      <w:r w:rsidR="0090074D" w:rsidRPr="00CA7887">
        <w:rPr>
          <w:i/>
        </w:rPr>
        <w:t>.</w:t>
      </w:r>
      <w:r w:rsidR="009711DC" w:rsidRPr="00CA7887">
        <w:rPr>
          <w:i/>
        </w:rPr>
        <w:t xml:space="preserve"> </w:t>
      </w:r>
      <w:bookmarkEnd w:id="181"/>
    </w:p>
    <w:p w14:paraId="0FC8B4C2" w14:textId="3C4BBB34" w:rsidR="000B5EDC" w:rsidRPr="00CA7887" w:rsidRDefault="000B5EDC" w:rsidP="00CB6E05">
      <w:pPr>
        <w:pStyle w:val="ListParagraph"/>
        <w:numPr>
          <w:ilvl w:val="0"/>
          <w:numId w:val="56"/>
        </w:numPr>
        <w:spacing w:after="120"/>
        <w:contextualSpacing w:val="0"/>
        <w:jc w:val="both"/>
      </w:pPr>
      <w:r w:rsidRPr="00CA7887">
        <w:t>We have no conflict of interest in accordance with ITC 3.</w:t>
      </w:r>
    </w:p>
    <w:p w14:paraId="0DA47E52" w14:textId="5B5318FC" w:rsidR="000B5EDC" w:rsidRPr="00CA7887" w:rsidRDefault="000B5EDC" w:rsidP="00CB6E05">
      <w:pPr>
        <w:pStyle w:val="ListParagraph"/>
        <w:numPr>
          <w:ilvl w:val="0"/>
          <w:numId w:val="56"/>
        </w:numPr>
        <w:spacing w:after="120"/>
        <w:contextualSpacing w:val="0"/>
        <w:jc w:val="both"/>
        <w:rPr>
          <w:i/>
        </w:rPr>
      </w:pPr>
      <w:r w:rsidRPr="00CA7887">
        <w:t xml:space="preserve">We meet </w:t>
      </w:r>
      <w:r w:rsidR="000B36E9" w:rsidRPr="00CA7887">
        <w:t xml:space="preserve">the </w:t>
      </w:r>
      <w:r w:rsidRPr="00CA7887">
        <w:t>eligibility requirements as stated in ITC 6</w:t>
      </w:r>
      <w:r w:rsidR="00D94CC7" w:rsidRPr="00CA7887">
        <w:t xml:space="preserve">, and we confirm our understanding of our obligation to abide by the Bank’s policy in regard to </w:t>
      </w:r>
      <w:r w:rsidR="000D7B09" w:rsidRPr="00CA7887">
        <w:t>Fraud and C</w:t>
      </w:r>
      <w:r w:rsidR="00D94CC7" w:rsidRPr="00CA7887">
        <w:t>orrupt</w:t>
      </w:r>
      <w:r w:rsidR="00873805" w:rsidRPr="00CA7887">
        <w:t>ion</w:t>
      </w:r>
      <w:r w:rsidR="00D94CC7" w:rsidRPr="00CA7887">
        <w:t xml:space="preserve"> as per ITC 5</w:t>
      </w:r>
      <w:r w:rsidRPr="00CA7887">
        <w:rPr>
          <w:i/>
        </w:rPr>
        <w:t>.</w:t>
      </w:r>
    </w:p>
    <w:p w14:paraId="7A8EC0CA" w14:textId="77777777" w:rsidR="00B662E2" w:rsidRPr="00CA7887" w:rsidRDefault="00B662E2" w:rsidP="009B431F">
      <w:pPr>
        <w:spacing w:after="120"/>
        <w:ind w:left="1440" w:hanging="731"/>
        <w:jc w:val="both"/>
        <w:rPr>
          <w:i/>
        </w:rPr>
      </w:pPr>
    </w:p>
    <w:p w14:paraId="5186FDA4" w14:textId="61470F7E" w:rsidR="00B662E2" w:rsidRPr="00CA7887" w:rsidRDefault="00B662E2" w:rsidP="00CB6E05">
      <w:pPr>
        <w:pStyle w:val="ListParagraph"/>
        <w:numPr>
          <w:ilvl w:val="0"/>
          <w:numId w:val="56"/>
        </w:numPr>
        <w:spacing w:after="120"/>
        <w:contextualSpacing w:val="0"/>
        <w:jc w:val="both"/>
      </w:pPr>
      <w:r w:rsidRPr="00CA7887">
        <w:t xml:space="preserve">We, along with any of our sub-consultants, subcontractors, suppliers, or service providers for any part of the contract, are not subject to, and not controlled by any entity or individual that is subject to, a temporary suspension or a debarment imposed by the World Bank Group or a debarment imposed by the World Bank Group in accordance with the Agreement for Mutual Enforcement of Debarment Decisions </w:t>
      </w:r>
      <w:r w:rsidRPr="00CA7887">
        <w:lastRenderedPageBreak/>
        <w:t xml:space="preserve">between the World Bank and other development banks. Further, we are not ineligible under the </w:t>
      </w:r>
      <w:r w:rsidR="007D1CAD" w:rsidRPr="00CA7887">
        <w:t>Client’s</w:t>
      </w:r>
      <w:r w:rsidRPr="00CA7887">
        <w:t xml:space="preserve"> country laws or official regulations or pursuant to a decision of the United Nations Security Council;</w:t>
      </w:r>
    </w:p>
    <w:p w14:paraId="77BCB51B" w14:textId="624FE382" w:rsidR="00F25D26" w:rsidRPr="00CA7887" w:rsidRDefault="002641BE" w:rsidP="00CB6E05">
      <w:pPr>
        <w:pStyle w:val="ListParagraph"/>
        <w:numPr>
          <w:ilvl w:val="0"/>
          <w:numId w:val="56"/>
        </w:numPr>
        <w:spacing w:after="120"/>
        <w:contextualSpacing w:val="0"/>
        <w:jc w:val="both"/>
        <w:rPr>
          <w:i/>
        </w:rPr>
      </w:pPr>
      <w:r w:rsidRPr="00CA7887">
        <w:rPr>
          <w:i/>
        </w:rPr>
        <w:t>[</w:t>
      </w:r>
      <w:r w:rsidR="0064246D" w:rsidRPr="00CA7887">
        <w:rPr>
          <w:i/>
          <w:u w:val="single"/>
        </w:rPr>
        <w:t>Note to Client</w:t>
      </w:r>
      <w:r w:rsidR="0064246D" w:rsidRPr="00CA7887">
        <w:rPr>
          <w:i/>
        </w:rPr>
        <w:t xml:space="preserve">: </w:t>
      </w:r>
      <w:r w:rsidRPr="00CA7887">
        <w:rPr>
          <w:i/>
        </w:rPr>
        <w:t>Only if required in ITC10.2 (Data Sheet 10.2), include the following:</w:t>
      </w:r>
      <w:r w:rsidRPr="00CA7887">
        <w:t xml:space="preserve"> </w:t>
      </w:r>
      <w:r w:rsidR="000B5EDC" w:rsidRPr="00CA7887">
        <w:t>In competing for (and, if the award is made to us, in executing) the Contract, we undertake to observe the laws against fraud and corruption, including bribery, in force in the country of the Client.</w:t>
      </w:r>
      <w:r w:rsidR="000B5EDC" w:rsidRPr="00CA7887">
        <w:rPr>
          <w:i/>
        </w:rPr>
        <w:t>]</w:t>
      </w:r>
      <w:r w:rsidR="00407B61" w:rsidRPr="00CA7887">
        <w:rPr>
          <w:i/>
        </w:rPr>
        <w:t xml:space="preserve"> </w:t>
      </w:r>
    </w:p>
    <w:p w14:paraId="55425B52" w14:textId="0F94160F" w:rsidR="00F25D26" w:rsidRPr="00CA7887" w:rsidRDefault="000B5EDC" w:rsidP="00CB6E05">
      <w:pPr>
        <w:pStyle w:val="ListParagraph"/>
        <w:numPr>
          <w:ilvl w:val="0"/>
          <w:numId w:val="56"/>
        </w:numPr>
        <w:spacing w:after="120"/>
        <w:contextualSpacing w:val="0"/>
        <w:jc w:val="both"/>
      </w:pPr>
      <w:r w:rsidRPr="00CA7887">
        <w:t xml:space="preserve">Except as stated in the Data Sheet, </w:t>
      </w:r>
      <w:r w:rsidR="008C70CB" w:rsidRPr="00CA7887">
        <w:t xml:space="preserve">ITC </w:t>
      </w:r>
      <w:r w:rsidR="005D7206" w:rsidRPr="00CA7887">
        <w:t>12.7</w:t>
      </w:r>
      <w:r w:rsidRPr="00CA7887">
        <w:t xml:space="preserve">, we undertake to negotiate </w:t>
      </w:r>
      <w:r w:rsidR="000B36E9" w:rsidRPr="00CA7887">
        <w:t xml:space="preserve">a Contract </w:t>
      </w:r>
      <w:r w:rsidRPr="00CA7887">
        <w:t xml:space="preserve">on the basis of the proposed Key Experts. We accept that </w:t>
      </w:r>
      <w:r w:rsidR="000B36E9" w:rsidRPr="00CA7887">
        <w:t xml:space="preserve">the </w:t>
      </w:r>
      <w:r w:rsidRPr="00CA7887">
        <w:t xml:space="preserve">substitution of Key Experts for reasons other than </w:t>
      </w:r>
      <w:r w:rsidR="000B36E9" w:rsidRPr="00CA7887">
        <w:t xml:space="preserve">those </w:t>
      </w:r>
      <w:r w:rsidRPr="00CA7887">
        <w:t xml:space="preserve">stated in ITC 12 and ITC 28.4 </w:t>
      </w:r>
      <w:r w:rsidR="006825A0" w:rsidRPr="00CA7887">
        <w:t>may</w:t>
      </w:r>
      <w:r w:rsidRPr="00CA7887">
        <w:t xml:space="preserve"> lead to </w:t>
      </w:r>
      <w:r w:rsidR="000B36E9" w:rsidRPr="00CA7887">
        <w:t xml:space="preserve">the </w:t>
      </w:r>
      <w:r w:rsidRPr="00CA7887">
        <w:t>termination of Contract negotiations.</w:t>
      </w:r>
    </w:p>
    <w:p w14:paraId="058F9053" w14:textId="73AD7FE4" w:rsidR="00F25D26" w:rsidRPr="009B431F" w:rsidRDefault="00CB58E0" w:rsidP="00CB6E05">
      <w:pPr>
        <w:pStyle w:val="ListParagraph"/>
        <w:numPr>
          <w:ilvl w:val="0"/>
          <w:numId w:val="56"/>
        </w:numPr>
        <w:spacing w:after="120"/>
        <w:contextualSpacing w:val="0"/>
        <w:jc w:val="both"/>
      </w:pPr>
      <w:r w:rsidRPr="009B431F">
        <w:t xml:space="preserve"> </w:t>
      </w:r>
      <w:r w:rsidR="000B5EDC" w:rsidRPr="009B431F">
        <w:t>(</w:t>
      </w:r>
      <w:r w:rsidR="00B662E2" w:rsidRPr="009B431F">
        <w:t>h</w:t>
      </w:r>
      <w:r w:rsidR="000B5EDC" w:rsidRPr="009B431F">
        <w:t xml:space="preserve">) </w:t>
      </w:r>
      <w:r w:rsidR="00D05394" w:rsidRPr="009B431F">
        <w:tab/>
      </w:r>
      <w:r w:rsidR="000B5EDC" w:rsidRPr="009B431F">
        <w:t xml:space="preserve">Our Proposal is binding upon us and subject to </w:t>
      </w:r>
      <w:r w:rsidR="00407B61" w:rsidRPr="009B431F">
        <w:t xml:space="preserve">any </w:t>
      </w:r>
      <w:r w:rsidR="000B5EDC" w:rsidRPr="009B431F">
        <w:t>modifications resulting from the Contract negotiations.</w:t>
      </w:r>
    </w:p>
    <w:p w14:paraId="7256071E" w14:textId="77777777" w:rsidR="000B5EDC" w:rsidRPr="00CA7887" w:rsidRDefault="000B5EDC" w:rsidP="009B431F">
      <w:pPr>
        <w:spacing w:after="120"/>
        <w:jc w:val="both"/>
      </w:pPr>
      <w:r w:rsidRPr="00CA7887">
        <w:t>We undertake, if our Proposal is accepted</w:t>
      </w:r>
      <w:r w:rsidR="00407B61" w:rsidRPr="00CA7887">
        <w:t xml:space="preserve"> and the Contract is signed</w:t>
      </w:r>
      <w:r w:rsidRPr="00CA7887">
        <w:t xml:space="preserve">, to initiate the </w:t>
      </w:r>
      <w:r w:rsidR="006825A0" w:rsidRPr="00CA7887">
        <w:t>S</w:t>
      </w:r>
      <w:r w:rsidRPr="00CA7887">
        <w:t xml:space="preserve">ervices related to the </w:t>
      </w:r>
      <w:r w:rsidR="00407B61" w:rsidRPr="00CA7887">
        <w:t>a</w:t>
      </w:r>
      <w:r w:rsidRPr="00CA7887">
        <w:t xml:space="preserve">ssignment no later than the date indicated in </w:t>
      </w:r>
      <w:r w:rsidR="008C70CB" w:rsidRPr="00CA7887">
        <w:t xml:space="preserve">ITC </w:t>
      </w:r>
      <w:r w:rsidRPr="00CA7887">
        <w:t>3</w:t>
      </w:r>
      <w:r w:rsidR="005D7206" w:rsidRPr="00CA7887">
        <w:t>4</w:t>
      </w:r>
      <w:r w:rsidRPr="00CA7887">
        <w:t>.2 of the Data Sheet.</w:t>
      </w:r>
    </w:p>
    <w:p w14:paraId="0883F5A6" w14:textId="77777777" w:rsidR="000B5EDC" w:rsidRPr="00CA7887" w:rsidRDefault="000B5EDC" w:rsidP="009B431F">
      <w:pPr>
        <w:spacing w:after="120"/>
        <w:jc w:val="both"/>
      </w:pPr>
      <w:r w:rsidRPr="00CA7887">
        <w:t xml:space="preserve">We understand </w:t>
      </w:r>
      <w:r w:rsidR="00407B61" w:rsidRPr="00CA7887">
        <w:t>that the Client is</w:t>
      </w:r>
      <w:r w:rsidRPr="00CA7887">
        <w:t xml:space="preserve"> not bound to accept any Proposal </w:t>
      </w:r>
      <w:r w:rsidR="00407B61" w:rsidRPr="00CA7887">
        <w:t>that the Client</w:t>
      </w:r>
      <w:r w:rsidRPr="00CA7887">
        <w:t xml:space="preserve"> receive</w:t>
      </w:r>
      <w:r w:rsidR="00407B61" w:rsidRPr="00CA7887">
        <w:t>s</w:t>
      </w:r>
      <w:r w:rsidRPr="00CA7887">
        <w:t>.</w:t>
      </w:r>
    </w:p>
    <w:p w14:paraId="49738D36" w14:textId="77777777" w:rsidR="000B5EDC" w:rsidRPr="00CA7887" w:rsidRDefault="000B5EDC" w:rsidP="00B91DDF">
      <w:pPr>
        <w:jc w:val="both"/>
      </w:pPr>
    </w:p>
    <w:p w14:paraId="70FD3B63" w14:textId="77777777" w:rsidR="000B5EDC" w:rsidRPr="00CA7887" w:rsidRDefault="000B5EDC" w:rsidP="00B91DDF">
      <w:pPr>
        <w:rPr>
          <w:lang w:eastAsia="it-IT"/>
        </w:rPr>
      </w:pPr>
      <w:r w:rsidRPr="00CA7887">
        <w:rPr>
          <w:lang w:eastAsia="it-IT"/>
        </w:rPr>
        <w:tab/>
        <w:t>We remain,</w:t>
      </w:r>
    </w:p>
    <w:p w14:paraId="3DDC3EF3" w14:textId="77777777" w:rsidR="000B5EDC" w:rsidRPr="00CA7887" w:rsidRDefault="000B5EDC" w:rsidP="00B91DDF"/>
    <w:p w14:paraId="4567BF07" w14:textId="77777777" w:rsidR="000B5EDC" w:rsidRPr="00CA7887" w:rsidRDefault="000B5EDC" w:rsidP="00B91DDF">
      <w:pPr>
        <w:ind w:firstLine="708"/>
        <w:jc w:val="both"/>
      </w:pPr>
      <w:r w:rsidRPr="00CA7887">
        <w:t>Yours sincerely,</w:t>
      </w:r>
    </w:p>
    <w:p w14:paraId="381845B6" w14:textId="77777777" w:rsidR="000B5EDC" w:rsidRPr="00CA7887" w:rsidRDefault="000B5EDC" w:rsidP="00D05394">
      <w:pPr>
        <w:pStyle w:val="BodyTextIndent"/>
        <w:tabs>
          <w:tab w:val="clear" w:pos="-720"/>
        </w:tabs>
        <w:suppressAutoHyphens w:val="0"/>
        <w:rPr>
          <w:spacing w:val="0"/>
          <w:szCs w:val="24"/>
        </w:rPr>
      </w:pPr>
    </w:p>
    <w:p w14:paraId="16372C9D" w14:textId="77777777" w:rsidR="006B5C8E" w:rsidRPr="00CA7887" w:rsidRDefault="006B5C8E" w:rsidP="006B5C8E">
      <w:pPr>
        <w:tabs>
          <w:tab w:val="right" w:pos="8460"/>
        </w:tabs>
        <w:ind w:left="720"/>
        <w:jc w:val="both"/>
        <w:rPr>
          <w:lang w:val="en-GB"/>
        </w:rPr>
      </w:pPr>
      <w:r w:rsidRPr="00CA7887">
        <w:rPr>
          <w:lang w:val="en-GB"/>
        </w:rPr>
        <w:t>_________________________________________________________________</w:t>
      </w:r>
    </w:p>
    <w:p w14:paraId="5DB7402D" w14:textId="77777777" w:rsidR="006B5C8E" w:rsidRPr="00CA7887" w:rsidRDefault="006B5C8E" w:rsidP="006B5C8E">
      <w:pPr>
        <w:tabs>
          <w:tab w:val="right" w:pos="8460"/>
        </w:tabs>
        <w:spacing w:after="240"/>
        <w:ind w:left="720"/>
        <w:jc w:val="both"/>
        <w:rPr>
          <w:u w:val="single"/>
          <w:lang w:val="en-GB"/>
        </w:rPr>
      </w:pPr>
      <w:r w:rsidRPr="00CA7887">
        <w:rPr>
          <w:lang w:val="en-GB"/>
        </w:rPr>
        <w:t xml:space="preserve">Signature (of Consultant’s authorized representative) </w:t>
      </w:r>
      <w:r w:rsidRPr="009B431F">
        <w:rPr>
          <w:lang w:val="en-GB"/>
        </w:rPr>
        <w:t>{</w:t>
      </w:r>
      <w:r w:rsidRPr="009B431F">
        <w:rPr>
          <w:iCs/>
          <w:lang w:val="en-GB"/>
        </w:rPr>
        <w:t>In full and initials}</w:t>
      </w:r>
      <w:r w:rsidRPr="009B431F">
        <w:rPr>
          <w:lang w:val="en-GB"/>
        </w:rPr>
        <w:t>:</w:t>
      </w:r>
      <w:r w:rsidRPr="00CA7887">
        <w:rPr>
          <w:lang w:val="en-GB"/>
        </w:rPr>
        <w:t xml:space="preserve">  </w:t>
      </w:r>
    </w:p>
    <w:p w14:paraId="5A25E094" w14:textId="77777777" w:rsidR="006B5C8E" w:rsidRPr="00CA7887" w:rsidRDefault="006B5C8E" w:rsidP="006B5C8E">
      <w:pPr>
        <w:tabs>
          <w:tab w:val="left" w:pos="1843"/>
          <w:tab w:val="right" w:pos="8460"/>
        </w:tabs>
        <w:ind w:left="720"/>
        <w:jc w:val="both"/>
        <w:rPr>
          <w:lang w:val="en-GB"/>
        </w:rPr>
      </w:pPr>
      <w:r w:rsidRPr="00CA7887">
        <w:rPr>
          <w:lang w:val="en-GB"/>
        </w:rPr>
        <w:t>Full name:</w:t>
      </w:r>
      <w:r w:rsidRPr="00CA7887">
        <w:rPr>
          <w:lang w:val="en-GB"/>
        </w:rPr>
        <w:tab/>
        <w:t>{insert full name of authorized representative}</w:t>
      </w:r>
    </w:p>
    <w:p w14:paraId="7A256C9F" w14:textId="77777777" w:rsidR="006B5C8E" w:rsidRPr="00CA7887" w:rsidRDefault="006B5C8E" w:rsidP="006B5C8E">
      <w:pPr>
        <w:tabs>
          <w:tab w:val="left" w:pos="1843"/>
          <w:tab w:val="right" w:pos="8460"/>
        </w:tabs>
        <w:ind w:left="720"/>
        <w:jc w:val="both"/>
        <w:rPr>
          <w:lang w:val="en-GB"/>
        </w:rPr>
      </w:pPr>
      <w:r w:rsidRPr="00CA7887">
        <w:rPr>
          <w:lang w:val="en-GB"/>
        </w:rPr>
        <w:t xml:space="preserve">Title: </w:t>
      </w:r>
      <w:r w:rsidRPr="00CA7887">
        <w:rPr>
          <w:lang w:val="en-GB"/>
        </w:rPr>
        <w:tab/>
        <w:t>{insert title/position of authorized representative}</w:t>
      </w:r>
    </w:p>
    <w:p w14:paraId="08C50E52" w14:textId="77777777" w:rsidR="006B5C8E" w:rsidRPr="00CA7887" w:rsidRDefault="006B5C8E" w:rsidP="006B5C8E">
      <w:pPr>
        <w:tabs>
          <w:tab w:val="right" w:pos="8460"/>
        </w:tabs>
        <w:ind w:left="720"/>
        <w:jc w:val="both"/>
      </w:pPr>
      <w:r w:rsidRPr="00CA7887">
        <w:t>Name of Consultant (company’s name or JV’s name):</w:t>
      </w:r>
    </w:p>
    <w:p w14:paraId="0AC30B53" w14:textId="77777777" w:rsidR="006B5C8E" w:rsidRPr="00CA7887" w:rsidRDefault="006B5C8E" w:rsidP="006B5C8E">
      <w:pPr>
        <w:tabs>
          <w:tab w:val="left" w:pos="1843"/>
          <w:tab w:val="right" w:pos="8460"/>
        </w:tabs>
        <w:ind w:left="720"/>
        <w:jc w:val="both"/>
        <w:rPr>
          <w:u w:val="single"/>
          <w:lang w:val="en-GB"/>
        </w:rPr>
      </w:pPr>
      <w:r w:rsidRPr="00CA7887">
        <w:rPr>
          <w:lang w:val="en-GB"/>
        </w:rPr>
        <w:t xml:space="preserve">Capacity: </w:t>
      </w:r>
      <w:r w:rsidRPr="00CA7887">
        <w:rPr>
          <w:lang w:val="en-GB"/>
        </w:rPr>
        <w:tab/>
        <w:t>{insert the person’s capacity to sign for the Consultant}</w:t>
      </w:r>
    </w:p>
    <w:p w14:paraId="77963715" w14:textId="77777777" w:rsidR="006B5C8E" w:rsidRPr="00CA7887" w:rsidRDefault="006B5C8E" w:rsidP="006B5C8E">
      <w:pPr>
        <w:tabs>
          <w:tab w:val="left" w:pos="1843"/>
          <w:tab w:val="right" w:pos="8460"/>
        </w:tabs>
        <w:ind w:left="720"/>
        <w:jc w:val="both"/>
        <w:rPr>
          <w:sz w:val="28"/>
          <w:u w:val="single"/>
          <w:lang w:val="en-GB"/>
        </w:rPr>
      </w:pPr>
      <w:r w:rsidRPr="00CA7887">
        <w:rPr>
          <w:lang w:val="en-GB"/>
        </w:rPr>
        <w:t>Address</w:t>
      </w:r>
      <w:r w:rsidRPr="00CA7887">
        <w:rPr>
          <w:sz w:val="28"/>
          <w:lang w:val="en-GB"/>
        </w:rPr>
        <w:t xml:space="preserve">:  </w:t>
      </w:r>
      <w:r w:rsidRPr="00CA7887">
        <w:rPr>
          <w:sz w:val="28"/>
          <w:lang w:val="en-GB"/>
        </w:rPr>
        <w:tab/>
      </w:r>
      <w:r w:rsidRPr="00CA7887">
        <w:rPr>
          <w:lang w:val="en-GB"/>
        </w:rPr>
        <w:t>{insert the authorized representative’s address}</w:t>
      </w:r>
    </w:p>
    <w:p w14:paraId="58CC08DA" w14:textId="77777777" w:rsidR="006B5C8E" w:rsidRPr="00CA7887" w:rsidRDefault="006B5C8E" w:rsidP="006B5C8E">
      <w:pPr>
        <w:tabs>
          <w:tab w:val="left" w:pos="1843"/>
          <w:tab w:val="right" w:pos="8460"/>
        </w:tabs>
        <w:ind w:left="720"/>
        <w:jc w:val="both"/>
        <w:rPr>
          <w:lang w:val="en-GB"/>
        </w:rPr>
      </w:pPr>
      <w:r w:rsidRPr="00CA7887">
        <w:rPr>
          <w:lang w:val="en-GB"/>
        </w:rPr>
        <w:t>Phone/fax:</w:t>
      </w:r>
      <w:r w:rsidRPr="00CA7887">
        <w:rPr>
          <w:lang w:val="en-GB"/>
        </w:rPr>
        <w:tab/>
        <w:t>{insert the authorized representative’s phone and fax number, if applicable}</w:t>
      </w:r>
    </w:p>
    <w:p w14:paraId="267C8683" w14:textId="77777777" w:rsidR="006B5C8E" w:rsidRPr="00CA7887" w:rsidRDefault="006B5C8E" w:rsidP="006B5C8E">
      <w:pPr>
        <w:tabs>
          <w:tab w:val="left" w:pos="1843"/>
          <w:tab w:val="right" w:pos="8460"/>
        </w:tabs>
        <w:ind w:left="720"/>
        <w:jc w:val="both"/>
        <w:rPr>
          <w:sz w:val="28"/>
          <w:lang w:val="en-GB"/>
        </w:rPr>
      </w:pPr>
      <w:r w:rsidRPr="00CA7887">
        <w:rPr>
          <w:lang w:val="en-GB"/>
        </w:rPr>
        <w:t>Email</w:t>
      </w:r>
      <w:r w:rsidRPr="00CA7887">
        <w:rPr>
          <w:sz w:val="28"/>
          <w:lang w:val="en-GB"/>
        </w:rPr>
        <w:t xml:space="preserve">:  </w:t>
      </w:r>
      <w:r w:rsidRPr="00CA7887">
        <w:rPr>
          <w:sz w:val="28"/>
          <w:lang w:val="en-GB"/>
        </w:rPr>
        <w:tab/>
      </w:r>
      <w:r w:rsidRPr="00CA7887">
        <w:rPr>
          <w:lang w:val="en-GB"/>
        </w:rPr>
        <w:t>{insert the authorized representative’s email address}</w:t>
      </w:r>
      <w:r w:rsidRPr="00CA7887">
        <w:rPr>
          <w:u w:val="single"/>
          <w:lang w:val="en-GB"/>
        </w:rPr>
        <w:tab/>
      </w:r>
    </w:p>
    <w:p w14:paraId="124117F9" w14:textId="77777777" w:rsidR="006B5C8E" w:rsidRPr="00CA7887" w:rsidRDefault="006B5C8E" w:rsidP="00D05394">
      <w:pPr>
        <w:pStyle w:val="BodyTextIndent"/>
        <w:tabs>
          <w:tab w:val="clear" w:pos="-720"/>
        </w:tabs>
        <w:suppressAutoHyphens w:val="0"/>
        <w:rPr>
          <w:spacing w:val="0"/>
          <w:szCs w:val="24"/>
        </w:rPr>
      </w:pPr>
    </w:p>
    <w:p w14:paraId="6705FB80" w14:textId="77777777" w:rsidR="000B5EDC" w:rsidRPr="009B431F" w:rsidRDefault="000B5EDC" w:rsidP="007C2068">
      <w:pPr>
        <w:tabs>
          <w:tab w:val="right" w:pos="8460"/>
        </w:tabs>
        <w:ind w:left="720"/>
        <w:jc w:val="both"/>
      </w:pPr>
      <w:r w:rsidRPr="009B431F">
        <w:t xml:space="preserve">{For </w:t>
      </w:r>
      <w:r w:rsidR="00271F30" w:rsidRPr="009B431F">
        <w:t>a j</w:t>
      </w:r>
      <w:r w:rsidRPr="009B431F">
        <w:t xml:space="preserve">oint </w:t>
      </w:r>
      <w:r w:rsidR="00271F30" w:rsidRPr="009B431F">
        <w:t>v</w:t>
      </w:r>
      <w:r w:rsidRPr="009B431F">
        <w:t>enture, either all members shall sig</w:t>
      </w:r>
      <w:r w:rsidR="00C9146F" w:rsidRPr="009B431F">
        <w:t>n or only the lead member</w:t>
      </w:r>
      <w:r w:rsidRPr="009B431F">
        <w:t>, in which case the power of attorney to sign on behalf of all members shall be attached}</w:t>
      </w:r>
    </w:p>
    <w:p w14:paraId="6B8E5E99" w14:textId="77777777" w:rsidR="00B0418A" w:rsidRPr="00CA7887" w:rsidRDefault="00B0418A" w:rsidP="00D05394">
      <w:pPr>
        <w:pStyle w:val="BodyTextIndent"/>
        <w:tabs>
          <w:tab w:val="clear" w:pos="-720"/>
        </w:tabs>
        <w:suppressAutoHyphens w:val="0"/>
        <w:rPr>
          <w:spacing w:val="0"/>
          <w:szCs w:val="24"/>
        </w:rPr>
        <w:sectPr w:rsidR="00B0418A" w:rsidRPr="00CA7887" w:rsidSect="00AB0E07">
          <w:headerReference w:type="even" r:id="rId28"/>
          <w:headerReference w:type="default" r:id="rId29"/>
          <w:headerReference w:type="first" r:id="rId30"/>
          <w:footnotePr>
            <w:numRestart w:val="eachSect"/>
          </w:footnotePr>
          <w:type w:val="oddPage"/>
          <w:pgSz w:w="12242" w:h="15842" w:code="1"/>
          <w:pgMar w:top="1440" w:right="1440" w:bottom="1440" w:left="1728" w:header="720" w:footer="720" w:gutter="0"/>
          <w:cols w:space="708"/>
          <w:titlePg/>
          <w:docGrid w:linePitch="360"/>
        </w:sectPr>
      </w:pPr>
    </w:p>
    <w:p w14:paraId="7C62FA09" w14:textId="77777777" w:rsidR="000B5EDC" w:rsidRPr="00CA7887" w:rsidRDefault="00B47775" w:rsidP="00AC2B63">
      <w:pPr>
        <w:jc w:val="center"/>
        <w:rPr>
          <w:rFonts w:ascii="Times New Roman Bold" w:hAnsi="Times New Roman Bold"/>
          <w:b/>
          <w:smallCaps/>
          <w:sz w:val="28"/>
          <w:szCs w:val="28"/>
        </w:rPr>
      </w:pPr>
      <w:bookmarkStart w:id="182" w:name="_Toc454638172"/>
      <w:bookmarkStart w:id="183" w:name="_Toc494209467"/>
      <w:bookmarkEnd w:id="182"/>
      <w:r w:rsidRPr="00CA7887">
        <w:rPr>
          <w:rStyle w:val="Heading6Char"/>
          <w:sz w:val="28"/>
          <w:szCs w:val="28"/>
        </w:rPr>
        <w:lastRenderedPageBreak/>
        <w:t xml:space="preserve">Form </w:t>
      </w:r>
      <w:r w:rsidR="000B5EDC" w:rsidRPr="00CA7887">
        <w:rPr>
          <w:rStyle w:val="Heading6Char"/>
          <w:sz w:val="28"/>
          <w:szCs w:val="28"/>
        </w:rPr>
        <w:t>TECH-2</w:t>
      </w:r>
      <w:bookmarkEnd w:id="183"/>
      <w:r w:rsidR="000B5EDC" w:rsidRPr="00CA7887">
        <w:t xml:space="preserve"> </w:t>
      </w:r>
      <w:r w:rsidR="000B5EDC" w:rsidRPr="00CA7887">
        <w:rPr>
          <w:rFonts w:ascii="Times New Roman Bold" w:hAnsi="Times New Roman Bold"/>
          <w:b/>
          <w:smallCaps/>
          <w:sz w:val="28"/>
          <w:szCs w:val="28"/>
        </w:rPr>
        <w:t>(for Full Technical Proposal Only)</w:t>
      </w:r>
    </w:p>
    <w:p w14:paraId="7C1F3249" w14:textId="77777777" w:rsidR="000B5EDC" w:rsidRPr="00CA7887" w:rsidRDefault="000B5EDC" w:rsidP="00AC2B63">
      <w:pPr>
        <w:jc w:val="center"/>
        <w:rPr>
          <w:rFonts w:ascii="Times New Roman Bold" w:hAnsi="Times New Roman Bold"/>
          <w:b/>
          <w:smallCaps/>
          <w:sz w:val="28"/>
          <w:szCs w:val="28"/>
        </w:rPr>
      </w:pPr>
    </w:p>
    <w:p w14:paraId="53D92702" w14:textId="77777777" w:rsidR="000B5EDC" w:rsidRPr="00CA7887" w:rsidRDefault="000B5EDC" w:rsidP="00AC2B63">
      <w:pPr>
        <w:jc w:val="center"/>
        <w:rPr>
          <w:rFonts w:ascii="Times New Roman Bold" w:hAnsi="Times New Roman Bold"/>
          <w:b/>
          <w:smallCaps/>
          <w:sz w:val="28"/>
          <w:szCs w:val="28"/>
        </w:rPr>
      </w:pPr>
      <w:r w:rsidRPr="00CA7887">
        <w:rPr>
          <w:rFonts w:ascii="Times New Roman Bold" w:hAnsi="Times New Roman Bold"/>
          <w:b/>
          <w:smallCaps/>
          <w:sz w:val="28"/>
          <w:szCs w:val="28"/>
        </w:rPr>
        <w:t>Consultant</w:t>
      </w:r>
      <w:r w:rsidRPr="00CA7887">
        <w:rPr>
          <w:rFonts w:ascii="Times New Roman Bold" w:hAnsi="Times New Roman Bold" w:hint="eastAsia"/>
          <w:b/>
          <w:smallCaps/>
          <w:sz w:val="28"/>
          <w:szCs w:val="28"/>
        </w:rPr>
        <w:t>’</w:t>
      </w:r>
      <w:r w:rsidRPr="00CA7887">
        <w:rPr>
          <w:rFonts w:ascii="Times New Roman Bold" w:hAnsi="Times New Roman Bold"/>
          <w:b/>
          <w:smallCaps/>
          <w:sz w:val="28"/>
          <w:szCs w:val="28"/>
        </w:rPr>
        <w:t>s Organization and Experience</w:t>
      </w:r>
    </w:p>
    <w:p w14:paraId="4CBA67BE" w14:textId="77777777" w:rsidR="000B5EDC" w:rsidRPr="00CA7887" w:rsidRDefault="000B5EDC" w:rsidP="00B91DDF">
      <w:pPr>
        <w:pBdr>
          <w:bottom w:val="single" w:sz="8" w:space="1" w:color="auto"/>
        </w:pBdr>
        <w:jc w:val="right"/>
      </w:pPr>
    </w:p>
    <w:p w14:paraId="262AD312" w14:textId="77777777" w:rsidR="000B5EDC" w:rsidRPr="00CA7887" w:rsidRDefault="000B5EDC" w:rsidP="00B91DDF">
      <w:pPr>
        <w:jc w:val="both"/>
        <w:rPr>
          <w:rFonts w:ascii="Times New Roman Bold" w:hAnsi="Times New Roman Bold"/>
          <w:bCs/>
          <w:smallCaps/>
        </w:rPr>
      </w:pPr>
    </w:p>
    <w:p w14:paraId="53F0145B" w14:textId="77777777" w:rsidR="000B5EDC" w:rsidRPr="00CA7887" w:rsidRDefault="000B5EDC" w:rsidP="00FD079D">
      <w:pPr>
        <w:tabs>
          <w:tab w:val="left" w:pos="1314"/>
          <w:tab w:val="left" w:pos="1854"/>
        </w:tabs>
        <w:jc w:val="both"/>
      </w:pPr>
      <w:r w:rsidRPr="00CA7887">
        <w:t>Form TECH-2: a brief description of the Consultant’s organization and an outline of the recent</w:t>
      </w:r>
      <w:r w:rsidR="00407B61" w:rsidRPr="00CA7887">
        <w:t xml:space="preserve"> experience of the Consultant that is</w:t>
      </w:r>
      <w:r w:rsidRPr="00CA7887">
        <w:t xml:space="preserve"> most relevant to the assignment. In the case of a joint venture, information on similar assignments shall be provided for each partner. For each assignment, the outline should indicate the names of </w:t>
      </w:r>
      <w:r w:rsidR="000B36E9" w:rsidRPr="00CA7887">
        <w:t xml:space="preserve">the </w:t>
      </w:r>
      <w:r w:rsidRPr="00CA7887">
        <w:t xml:space="preserve">Consultant’s </w:t>
      </w:r>
      <w:r w:rsidR="00720D36" w:rsidRPr="00CA7887">
        <w:t>Key E</w:t>
      </w:r>
      <w:r w:rsidRPr="00CA7887">
        <w:t xml:space="preserve">xperts and Sub-consultants who participated, </w:t>
      </w:r>
      <w:r w:rsidR="000B36E9" w:rsidRPr="00CA7887">
        <w:t xml:space="preserve">the </w:t>
      </w:r>
      <w:r w:rsidRPr="00CA7887">
        <w:t xml:space="preserve">duration of the assignment, </w:t>
      </w:r>
      <w:r w:rsidR="000B36E9" w:rsidRPr="00CA7887">
        <w:t xml:space="preserve">the </w:t>
      </w:r>
      <w:r w:rsidRPr="00CA7887">
        <w:t xml:space="preserve">contract amount (total and, if </w:t>
      </w:r>
      <w:r w:rsidR="000B36E9" w:rsidRPr="00CA7887">
        <w:t xml:space="preserve">it </w:t>
      </w:r>
      <w:r w:rsidRPr="00CA7887">
        <w:t xml:space="preserve">was done in a form of a joint venture or a sub-consultancy, the amount paid to the Consultant), and </w:t>
      </w:r>
      <w:r w:rsidR="000B36E9" w:rsidRPr="00CA7887">
        <w:t xml:space="preserve">the </w:t>
      </w:r>
      <w:r w:rsidRPr="00CA7887">
        <w:t xml:space="preserve">Consultant’s role/involvement.  </w:t>
      </w:r>
    </w:p>
    <w:p w14:paraId="3C49D774" w14:textId="77777777" w:rsidR="000B5EDC" w:rsidRPr="00CA7887" w:rsidRDefault="000B5EDC" w:rsidP="00B91DDF">
      <w:pPr>
        <w:jc w:val="both"/>
        <w:rPr>
          <w:rFonts w:ascii="Times New Roman Bold" w:hAnsi="Times New Roman Bold"/>
          <w:bCs/>
          <w:smallCaps/>
        </w:rPr>
      </w:pPr>
    </w:p>
    <w:p w14:paraId="77DB424C" w14:textId="77777777" w:rsidR="000B5EDC" w:rsidRPr="00CA7887" w:rsidRDefault="000B5EDC" w:rsidP="00B911C4">
      <w:pPr>
        <w:jc w:val="center"/>
        <w:rPr>
          <w:b/>
          <w:sz w:val="28"/>
          <w:szCs w:val="28"/>
        </w:rPr>
      </w:pPr>
      <w:r w:rsidRPr="00CA7887">
        <w:rPr>
          <w:b/>
          <w:sz w:val="28"/>
          <w:szCs w:val="28"/>
        </w:rPr>
        <w:t>A - Consultant’s Organization</w:t>
      </w:r>
    </w:p>
    <w:p w14:paraId="318B508D" w14:textId="77777777" w:rsidR="000B5EDC" w:rsidRPr="00CA7887" w:rsidRDefault="000B5EDC" w:rsidP="00B91DDF">
      <w:pPr>
        <w:jc w:val="both"/>
      </w:pPr>
    </w:p>
    <w:p w14:paraId="700A4E47" w14:textId="4135EFC0" w:rsidR="000B5EDC" w:rsidRPr="009B431F" w:rsidRDefault="000B5EDC" w:rsidP="00651E20">
      <w:pPr>
        <w:pStyle w:val="BodyText"/>
        <w:ind w:left="270" w:hanging="270"/>
        <w:rPr>
          <w:iCs/>
        </w:rPr>
      </w:pPr>
      <w:r w:rsidRPr="009B431F">
        <w:t xml:space="preserve">1. </w:t>
      </w:r>
      <w:r w:rsidRPr="009B431F">
        <w:rPr>
          <w:iCs/>
        </w:rPr>
        <w:t xml:space="preserve">Provide here a brief description of the background and organization of your </w:t>
      </w:r>
      <w:r w:rsidR="00407B61" w:rsidRPr="009B431F">
        <w:rPr>
          <w:iCs/>
        </w:rPr>
        <w:t>company</w:t>
      </w:r>
      <w:r w:rsidRPr="009B431F">
        <w:rPr>
          <w:iCs/>
        </w:rPr>
        <w:t>, and – in case of a</w:t>
      </w:r>
      <w:r w:rsidR="00D61D6B" w:rsidRPr="009B431F">
        <w:rPr>
          <w:iCs/>
        </w:rPr>
        <w:t xml:space="preserve"> </w:t>
      </w:r>
      <w:r w:rsidRPr="009B431F">
        <w:rPr>
          <w:iCs/>
        </w:rPr>
        <w:t xml:space="preserve">joint venture – of each </w:t>
      </w:r>
      <w:r w:rsidR="00407B61" w:rsidRPr="009B431F">
        <w:rPr>
          <w:iCs/>
        </w:rPr>
        <w:t xml:space="preserve">member </w:t>
      </w:r>
      <w:r w:rsidRPr="009B431F">
        <w:rPr>
          <w:iCs/>
        </w:rPr>
        <w:t>for this assignment.</w:t>
      </w:r>
    </w:p>
    <w:p w14:paraId="393E4DAE" w14:textId="4D3B7BBB" w:rsidR="000B5EDC" w:rsidRPr="00CA7887" w:rsidRDefault="000B5EDC" w:rsidP="00651E20">
      <w:pPr>
        <w:pStyle w:val="BodyText"/>
        <w:ind w:left="270" w:hanging="270"/>
      </w:pPr>
      <w:r w:rsidRPr="009B431F">
        <w:t>2. Include organizational chart, a list of Board of Directors</w:t>
      </w:r>
      <w:r w:rsidR="002D2FF7" w:rsidRPr="009B431F">
        <w:t>,</w:t>
      </w:r>
      <w:r w:rsidRPr="009B431F">
        <w:t xml:space="preserve"> and beneficial ownership</w:t>
      </w:r>
      <w:r w:rsidR="005C0E1D" w:rsidRPr="009B431F">
        <w:t xml:space="preserve">. </w:t>
      </w:r>
      <w:r w:rsidR="005C0E1D" w:rsidRPr="00CA7887">
        <w:rPr>
          <w:i/>
          <w:spacing w:val="-2"/>
        </w:rPr>
        <w:t>[If required under Data Sheet ITC 32.1, the successful Consultant shall provide additional information on beneficial ownership, using the Beneficial Ownership Disclosure Form.]</w:t>
      </w:r>
    </w:p>
    <w:p w14:paraId="2636DABD" w14:textId="77777777" w:rsidR="000B5EDC" w:rsidRPr="00CA7887" w:rsidRDefault="000B5EDC" w:rsidP="00B91DDF">
      <w:pPr>
        <w:jc w:val="center"/>
        <w:rPr>
          <w:b/>
          <w:bCs/>
          <w:sz w:val="28"/>
        </w:rPr>
      </w:pPr>
      <w:r w:rsidRPr="00CA7887">
        <w:rPr>
          <w:b/>
          <w:bCs/>
          <w:sz w:val="28"/>
        </w:rPr>
        <w:t>B - Consultant’s Experience</w:t>
      </w:r>
    </w:p>
    <w:p w14:paraId="217245ED" w14:textId="77777777" w:rsidR="000B5EDC" w:rsidRPr="00CA7887" w:rsidRDefault="000B5EDC" w:rsidP="00B91DDF">
      <w:pPr>
        <w:pStyle w:val="Header"/>
        <w:rPr>
          <w:szCs w:val="24"/>
          <w:lang w:eastAsia="it-IT"/>
        </w:rPr>
      </w:pPr>
    </w:p>
    <w:p w14:paraId="37F15097" w14:textId="77777777" w:rsidR="000B5EDC" w:rsidRPr="00CA7887" w:rsidRDefault="000B5EDC" w:rsidP="00B91DDF"/>
    <w:p w14:paraId="3FAD933D" w14:textId="77777777" w:rsidR="000B5EDC" w:rsidRPr="00CA7887" w:rsidRDefault="000B5EDC" w:rsidP="007C2068">
      <w:pPr>
        <w:tabs>
          <w:tab w:val="left" w:pos="1314"/>
          <w:tab w:val="left" w:pos="1854"/>
        </w:tabs>
        <w:spacing w:after="200"/>
        <w:ind w:left="270" w:hanging="270"/>
        <w:jc w:val="both"/>
      </w:pPr>
      <w:r w:rsidRPr="00CA7887">
        <w:t xml:space="preserve">1. </w:t>
      </w:r>
      <w:r w:rsidR="007C2068" w:rsidRPr="00CA7887">
        <w:tab/>
      </w:r>
      <w:r w:rsidRPr="00CA7887">
        <w:t xml:space="preserve">List only previous </w:t>
      </w:r>
      <w:r w:rsidRPr="00CA7887">
        <w:rPr>
          <w:u w:val="single"/>
        </w:rPr>
        <w:t>similar</w:t>
      </w:r>
      <w:r w:rsidRPr="00CA7887">
        <w:t xml:space="preserve"> assignments successfully completed in the last</w:t>
      </w:r>
      <w:r w:rsidRPr="009B431F">
        <w:rPr>
          <w:i/>
        </w:rPr>
        <w:t xml:space="preserve"> [</w:t>
      </w:r>
      <w:proofErr w:type="gramStart"/>
      <w:r w:rsidRPr="009B431F">
        <w:t>.....</w:t>
      </w:r>
      <w:proofErr w:type="gramEnd"/>
      <w:r w:rsidRPr="009B431F">
        <w:rPr>
          <w:i/>
        </w:rPr>
        <w:t>]</w:t>
      </w:r>
      <w:r w:rsidRPr="009B431F">
        <w:t xml:space="preserve"> </w:t>
      </w:r>
      <w:r w:rsidRPr="00CA7887">
        <w:t>years.</w:t>
      </w:r>
    </w:p>
    <w:p w14:paraId="00F65199" w14:textId="77777777" w:rsidR="00D05394" w:rsidRPr="00CA7887" w:rsidRDefault="000B5EDC" w:rsidP="007C2068">
      <w:pPr>
        <w:tabs>
          <w:tab w:val="left" w:pos="1314"/>
          <w:tab w:val="left" w:pos="1854"/>
        </w:tabs>
        <w:spacing w:after="200"/>
        <w:ind w:left="270" w:hanging="270"/>
        <w:jc w:val="both"/>
      </w:pPr>
      <w:r w:rsidRPr="00CA7887">
        <w:t xml:space="preserve">2. </w:t>
      </w:r>
      <w:r w:rsidR="007C2068" w:rsidRPr="00CA7887">
        <w:tab/>
      </w:r>
      <w:r w:rsidRPr="00CA7887">
        <w:t xml:space="preserve">List only those assignments for which the Consultant was legally contracted by the </w:t>
      </w:r>
      <w:r w:rsidR="00407B61" w:rsidRPr="00CA7887">
        <w:t>C</w:t>
      </w:r>
      <w:r w:rsidRPr="00CA7887">
        <w:t xml:space="preserve">lient as a company or was one of the joint venture </w:t>
      </w:r>
      <w:r w:rsidR="00FD0B57" w:rsidRPr="00CA7887">
        <w:t>members</w:t>
      </w:r>
      <w:r w:rsidRPr="00CA7887">
        <w:t xml:space="preserve">. Assignments completed by </w:t>
      </w:r>
      <w:r w:rsidR="000B36E9" w:rsidRPr="00CA7887">
        <w:t xml:space="preserve">the </w:t>
      </w:r>
      <w:r w:rsidRPr="00CA7887">
        <w:t xml:space="preserve">Consultant’s individual </w:t>
      </w:r>
      <w:r w:rsidR="006825A0" w:rsidRPr="00CA7887">
        <w:t>e</w:t>
      </w:r>
      <w:r w:rsidRPr="00CA7887">
        <w:t xml:space="preserve">xperts working privately or through other consulting firms cannot be claimed as the relevant experience of the Consultant, or that of the Consultant’s partners or sub-consultants, but can be claimed by the Experts themselves in their CVs. </w:t>
      </w:r>
      <w:r w:rsidR="000B36E9" w:rsidRPr="00CA7887">
        <w:t xml:space="preserve">The </w:t>
      </w:r>
      <w:r w:rsidRPr="00CA7887">
        <w:t xml:space="preserve">Consultant should be prepared to substantiate the claimed experience by presenting copies of relevant documents and references if </w:t>
      </w:r>
      <w:proofErr w:type="gramStart"/>
      <w:r w:rsidRPr="00CA7887">
        <w:t>so</w:t>
      </w:r>
      <w:proofErr w:type="gramEnd"/>
      <w:r w:rsidRPr="00CA7887">
        <w:t xml:space="preserve"> requested by the Client.</w:t>
      </w:r>
    </w:p>
    <w:p w14:paraId="04A5042C" w14:textId="77777777" w:rsidR="00D05394" w:rsidRPr="00CA7887" w:rsidRDefault="00D05394">
      <w:r w:rsidRPr="00CA7887">
        <w:br w:type="page"/>
      </w:r>
    </w:p>
    <w:p w14:paraId="499DB831" w14:textId="77777777" w:rsidR="000B5EDC" w:rsidRPr="00CA7887" w:rsidRDefault="000B5EDC" w:rsidP="00FD76F2">
      <w:pPr>
        <w:tabs>
          <w:tab w:val="left" w:pos="1314"/>
          <w:tab w:val="left" w:pos="1854"/>
        </w:tabs>
        <w:spacing w:after="200"/>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9"/>
        <w:gridCol w:w="2641"/>
        <w:gridCol w:w="1831"/>
        <w:gridCol w:w="1830"/>
        <w:gridCol w:w="1829"/>
      </w:tblGrid>
      <w:tr w:rsidR="000B5EDC" w:rsidRPr="00CA7887" w14:paraId="44EB338D" w14:textId="77777777" w:rsidTr="00D05394">
        <w:trPr>
          <w:tblHeader/>
        </w:trPr>
        <w:tc>
          <w:tcPr>
            <w:tcW w:w="1119" w:type="dxa"/>
          </w:tcPr>
          <w:p w14:paraId="42B01B95" w14:textId="77777777" w:rsidR="000B5EDC" w:rsidRPr="00CA7887" w:rsidRDefault="000B5EDC" w:rsidP="002A5C8A">
            <w:pPr>
              <w:jc w:val="center"/>
              <w:rPr>
                <w:b/>
              </w:rPr>
            </w:pPr>
            <w:r w:rsidRPr="00CA7887">
              <w:rPr>
                <w:b/>
                <w:sz w:val="22"/>
                <w:szCs w:val="22"/>
              </w:rPr>
              <w:t>Duration</w:t>
            </w:r>
          </w:p>
          <w:p w14:paraId="791EED4E" w14:textId="77777777" w:rsidR="000B5EDC" w:rsidRPr="00CA7887" w:rsidRDefault="000B5EDC" w:rsidP="002A5C8A">
            <w:pPr>
              <w:jc w:val="center"/>
            </w:pPr>
          </w:p>
        </w:tc>
        <w:tc>
          <w:tcPr>
            <w:tcW w:w="2727" w:type="dxa"/>
          </w:tcPr>
          <w:p w14:paraId="3282C2CC" w14:textId="77777777" w:rsidR="000B5EDC" w:rsidRPr="00CA7887" w:rsidRDefault="000B5EDC" w:rsidP="002A5C8A">
            <w:pPr>
              <w:jc w:val="center"/>
              <w:rPr>
                <w:b/>
              </w:rPr>
            </w:pPr>
            <w:r w:rsidRPr="00CA7887">
              <w:rPr>
                <w:b/>
                <w:sz w:val="22"/>
                <w:szCs w:val="22"/>
              </w:rPr>
              <w:t>Assignment name/&amp; brief description of main deliverables/outputs</w:t>
            </w:r>
          </w:p>
        </w:tc>
        <w:tc>
          <w:tcPr>
            <w:tcW w:w="1911" w:type="dxa"/>
          </w:tcPr>
          <w:p w14:paraId="5D77D084" w14:textId="77777777" w:rsidR="000B5EDC" w:rsidRPr="00CA7887" w:rsidRDefault="000B5EDC" w:rsidP="002A5C8A">
            <w:pPr>
              <w:jc w:val="center"/>
              <w:rPr>
                <w:b/>
              </w:rPr>
            </w:pPr>
            <w:r w:rsidRPr="00CA7887">
              <w:rPr>
                <w:b/>
                <w:sz w:val="22"/>
                <w:szCs w:val="22"/>
              </w:rPr>
              <w:t>Name of Client &amp; Country of Assignment</w:t>
            </w:r>
          </w:p>
          <w:p w14:paraId="588751EF" w14:textId="77777777" w:rsidR="000B5EDC" w:rsidRPr="00CA7887" w:rsidRDefault="000B5EDC" w:rsidP="002A5C8A">
            <w:pPr>
              <w:jc w:val="center"/>
            </w:pPr>
          </w:p>
        </w:tc>
        <w:tc>
          <w:tcPr>
            <w:tcW w:w="1910" w:type="dxa"/>
          </w:tcPr>
          <w:p w14:paraId="5A5F32F0" w14:textId="77777777" w:rsidR="000B5EDC" w:rsidRPr="00CA7887" w:rsidRDefault="000B5EDC" w:rsidP="002A5C8A">
            <w:pPr>
              <w:jc w:val="center"/>
              <w:rPr>
                <w:b/>
              </w:rPr>
            </w:pPr>
            <w:r w:rsidRPr="00CA7887">
              <w:rPr>
                <w:b/>
                <w:sz w:val="22"/>
                <w:szCs w:val="22"/>
              </w:rPr>
              <w:t>Approx</w:t>
            </w:r>
            <w:r w:rsidR="00CF0A35" w:rsidRPr="00CA7887">
              <w:rPr>
                <w:b/>
                <w:sz w:val="22"/>
                <w:szCs w:val="22"/>
              </w:rPr>
              <w:t>. Contract value (in US$ equivalent</w:t>
            </w:r>
            <w:r w:rsidRPr="00CA7887">
              <w:rPr>
                <w:b/>
                <w:sz w:val="22"/>
                <w:szCs w:val="22"/>
              </w:rPr>
              <w:t>)/ Amount paid to your firm</w:t>
            </w:r>
          </w:p>
        </w:tc>
        <w:tc>
          <w:tcPr>
            <w:tcW w:w="1911" w:type="dxa"/>
          </w:tcPr>
          <w:p w14:paraId="1131F75C" w14:textId="77777777" w:rsidR="000B5EDC" w:rsidRPr="00CA7887" w:rsidRDefault="000B5EDC" w:rsidP="002A5C8A">
            <w:pPr>
              <w:jc w:val="center"/>
              <w:rPr>
                <w:b/>
              </w:rPr>
            </w:pPr>
            <w:r w:rsidRPr="00CA7887">
              <w:rPr>
                <w:b/>
                <w:sz w:val="22"/>
                <w:szCs w:val="22"/>
              </w:rPr>
              <w:t>Role on the Assignment</w:t>
            </w:r>
          </w:p>
        </w:tc>
      </w:tr>
      <w:tr w:rsidR="000B5EDC" w:rsidRPr="00CA7887" w14:paraId="7400D4BF" w14:textId="77777777" w:rsidTr="00D80370">
        <w:tc>
          <w:tcPr>
            <w:tcW w:w="1119" w:type="dxa"/>
          </w:tcPr>
          <w:p w14:paraId="0E258BBB" w14:textId="77777777" w:rsidR="000B5EDC" w:rsidRPr="00CA7887" w:rsidRDefault="000B5EDC" w:rsidP="00B91DDF"/>
        </w:tc>
        <w:tc>
          <w:tcPr>
            <w:tcW w:w="2727" w:type="dxa"/>
          </w:tcPr>
          <w:p w14:paraId="516E40CD" w14:textId="77777777" w:rsidR="000B5EDC" w:rsidRPr="00CA7887" w:rsidRDefault="000B5EDC" w:rsidP="00B91DDF"/>
        </w:tc>
        <w:tc>
          <w:tcPr>
            <w:tcW w:w="1911" w:type="dxa"/>
          </w:tcPr>
          <w:p w14:paraId="0DB8D756" w14:textId="77777777" w:rsidR="000B5EDC" w:rsidRPr="00CA7887" w:rsidRDefault="000B5EDC" w:rsidP="00B91DDF"/>
        </w:tc>
        <w:tc>
          <w:tcPr>
            <w:tcW w:w="1910" w:type="dxa"/>
          </w:tcPr>
          <w:p w14:paraId="0729B013" w14:textId="77777777" w:rsidR="000B5EDC" w:rsidRPr="00CA7887" w:rsidRDefault="000B5EDC" w:rsidP="00B91DDF"/>
        </w:tc>
        <w:tc>
          <w:tcPr>
            <w:tcW w:w="1911" w:type="dxa"/>
          </w:tcPr>
          <w:p w14:paraId="6554745C" w14:textId="77777777" w:rsidR="000B5EDC" w:rsidRPr="00CA7887" w:rsidRDefault="000B5EDC" w:rsidP="00B91DDF"/>
        </w:tc>
      </w:tr>
      <w:tr w:rsidR="000B5EDC" w:rsidRPr="00CA7887" w14:paraId="37E87804" w14:textId="77777777" w:rsidTr="00D80370">
        <w:tc>
          <w:tcPr>
            <w:tcW w:w="1119" w:type="dxa"/>
          </w:tcPr>
          <w:p w14:paraId="5EEE8FBB"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Jan.2009– Apr.2010</w:t>
            </w:r>
            <w:r w:rsidRPr="009B431F">
              <w:rPr>
                <w:sz w:val="22"/>
                <w:szCs w:val="22"/>
              </w:rPr>
              <w:t>}</w:t>
            </w:r>
          </w:p>
        </w:tc>
        <w:tc>
          <w:tcPr>
            <w:tcW w:w="2727" w:type="dxa"/>
          </w:tcPr>
          <w:p w14:paraId="010CEBF4"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“Improvement quality of...............”: designed master plan for rationalization of ........</w:t>
            </w:r>
            <w:proofErr w:type="gramStart"/>
            <w:r w:rsidR="000B5EDC" w:rsidRPr="009B431F">
              <w:rPr>
                <w:sz w:val="22"/>
                <w:szCs w:val="22"/>
              </w:rPr>
              <w:t xml:space="preserve">; </w:t>
            </w:r>
            <w:r w:rsidRPr="009B431F">
              <w:rPr>
                <w:sz w:val="22"/>
                <w:szCs w:val="22"/>
              </w:rPr>
              <w:t>}</w:t>
            </w:r>
            <w:proofErr w:type="gramEnd"/>
          </w:p>
        </w:tc>
        <w:tc>
          <w:tcPr>
            <w:tcW w:w="1911" w:type="dxa"/>
          </w:tcPr>
          <w:p w14:paraId="67C49C25"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Ministry of ......, country</w:t>
            </w:r>
            <w:r w:rsidRPr="009B431F">
              <w:rPr>
                <w:sz w:val="22"/>
                <w:szCs w:val="22"/>
              </w:rPr>
              <w:t>}</w:t>
            </w:r>
          </w:p>
        </w:tc>
        <w:tc>
          <w:tcPr>
            <w:tcW w:w="1910" w:type="dxa"/>
          </w:tcPr>
          <w:p w14:paraId="7CA73398" w14:textId="77777777" w:rsidR="000B5EDC" w:rsidRPr="009B431F" w:rsidRDefault="00C773E0" w:rsidP="00B91DDF">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US$1 mill/US$0.5 mill</w:t>
            </w:r>
            <w:r w:rsidRPr="009B431F">
              <w:rPr>
                <w:sz w:val="22"/>
                <w:szCs w:val="22"/>
              </w:rPr>
              <w:t>}</w:t>
            </w:r>
          </w:p>
          <w:p w14:paraId="35735910" w14:textId="77777777" w:rsidR="000B5EDC" w:rsidRPr="009B431F" w:rsidRDefault="000B5EDC" w:rsidP="00B91DDF"/>
        </w:tc>
        <w:tc>
          <w:tcPr>
            <w:tcW w:w="1911" w:type="dxa"/>
          </w:tcPr>
          <w:p w14:paraId="252C849E"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Lead partner in a JV A&amp;B&amp;C</w:t>
            </w:r>
            <w:r w:rsidRPr="009B431F">
              <w:rPr>
                <w:sz w:val="22"/>
                <w:szCs w:val="22"/>
              </w:rPr>
              <w:t>}</w:t>
            </w:r>
          </w:p>
        </w:tc>
      </w:tr>
      <w:tr w:rsidR="000B5EDC" w:rsidRPr="00CA7887" w14:paraId="70BF44CD" w14:textId="77777777" w:rsidTr="00D80370">
        <w:tc>
          <w:tcPr>
            <w:tcW w:w="1119" w:type="dxa"/>
          </w:tcPr>
          <w:p w14:paraId="6C510A64" w14:textId="77777777" w:rsidR="000B5EDC" w:rsidRPr="009B431F" w:rsidRDefault="000B5EDC" w:rsidP="00B91DDF"/>
        </w:tc>
        <w:tc>
          <w:tcPr>
            <w:tcW w:w="2727" w:type="dxa"/>
          </w:tcPr>
          <w:p w14:paraId="7C088F77" w14:textId="77777777" w:rsidR="000B5EDC" w:rsidRPr="009B431F" w:rsidRDefault="000B5EDC" w:rsidP="00B91DDF"/>
        </w:tc>
        <w:tc>
          <w:tcPr>
            <w:tcW w:w="1911" w:type="dxa"/>
          </w:tcPr>
          <w:p w14:paraId="6F74D338" w14:textId="77777777" w:rsidR="000B5EDC" w:rsidRPr="009B431F" w:rsidRDefault="000B5EDC" w:rsidP="00B91DDF"/>
        </w:tc>
        <w:tc>
          <w:tcPr>
            <w:tcW w:w="1910" w:type="dxa"/>
          </w:tcPr>
          <w:p w14:paraId="6FD80972" w14:textId="77777777" w:rsidR="000B5EDC" w:rsidRPr="009B431F" w:rsidRDefault="000B5EDC" w:rsidP="00B91DDF"/>
        </w:tc>
        <w:tc>
          <w:tcPr>
            <w:tcW w:w="1911" w:type="dxa"/>
          </w:tcPr>
          <w:p w14:paraId="4DEF4F3A" w14:textId="77777777" w:rsidR="000B5EDC" w:rsidRPr="009B431F" w:rsidRDefault="000B5EDC" w:rsidP="00B91DDF"/>
        </w:tc>
      </w:tr>
      <w:tr w:rsidR="000B5EDC" w:rsidRPr="00CA7887" w14:paraId="2123DB0B" w14:textId="77777777" w:rsidTr="00D80370">
        <w:tc>
          <w:tcPr>
            <w:tcW w:w="1119" w:type="dxa"/>
          </w:tcPr>
          <w:p w14:paraId="74BF596A"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Jan-May 2008</w:t>
            </w:r>
            <w:r w:rsidRPr="009B431F">
              <w:rPr>
                <w:sz w:val="22"/>
                <w:szCs w:val="22"/>
              </w:rPr>
              <w:t>}</w:t>
            </w:r>
          </w:p>
        </w:tc>
        <w:tc>
          <w:tcPr>
            <w:tcW w:w="2727" w:type="dxa"/>
          </w:tcPr>
          <w:p w14:paraId="6BD63BE7"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“Support to sub-national government</w:t>
            </w:r>
            <w:proofErr w:type="gramStart"/>
            <w:r w:rsidR="000B5EDC" w:rsidRPr="009B431F">
              <w:rPr>
                <w:sz w:val="22"/>
                <w:szCs w:val="22"/>
              </w:rPr>
              <w:t>.....</w:t>
            </w:r>
            <w:proofErr w:type="gramEnd"/>
            <w:r w:rsidR="000B5EDC" w:rsidRPr="009B431F">
              <w:rPr>
                <w:sz w:val="22"/>
                <w:szCs w:val="22"/>
              </w:rPr>
              <w:t>” : drafted secondary level regulations on..............</w:t>
            </w:r>
            <w:r w:rsidRPr="009B431F">
              <w:rPr>
                <w:sz w:val="22"/>
                <w:szCs w:val="22"/>
              </w:rPr>
              <w:t>}</w:t>
            </w:r>
          </w:p>
        </w:tc>
        <w:tc>
          <w:tcPr>
            <w:tcW w:w="1911" w:type="dxa"/>
          </w:tcPr>
          <w:p w14:paraId="14C50BA0"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municipality of........., country</w:t>
            </w:r>
            <w:r w:rsidRPr="009B431F">
              <w:rPr>
                <w:sz w:val="22"/>
                <w:szCs w:val="22"/>
              </w:rPr>
              <w:t>}</w:t>
            </w:r>
          </w:p>
        </w:tc>
        <w:tc>
          <w:tcPr>
            <w:tcW w:w="1910" w:type="dxa"/>
          </w:tcPr>
          <w:p w14:paraId="665BB298"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US$0.2 mil/US$0.2 mil</w:t>
            </w:r>
            <w:r w:rsidRPr="009B431F">
              <w:rPr>
                <w:sz w:val="22"/>
                <w:szCs w:val="22"/>
              </w:rPr>
              <w:t>}</w:t>
            </w:r>
          </w:p>
        </w:tc>
        <w:tc>
          <w:tcPr>
            <w:tcW w:w="1911" w:type="dxa"/>
          </w:tcPr>
          <w:p w14:paraId="66DF5745" w14:textId="77777777" w:rsidR="000B5EDC" w:rsidRPr="009B431F" w:rsidRDefault="00C773E0" w:rsidP="00C773E0">
            <w:r w:rsidRPr="009B431F">
              <w:rPr>
                <w:sz w:val="22"/>
                <w:szCs w:val="22"/>
              </w:rPr>
              <w:t>{</w:t>
            </w:r>
            <w:r w:rsidR="000B5EDC" w:rsidRPr="009B431F">
              <w:rPr>
                <w:sz w:val="22"/>
                <w:szCs w:val="22"/>
              </w:rPr>
              <w:t>e.g.</w:t>
            </w:r>
            <w:r w:rsidR="007036EA" w:rsidRPr="009B431F">
              <w:rPr>
                <w:sz w:val="22"/>
                <w:szCs w:val="22"/>
              </w:rPr>
              <w:t>,</w:t>
            </w:r>
            <w:r w:rsidR="000B5EDC" w:rsidRPr="009B431F">
              <w:rPr>
                <w:sz w:val="22"/>
                <w:szCs w:val="22"/>
              </w:rPr>
              <w:t xml:space="preserve"> sole Consultant</w:t>
            </w:r>
            <w:r w:rsidRPr="009B431F">
              <w:rPr>
                <w:sz w:val="22"/>
                <w:szCs w:val="22"/>
              </w:rPr>
              <w:t>}</w:t>
            </w:r>
          </w:p>
        </w:tc>
      </w:tr>
      <w:tr w:rsidR="000B5EDC" w:rsidRPr="00CA7887" w14:paraId="5D7BAB11" w14:textId="77777777" w:rsidTr="00D80370">
        <w:tc>
          <w:tcPr>
            <w:tcW w:w="1119" w:type="dxa"/>
          </w:tcPr>
          <w:p w14:paraId="7796FAD4" w14:textId="77777777" w:rsidR="000B5EDC" w:rsidRPr="00CA7887" w:rsidRDefault="000B5EDC" w:rsidP="00B91DDF"/>
        </w:tc>
        <w:tc>
          <w:tcPr>
            <w:tcW w:w="2727" w:type="dxa"/>
          </w:tcPr>
          <w:p w14:paraId="76217BF1" w14:textId="77777777" w:rsidR="000B5EDC" w:rsidRPr="00CA7887" w:rsidRDefault="000B5EDC" w:rsidP="00B91DDF"/>
        </w:tc>
        <w:tc>
          <w:tcPr>
            <w:tcW w:w="1911" w:type="dxa"/>
          </w:tcPr>
          <w:p w14:paraId="7D9CC029" w14:textId="77777777" w:rsidR="000B5EDC" w:rsidRPr="00CA7887" w:rsidRDefault="000B5EDC" w:rsidP="00B91DDF"/>
        </w:tc>
        <w:tc>
          <w:tcPr>
            <w:tcW w:w="1910" w:type="dxa"/>
          </w:tcPr>
          <w:p w14:paraId="0184EF97" w14:textId="77777777" w:rsidR="000B5EDC" w:rsidRPr="00CA7887" w:rsidRDefault="000B5EDC" w:rsidP="00B91DDF"/>
        </w:tc>
        <w:tc>
          <w:tcPr>
            <w:tcW w:w="1911" w:type="dxa"/>
          </w:tcPr>
          <w:p w14:paraId="63E82FB9" w14:textId="77777777" w:rsidR="000B5EDC" w:rsidRPr="00CA7887" w:rsidRDefault="000B5EDC" w:rsidP="00B91DDF"/>
        </w:tc>
      </w:tr>
    </w:tbl>
    <w:p w14:paraId="6C5E8ED4" w14:textId="77777777" w:rsidR="00D05394" w:rsidRPr="00CA7887" w:rsidRDefault="00D05394" w:rsidP="00B91DDF">
      <w:pPr>
        <w:jc w:val="center"/>
        <w:rPr>
          <w:b/>
          <w:smallCaps/>
          <w:sz w:val="28"/>
        </w:rPr>
      </w:pPr>
    </w:p>
    <w:p w14:paraId="744320C3" w14:textId="573F5FC4" w:rsidR="000B5EDC" w:rsidRPr="00CA7887" w:rsidRDefault="00B47775" w:rsidP="00242D3B">
      <w:pPr>
        <w:rPr>
          <w:rFonts w:ascii="Times New Roman Bold" w:hAnsi="Times New Roman Bold"/>
          <w:b/>
          <w:smallCaps/>
          <w:sz w:val="28"/>
          <w:szCs w:val="28"/>
        </w:rPr>
      </w:pPr>
      <w:bookmarkStart w:id="184" w:name="_Toc494209468"/>
      <w:r w:rsidRPr="00CA7887">
        <w:rPr>
          <w:rStyle w:val="Heading6Char"/>
          <w:sz w:val="28"/>
          <w:szCs w:val="28"/>
        </w:rPr>
        <w:t xml:space="preserve">Form </w:t>
      </w:r>
      <w:r w:rsidR="000B5EDC" w:rsidRPr="00CA7887">
        <w:rPr>
          <w:rStyle w:val="Heading6Char"/>
          <w:sz w:val="28"/>
          <w:szCs w:val="28"/>
        </w:rPr>
        <w:t>TECH-3</w:t>
      </w:r>
      <w:bookmarkEnd w:id="184"/>
      <w:r w:rsidR="000B5EDC" w:rsidRPr="00CA7887">
        <w:rPr>
          <w:rFonts w:ascii="Times New Roman Bold" w:hAnsi="Times New Roman Bold"/>
          <w:b/>
          <w:smallCaps/>
          <w:sz w:val="28"/>
          <w:szCs w:val="28"/>
        </w:rPr>
        <w:t xml:space="preserve"> (for Full Technical Proposal)</w:t>
      </w:r>
    </w:p>
    <w:p w14:paraId="4E4CDF1D" w14:textId="77777777" w:rsidR="000B5EDC" w:rsidRPr="00CA7887" w:rsidRDefault="000B5EDC" w:rsidP="00AC2B63">
      <w:pPr>
        <w:jc w:val="center"/>
        <w:rPr>
          <w:rFonts w:ascii="Times New Roman Bold" w:hAnsi="Times New Roman Bold"/>
          <w:b/>
          <w:smallCaps/>
          <w:sz w:val="28"/>
          <w:szCs w:val="28"/>
        </w:rPr>
      </w:pPr>
    </w:p>
    <w:p w14:paraId="76183944" w14:textId="77777777" w:rsidR="000B5EDC" w:rsidRPr="00CA7887" w:rsidRDefault="000B5EDC" w:rsidP="00AC2B63">
      <w:pPr>
        <w:jc w:val="center"/>
        <w:rPr>
          <w:rFonts w:ascii="Times New Roman Bold" w:hAnsi="Times New Roman Bold"/>
          <w:b/>
          <w:smallCaps/>
          <w:sz w:val="28"/>
          <w:szCs w:val="28"/>
        </w:rPr>
      </w:pPr>
      <w:r w:rsidRPr="00CA7887">
        <w:rPr>
          <w:rFonts w:ascii="Times New Roman Bold" w:hAnsi="Times New Roman Bold"/>
          <w:b/>
          <w:smallCaps/>
          <w:sz w:val="28"/>
          <w:szCs w:val="28"/>
        </w:rPr>
        <w:t xml:space="preserve">Comments and Suggestions on </w:t>
      </w:r>
      <w:r w:rsidR="0097513D" w:rsidRPr="00CA7887">
        <w:rPr>
          <w:rFonts w:ascii="Times New Roman Bold" w:hAnsi="Times New Roman Bold"/>
          <w:b/>
          <w:smallCaps/>
          <w:sz w:val="28"/>
          <w:szCs w:val="28"/>
        </w:rPr>
        <w:t xml:space="preserve">the </w:t>
      </w:r>
      <w:r w:rsidRPr="00CA7887">
        <w:rPr>
          <w:rFonts w:ascii="Times New Roman Bold" w:hAnsi="Times New Roman Bold"/>
          <w:b/>
          <w:smallCaps/>
          <w:sz w:val="28"/>
          <w:szCs w:val="28"/>
        </w:rPr>
        <w:t>Terms of Reference, Counterpart Staff</w:t>
      </w:r>
      <w:r w:rsidR="008F6AD3" w:rsidRPr="00CA7887">
        <w:rPr>
          <w:rFonts w:ascii="Times New Roman Bold" w:hAnsi="Times New Roman Bold"/>
          <w:b/>
          <w:smallCaps/>
          <w:sz w:val="28"/>
          <w:szCs w:val="28"/>
        </w:rPr>
        <w:t>,</w:t>
      </w:r>
      <w:r w:rsidRPr="00CA7887">
        <w:rPr>
          <w:rFonts w:ascii="Times New Roman Bold" w:hAnsi="Times New Roman Bold"/>
          <w:b/>
          <w:smallCaps/>
          <w:sz w:val="28"/>
          <w:szCs w:val="28"/>
        </w:rPr>
        <w:t xml:space="preserve"> and Facilities to be Provided by </w:t>
      </w:r>
      <w:r w:rsidR="0097513D" w:rsidRPr="00CA7887">
        <w:rPr>
          <w:rFonts w:ascii="Times New Roman Bold" w:hAnsi="Times New Roman Bold"/>
          <w:b/>
          <w:smallCaps/>
          <w:sz w:val="28"/>
          <w:szCs w:val="28"/>
        </w:rPr>
        <w:t xml:space="preserve">the </w:t>
      </w:r>
      <w:r w:rsidRPr="00CA7887">
        <w:rPr>
          <w:rFonts w:ascii="Times New Roman Bold" w:hAnsi="Times New Roman Bold"/>
          <w:b/>
          <w:smallCaps/>
          <w:sz w:val="28"/>
          <w:szCs w:val="28"/>
        </w:rPr>
        <w:t>Client</w:t>
      </w:r>
    </w:p>
    <w:p w14:paraId="1A59EED3" w14:textId="77777777" w:rsidR="000B5EDC" w:rsidRPr="00CA7887" w:rsidRDefault="000B5EDC" w:rsidP="00B91DDF">
      <w:pPr>
        <w:pBdr>
          <w:bottom w:val="single" w:sz="8" w:space="1" w:color="auto"/>
        </w:pBdr>
        <w:jc w:val="right"/>
      </w:pPr>
    </w:p>
    <w:p w14:paraId="072BD7B8" w14:textId="77777777" w:rsidR="000B5EDC" w:rsidRPr="00CA7887" w:rsidRDefault="000B5EDC" w:rsidP="00FD079D">
      <w:pPr>
        <w:tabs>
          <w:tab w:val="left" w:pos="1314"/>
          <w:tab w:val="left" w:pos="1854"/>
        </w:tabs>
        <w:jc w:val="both"/>
      </w:pPr>
      <w:r w:rsidRPr="00CA7887">
        <w:rPr>
          <w:spacing w:val="-4"/>
        </w:rPr>
        <w:t xml:space="preserve">Form TECH-3: comments and suggestions on the Terms of Reference </w:t>
      </w:r>
      <w:r w:rsidR="0097513D" w:rsidRPr="00CA7887">
        <w:rPr>
          <w:spacing w:val="-4"/>
        </w:rPr>
        <w:t>that could improve the quality/</w:t>
      </w:r>
      <w:r w:rsidRPr="00CA7887">
        <w:rPr>
          <w:spacing w:val="-4"/>
        </w:rPr>
        <w:t>effectiveness of the assignment; and on requirements for counterpart staff and facilities</w:t>
      </w:r>
      <w:r w:rsidR="007036EA" w:rsidRPr="00CA7887">
        <w:rPr>
          <w:spacing w:val="-4"/>
        </w:rPr>
        <w:t>,</w:t>
      </w:r>
      <w:r w:rsidRPr="00CA7887">
        <w:rPr>
          <w:spacing w:val="-4"/>
        </w:rPr>
        <w:t xml:space="preserve"> which are provided by the Client, including: administrative support, office space, local transportation, equipment, data, etc.</w:t>
      </w:r>
    </w:p>
    <w:p w14:paraId="37FF50C3" w14:textId="77777777" w:rsidR="000B5EDC" w:rsidRPr="00CA7887" w:rsidRDefault="000B5EDC" w:rsidP="00FD079D"/>
    <w:p w14:paraId="58CA150A" w14:textId="77777777" w:rsidR="000B5EDC" w:rsidRPr="00CA7887" w:rsidRDefault="000B5EDC" w:rsidP="00B91DDF">
      <w:pPr>
        <w:pStyle w:val="Heading4"/>
        <w:keepNext w:val="0"/>
        <w:jc w:val="center"/>
        <w:rPr>
          <w:sz w:val="28"/>
        </w:rPr>
      </w:pPr>
    </w:p>
    <w:p w14:paraId="5B96166B" w14:textId="77777777" w:rsidR="000B5EDC" w:rsidRPr="00CA7887" w:rsidRDefault="000B5EDC" w:rsidP="00B911C4">
      <w:pPr>
        <w:jc w:val="center"/>
        <w:rPr>
          <w:b/>
          <w:sz w:val="28"/>
          <w:szCs w:val="28"/>
        </w:rPr>
      </w:pPr>
      <w:r w:rsidRPr="00CA7887">
        <w:rPr>
          <w:b/>
          <w:sz w:val="28"/>
          <w:szCs w:val="28"/>
        </w:rPr>
        <w:t>A - On the Terms of Reference</w:t>
      </w:r>
    </w:p>
    <w:p w14:paraId="27E6F564" w14:textId="77777777" w:rsidR="000B5EDC" w:rsidRPr="00CA7887" w:rsidRDefault="000B5EDC" w:rsidP="00B911C4"/>
    <w:p w14:paraId="6260D418" w14:textId="77777777" w:rsidR="000B5EDC" w:rsidRPr="00CA7887" w:rsidRDefault="000B5EDC" w:rsidP="00B91DDF"/>
    <w:p w14:paraId="37B58399" w14:textId="77777777" w:rsidR="000B5EDC" w:rsidRPr="009B431F" w:rsidRDefault="000B5EDC" w:rsidP="00B91DDF">
      <w:pPr>
        <w:jc w:val="both"/>
        <w:rPr>
          <w:iCs/>
        </w:rPr>
      </w:pPr>
      <w:r w:rsidRPr="009B431F">
        <w:rPr>
          <w:iCs/>
        </w:rPr>
        <w:t>{</w:t>
      </w:r>
      <w:r w:rsidRPr="009B431F">
        <w:t>improvement</w:t>
      </w:r>
      <w:r w:rsidR="005E35CB" w:rsidRPr="009B431F">
        <w:t>s</w:t>
      </w:r>
      <w:r w:rsidRPr="009B431F">
        <w:t xml:space="preserve"> to the Terms of Reference</w:t>
      </w:r>
      <w:r w:rsidR="00FB098F" w:rsidRPr="009B431F">
        <w:t>, if any</w:t>
      </w:r>
      <w:r w:rsidRPr="009B431F">
        <w:rPr>
          <w:iCs/>
        </w:rPr>
        <w:t>}</w:t>
      </w:r>
    </w:p>
    <w:p w14:paraId="4986471E" w14:textId="77777777" w:rsidR="000B5EDC" w:rsidRPr="00CA7887" w:rsidRDefault="000B5EDC" w:rsidP="00B91DDF"/>
    <w:p w14:paraId="3F632F20" w14:textId="77777777" w:rsidR="000B5EDC" w:rsidRPr="00CA7887" w:rsidRDefault="000B5EDC" w:rsidP="00B91DDF">
      <w:pPr>
        <w:rPr>
          <w:i/>
        </w:rPr>
      </w:pPr>
    </w:p>
    <w:p w14:paraId="5B13C7AC" w14:textId="77777777" w:rsidR="000B5EDC" w:rsidRPr="00CA7887" w:rsidRDefault="000B5EDC" w:rsidP="00B911C4">
      <w:pPr>
        <w:jc w:val="center"/>
        <w:rPr>
          <w:b/>
          <w:sz w:val="28"/>
          <w:szCs w:val="28"/>
        </w:rPr>
      </w:pPr>
      <w:r w:rsidRPr="00CA7887">
        <w:rPr>
          <w:b/>
          <w:sz w:val="28"/>
          <w:szCs w:val="28"/>
        </w:rPr>
        <w:t>B - On Counterpart Staff and Facilities</w:t>
      </w:r>
    </w:p>
    <w:p w14:paraId="20E004A7" w14:textId="77777777" w:rsidR="000B5EDC" w:rsidRPr="00CA7887" w:rsidRDefault="000B5EDC" w:rsidP="00B91DDF"/>
    <w:p w14:paraId="4D1F351D" w14:textId="77777777" w:rsidR="000B5EDC" w:rsidRPr="00CA7887" w:rsidRDefault="000B5EDC" w:rsidP="00B91DDF"/>
    <w:p w14:paraId="41456716" w14:textId="77777777" w:rsidR="000B5EDC" w:rsidRPr="009B431F" w:rsidRDefault="000B5EDC" w:rsidP="00B91DDF">
      <w:r w:rsidRPr="009B431F">
        <w:t>{c</w:t>
      </w:r>
      <w:r w:rsidRPr="009B431F">
        <w:rPr>
          <w:iCs/>
        </w:rPr>
        <w:t>omments on counterpart staff and facilities to be provided by the Client. For example, administrative support, office space, local transportation, equipment, data, background reports, etc.</w:t>
      </w:r>
      <w:r w:rsidR="00FB098F" w:rsidRPr="009B431F">
        <w:rPr>
          <w:iCs/>
        </w:rPr>
        <w:t>, if any</w:t>
      </w:r>
      <w:r w:rsidRPr="009B431F">
        <w:t xml:space="preserve">} </w:t>
      </w:r>
    </w:p>
    <w:p w14:paraId="1E9090C2" w14:textId="77777777" w:rsidR="000B5EDC" w:rsidRPr="00CA7887" w:rsidRDefault="000B5EDC" w:rsidP="00B91DDF"/>
    <w:p w14:paraId="2B0E2D2F" w14:textId="77777777" w:rsidR="000B5EDC" w:rsidRPr="00CA7887" w:rsidRDefault="000B5EDC" w:rsidP="00B91DDF"/>
    <w:p w14:paraId="59E81B38" w14:textId="77777777" w:rsidR="000B5EDC" w:rsidRPr="00CA7887" w:rsidRDefault="000B5EDC" w:rsidP="00B91DDF"/>
    <w:p w14:paraId="3869278F" w14:textId="77777777" w:rsidR="000B5EDC" w:rsidRPr="00CA7887" w:rsidRDefault="000B5EDC" w:rsidP="00B91DDF"/>
    <w:p w14:paraId="1D327CE5" w14:textId="77777777" w:rsidR="000B5EDC" w:rsidRPr="00CA7887" w:rsidRDefault="00B47775" w:rsidP="00AC2B63">
      <w:pPr>
        <w:jc w:val="center"/>
        <w:rPr>
          <w:rFonts w:ascii="Times New Roman Bold" w:hAnsi="Times New Roman Bold"/>
          <w:b/>
          <w:smallCaps/>
          <w:sz w:val="28"/>
          <w:szCs w:val="28"/>
        </w:rPr>
      </w:pPr>
      <w:bookmarkStart w:id="185" w:name="_Toc494209469"/>
      <w:r w:rsidRPr="00CA7887">
        <w:rPr>
          <w:rStyle w:val="Heading6Char"/>
          <w:sz w:val="28"/>
          <w:szCs w:val="28"/>
        </w:rPr>
        <w:t xml:space="preserve">Form </w:t>
      </w:r>
      <w:r w:rsidR="000B5EDC" w:rsidRPr="00CA7887">
        <w:rPr>
          <w:rStyle w:val="Heading6Char"/>
          <w:sz w:val="28"/>
          <w:szCs w:val="28"/>
        </w:rPr>
        <w:t>TECH-4</w:t>
      </w:r>
      <w:bookmarkEnd w:id="185"/>
      <w:r w:rsidR="000B5EDC" w:rsidRPr="00CA7887">
        <w:rPr>
          <w:rFonts w:ascii="Times New Roman Bold" w:hAnsi="Times New Roman Bold"/>
          <w:b/>
          <w:smallCaps/>
          <w:sz w:val="28"/>
          <w:szCs w:val="28"/>
        </w:rPr>
        <w:t xml:space="preserve"> (for Full Technical Proposal Only)</w:t>
      </w:r>
    </w:p>
    <w:p w14:paraId="34EE1CF5" w14:textId="77777777" w:rsidR="000B5EDC" w:rsidRPr="00CA7887" w:rsidRDefault="000B5EDC" w:rsidP="00AC2B63">
      <w:pPr>
        <w:jc w:val="center"/>
        <w:rPr>
          <w:rFonts w:ascii="Times New Roman Bold" w:hAnsi="Times New Roman Bold"/>
          <w:b/>
          <w:bCs/>
          <w:smallCaps/>
          <w:sz w:val="28"/>
          <w:szCs w:val="28"/>
        </w:rPr>
      </w:pPr>
    </w:p>
    <w:p w14:paraId="2DD9AC96" w14:textId="77777777" w:rsidR="000B5EDC" w:rsidRPr="00CA7887" w:rsidRDefault="000B5EDC" w:rsidP="00AC2B63">
      <w:pPr>
        <w:jc w:val="center"/>
        <w:rPr>
          <w:rFonts w:ascii="Times New Roman Bold" w:hAnsi="Times New Roman Bold"/>
          <w:b/>
          <w:bCs/>
          <w:smallCaps/>
          <w:sz w:val="28"/>
          <w:szCs w:val="28"/>
        </w:rPr>
      </w:pPr>
      <w:r w:rsidRPr="00CA7887">
        <w:rPr>
          <w:rFonts w:ascii="Times New Roman Bold" w:hAnsi="Times New Roman Bold"/>
          <w:b/>
          <w:bCs/>
          <w:smallCaps/>
          <w:sz w:val="28"/>
          <w:szCs w:val="28"/>
        </w:rPr>
        <w:t>Description of Approach, Methodology</w:t>
      </w:r>
      <w:r w:rsidR="008F6AD3" w:rsidRPr="00CA7887">
        <w:rPr>
          <w:rFonts w:ascii="Times New Roman Bold" w:hAnsi="Times New Roman Bold"/>
          <w:b/>
          <w:bCs/>
          <w:smallCaps/>
          <w:sz w:val="28"/>
          <w:szCs w:val="28"/>
        </w:rPr>
        <w:t>,</w:t>
      </w:r>
      <w:r w:rsidRPr="00CA7887">
        <w:rPr>
          <w:rFonts w:ascii="Times New Roman Bold" w:hAnsi="Times New Roman Bold"/>
          <w:b/>
          <w:bCs/>
          <w:smallCaps/>
          <w:sz w:val="28"/>
          <w:szCs w:val="28"/>
        </w:rPr>
        <w:t xml:space="preserve"> and Work Plan in Responding to the Terms of Reference</w:t>
      </w:r>
    </w:p>
    <w:p w14:paraId="12BEB835" w14:textId="77777777" w:rsidR="000B5EDC" w:rsidRPr="00CA7887" w:rsidRDefault="000B5EDC" w:rsidP="00703854">
      <w:pPr>
        <w:pBdr>
          <w:bottom w:val="single" w:sz="8" w:space="1" w:color="auto"/>
        </w:pBdr>
        <w:jc w:val="center"/>
      </w:pPr>
    </w:p>
    <w:p w14:paraId="39AD8832" w14:textId="77777777" w:rsidR="000B5EDC" w:rsidRPr="00CA7887" w:rsidRDefault="000B5EDC" w:rsidP="00703854">
      <w:pPr>
        <w:jc w:val="center"/>
      </w:pPr>
    </w:p>
    <w:p w14:paraId="514EAFD1" w14:textId="77777777" w:rsidR="000B5EDC" w:rsidRPr="00CA7887" w:rsidRDefault="000B5EDC" w:rsidP="00FD079D">
      <w:pPr>
        <w:tabs>
          <w:tab w:val="left" w:pos="1314"/>
          <w:tab w:val="left" w:pos="1854"/>
        </w:tabs>
        <w:jc w:val="both"/>
      </w:pPr>
      <w:r w:rsidRPr="00CA7887">
        <w:t xml:space="preserve">Form TECH-4: a description of the approach, methodology and work plan for performing the assignment, including a detailed description of the proposed methodology and staffing for training, if the </w:t>
      </w:r>
      <w:r w:rsidR="006825A0" w:rsidRPr="00CA7887">
        <w:t>Terms of Reference</w:t>
      </w:r>
      <w:r w:rsidRPr="00CA7887">
        <w:t xml:space="preserve"> specif</w:t>
      </w:r>
      <w:r w:rsidR="0097513D" w:rsidRPr="00CA7887">
        <w:t>y</w:t>
      </w:r>
      <w:r w:rsidRPr="00CA7887">
        <w:t xml:space="preserve"> training </w:t>
      </w:r>
      <w:r w:rsidR="0097513D" w:rsidRPr="00CA7887">
        <w:t>as a specific component of the a</w:t>
      </w:r>
      <w:r w:rsidRPr="00CA7887">
        <w:t>ssignment.</w:t>
      </w:r>
    </w:p>
    <w:p w14:paraId="52BBD3F8" w14:textId="77777777" w:rsidR="000B5EDC" w:rsidRPr="00CA7887" w:rsidRDefault="000B5EDC" w:rsidP="00FD079D"/>
    <w:p w14:paraId="0ABFB248" w14:textId="77777777" w:rsidR="000B5EDC" w:rsidRPr="00CA7887" w:rsidRDefault="000B5EDC" w:rsidP="00B91DDF">
      <w:pPr>
        <w:pStyle w:val="BodyText"/>
        <w:tabs>
          <w:tab w:val="left" w:pos="-720"/>
          <w:tab w:val="left" w:pos="1080"/>
        </w:tabs>
        <w:rPr>
          <w:iCs/>
        </w:rPr>
      </w:pPr>
      <w:r w:rsidRPr="00CA7887">
        <w:t xml:space="preserve">{Suggested structure of your </w:t>
      </w:r>
      <w:r w:rsidRPr="00CA7887">
        <w:rPr>
          <w:iCs/>
        </w:rPr>
        <w:t>Technical Proposal (in FTP format):</w:t>
      </w:r>
    </w:p>
    <w:p w14:paraId="772717D2" w14:textId="77777777" w:rsidR="000B5EDC" w:rsidRPr="00CA7887" w:rsidRDefault="000B5EDC" w:rsidP="00B91DDF">
      <w:pPr>
        <w:pStyle w:val="BodyTextIndent"/>
        <w:tabs>
          <w:tab w:val="left" w:pos="1080"/>
        </w:tabs>
        <w:spacing w:line="120" w:lineRule="exact"/>
        <w:rPr>
          <w:iCs/>
          <w:spacing w:val="0"/>
          <w:szCs w:val="24"/>
        </w:rPr>
      </w:pPr>
    </w:p>
    <w:p w14:paraId="31C9BED0" w14:textId="77777777" w:rsidR="000B5EDC" w:rsidRPr="00CA7887" w:rsidRDefault="000B5EDC" w:rsidP="00857D88">
      <w:pPr>
        <w:numPr>
          <w:ilvl w:val="0"/>
          <w:numId w:val="7"/>
        </w:numPr>
        <w:jc w:val="both"/>
        <w:rPr>
          <w:iCs/>
        </w:rPr>
      </w:pPr>
      <w:r w:rsidRPr="00CA7887">
        <w:rPr>
          <w:iCs/>
        </w:rPr>
        <w:t xml:space="preserve">Technical Approach and Methodology </w:t>
      </w:r>
    </w:p>
    <w:p w14:paraId="23A9FE37" w14:textId="77777777" w:rsidR="000B5EDC" w:rsidRPr="00CA7887" w:rsidRDefault="000B5EDC" w:rsidP="00857D88">
      <w:pPr>
        <w:numPr>
          <w:ilvl w:val="0"/>
          <w:numId w:val="7"/>
        </w:numPr>
        <w:jc w:val="both"/>
        <w:rPr>
          <w:iCs/>
        </w:rPr>
      </w:pPr>
      <w:r w:rsidRPr="00CA7887">
        <w:rPr>
          <w:iCs/>
        </w:rPr>
        <w:t>Work Plan</w:t>
      </w:r>
    </w:p>
    <w:p w14:paraId="4B8A56DA" w14:textId="3C855D1D" w:rsidR="000B5EDC" w:rsidRPr="00CA7887" w:rsidRDefault="000B5EDC" w:rsidP="00857D88">
      <w:pPr>
        <w:numPr>
          <w:ilvl w:val="0"/>
          <w:numId w:val="7"/>
        </w:numPr>
        <w:jc w:val="both"/>
        <w:rPr>
          <w:iCs/>
        </w:rPr>
      </w:pPr>
      <w:r w:rsidRPr="00CA7887">
        <w:rPr>
          <w:iCs/>
        </w:rPr>
        <w:t>Organization and Staffing}</w:t>
      </w:r>
      <w:r w:rsidR="007641C8" w:rsidRPr="00CA7887">
        <w:rPr>
          <w:iCs/>
        </w:rPr>
        <w:t xml:space="preserve"> </w:t>
      </w:r>
    </w:p>
    <w:p w14:paraId="1532BEFE" w14:textId="77777777" w:rsidR="000B5EDC" w:rsidRPr="00CA7887" w:rsidRDefault="000B5EDC" w:rsidP="00B91DDF">
      <w:pPr>
        <w:pStyle w:val="BodyTextIndent"/>
        <w:tabs>
          <w:tab w:val="left" w:pos="1080"/>
        </w:tabs>
        <w:suppressAutoHyphens w:val="0"/>
        <w:rPr>
          <w:i/>
          <w:iCs/>
          <w:spacing w:val="0"/>
        </w:rPr>
      </w:pPr>
    </w:p>
    <w:p w14:paraId="56D5C8ED" w14:textId="63EF7C32" w:rsidR="000B5EDC" w:rsidRPr="00CA7887" w:rsidRDefault="000B5EDC" w:rsidP="007E11A3">
      <w:pPr>
        <w:pStyle w:val="BodyText"/>
        <w:tabs>
          <w:tab w:val="left" w:pos="720"/>
        </w:tabs>
        <w:ind w:left="720" w:hanging="720"/>
        <w:rPr>
          <w:iCs/>
        </w:rPr>
      </w:pPr>
      <w:r w:rsidRPr="00CA7887">
        <w:rPr>
          <w:iCs/>
        </w:rPr>
        <w:t>a)</w:t>
      </w:r>
      <w:r w:rsidRPr="00CA7887">
        <w:rPr>
          <w:iCs/>
        </w:rPr>
        <w:tab/>
      </w:r>
      <w:r w:rsidRPr="00CA7887">
        <w:rPr>
          <w:b/>
          <w:i/>
          <w:iCs/>
          <w:u w:val="single"/>
        </w:rPr>
        <w:t>Technical Approach and Methodology.</w:t>
      </w:r>
      <w:r w:rsidRPr="00CA7887">
        <w:rPr>
          <w:iCs/>
        </w:rPr>
        <w:t xml:space="preserve">  {Please explain your understanding of the objectives of the assignment as outlined in the Terms of Reference (TORs), </w:t>
      </w:r>
      <w:r w:rsidR="0097513D" w:rsidRPr="00CA7887">
        <w:rPr>
          <w:iCs/>
        </w:rPr>
        <w:t xml:space="preserve">the </w:t>
      </w:r>
      <w:r w:rsidRPr="00CA7887">
        <w:rPr>
          <w:iCs/>
        </w:rPr>
        <w:t>technical approach</w:t>
      </w:r>
      <w:r w:rsidR="007036EA" w:rsidRPr="00CA7887">
        <w:rPr>
          <w:iCs/>
        </w:rPr>
        <w:t>,</w:t>
      </w:r>
      <w:r w:rsidRPr="00CA7887">
        <w:rPr>
          <w:iCs/>
        </w:rPr>
        <w:t xml:space="preserve"> and the methodology you would adopt for implementing the task</w:t>
      </w:r>
      <w:r w:rsidR="00802689" w:rsidRPr="00CA7887">
        <w:rPr>
          <w:iCs/>
        </w:rPr>
        <w:t xml:space="preserve">s </w:t>
      </w:r>
      <w:r w:rsidR="008D2BA8" w:rsidRPr="00CA7887">
        <w:rPr>
          <w:iCs/>
        </w:rPr>
        <w:t>[</w:t>
      </w:r>
      <w:r w:rsidR="008D2BA8" w:rsidRPr="00CA7887">
        <w:rPr>
          <w:b/>
          <w:i/>
          <w:iCs/>
        </w:rPr>
        <w:t xml:space="preserve">Note to </w:t>
      </w:r>
      <w:r w:rsidR="001B5C0B" w:rsidRPr="00CA7887">
        <w:rPr>
          <w:b/>
          <w:i/>
          <w:iCs/>
        </w:rPr>
        <w:t>C</w:t>
      </w:r>
      <w:r w:rsidR="008D2BA8" w:rsidRPr="00CA7887">
        <w:rPr>
          <w:b/>
          <w:i/>
          <w:iCs/>
        </w:rPr>
        <w:t>lient:</w:t>
      </w:r>
      <w:r w:rsidR="008D2BA8" w:rsidRPr="00CA7887">
        <w:rPr>
          <w:i/>
          <w:iCs/>
        </w:rPr>
        <w:t xml:space="preserve"> </w:t>
      </w:r>
      <w:r w:rsidR="008D2BA8" w:rsidRPr="00CA7887">
        <w:rPr>
          <w:b/>
          <w:i/>
          <w:iCs/>
        </w:rPr>
        <w:t xml:space="preserve">add the following for supervision of </w:t>
      </w:r>
      <w:r w:rsidR="00D45D60" w:rsidRPr="00CA7887">
        <w:rPr>
          <w:b/>
          <w:i/>
          <w:iCs/>
        </w:rPr>
        <w:t>infrastructure</w:t>
      </w:r>
      <w:r w:rsidR="008D2BA8" w:rsidRPr="00CA7887">
        <w:rPr>
          <w:b/>
          <w:i/>
          <w:iCs/>
        </w:rPr>
        <w:t xml:space="preserve"> contracts</w:t>
      </w:r>
      <w:r w:rsidR="00D45D60" w:rsidRPr="00CA7887">
        <w:rPr>
          <w:b/>
          <w:i/>
          <w:iCs/>
        </w:rPr>
        <w:t xml:space="preserve"> such as Plant </w:t>
      </w:r>
      <w:r w:rsidR="00434FC1">
        <w:rPr>
          <w:b/>
          <w:i/>
          <w:iCs/>
        </w:rPr>
        <w:t xml:space="preserve">or </w:t>
      </w:r>
      <w:r w:rsidR="00D45D60" w:rsidRPr="00CA7887">
        <w:rPr>
          <w:b/>
          <w:i/>
          <w:iCs/>
        </w:rPr>
        <w:t>Works</w:t>
      </w:r>
      <w:r w:rsidR="004F58C3" w:rsidRPr="00CA7887">
        <w:rPr>
          <w:b/>
          <w:i/>
          <w:iCs/>
        </w:rPr>
        <w:t xml:space="preserve"> and</w:t>
      </w:r>
      <w:r w:rsidR="008C25A4" w:rsidRPr="00CA7887">
        <w:rPr>
          <w:b/>
          <w:i/>
          <w:iCs/>
        </w:rPr>
        <w:t xml:space="preserve"> </w:t>
      </w:r>
      <w:r w:rsidR="008C25A4" w:rsidRPr="00CA7887">
        <w:rPr>
          <w:b/>
          <w:i/>
        </w:rPr>
        <w:t>for other consulting service</w:t>
      </w:r>
      <w:r w:rsidR="00C14B2F">
        <w:rPr>
          <w:b/>
          <w:i/>
        </w:rPr>
        <w:t>s</w:t>
      </w:r>
      <w:r w:rsidR="008C25A4" w:rsidRPr="00CA7887">
        <w:rPr>
          <w:b/>
          <w:i/>
        </w:rPr>
        <w:t xml:space="preserve"> where the social risks are substantial or high]</w:t>
      </w:r>
      <w:r w:rsidR="008D2BA8" w:rsidRPr="00CA7887">
        <w:rPr>
          <w:b/>
          <w:i/>
          <w:iCs/>
        </w:rPr>
        <w:t>:</w:t>
      </w:r>
      <w:r w:rsidR="008D2BA8" w:rsidRPr="00CA7887">
        <w:rPr>
          <w:i/>
          <w:iCs/>
        </w:rPr>
        <w:t xml:space="preserve"> </w:t>
      </w:r>
      <w:r w:rsidR="00B70054">
        <w:rPr>
          <w:iCs/>
        </w:rPr>
        <w:t>“</w:t>
      </w:r>
      <w:r w:rsidR="00AA5317" w:rsidRPr="00CA7887">
        <w:rPr>
          <w:i/>
          <w:iCs/>
        </w:rPr>
        <w:t>(</w:t>
      </w:r>
      <w:r w:rsidR="008D2BA8" w:rsidRPr="00CA7887">
        <w:rPr>
          <w:iCs/>
        </w:rPr>
        <w:t xml:space="preserve">including </w:t>
      </w:r>
      <w:r w:rsidR="00AA5317" w:rsidRPr="00CA7887">
        <w:rPr>
          <w:iCs/>
        </w:rPr>
        <w:t xml:space="preserve">on the </w:t>
      </w:r>
      <w:r w:rsidR="00B70054">
        <w:rPr>
          <w:iCs/>
        </w:rPr>
        <w:t>[e</w:t>
      </w:r>
      <w:r w:rsidR="00B70054" w:rsidRPr="00CA7887">
        <w:rPr>
          <w:iCs/>
        </w:rPr>
        <w:t xml:space="preserve">nvironmental </w:t>
      </w:r>
      <w:r w:rsidR="00AA5317" w:rsidRPr="00CA7887">
        <w:rPr>
          <w:iCs/>
        </w:rPr>
        <w:t>and</w:t>
      </w:r>
      <w:r w:rsidR="00B70054">
        <w:rPr>
          <w:iCs/>
        </w:rPr>
        <w:t>]</w:t>
      </w:r>
      <w:r w:rsidR="00AA5317" w:rsidRPr="00CA7887">
        <w:rPr>
          <w:iCs/>
        </w:rPr>
        <w:t xml:space="preserve"> </w:t>
      </w:r>
      <w:r w:rsidR="00B70054">
        <w:rPr>
          <w:iCs/>
        </w:rPr>
        <w:t>s</w:t>
      </w:r>
      <w:r w:rsidR="00B70054" w:rsidRPr="00CA7887">
        <w:rPr>
          <w:iCs/>
        </w:rPr>
        <w:t xml:space="preserve">ocial </w:t>
      </w:r>
      <w:r w:rsidR="00FF3652" w:rsidRPr="00CA7887">
        <w:rPr>
          <w:iCs/>
        </w:rPr>
        <w:t>aspects</w:t>
      </w:r>
      <w:r w:rsidR="00AA5317" w:rsidRPr="00CA7887">
        <w:rPr>
          <w:iCs/>
        </w:rPr>
        <w:t>)</w:t>
      </w:r>
      <w:r w:rsidR="00B70054">
        <w:rPr>
          <w:iCs/>
        </w:rPr>
        <w:t>”</w:t>
      </w:r>
      <w:r w:rsidR="002B644B" w:rsidRPr="00CA7887">
        <w:rPr>
          <w:iCs/>
        </w:rPr>
        <w:t xml:space="preserve"> </w:t>
      </w:r>
      <w:r w:rsidRPr="00CA7887">
        <w:rPr>
          <w:iCs/>
        </w:rPr>
        <w:t xml:space="preserve">to deliver the expected output(s), and the degree of detail of such output. </w:t>
      </w:r>
      <w:r w:rsidRPr="00CA7887">
        <w:rPr>
          <w:iCs/>
          <w:u w:val="single"/>
        </w:rPr>
        <w:t>Please do not repeat/copy the TORs in here.</w:t>
      </w:r>
      <w:r w:rsidRPr="00CA7887">
        <w:rPr>
          <w:iCs/>
        </w:rPr>
        <w:t>}</w:t>
      </w:r>
    </w:p>
    <w:p w14:paraId="6289FDD8" w14:textId="77777777" w:rsidR="000B5EDC" w:rsidRPr="00CA7887" w:rsidRDefault="000B5EDC" w:rsidP="007E11A3">
      <w:pPr>
        <w:pStyle w:val="BodyTextIndent"/>
        <w:tabs>
          <w:tab w:val="left" w:pos="720"/>
        </w:tabs>
        <w:suppressAutoHyphens w:val="0"/>
        <w:spacing w:line="120" w:lineRule="exact"/>
        <w:ind w:left="720" w:hanging="720"/>
        <w:rPr>
          <w:i/>
          <w:iCs/>
          <w:spacing w:val="0"/>
        </w:rPr>
      </w:pPr>
    </w:p>
    <w:p w14:paraId="62DC27D3" w14:textId="77777777" w:rsidR="000B5EDC" w:rsidRPr="00CA7887" w:rsidRDefault="000B5EDC" w:rsidP="007E11A3">
      <w:pPr>
        <w:pStyle w:val="BodyText"/>
        <w:tabs>
          <w:tab w:val="left" w:pos="-720"/>
          <w:tab w:val="left" w:pos="720"/>
        </w:tabs>
        <w:ind w:left="720" w:hanging="720"/>
        <w:rPr>
          <w:iCs/>
        </w:rPr>
      </w:pPr>
      <w:r w:rsidRPr="00CA7887">
        <w:rPr>
          <w:iCs/>
        </w:rPr>
        <w:t>b)</w:t>
      </w:r>
      <w:r w:rsidRPr="00CA7887">
        <w:rPr>
          <w:iCs/>
        </w:rPr>
        <w:tab/>
      </w:r>
      <w:r w:rsidRPr="00CA7887">
        <w:rPr>
          <w:b/>
          <w:i/>
          <w:iCs/>
          <w:u w:val="single"/>
        </w:rPr>
        <w:t>Work Plan.</w:t>
      </w:r>
      <w:r w:rsidRPr="00CA7887">
        <w:rPr>
          <w:iCs/>
        </w:rPr>
        <w:t xml:space="preserve">  {Please outline the plan for </w:t>
      </w:r>
      <w:r w:rsidR="0097513D" w:rsidRPr="00CA7887">
        <w:rPr>
          <w:iCs/>
        </w:rPr>
        <w:t xml:space="preserve">the </w:t>
      </w:r>
      <w:r w:rsidRPr="00CA7887">
        <w:rPr>
          <w:iCs/>
        </w:rPr>
        <w:t xml:space="preserve">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w:t>
      </w:r>
      <w:r w:rsidR="0097513D" w:rsidRPr="00CA7887">
        <w:rPr>
          <w:iCs/>
        </w:rPr>
        <w:t xml:space="preserve">your </w:t>
      </w:r>
      <w:r w:rsidRPr="00CA7887">
        <w:rPr>
          <w:iCs/>
        </w:rPr>
        <w:t>understanding of the TOR and ability to translate them into a feasible working plan. A list of the final documents (including reports) to be delivered as final output(s) should be included here. The work plan should be consistent with the Work Schedule Form.}</w:t>
      </w:r>
    </w:p>
    <w:p w14:paraId="32F0BA1F" w14:textId="77777777" w:rsidR="000B5EDC" w:rsidRPr="00CA7887" w:rsidRDefault="000B5EDC" w:rsidP="007E11A3">
      <w:pPr>
        <w:pStyle w:val="BodyTextIndent"/>
        <w:tabs>
          <w:tab w:val="left" w:pos="720"/>
        </w:tabs>
        <w:suppressAutoHyphens w:val="0"/>
        <w:spacing w:line="120" w:lineRule="exact"/>
        <w:ind w:left="720" w:hanging="720"/>
        <w:rPr>
          <w:iCs/>
        </w:rPr>
      </w:pPr>
    </w:p>
    <w:p w14:paraId="58210363" w14:textId="77777777" w:rsidR="000B5EDC" w:rsidRPr="00CA7887" w:rsidRDefault="000B5EDC" w:rsidP="007E11A3">
      <w:pPr>
        <w:tabs>
          <w:tab w:val="left" w:pos="-720"/>
          <w:tab w:val="left" w:pos="720"/>
        </w:tabs>
        <w:ind w:left="720" w:hanging="720"/>
        <w:jc w:val="both"/>
      </w:pPr>
      <w:r w:rsidRPr="00CA7887">
        <w:rPr>
          <w:iCs/>
        </w:rPr>
        <w:t>c)</w:t>
      </w:r>
      <w:r w:rsidRPr="00CA7887">
        <w:rPr>
          <w:iCs/>
        </w:rPr>
        <w:tab/>
      </w:r>
      <w:r w:rsidRPr="00CA7887">
        <w:rPr>
          <w:b/>
          <w:i/>
          <w:iCs/>
          <w:u w:val="single"/>
        </w:rPr>
        <w:t>Organization and Staffing.</w:t>
      </w:r>
      <w:r w:rsidRPr="00CA7887">
        <w:rPr>
          <w:iCs/>
        </w:rPr>
        <w:t xml:space="preserve"> {Please describe the structure and composition of your team, including the list of the Key Experts</w:t>
      </w:r>
      <w:r w:rsidR="00720D36" w:rsidRPr="00CA7887">
        <w:rPr>
          <w:iCs/>
        </w:rPr>
        <w:t>, Non-Key Experts</w:t>
      </w:r>
      <w:r w:rsidRPr="00CA7887">
        <w:rPr>
          <w:iCs/>
        </w:rPr>
        <w:t xml:space="preserve"> and relevant technical and administrative support staff.</w:t>
      </w:r>
      <w:r w:rsidRPr="00CA7887">
        <w:t>}</w:t>
      </w:r>
    </w:p>
    <w:p w14:paraId="058BDBCA" w14:textId="77777777" w:rsidR="000B5EDC" w:rsidRPr="00CA7887" w:rsidRDefault="000B5EDC" w:rsidP="00B91DDF">
      <w:pPr>
        <w:tabs>
          <w:tab w:val="left" w:pos="-720"/>
          <w:tab w:val="left" w:pos="357"/>
        </w:tabs>
        <w:jc w:val="both"/>
      </w:pPr>
    </w:p>
    <w:p w14:paraId="617B7A4B" w14:textId="77777777" w:rsidR="007E11A3" w:rsidRPr="00CA7887" w:rsidRDefault="007E11A3">
      <w:r w:rsidRPr="00CA7887">
        <w:br w:type="page"/>
      </w:r>
    </w:p>
    <w:p w14:paraId="6D8FD060" w14:textId="77777777" w:rsidR="000B5EDC" w:rsidRPr="00CA7887" w:rsidRDefault="000B5EDC" w:rsidP="00B91DDF">
      <w:pPr>
        <w:jc w:val="center"/>
        <w:sectPr w:rsidR="000B5EDC" w:rsidRPr="00CA7887" w:rsidSect="00AB0E07">
          <w:headerReference w:type="even" r:id="rId31"/>
          <w:headerReference w:type="default" r:id="rId32"/>
          <w:headerReference w:type="first" r:id="rId33"/>
          <w:footnotePr>
            <w:numRestart w:val="eachSect"/>
          </w:footnotePr>
          <w:pgSz w:w="12242" w:h="15842" w:code="1"/>
          <w:pgMar w:top="1440" w:right="1440" w:bottom="1440" w:left="1728" w:header="720" w:footer="720" w:gutter="0"/>
          <w:cols w:space="708"/>
          <w:titlePg/>
          <w:docGrid w:linePitch="360"/>
        </w:sectPr>
      </w:pPr>
    </w:p>
    <w:p w14:paraId="4139E3CB" w14:textId="77777777" w:rsidR="000B5EDC" w:rsidRPr="00CA7887" w:rsidRDefault="000B5EDC" w:rsidP="00AC2B63">
      <w:pPr>
        <w:jc w:val="center"/>
        <w:rPr>
          <w:rFonts w:ascii="Times New Roman Bold" w:hAnsi="Times New Roman Bold"/>
          <w:b/>
          <w:smallCaps/>
          <w:sz w:val="28"/>
          <w:szCs w:val="28"/>
        </w:rPr>
      </w:pPr>
      <w:bookmarkStart w:id="186" w:name="_Toc494209471"/>
      <w:r w:rsidRPr="00CA7887">
        <w:rPr>
          <w:rStyle w:val="Heading6Char"/>
          <w:sz w:val="28"/>
          <w:szCs w:val="28"/>
        </w:rPr>
        <w:lastRenderedPageBreak/>
        <w:t>Form TECH-5</w:t>
      </w:r>
      <w:bookmarkEnd w:id="186"/>
      <w:r w:rsidR="0001387A" w:rsidRPr="00CA7887">
        <w:rPr>
          <w:rFonts w:ascii="Times New Roman Bold" w:hAnsi="Times New Roman Bold"/>
          <w:b/>
          <w:smallCaps/>
          <w:sz w:val="28"/>
          <w:szCs w:val="28"/>
        </w:rPr>
        <w:t xml:space="preserve"> </w:t>
      </w:r>
      <w:r w:rsidRPr="00CA7887">
        <w:rPr>
          <w:rFonts w:ascii="Times New Roman Bold" w:hAnsi="Times New Roman Bold"/>
          <w:b/>
          <w:smallCaps/>
          <w:sz w:val="28"/>
          <w:szCs w:val="28"/>
        </w:rPr>
        <w:t>(</w:t>
      </w:r>
      <w:bookmarkStart w:id="187" w:name="_Hlk25061916"/>
      <w:r w:rsidRPr="00CA7887">
        <w:rPr>
          <w:rFonts w:ascii="Times New Roman Bold" w:hAnsi="Times New Roman Bold"/>
          <w:b/>
          <w:smallCaps/>
          <w:sz w:val="28"/>
          <w:szCs w:val="28"/>
        </w:rPr>
        <w:t>for FTP and STP</w:t>
      </w:r>
      <w:bookmarkEnd w:id="187"/>
      <w:r w:rsidR="000D6814" w:rsidRPr="00CA7887">
        <w:rPr>
          <w:rFonts w:ascii="Times New Roman Bold" w:hAnsi="Times New Roman Bold"/>
          <w:b/>
          <w:smallCaps/>
          <w:sz w:val="28"/>
          <w:szCs w:val="28"/>
        </w:rPr>
        <w:t>)</w:t>
      </w:r>
    </w:p>
    <w:p w14:paraId="64E4B265" w14:textId="77777777" w:rsidR="000B5EDC" w:rsidRPr="00CA7887" w:rsidRDefault="000B5EDC" w:rsidP="00AC2B63">
      <w:pPr>
        <w:jc w:val="center"/>
        <w:rPr>
          <w:rFonts w:ascii="Times New Roman Bold" w:hAnsi="Times New Roman Bold"/>
          <w:b/>
          <w:smallCaps/>
          <w:sz w:val="28"/>
          <w:szCs w:val="28"/>
        </w:rPr>
      </w:pPr>
    </w:p>
    <w:p w14:paraId="349CA9C1" w14:textId="77777777" w:rsidR="000B5EDC" w:rsidRPr="00CA7887" w:rsidRDefault="000B5EDC" w:rsidP="00AC2B63">
      <w:pPr>
        <w:jc w:val="center"/>
        <w:rPr>
          <w:rFonts w:ascii="Times New Roman Bold" w:hAnsi="Times New Roman Bold"/>
          <w:b/>
          <w:smallCaps/>
          <w:sz w:val="28"/>
          <w:szCs w:val="28"/>
        </w:rPr>
      </w:pPr>
      <w:r w:rsidRPr="00CA7887">
        <w:rPr>
          <w:rFonts w:ascii="Times New Roman Bold" w:hAnsi="Times New Roman Bold"/>
          <w:b/>
          <w:smallCaps/>
          <w:sz w:val="28"/>
          <w:szCs w:val="28"/>
        </w:rPr>
        <w:t>Work Schedule and planning for deliverables</w:t>
      </w:r>
    </w:p>
    <w:p w14:paraId="79291B84" w14:textId="77777777" w:rsidR="000B5EDC" w:rsidRPr="00CA7887" w:rsidRDefault="000B5EDC" w:rsidP="003234D7">
      <w:pPr>
        <w:pBdr>
          <w:bottom w:val="single" w:sz="8" w:space="1" w:color="auto"/>
        </w:pBdr>
        <w:jc w:val="right"/>
      </w:pPr>
    </w:p>
    <w:p w14:paraId="39117EF4" w14:textId="77777777" w:rsidR="000B5EDC" w:rsidRPr="00CA7887" w:rsidRDefault="000B5EDC" w:rsidP="003234D7"/>
    <w:p w14:paraId="6F4034F9" w14:textId="77777777" w:rsidR="000B5EDC" w:rsidRPr="00CA7887" w:rsidRDefault="000B5EDC" w:rsidP="003234D7"/>
    <w:tbl>
      <w:tblPr>
        <w:tblW w:w="12827" w:type="dxa"/>
        <w:tblInd w:w="115" w:type="dxa"/>
        <w:tblLayout w:type="fixed"/>
        <w:tblCellMar>
          <w:left w:w="72" w:type="dxa"/>
          <w:right w:w="72" w:type="dxa"/>
        </w:tblCellMar>
        <w:tblLook w:val="0000" w:firstRow="0" w:lastRow="0" w:firstColumn="0" w:lastColumn="0" w:noHBand="0" w:noVBand="0"/>
      </w:tblPr>
      <w:tblGrid>
        <w:gridCol w:w="587"/>
        <w:gridCol w:w="3553"/>
        <w:gridCol w:w="680"/>
        <w:gridCol w:w="680"/>
        <w:gridCol w:w="680"/>
        <w:gridCol w:w="680"/>
        <w:gridCol w:w="680"/>
        <w:gridCol w:w="680"/>
        <w:gridCol w:w="680"/>
        <w:gridCol w:w="680"/>
        <w:gridCol w:w="680"/>
        <w:gridCol w:w="680"/>
        <w:gridCol w:w="680"/>
        <w:gridCol w:w="1207"/>
      </w:tblGrid>
      <w:tr w:rsidR="007E11A3" w:rsidRPr="00CA7887" w14:paraId="065CAE31" w14:textId="77777777" w:rsidTr="007D1CAD">
        <w:tc>
          <w:tcPr>
            <w:tcW w:w="587" w:type="dxa"/>
            <w:vMerge w:val="restart"/>
            <w:tcBorders>
              <w:top w:val="double" w:sz="4" w:space="0" w:color="auto"/>
              <w:left w:val="double" w:sz="4" w:space="0" w:color="auto"/>
            </w:tcBorders>
            <w:vAlign w:val="center"/>
          </w:tcPr>
          <w:p w14:paraId="0D3D2899" w14:textId="77777777" w:rsidR="007E11A3" w:rsidRPr="00CA7887" w:rsidRDefault="007E11A3" w:rsidP="00C411FA">
            <w:pPr>
              <w:jc w:val="center"/>
              <w:rPr>
                <w:rFonts w:asciiTheme="minorHAnsi" w:hAnsiTheme="minorHAnsi"/>
                <w:b/>
              </w:rPr>
            </w:pPr>
            <w:r w:rsidRPr="00CA7887">
              <w:rPr>
                <w:rFonts w:asciiTheme="minorHAnsi" w:hAnsiTheme="minorHAnsi"/>
                <w:b/>
                <w:bCs/>
                <w:sz w:val="22"/>
                <w:szCs w:val="22"/>
              </w:rPr>
              <w:t>N°</w:t>
            </w:r>
          </w:p>
        </w:tc>
        <w:tc>
          <w:tcPr>
            <w:tcW w:w="3553" w:type="dxa"/>
            <w:vMerge w:val="restart"/>
            <w:tcBorders>
              <w:top w:val="double" w:sz="4" w:space="0" w:color="auto"/>
              <w:left w:val="single" w:sz="6" w:space="0" w:color="auto"/>
            </w:tcBorders>
            <w:vAlign w:val="center"/>
          </w:tcPr>
          <w:p w14:paraId="7E4B3E09"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 xml:space="preserve">Deliverables </w:t>
            </w:r>
            <w:r w:rsidRPr="00CA7887">
              <w:rPr>
                <w:rFonts w:asciiTheme="minorHAnsi" w:hAnsiTheme="minorHAnsi"/>
                <w:sz w:val="22"/>
                <w:szCs w:val="22"/>
                <w:vertAlign w:val="superscript"/>
              </w:rPr>
              <w:t>1</w:t>
            </w:r>
            <w:r w:rsidRPr="00CA7887">
              <w:rPr>
                <w:rFonts w:asciiTheme="minorHAnsi" w:hAnsiTheme="minorHAnsi"/>
                <w:b/>
                <w:bCs/>
                <w:sz w:val="22"/>
                <w:szCs w:val="22"/>
              </w:rPr>
              <w:t xml:space="preserve"> (D</w:t>
            </w:r>
            <w:proofErr w:type="gramStart"/>
            <w:r w:rsidRPr="00CA7887">
              <w:rPr>
                <w:rFonts w:asciiTheme="minorHAnsi" w:hAnsiTheme="minorHAnsi"/>
                <w:b/>
                <w:bCs/>
                <w:sz w:val="22"/>
                <w:szCs w:val="22"/>
              </w:rPr>
              <w:t>-..</w:t>
            </w:r>
            <w:proofErr w:type="gramEnd"/>
            <w:r w:rsidRPr="00CA7887">
              <w:rPr>
                <w:rFonts w:asciiTheme="minorHAnsi" w:hAnsiTheme="minorHAnsi"/>
                <w:b/>
                <w:bCs/>
                <w:sz w:val="22"/>
                <w:szCs w:val="22"/>
              </w:rPr>
              <w:t>)</w:t>
            </w:r>
          </w:p>
        </w:tc>
        <w:tc>
          <w:tcPr>
            <w:tcW w:w="8687" w:type="dxa"/>
            <w:gridSpan w:val="12"/>
            <w:tcBorders>
              <w:top w:val="double" w:sz="4" w:space="0" w:color="auto"/>
              <w:left w:val="single" w:sz="6" w:space="0" w:color="auto"/>
              <w:bottom w:val="single" w:sz="6" w:space="0" w:color="auto"/>
              <w:right w:val="double" w:sz="4" w:space="0" w:color="auto"/>
            </w:tcBorders>
          </w:tcPr>
          <w:p w14:paraId="2797D1E9" w14:textId="77777777" w:rsidR="007E11A3" w:rsidRPr="00CA7887" w:rsidRDefault="007E11A3" w:rsidP="007E11A3">
            <w:pPr>
              <w:spacing w:before="60" w:after="60"/>
              <w:jc w:val="center"/>
              <w:rPr>
                <w:rFonts w:asciiTheme="minorHAnsi" w:hAnsiTheme="minorHAnsi"/>
              </w:rPr>
            </w:pPr>
            <w:r w:rsidRPr="00CA7887">
              <w:rPr>
                <w:rFonts w:asciiTheme="minorHAnsi" w:hAnsiTheme="minorHAnsi"/>
                <w:b/>
                <w:bCs/>
                <w:sz w:val="22"/>
                <w:szCs w:val="22"/>
              </w:rPr>
              <w:t>Months</w:t>
            </w:r>
          </w:p>
        </w:tc>
      </w:tr>
      <w:tr w:rsidR="007E11A3" w:rsidRPr="00CA7887" w14:paraId="70F8D1D5" w14:textId="77777777" w:rsidTr="007D1CAD">
        <w:tc>
          <w:tcPr>
            <w:tcW w:w="587" w:type="dxa"/>
            <w:vMerge/>
            <w:tcBorders>
              <w:left w:val="double" w:sz="4" w:space="0" w:color="auto"/>
              <w:bottom w:val="single" w:sz="6" w:space="0" w:color="auto"/>
            </w:tcBorders>
            <w:vAlign w:val="center"/>
          </w:tcPr>
          <w:p w14:paraId="2C933969" w14:textId="77777777" w:rsidR="007E11A3" w:rsidRPr="00CA7887" w:rsidRDefault="007E11A3" w:rsidP="00C411FA">
            <w:pPr>
              <w:jc w:val="center"/>
              <w:rPr>
                <w:rFonts w:asciiTheme="minorHAnsi" w:hAnsiTheme="minorHAnsi"/>
                <w:b/>
              </w:rPr>
            </w:pPr>
          </w:p>
        </w:tc>
        <w:tc>
          <w:tcPr>
            <w:tcW w:w="3553" w:type="dxa"/>
            <w:vMerge/>
            <w:tcBorders>
              <w:left w:val="single" w:sz="6" w:space="0" w:color="auto"/>
              <w:bottom w:val="single" w:sz="6" w:space="0" w:color="auto"/>
            </w:tcBorders>
          </w:tcPr>
          <w:p w14:paraId="270E400C" w14:textId="77777777" w:rsidR="007E11A3" w:rsidRPr="00CA7887" w:rsidRDefault="007E11A3"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68BBCA19"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1</w:t>
            </w:r>
          </w:p>
        </w:tc>
        <w:tc>
          <w:tcPr>
            <w:tcW w:w="680" w:type="dxa"/>
            <w:tcBorders>
              <w:top w:val="single" w:sz="12" w:space="0" w:color="auto"/>
              <w:left w:val="single" w:sz="6" w:space="0" w:color="auto"/>
              <w:bottom w:val="single" w:sz="6" w:space="0" w:color="auto"/>
              <w:right w:val="single" w:sz="6" w:space="0" w:color="auto"/>
            </w:tcBorders>
          </w:tcPr>
          <w:p w14:paraId="074514B3"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2</w:t>
            </w:r>
          </w:p>
        </w:tc>
        <w:tc>
          <w:tcPr>
            <w:tcW w:w="680" w:type="dxa"/>
            <w:tcBorders>
              <w:top w:val="single" w:sz="12" w:space="0" w:color="auto"/>
              <w:left w:val="single" w:sz="6" w:space="0" w:color="auto"/>
              <w:bottom w:val="single" w:sz="6" w:space="0" w:color="auto"/>
              <w:right w:val="single" w:sz="6" w:space="0" w:color="auto"/>
            </w:tcBorders>
          </w:tcPr>
          <w:p w14:paraId="0037D4EC"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3</w:t>
            </w:r>
          </w:p>
        </w:tc>
        <w:tc>
          <w:tcPr>
            <w:tcW w:w="680" w:type="dxa"/>
            <w:tcBorders>
              <w:top w:val="single" w:sz="12" w:space="0" w:color="auto"/>
              <w:left w:val="single" w:sz="6" w:space="0" w:color="auto"/>
              <w:bottom w:val="single" w:sz="6" w:space="0" w:color="auto"/>
              <w:right w:val="single" w:sz="6" w:space="0" w:color="auto"/>
            </w:tcBorders>
          </w:tcPr>
          <w:p w14:paraId="78F0168E"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4</w:t>
            </w:r>
          </w:p>
        </w:tc>
        <w:tc>
          <w:tcPr>
            <w:tcW w:w="680" w:type="dxa"/>
            <w:tcBorders>
              <w:top w:val="single" w:sz="12" w:space="0" w:color="auto"/>
              <w:left w:val="single" w:sz="6" w:space="0" w:color="auto"/>
              <w:bottom w:val="single" w:sz="6" w:space="0" w:color="auto"/>
              <w:right w:val="single" w:sz="6" w:space="0" w:color="auto"/>
            </w:tcBorders>
          </w:tcPr>
          <w:p w14:paraId="2D9E47F7"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5</w:t>
            </w:r>
          </w:p>
        </w:tc>
        <w:tc>
          <w:tcPr>
            <w:tcW w:w="680" w:type="dxa"/>
            <w:tcBorders>
              <w:top w:val="single" w:sz="12" w:space="0" w:color="auto"/>
              <w:left w:val="single" w:sz="6" w:space="0" w:color="auto"/>
              <w:bottom w:val="single" w:sz="6" w:space="0" w:color="auto"/>
              <w:right w:val="single" w:sz="6" w:space="0" w:color="auto"/>
            </w:tcBorders>
          </w:tcPr>
          <w:p w14:paraId="2C3B92B1"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6</w:t>
            </w:r>
          </w:p>
        </w:tc>
        <w:tc>
          <w:tcPr>
            <w:tcW w:w="680" w:type="dxa"/>
            <w:tcBorders>
              <w:top w:val="single" w:sz="12" w:space="0" w:color="auto"/>
              <w:left w:val="single" w:sz="6" w:space="0" w:color="auto"/>
              <w:bottom w:val="single" w:sz="6" w:space="0" w:color="auto"/>
              <w:right w:val="single" w:sz="6" w:space="0" w:color="auto"/>
            </w:tcBorders>
          </w:tcPr>
          <w:p w14:paraId="0477607A"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7</w:t>
            </w:r>
          </w:p>
        </w:tc>
        <w:tc>
          <w:tcPr>
            <w:tcW w:w="680" w:type="dxa"/>
            <w:tcBorders>
              <w:top w:val="single" w:sz="12" w:space="0" w:color="auto"/>
              <w:left w:val="single" w:sz="6" w:space="0" w:color="auto"/>
              <w:bottom w:val="single" w:sz="6" w:space="0" w:color="auto"/>
              <w:right w:val="single" w:sz="6" w:space="0" w:color="auto"/>
            </w:tcBorders>
          </w:tcPr>
          <w:p w14:paraId="72BCE96E"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8</w:t>
            </w:r>
          </w:p>
        </w:tc>
        <w:tc>
          <w:tcPr>
            <w:tcW w:w="680" w:type="dxa"/>
            <w:tcBorders>
              <w:top w:val="single" w:sz="12" w:space="0" w:color="auto"/>
              <w:left w:val="single" w:sz="6" w:space="0" w:color="auto"/>
              <w:bottom w:val="single" w:sz="6" w:space="0" w:color="auto"/>
              <w:right w:val="single" w:sz="6" w:space="0" w:color="auto"/>
            </w:tcBorders>
          </w:tcPr>
          <w:p w14:paraId="54541B3E"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9</w:t>
            </w:r>
          </w:p>
        </w:tc>
        <w:tc>
          <w:tcPr>
            <w:tcW w:w="680" w:type="dxa"/>
            <w:tcBorders>
              <w:top w:val="single" w:sz="12" w:space="0" w:color="auto"/>
              <w:left w:val="single" w:sz="6" w:space="0" w:color="auto"/>
              <w:bottom w:val="single" w:sz="6" w:space="0" w:color="auto"/>
              <w:right w:val="single" w:sz="6" w:space="0" w:color="auto"/>
            </w:tcBorders>
          </w:tcPr>
          <w:p w14:paraId="39A60426"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w:t>
            </w:r>
          </w:p>
        </w:tc>
        <w:tc>
          <w:tcPr>
            <w:tcW w:w="680" w:type="dxa"/>
            <w:tcBorders>
              <w:top w:val="single" w:sz="12" w:space="0" w:color="auto"/>
              <w:left w:val="single" w:sz="6" w:space="0" w:color="auto"/>
              <w:bottom w:val="single" w:sz="6" w:space="0" w:color="auto"/>
              <w:right w:val="single" w:sz="6" w:space="0" w:color="auto"/>
            </w:tcBorders>
          </w:tcPr>
          <w:p w14:paraId="30F9EB7D"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n</w:t>
            </w:r>
          </w:p>
        </w:tc>
        <w:tc>
          <w:tcPr>
            <w:tcW w:w="1207" w:type="dxa"/>
            <w:tcBorders>
              <w:top w:val="single" w:sz="12" w:space="0" w:color="auto"/>
              <w:left w:val="single" w:sz="6" w:space="0" w:color="auto"/>
              <w:bottom w:val="single" w:sz="6" w:space="0" w:color="auto"/>
              <w:right w:val="double" w:sz="4" w:space="0" w:color="auto"/>
            </w:tcBorders>
          </w:tcPr>
          <w:p w14:paraId="7ECBF166" w14:textId="77777777" w:rsidR="007E11A3" w:rsidRPr="00CA7887" w:rsidRDefault="007E11A3" w:rsidP="007E11A3">
            <w:pPr>
              <w:jc w:val="center"/>
              <w:rPr>
                <w:rFonts w:asciiTheme="minorHAnsi" w:hAnsiTheme="minorHAnsi"/>
              </w:rPr>
            </w:pPr>
            <w:r w:rsidRPr="00CA7887">
              <w:rPr>
                <w:rFonts w:asciiTheme="minorHAnsi" w:hAnsiTheme="minorHAnsi"/>
                <w:b/>
                <w:bCs/>
                <w:sz w:val="22"/>
                <w:szCs w:val="22"/>
              </w:rPr>
              <w:t>TOTAL</w:t>
            </w:r>
          </w:p>
        </w:tc>
      </w:tr>
      <w:tr w:rsidR="000B5EDC" w:rsidRPr="00CA7887" w14:paraId="00EB788B" w14:textId="77777777" w:rsidTr="007D1CAD">
        <w:tc>
          <w:tcPr>
            <w:tcW w:w="587" w:type="dxa"/>
            <w:tcBorders>
              <w:top w:val="single" w:sz="12" w:space="0" w:color="auto"/>
              <w:left w:val="double" w:sz="4" w:space="0" w:color="auto"/>
              <w:bottom w:val="single" w:sz="6" w:space="0" w:color="auto"/>
            </w:tcBorders>
            <w:vAlign w:val="center"/>
          </w:tcPr>
          <w:p w14:paraId="1496DB48" w14:textId="77777777" w:rsidR="000B5EDC" w:rsidRPr="00CA7887" w:rsidRDefault="000B5EDC" w:rsidP="00C411FA">
            <w:pPr>
              <w:jc w:val="center"/>
              <w:rPr>
                <w:rFonts w:asciiTheme="minorHAnsi" w:hAnsiTheme="minorHAnsi"/>
                <w:b/>
              </w:rPr>
            </w:pPr>
            <w:r w:rsidRPr="00CA7887">
              <w:rPr>
                <w:rFonts w:asciiTheme="minorHAnsi" w:hAnsiTheme="minorHAnsi"/>
                <w:b/>
                <w:sz w:val="22"/>
                <w:szCs w:val="22"/>
              </w:rPr>
              <w:t>D-1</w:t>
            </w:r>
          </w:p>
        </w:tc>
        <w:tc>
          <w:tcPr>
            <w:tcW w:w="3553" w:type="dxa"/>
            <w:tcBorders>
              <w:top w:val="single" w:sz="12" w:space="0" w:color="auto"/>
              <w:left w:val="single" w:sz="6" w:space="0" w:color="auto"/>
              <w:bottom w:val="single" w:sz="6" w:space="0" w:color="auto"/>
            </w:tcBorders>
          </w:tcPr>
          <w:p w14:paraId="7A671937" w14:textId="77777777" w:rsidR="000B5EDC" w:rsidRPr="009B431F" w:rsidRDefault="000B5EDC" w:rsidP="00C411FA">
            <w:pPr>
              <w:rPr>
                <w:rFonts w:asciiTheme="minorHAnsi" w:hAnsiTheme="minorHAnsi"/>
              </w:rPr>
            </w:pPr>
            <w:r w:rsidRPr="009B431F">
              <w:rPr>
                <w:rFonts w:asciiTheme="minorHAnsi" w:hAnsiTheme="minorHAnsi"/>
                <w:sz w:val="22"/>
                <w:szCs w:val="22"/>
              </w:rPr>
              <w:t>{e.g.</w:t>
            </w:r>
            <w:r w:rsidR="0089166F" w:rsidRPr="009B431F">
              <w:rPr>
                <w:rFonts w:asciiTheme="minorHAnsi" w:hAnsiTheme="minorHAnsi"/>
                <w:sz w:val="22"/>
                <w:szCs w:val="22"/>
              </w:rPr>
              <w:t>,</w:t>
            </w:r>
            <w:r w:rsidRPr="009B431F">
              <w:rPr>
                <w:rFonts w:asciiTheme="minorHAnsi" w:hAnsiTheme="minorHAnsi"/>
                <w:sz w:val="22"/>
                <w:szCs w:val="22"/>
              </w:rPr>
              <w:t xml:space="preserve"> Deliverable #1: Report A</w:t>
            </w:r>
          </w:p>
        </w:tc>
        <w:tc>
          <w:tcPr>
            <w:tcW w:w="680" w:type="dxa"/>
            <w:tcBorders>
              <w:top w:val="single" w:sz="12" w:space="0" w:color="auto"/>
              <w:left w:val="single" w:sz="6" w:space="0" w:color="auto"/>
              <w:bottom w:val="single" w:sz="6" w:space="0" w:color="auto"/>
              <w:right w:val="single" w:sz="6" w:space="0" w:color="auto"/>
            </w:tcBorders>
          </w:tcPr>
          <w:p w14:paraId="603F5ECC"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7A248FD9"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67AF6C91"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4FE4F6E1"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1DDFE76A"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31BD8089"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4DF8D5FF"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5E366363"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678FBF4E"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10AAF439" w14:textId="77777777" w:rsidR="000B5EDC" w:rsidRPr="00CA7887" w:rsidRDefault="000B5EDC" w:rsidP="00C411FA">
            <w:pPr>
              <w:rPr>
                <w:rFonts w:asciiTheme="minorHAnsi" w:hAnsiTheme="minorHAnsi"/>
              </w:rPr>
            </w:pPr>
          </w:p>
        </w:tc>
        <w:tc>
          <w:tcPr>
            <w:tcW w:w="680" w:type="dxa"/>
            <w:tcBorders>
              <w:top w:val="single" w:sz="12" w:space="0" w:color="auto"/>
              <w:left w:val="single" w:sz="6" w:space="0" w:color="auto"/>
              <w:bottom w:val="single" w:sz="6" w:space="0" w:color="auto"/>
              <w:right w:val="single" w:sz="6" w:space="0" w:color="auto"/>
            </w:tcBorders>
          </w:tcPr>
          <w:p w14:paraId="0967DCDE" w14:textId="77777777" w:rsidR="000B5EDC" w:rsidRPr="00CA7887" w:rsidRDefault="000B5EDC" w:rsidP="00C411FA">
            <w:pPr>
              <w:rPr>
                <w:rFonts w:asciiTheme="minorHAnsi" w:hAnsiTheme="minorHAnsi"/>
              </w:rPr>
            </w:pPr>
          </w:p>
        </w:tc>
        <w:tc>
          <w:tcPr>
            <w:tcW w:w="1207" w:type="dxa"/>
            <w:tcBorders>
              <w:top w:val="single" w:sz="12" w:space="0" w:color="auto"/>
              <w:left w:val="single" w:sz="6" w:space="0" w:color="auto"/>
              <w:bottom w:val="single" w:sz="6" w:space="0" w:color="auto"/>
              <w:right w:val="double" w:sz="4" w:space="0" w:color="auto"/>
            </w:tcBorders>
          </w:tcPr>
          <w:p w14:paraId="7090DFED" w14:textId="77777777" w:rsidR="000B5EDC" w:rsidRPr="00CA7887" w:rsidRDefault="000B5EDC" w:rsidP="00C411FA">
            <w:pPr>
              <w:rPr>
                <w:rFonts w:asciiTheme="minorHAnsi" w:hAnsiTheme="minorHAnsi"/>
              </w:rPr>
            </w:pPr>
          </w:p>
        </w:tc>
      </w:tr>
      <w:tr w:rsidR="000B5EDC" w:rsidRPr="00CA7887" w14:paraId="4125185A" w14:textId="77777777" w:rsidTr="007D1CAD">
        <w:tc>
          <w:tcPr>
            <w:tcW w:w="587" w:type="dxa"/>
            <w:tcBorders>
              <w:top w:val="single" w:sz="6" w:space="0" w:color="auto"/>
              <w:left w:val="double" w:sz="4" w:space="0" w:color="auto"/>
              <w:bottom w:val="single" w:sz="6" w:space="0" w:color="auto"/>
            </w:tcBorders>
            <w:vAlign w:val="center"/>
          </w:tcPr>
          <w:p w14:paraId="647C2045"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08EEE49E" w14:textId="77777777" w:rsidR="00F25D26" w:rsidRPr="009B431F" w:rsidRDefault="000B5EDC">
            <w:pPr>
              <w:rPr>
                <w:rFonts w:asciiTheme="minorHAnsi" w:hAnsiTheme="minorHAnsi"/>
              </w:rPr>
            </w:pPr>
            <w:r w:rsidRPr="009B431F">
              <w:rPr>
                <w:rFonts w:asciiTheme="minorHAnsi" w:hAnsiTheme="minorHAnsi"/>
                <w:sz w:val="22"/>
                <w:szCs w:val="22"/>
              </w:rPr>
              <w:t xml:space="preserve">1) data collection </w:t>
            </w:r>
          </w:p>
        </w:tc>
        <w:tc>
          <w:tcPr>
            <w:tcW w:w="680" w:type="dxa"/>
            <w:tcBorders>
              <w:top w:val="single" w:sz="6" w:space="0" w:color="auto"/>
              <w:left w:val="single" w:sz="6" w:space="0" w:color="auto"/>
              <w:bottom w:val="single" w:sz="6" w:space="0" w:color="auto"/>
              <w:right w:val="single" w:sz="6" w:space="0" w:color="auto"/>
            </w:tcBorders>
          </w:tcPr>
          <w:p w14:paraId="4FC52F67" w14:textId="77777777" w:rsidR="000B5EDC" w:rsidRPr="00CA7887" w:rsidRDefault="000B5EDC" w:rsidP="00C411FA">
            <w:pPr>
              <w:rPr>
                <w:rFonts w:asciiTheme="minorHAnsi" w:hAnsiTheme="minorHAnsi"/>
              </w:rPr>
            </w:pPr>
            <w:r w:rsidRPr="00CA7887">
              <w:rPr>
                <w:rFonts w:asciiTheme="minorHAnsi" w:hAnsiTheme="minorHAnsi"/>
                <w:sz w:val="22"/>
                <w:szCs w:val="22"/>
              </w:rPr>
              <w:t xml:space="preserve">                                                 </w:t>
            </w:r>
          </w:p>
        </w:tc>
        <w:tc>
          <w:tcPr>
            <w:tcW w:w="680" w:type="dxa"/>
            <w:tcBorders>
              <w:top w:val="single" w:sz="6" w:space="0" w:color="auto"/>
              <w:left w:val="single" w:sz="6" w:space="0" w:color="auto"/>
              <w:bottom w:val="single" w:sz="6" w:space="0" w:color="auto"/>
              <w:right w:val="single" w:sz="6" w:space="0" w:color="auto"/>
            </w:tcBorders>
          </w:tcPr>
          <w:p w14:paraId="5AB8707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0C03EB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A33652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0BD2FB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4DC341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EC6D0B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C42A49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3B1556E"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5271A4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826F96C"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A3B547D" w14:textId="77777777" w:rsidR="000B5EDC" w:rsidRPr="00CA7887" w:rsidRDefault="000B5EDC" w:rsidP="00C411FA">
            <w:pPr>
              <w:rPr>
                <w:rFonts w:asciiTheme="minorHAnsi" w:hAnsiTheme="minorHAnsi"/>
              </w:rPr>
            </w:pPr>
          </w:p>
        </w:tc>
      </w:tr>
      <w:tr w:rsidR="000B5EDC" w:rsidRPr="00CA7887" w14:paraId="004480F5" w14:textId="77777777" w:rsidTr="007D1CAD">
        <w:trPr>
          <w:trHeight w:val="95"/>
        </w:trPr>
        <w:tc>
          <w:tcPr>
            <w:tcW w:w="587" w:type="dxa"/>
            <w:tcBorders>
              <w:top w:val="single" w:sz="6" w:space="0" w:color="auto"/>
              <w:left w:val="double" w:sz="4" w:space="0" w:color="auto"/>
              <w:bottom w:val="single" w:sz="6" w:space="0" w:color="auto"/>
            </w:tcBorders>
            <w:vAlign w:val="center"/>
          </w:tcPr>
          <w:p w14:paraId="4723FF79"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4B0CA96F" w14:textId="77777777" w:rsidR="00F25D26" w:rsidRPr="009B431F" w:rsidRDefault="000B5EDC">
            <w:pPr>
              <w:rPr>
                <w:rFonts w:asciiTheme="minorHAnsi" w:hAnsiTheme="minorHAnsi"/>
              </w:rPr>
            </w:pPr>
            <w:r w:rsidRPr="009B431F">
              <w:rPr>
                <w:rFonts w:asciiTheme="minorHAnsi" w:hAnsiTheme="minorHAnsi"/>
                <w:sz w:val="22"/>
                <w:szCs w:val="22"/>
              </w:rPr>
              <w:t>2)  drafting</w:t>
            </w:r>
          </w:p>
        </w:tc>
        <w:tc>
          <w:tcPr>
            <w:tcW w:w="680" w:type="dxa"/>
            <w:tcBorders>
              <w:top w:val="single" w:sz="6" w:space="0" w:color="auto"/>
              <w:left w:val="single" w:sz="6" w:space="0" w:color="auto"/>
              <w:bottom w:val="single" w:sz="6" w:space="0" w:color="auto"/>
              <w:right w:val="single" w:sz="6" w:space="0" w:color="auto"/>
            </w:tcBorders>
          </w:tcPr>
          <w:p w14:paraId="3FCCF76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53C938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FF4326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63D7DA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009E4A8"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695BFF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9F27D1E"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6B697D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5ED219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52E94D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710E708"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4E7BD919" w14:textId="77777777" w:rsidR="000B5EDC" w:rsidRPr="00CA7887" w:rsidRDefault="000B5EDC" w:rsidP="00C411FA">
            <w:pPr>
              <w:rPr>
                <w:rFonts w:asciiTheme="minorHAnsi" w:hAnsiTheme="minorHAnsi"/>
              </w:rPr>
            </w:pPr>
          </w:p>
        </w:tc>
      </w:tr>
      <w:tr w:rsidR="000B5EDC" w:rsidRPr="00CA7887" w14:paraId="4896058D" w14:textId="77777777" w:rsidTr="007D1CAD">
        <w:tc>
          <w:tcPr>
            <w:tcW w:w="587" w:type="dxa"/>
            <w:tcBorders>
              <w:top w:val="single" w:sz="6" w:space="0" w:color="auto"/>
              <w:left w:val="double" w:sz="4" w:space="0" w:color="auto"/>
              <w:bottom w:val="single" w:sz="6" w:space="0" w:color="auto"/>
            </w:tcBorders>
            <w:vAlign w:val="center"/>
          </w:tcPr>
          <w:p w14:paraId="5F13E78E"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19A72767" w14:textId="77777777" w:rsidR="00F25D26" w:rsidRPr="009B431F" w:rsidRDefault="000B5EDC">
            <w:pPr>
              <w:rPr>
                <w:rFonts w:asciiTheme="minorHAnsi" w:hAnsiTheme="minorHAnsi"/>
              </w:rPr>
            </w:pPr>
            <w:r w:rsidRPr="009B431F">
              <w:rPr>
                <w:rFonts w:asciiTheme="minorHAnsi" w:hAnsiTheme="minorHAnsi"/>
                <w:sz w:val="22"/>
                <w:szCs w:val="22"/>
              </w:rPr>
              <w:t xml:space="preserve">3) inception report      </w:t>
            </w:r>
          </w:p>
        </w:tc>
        <w:tc>
          <w:tcPr>
            <w:tcW w:w="680" w:type="dxa"/>
            <w:tcBorders>
              <w:top w:val="single" w:sz="6" w:space="0" w:color="auto"/>
              <w:left w:val="single" w:sz="6" w:space="0" w:color="auto"/>
              <w:bottom w:val="single" w:sz="6" w:space="0" w:color="auto"/>
              <w:right w:val="single" w:sz="6" w:space="0" w:color="auto"/>
            </w:tcBorders>
          </w:tcPr>
          <w:p w14:paraId="3C9F631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9A9974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A1CD5B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F40527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1A81F1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9BD348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A951F53"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5DF656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643023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3B9600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9A60180"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3094693D" w14:textId="77777777" w:rsidR="000B5EDC" w:rsidRPr="00CA7887" w:rsidRDefault="000B5EDC" w:rsidP="00C411FA">
            <w:pPr>
              <w:rPr>
                <w:rFonts w:asciiTheme="minorHAnsi" w:hAnsiTheme="minorHAnsi"/>
              </w:rPr>
            </w:pPr>
          </w:p>
        </w:tc>
      </w:tr>
      <w:tr w:rsidR="000B5EDC" w:rsidRPr="00CA7887" w14:paraId="76EC55AF" w14:textId="77777777" w:rsidTr="007D1CAD">
        <w:tc>
          <w:tcPr>
            <w:tcW w:w="587" w:type="dxa"/>
            <w:tcBorders>
              <w:top w:val="single" w:sz="6" w:space="0" w:color="auto"/>
              <w:left w:val="double" w:sz="4" w:space="0" w:color="auto"/>
              <w:bottom w:val="single" w:sz="6" w:space="0" w:color="auto"/>
            </w:tcBorders>
            <w:vAlign w:val="center"/>
          </w:tcPr>
          <w:p w14:paraId="3E5FDB7F"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7E7478D7" w14:textId="77777777" w:rsidR="00F25D26" w:rsidRPr="009B431F" w:rsidRDefault="000B5EDC">
            <w:pPr>
              <w:rPr>
                <w:rFonts w:asciiTheme="minorHAnsi" w:hAnsiTheme="minorHAnsi"/>
              </w:rPr>
            </w:pPr>
            <w:r w:rsidRPr="009B431F">
              <w:rPr>
                <w:rFonts w:asciiTheme="minorHAnsi" w:hAnsiTheme="minorHAnsi"/>
                <w:sz w:val="22"/>
                <w:szCs w:val="22"/>
              </w:rPr>
              <w:t>4) incorporating comments</w:t>
            </w:r>
          </w:p>
        </w:tc>
        <w:tc>
          <w:tcPr>
            <w:tcW w:w="680" w:type="dxa"/>
            <w:tcBorders>
              <w:top w:val="single" w:sz="6" w:space="0" w:color="auto"/>
              <w:left w:val="single" w:sz="6" w:space="0" w:color="auto"/>
              <w:bottom w:val="single" w:sz="6" w:space="0" w:color="auto"/>
              <w:right w:val="single" w:sz="6" w:space="0" w:color="auto"/>
            </w:tcBorders>
          </w:tcPr>
          <w:p w14:paraId="554CCAE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E1141C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71485A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957E09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B4FA5A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9928BE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60DD23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B45814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47CAA8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DA7BA7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6A84503"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06C5457" w14:textId="77777777" w:rsidR="000B5EDC" w:rsidRPr="00CA7887" w:rsidRDefault="000B5EDC" w:rsidP="00C411FA">
            <w:pPr>
              <w:rPr>
                <w:rFonts w:asciiTheme="minorHAnsi" w:hAnsiTheme="minorHAnsi"/>
              </w:rPr>
            </w:pPr>
          </w:p>
        </w:tc>
      </w:tr>
      <w:tr w:rsidR="000B5EDC" w:rsidRPr="00CA7887" w14:paraId="1A432B75" w14:textId="77777777" w:rsidTr="007D1CAD">
        <w:tc>
          <w:tcPr>
            <w:tcW w:w="587" w:type="dxa"/>
            <w:tcBorders>
              <w:top w:val="single" w:sz="6" w:space="0" w:color="auto"/>
              <w:left w:val="double" w:sz="4" w:space="0" w:color="auto"/>
              <w:bottom w:val="single" w:sz="6" w:space="0" w:color="auto"/>
            </w:tcBorders>
            <w:vAlign w:val="center"/>
          </w:tcPr>
          <w:p w14:paraId="63A010BC"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0EAEE75F" w14:textId="77777777" w:rsidR="00F25D26" w:rsidRPr="009B431F" w:rsidRDefault="007D1CAD">
            <w:pPr>
              <w:rPr>
                <w:rFonts w:asciiTheme="minorHAnsi" w:hAnsiTheme="minorHAnsi"/>
              </w:rPr>
            </w:pPr>
            <w:r w:rsidRPr="009B431F">
              <w:rPr>
                <w:rFonts w:asciiTheme="minorHAnsi" w:hAnsiTheme="minorHAnsi"/>
                <w:sz w:val="22"/>
                <w:szCs w:val="22"/>
              </w:rPr>
              <w:t>5</w:t>
            </w:r>
            <w:r w:rsidR="000B5EDC" w:rsidRPr="009B431F">
              <w:rPr>
                <w:rFonts w:asciiTheme="minorHAnsi" w:hAnsiTheme="minorHAnsi"/>
                <w:sz w:val="22"/>
                <w:szCs w:val="22"/>
              </w:rPr>
              <w:t>)  delivery of final report to Client}</w:t>
            </w:r>
          </w:p>
        </w:tc>
        <w:tc>
          <w:tcPr>
            <w:tcW w:w="680" w:type="dxa"/>
            <w:tcBorders>
              <w:top w:val="single" w:sz="6" w:space="0" w:color="auto"/>
              <w:left w:val="single" w:sz="6" w:space="0" w:color="auto"/>
              <w:bottom w:val="single" w:sz="6" w:space="0" w:color="auto"/>
              <w:right w:val="single" w:sz="6" w:space="0" w:color="auto"/>
            </w:tcBorders>
          </w:tcPr>
          <w:p w14:paraId="66EEF0A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792A83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04BD0E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79AB54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529C3A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E42D8F8"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58A880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E901CA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9A8E6E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FAFCFE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6C8183B"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45564934" w14:textId="77777777" w:rsidR="000B5EDC" w:rsidRPr="00CA7887" w:rsidRDefault="000B5EDC" w:rsidP="00C411FA">
            <w:pPr>
              <w:rPr>
                <w:rFonts w:asciiTheme="minorHAnsi" w:hAnsiTheme="minorHAnsi"/>
              </w:rPr>
            </w:pPr>
          </w:p>
        </w:tc>
      </w:tr>
      <w:tr w:rsidR="000B5EDC" w:rsidRPr="00CA7887" w14:paraId="1D076439" w14:textId="77777777" w:rsidTr="007D1CAD">
        <w:tc>
          <w:tcPr>
            <w:tcW w:w="587" w:type="dxa"/>
            <w:tcBorders>
              <w:top w:val="single" w:sz="6" w:space="0" w:color="auto"/>
              <w:left w:val="double" w:sz="4" w:space="0" w:color="auto"/>
              <w:bottom w:val="single" w:sz="6" w:space="0" w:color="auto"/>
            </w:tcBorders>
            <w:vAlign w:val="center"/>
          </w:tcPr>
          <w:p w14:paraId="1DE6D9A2"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3C37E32F" w14:textId="77777777" w:rsidR="000B5EDC" w:rsidRPr="009B431F"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71358E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C46F6D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978EDF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F4E4F1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A3BD7F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4D9706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4B91BE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C70E8C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29DFA8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1A19CC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00983D9"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813DCB9" w14:textId="77777777" w:rsidR="000B5EDC" w:rsidRPr="00CA7887" w:rsidRDefault="000B5EDC" w:rsidP="00C411FA">
            <w:pPr>
              <w:rPr>
                <w:rFonts w:asciiTheme="minorHAnsi" w:hAnsiTheme="minorHAnsi"/>
              </w:rPr>
            </w:pPr>
          </w:p>
        </w:tc>
      </w:tr>
      <w:tr w:rsidR="000B5EDC" w:rsidRPr="00CA7887" w14:paraId="18E0C3E4" w14:textId="77777777" w:rsidTr="007D1CAD">
        <w:tc>
          <w:tcPr>
            <w:tcW w:w="587" w:type="dxa"/>
            <w:tcBorders>
              <w:top w:val="single" w:sz="6" w:space="0" w:color="auto"/>
              <w:left w:val="double" w:sz="4" w:space="0" w:color="auto"/>
              <w:bottom w:val="single" w:sz="6" w:space="0" w:color="auto"/>
            </w:tcBorders>
            <w:vAlign w:val="center"/>
          </w:tcPr>
          <w:p w14:paraId="3F9CAF55"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78FF146F" w14:textId="77777777" w:rsidR="000B5EDC" w:rsidRPr="009B431F"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CBFEE3E"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A23AD8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5C5926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78F2CC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AB5853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0C46E4B"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AC7E88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23015C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9C0368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DF7CA1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6104B97"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5A30B01A" w14:textId="77777777" w:rsidR="000B5EDC" w:rsidRPr="00CA7887" w:rsidRDefault="000B5EDC" w:rsidP="00C411FA">
            <w:pPr>
              <w:rPr>
                <w:rFonts w:asciiTheme="minorHAnsi" w:hAnsiTheme="minorHAnsi"/>
              </w:rPr>
            </w:pPr>
          </w:p>
        </w:tc>
      </w:tr>
      <w:tr w:rsidR="000B5EDC" w:rsidRPr="00CA7887" w14:paraId="217DEA94" w14:textId="77777777" w:rsidTr="007D1CAD">
        <w:tc>
          <w:tcPr>
            <w:tcW w:w="587" w:type="dxa"/>
            <w:tcBorders>
              <w:top w:val="single" w:sz="6" w:space="0" w:color="auto"/>
              <w:left w:val="double" w:sz="4" w:space="0" w:color="auto"/>
              <w:bottom w:val="single" w:sz="6" w:space="0" w:color="auto"/>
            </w:tcBorders>
            <w:vAlign w:val="center"/>
          </w:tcPr>
          <w:p w14:paraId="01C7D1A2" w14:textId="77777777" w:rsidR="000B5EDC" w:rsidRPr="00CA7887" w:rsidRDefault="000B5EDC" w:rsidP="00C411FA">
            <w:pPr>
              <w:jc w:val="center"/>
              <w:rPr>
                <w:rFonts w:asciiTheme="minorHAnsi" w:hAnsiTheme="minorHAnsi"/>
                <w:b/>
              </w:rPr>
            </w:pPr>
            <w:r w:rsidRPr="00CA7887">
              <w:rPr>
                <w:rFonts w:asciiTheme="minorHAnsi" w:hAnsiTheme="minorHAnsi"/>
                <w:b/>
                <w:sz w:val="22"/>
                <w:szCs w:val="22"/>
              </w:rPr>
              <w:t>D-2</w:t>
            </w:r>
          </w:p>
        </w:tc>
        <w:tc>
          <w:tcPr>
            <w:tcW w:w="3553" w:type="dxa"/>
            <w:tcBorders>
              <w:top w:val="single" w:sz="6" w:space="0" w:color="auto"/>
              <w:left w:val="single" w:sz="6" w:space="0" w:color="auto"/>
              <w:bottom w:val="single" w:sz="6" w:space="0" w:color="auto"/>
            </w:tcBorders>
          </w:tcPr>
          <w:p w14:paraId="69C1D21F" w14:textId="77777777" w:rsidR="000B5EDC" w:rsidRPr="009B431F" w:rsidRDefault="000B5EDC" w:rsidP="00FA21B0">
            <w:pPr>
              <w:rPr>
                <w:rFonts w:asciiTheme="minorHAnsi" w:hAnsiTheme="minorHAnsi"/>
              </w:rPr>
            </w:pPr>
            <w:r w:rsidRPr="009B431F">
              <w:rPr>
                <w:rFonts w:asciiTheme="minorHAnsi" w:hAnsiTheme="minorHAnsi"/>
                <w:sz w:val="22"/>
                <w:szCs w:val="22"/>
              </w:rPr>
              <w:t>{e.g.</w:t>
            </w:r>
            <w:r w:rsidR="0089166F" w:rsidRPr="009B431F">
              <w:rPr>
                <w:rFonts w:asciiTheme="minorHAnsi" w:hAnsiTheme="minorHAnsi"/>
                <w:sz w:val="22"/>
                <w:szCs w:val="22"/>
              </w:rPr>
              <w:t>,</w:t>
            </w:r>
            <w:r w:rsidRPr="009B431F">
              <w:rPr>
                <w:rFonts w:asciiTheme="minorHAnsi" w:hAnsiTheme="minorHAnsi"/>
                <w:sz w:val="22"/>
                <w:szCs w:val="22"/>
              </w:rPr>
              <w:t xml:space="preserve"> Deliverable #</w:t>
            </w:r>
            <w:proofErr w:type="gramStart"/>
            <w:r w:rsidRPr="009B431F">
              <w:rPr>
                <w:rFonts w:asciiTheme="minorHAnsi" w:hAnsiTheme="minorHAnsi"/>
                <w:sz w:val="22"/>
                <w:szCs w:val="22"/>
              </w:rPr>
              <w:t>2:...............</w:t>
            </w:r>
            <w:proofErr w:type="gramEnd"/>
            <w:r w:rsidRPr="009B431F">
              <w:rPr>
                <w:rFonts w:asciiTheme="minorHAnsi" w:hAnsiTheme="minorHAnsi"/>
                <w:sz w:val="22"/>
                <w:szCs w:val="22"/>
              </w:rPr>
              <w:t>}</w:t>
            </w:r>
          </w:p>
        </w:tc>
        <w:tc>
          <w:tcPr>
            <w:tcW w:w="680" w:type="dxa"/>
            <w:tcBorders>
              <w:top w:val="single" w:sz="6" w:space="0" w:color="auto"/>
              <w:left w:val="single" w:sz="6" w:space="0" w:color="auto"/>
              <w:bottom w:val="single" w:sz="6" w:space="0" w:color="auto"/>
              <w:right w:val="single" w:sz="6" w:space="0" w:color="auto"/>
            </w:tcBorders>
          </w:tcPr>
          <w:p w14:paraId="4BA6D7C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AB139C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C022F2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AD7DD48"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6510580"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D4CBA0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389265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F9086E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6937D8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344177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645CFBB"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F3F110D" w14:textId="77777777" w:rsidR="000B5EDC" w:rsidRPr="00CA7887" w:rsidRDefault="000B5EDC" w:rsidP="00C411FA">
            <w:pPr>
              <w:rPr>
                <w:rFonts w:asciiTheme="minorHAnsi" w:hAnsiTheme="minorHAnsi"/>
              </w:rPr>
            </w:pPr>
          </w:p>
        </w:tc>
      </w:tr>
      <w:tr w:rsidR="000B5EDC" w:rsidRPr="00CA7887" w14:paraId="3D27AE70" w14:textId="77777777" w:rsidTr="007D1CAD">
        <w:tc>
          <w:tcPr>
            <w:tcW w:w="587" w:type="dxa"/>
            <w:tcBorders>
              <w:top w:val="single" w:sz="6" w:space="0" w:color="auto"/>
              <w:left w:val="double" w:sz="4" w:space="0" w:color="auto"/>
              <w:bottom w:val="single" w:sz="6" w:space="0" w:color="auto"/>
            </w:tcBorders>
            <w:vAlign w:val="center"/>
          </w:tcPr>
          <w:p w14:paraId="769CF4D9"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7E6A14C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6ACF2E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3F09B6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086C3C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D12028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36F7253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25CAAA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80B3DB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24BF4D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6FCC81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A94774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CB12B6C"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3DBAA79" w14:textId="77777777" w:rsidR="000B5EDC" w:rsidRPr="00CA7887" w:rsidRDefault="000B5EDC" w:rsidP="00C411FA">
            <w:pPr>
              <w:rPr>
                <w:rFonts w:asciiTheme="minorHAnsi" w:hAnsiTheme="minorHAnsi"/>
              </w:rPr>
            </w:pPr>
          </w:p>
        </w:tc>
      </w:tr>
      <w:tr w:rsidR="000B5EDC" w:rsidRPr="00CA7887" w14:paraId="135EEF01" w14:textId="77777777" w:rsidTr="007D1CAD">
        <w:tc>
          <w:tcPr>
            <w:tcW w:w="587" w:type="dxa"/>
            <w:tcBorders>
              <w:top w:val="single" w:sz="6" w:space="0" w:color="auto"/>
              <w:left w:val="double" w:sz="4" w:space="0" w:color="auto"/>
              <w:bottom w:val="single" w:sz="6" w:space="0" w:color="auto"/>
            </w:tcBorders>
            <w:vAlign w:val="center"/>
          </w:tcPr>
          <w:p w14:paraId="365BC74B" w14:textId="77777777" w:rsidR="000B5EDC" w:rsidRPr="00CA7887" w:rsidRDefault="000B5EDC" w:rsidP="00C411FA">
            <w:pPr>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79F96275"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F43170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BD6DFA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D4FC6F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891BB5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9CCD3F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1EBAE9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995181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7C915C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8551F5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04A0920C"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F0F7B60"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2FFCE160" w14:textId="77777777" w:rsidR="000B5EDC" w:rsidRPr="00CA7887" w:rsidRDefault="000B5EDC" w:rsidP="00C411FA">
            <w:pPr>
              <w:rPr>
                <w:rFonts w:asciiTheme="minorHAnsi" w:hAnsiTheme="minorHAnsi"/>
              </w:rPr>
            </w:pPr>
          </w:p>
        </w:tc>
      </w:tr>
      <w:tr w:rsidR="000B5EDC" w:rsidRPr="00CA7887" w14:paraId="3A0BE142" w14:textId="77777777" w:rsidTr="007D1CAD">
        <w:tc>
          <w:tcPr>
            <w:tcW w:w="587" w:type="dxa"/>
            <w:tcBorders>
              <w:top w:val="single" w:sz="6" w:space="0" w:color="auto"/>
              <w:left w:val="double" w:sz="4" w:space="0" w:color="auto"/>
              <w:bottom w:val="single" w:sz="6" w:space="0" w:color="auto"/>
            </w:tcBorders>
            <w:vAlign w:val="center"/>
          </w:tcPr>
          <w:p w14:paraId="3C03A5A5" w14:textId="77777777" w:rsidR="000B5EDC" w:rsidRPr="00CA7887" w:rsidRDefault="000B5EDC" w:rsidP="00C411FA">
            <w:pPr>
              <w:ind w:left="-25"/>
              <w:jc w:val="center"/>
              <w:rPr>
                <w:rFonts w:asciiTheme="minorHAnsi" w:hAnsiTheme="minorHAnsi"/>
                <w:b/>
              </w:rPr>
            </w:pPr>
          </w:p>
        </w:tc>
        <w:tc>
          <w:tcPr>
            <w:tcW w:w="3553" w:type="dxa"/>
            <w:tcBorders>
              <w:top w:val="single" w:sz="6" w:space="0" w:color="auto"/>
              <w:left w:val="single" w:sz="6" w:space="0" w:color="auto"/>
              <w:bottom w:val="single" w:sz="6" w:space="0" w:color="auto"/>
            </w:tcBorders>
          </w:tcPr>
          <w:p w14:paraId="72F69231" w14:textId="77777777" w:rsidR="000B5EDC" w:rsidRPr="00CA7887" w:rsidRDefault="000B5EDC" w:rsidP="00C411FA">
            <w:pPr>
              <w:ind w:left="-25"/>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853472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DDE8069"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BF107B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8C30EC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6E1B4481"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7200313"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1222AD4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575E00D7"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4C530A9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28CA8F43"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single" w:sz="6" w:space="0" w:color="auto"/>
              <w:right w:val="single" w:sz="6" w:space="0" w:color="auto"/>
            </w:tcBorders>
          </w:tcPr>
          <w:p w14:paraId="7DE6C498"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single" w:sz="6" w:space="0" w:color="auto"/>
              <w:right w:val="double" w:sz="4" w:space="0" w:color="auto"/>
            </w:tcBorders>
          </w:tcPr>
          <w:p w14:paraId="1910F175" w14:textId="77777777" w:rsidR="000B5EDC" w:rsidRPr="00CA7887" w:rsidRDefault="000B5EDC" w:rsidP="00C411FA">
            <w:pPr>
              <w:rPr>
                <w:rFonts w:asciiTheme="minorHAnsi" w:hAnsiTheme="minorHAnsi"/>
              </w:rPr>
            </w:pPr>
          </w:p>
        </w:tc>
      </w:tr>
      <w:tr w:rsidR="000B5EDC" w:rsidRPr="00CA7887" w14:paraId="72BEC1EE" w14:textId="77777777" w:rsidTr="007D1CAD">
        <w:trPr>
          <w:trHeight w:val="65"/>
        </w:trPr>
        <w:tc>
          <w:tcPr>
            <w:tcW w:w="587" w:type="dxa"/>
            <w:tcBorders>
              <w:top w:val="single" w:sz="6" w:space="0" w:color="auto"/>
              <w:left w:val="double" w:sz="4" w:space="0" w:color="auto"/>
              <w:bottom w:val="double" w:sz="4" w:space="0" w:color="auto"/>
            </w:tcBorders>
            <w:vAlign w:val="center"/>
          </w:tcPr>
          <w:p w14:paraId="74CD6CF3" w14:textId="77777777" w:rsidR="000B5EDC" w:rsidRPr="00CA7887" w:rsidRDefault="000B5EDC" w:rsidP="00C411FA">
            <w:pPr>
              <w:ind w:left="-25"/>
              <w:jc w:val="center"/>
              <w:rPr>
                <w:rFonts w:asciiTheme="minorHAnsi" w:hAnsiTheme="minorHAnsi"/>
              </w:rPr>
            </w:pPr>
          </w:p>
        </w:tc>
        <w:tc>
          <w:tcPr>
            <w:tcW w:w="3553" w:type="dxa"/>
            <w:tcBorders>
              <w:top w:val="single" w:sz="6" w:space="0" w:color="auto"/>
              <w:left w:val="single" w:sz="6" w:space="0" w:color="auto"/>
              <w:bottom w:val="double" w:sz="4" w:space="0" w:color="auto"/>
            </w:tcBorders>
          </w:tcPr>
          <w:p w14:paraId="07D9AD87" w14:textId="77777777" w:rsidR="000B5EDC" w:rsidRPr="00CA7887" w:rsidRDefault="000B5EDC" w:rsidP="00C411FA">
            <w:pPr>
              <w:ind w:left="-25"/>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44E2C24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4A43D40A"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272A70F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223C1B0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76E4D172"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43440BAF"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2481096D"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05534DB4"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67D8A138"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7CADCF56" w14:textId="77777777" w:rsidR="000B5EDC" w:rsidRPr="00CA7887" w:rsidRDefault="000B5EDC" w:rsidP="00C411FA">
            <w:pPr>
              <w:rPr>
                <w:rFonts w:asciiTheme="minorHAnsi" w:hAnsiTheme="minorHAnsi"/>
              </w:rPr>
            </w:pPr>
          </w:p>
        </w:tc>
        <w:tc>
          <w:tcPr>
            <w:tcW w:w="680" w:type="dxa"/>
            <w:tcBorders>
              <w:top w:val="single" w:sz="6" w:space="0" w:color="auto"/>
              <w:left w:val="single" w:sz="6" w:space="0" w:color="auto"/>
              <w:bottom w:val="double" w:sz="4" w:space="0" w:color="auto"/>
              <w:right w:val="single" w:sz="6" w:space="0" w:color="auto"/>
            </w:tcBorders>
          </w:tcPr>
          <w:p w14:paraId="32F808F5" w14:textId="77777777" w:rsidR="000B5EDC" w:rsidRPr="00CA7887" w:rsidRDefault="000B5EDC" w:rsidP="00C411FA">
            <w:pPr>
              <w:rPr>
                <w:rFonts w:asciiTheme="minorHAnsi" w:hAnsiTheme="minorHAnsi"/>
              </w:rPr>
            </w:pPr>
          </w:p>
        </w:tc>
        <w:tc>
          <w:tcPr>
            <w:tcW w:w="1207" w:type="dxa"/>
            <w:tcBorders>
              <w:top w:val="single" w:sz="6" w:space="0" w:color="auto"/>
              <w:left w:val="single" w:sz="6" w:space="0" w:color="auto"/>
              <w:bottom w:val="double" w:sz="4" w:space="0" w:color="auto"/>
              <w:right w:val="double" w:sz="4" w:space="0" w:color="auto"/>
            </w:tcBorders>
          </w:tcPr>
          <w:p w14:paraId="707C7C70" w14:textId="77777777" w:rsidR="000B5EDC" w:rsidRPr="00CA7887" w:rsidRDefault="000B5EDC" w:rsidP="00C411FA">
            <w:pPr>
              <w:rPr>
                <w:rFonts w:asciiTheme="minorHAnsi" w:hAnsiTheme="minorHAnsi"/>
              </w:rPr>
            </w:pPr>
          </w:p>
        </w:tc>
      </w:tr>
    </w:tbl>
    <w:p w14:paraId="1B22C15F" w14:textId="77777777" w:rsidR="000B5EDC" w:rsidRPr="00CA7887" w:rsidRDefault="000B5EDC" w:rsidP="003234D7"/>
    <w:p w14:paraId="1F61215F" w14:textId="77777777" w:rsidR="000B5EDC" w:rsidRPr="00CA7887" w:rsidRDefault="000B5EDC" w:rsidP="003234D7">
      <w:pPr>
        <w:pStyle w:val="BodyTextIndent"/>
        <w:tabs>
          <w:tab w:val="clear" w:pos="-720"/>
          <w:tab w:val="left" w:pos="360"/>
        </w:tabs>
        <w:suppressAutoHyphens w:val="0"/>
        <w:ind w:left="360" w:hanging="360"/>
        <w:rPr>
          <w:rFonts w:asciiTheme="minorHAnsi" w:hAnsiTheme="minorHAnsi"/>
          <w:spacing w:val="0"/>
          <w:sz w:val="20"/>
          <w:lang w:eastAsia="en-US"/>
        </w:rPr>
      </w:pPr>
      <w:r w:rsidRPr="00CA7887">
        <w:rPr>
          <w:rFonts w:asciiTheme="minorHAnsi" w:hAnsiTheme="minorHAnsi"/>
          <w:spacing w:val="0"/>
          <w:sz w:val="20"/>
          <w:lang w:eastAsia="en-US"/>
        </w:rPr>
        <w:t>1</w:t>
      </w:r>
      <w:r w:rsidRPr="00CA7887">
        <w:rPr>
          <w:rFonts w:asciiTheme="minorHAnsi" w:hAnsiTheme="minorHAnsi"/>
          <w:spacing w:val="0"/>
          <w:sz w:val="20"/>
          <w:lang w:eastAsia="en-US"/>
        </w:rPr>
        <w:tab/>
        <w:t xml:space="preserve">List the deliverables with the breakdown for activities required to produce </w:t>
      </w:r>
      <w:r w:rsidR="0097513D" w:rsidRPr="00CA7887">
        <w:rPr>
          <w:rFonts w:asciiTheme="minorHAnsi" w:hAnsiTheme="minorHAnsi"/>
          <w:spacing w:val="0"/>
          <w:sz w:val="20"/>
          <w:lang w:eastAsia="en-US"/>
        </w:rPr>
        <w:t>them</w:t>
      </w:r>
      <w:r w:rsidRPr="00CA7887">
        <w:rPr>
          <w:rFonts w:asciiTheme="minorHAnsi" w:hAnsiTheme="minorHAnsi"/>
          <w:spacing w:val="0"/>
          <w:sz w:val="20"/>
          <w:lang w:eastAsia="en-US"/>
        </w:rPr>
        <w:t xml:space="preserve"> and other benchmarks such as </w:t>
      </w:r>
      <w:r w:rsidR="0097513D" w:rsidRPr="00CA7887">
        <w:rPr>
          <w:rFonts w:asciiTheme="minorHAnsi" w:hAnsiTheme="minorHAnsi"/>
          <w:spacing w:val="0"/>
          <w:sz w:val="20"/>
          <w:lang w:eastAsia="en-US"/>
        </w:rPr>
        <w:t xml:space="preserve">the </w:t>
      </w:r>
      <w:r w:rsidRPr="00CA7887">
        <w:rPr>
          <w:rFonts w:asciiTheme="minorHAnsi" w:hAnsiTheme="minorHAnsi"/>
          <w:spacing w:val="0"/>
          <w:sz w:val="20"/>
          <w:lang w:eastAsia="en-US"/>
        </w:rPr>
        <w:t>Client’s approvals.  For phased assignments</w:t>
      </w:r>
      <w:r w:rsidR="0089166F" w:rsidRPr="00CA7887">
        <w:rPr>
          <w:rFonts w:asciiTheme="minorHAnsi" w:hAnsiTheme="minorHAnsi"/>
          <w:spacing w:val="0"/>
          <w:sz w:val="20"/>
          <w:lang w:eastAsia="en-US"/>
        </w:rPr>
        <w:t>,</w:t>
      </w:r>
      <w:r w:rsidRPr="00CA7887">
        <w:rPr>
          <w:rFonts w:asciiTheme="minorHAnsi" w:hAnsiTheme="minorHAnsi"/>
          <w:spacing w:val="0"/>
          <w:sz w:val="20"/>
          <w:lang w:eastAsia="en-US"/>
        </w:rPr>
        <w:t xml:space="preserve"> indicate </w:t>
      </w:r>
      <w:r w:rsidR="0097513D" w:rsidRPr="00CA7887">
        <w:rPr>
          <w:rFonts w:asciiTheme="minorHAnsi" w:hAnsiTheme="minorHAnsi"/>
          <w:spacing w:val="0"/>
          <w:sz w:val="20"/>
          <w:lang w:eastAsia="en-US"/>
        </w:rPr>
        <w:t xml:space="preserve">the </w:t>
      </w:r>
      <w:r w:rsidRPr="00CA7887">
        <w:rPr>
          <w:rFonts w:asciiTheme="minorHAnsi" w:hAnsiTheme="minorHAnsi"/>
          <w:spacing w:val="0"/>
          <w:sz w:val="20"/>
          <w:lang w:eastAsia="en-US"/>
        </w:rPr>
        <w:t>activities, delivery of reports, and benchmarks separately for each phase.</w:t>
      </w:r>
    </w:p>
    <w:p w14:paraId="6C49F467" w14:textId="77777777" w:rsidR="000B5EDC" w:rsidRPr="00CA7887" w:rsidRDefault="000B5EDC" w:rsidP="003234D7">
      <w:pPr>
        <w:pStyle w:val="BodyTextIndent"/>
        <w:tabs>
          <w:tab w:val="clear" w:pos="-720"/>
          <w:tab w:val="left" w:pos="360"/>
        </w:tabs>
        <w:suppressAutoHyphens w:val="0"/>
        <w:ind w:left="360" w:hanging="360"/>
        <w:rPr>
          <w:rFonts w:asciiTheme="minorHAnsi" w:hAnsiTheme="minorHAnsi"/>
          <w:spacing w:val="0"/>
          <w:sz w:val="20"/>
          <w:lang w:eastAsia="en-US"/>
        </w:rPr>
      </w:pPr>
      <w:r w:rsidRPr="00CA7887">
        <w:rPr>
          <w:rFonts w:asciiTheme="minorHAnsi" w:hAnsiTheme="minorHAnsi"/>
          <w:spacing w:val="0"/>
          <w:sz w:val="20"/>
          <w:lang w:eastAsia="en-US"/>
        </w:rPr>
        <w:t>2</w:t>
      </w:r>
      <w:r w:rsidRPr="00CA7887">
        <w:rPr>
          <w:rFonts w:asciiTheme="minorHAnsi" w:hAnsiTheme="minorHAnsi"/>
          <w:spacing w:val="0"/>
          <w:sz w:val="20"/>
          <w:lang w:eastAsia="en-US"/>
        </w:rPr>
        <w:tab/>
        <w:t xml:space="preserve">Duration of activities shall be indicated </w:t>
      </w:r>
      <w:r w:rsidRPr="00CA7887">
        <w:rPr>
          <w:rFonts w:asciiTheme="minorHAnsi" w:hAnsiTheme="minorHAnsi"/>
          <w:spacing w:val="0"/>
          <w:sz w:val="20"/>
          <w:u w:val="single"/>
          <w:lang w:eastAsia="en-US"/>
        </w:rPr>
        <w:t>in a form of a bar chart</w:t>
      </w:r>
      <w:r w:rsidRPr="00CA7887">
        <w:rPr>
          <w:rFonts w:asciiTheme="minorHAnsi" w:hAnsiTheme="minorHAnsi"/>
          <w:spacing w:val="0"/>
          <w:sz w:val="20"/>
          <w:lang w:eastAsia="en-US"/>
        </w:rPr>
        <w:t>.</w:t>
      </w:r>
    </w:p>
    <w:p w14:paraId="6C320AC7" w14:textId="77777777" w:rsidR="000B5EDC" w:rsidRPr="00CA7887" w:rsidRDefault="000B5EDC" w:rsidP="003234D7">
      <w:pPr>
        <w:pStyle w:val="BodyTextIndent"/>
        <w:tabs>
          <w:tab w:val="clear" w:pos="-720"/>
          <w:tab w:val="left" w:pos="360"/>
        </w:tabs>
        <w:suppressAutoHyphens w:val="0"/>
        <w:ind w:left="360" w:hanging="360"/>
        <w:rPr>
          <w:rFonts w:asciiTheme="minorHAnsi" w:hAnsiTheme="minorHAnsi"/>
          <w:spacing w:val="0"/>
          <w:lang w:eastAsia="en-US"/>
        </w:rPr>
      </w:pPr>
      <w:r w:rsidRPr="00CA7887">
        <w:rPr>
          <w:rFonts w:asciiTheme="minorHAnsi" w:hAnsiTheme="minorHAnsi"/>
          <w:spacing w:val="0"/>
          <w:sz w:val="20"/>
          <w:lang w:eastAsia="en-US"/>
        </w:rPr>
        <w:t>3.     Include a legend, if necessary, to help read the chart</w:t>
      </w:r>
      <w:r w:rsidR="0097513D" w:rsidRPr="00CA7887">
        <w:rPr>
          <w:rFonts w:asciiTheme="minorHAnsi" w:hAnsiTheme="minorHAnsi"/>
          <w:spacing w:val="0"/>
          <w:sz w:val="20"/>
          <w:lang w:eastAsia="en-US"/>
        </w:rPr>
        <w:t>.</w:t>
      </w:r>
    </w:p>
    <w:p w14:paraId="56D45BC5" w14:textId="77777777" w:rsidR="000B5EDC" w:rsidRPr="00CA7887" w:rsidRDefault="000B5EDC" w:rsidP="00B91DDF">
      <w:pPr>
        <w:sectPr w:rsidR="000B5EDC" w:rsidRPr="00CA7887" w:rsidSect="00AB0E07">
          <w:headerReference w:type="even" r:id="rId34"/>
          <w:headerReference w:type="default" r:id="rId35"/>
          <w:footerReference w:type="default" r:id="rId36"/>
          <w:footnotePr>
            <w:numRestart w:val="eachSect"/>
          </w:footnotePr>
          <w:pgSz w:w="15840" w:h="12240" w:orient="landscape" w:code="1"/>
          <w:pgMar w:top="1440" w:right="1440" w:bottom="1440" w:left="1440" w:header="720" w:footer="720" w:gutter="0"/>
          <w:cols w:space="720"/>
        </w:sectPr>
      </w:pPr>
    </w:p>
    <w:p w14:paraId="2BD16890" w14:textId="77777777" w:rsidR="000B5EDC" w:rsidRPr="00CA7887" w:rsidRDefault="000B5EDC" w:rsidP="005A440E">
      <w:pPr>
        <w:jc w:val="center"/>
        <w:rPr>
          <w:b/>
          <w:smallCaps/>
          <w:sz w:val="28"/>
          <w:szCs w:val="28"/>
        </w:rPr>
      </w:pPr>
      <w:bookmarkStart w:id="188" w:name="_Toc494209472"/>
      <w:bookmarkStart w:id="189" w:name="_Toc172357892"/>
      <w:r w:rsidRPr="00CA7887">
        <w:rPr>
          <w:rStyle w:val="Heading6Char"/>
          <w:sz w:val="28"/>
          <w:szCs w:val="28"/>
        </w:rPr>
        <w:lastRenderedPageBreak/>
        <w:t>Form TECH-6</w:t>
      </w:r>
      <w:bookmarkEnd w:id="188"/>
      <w:r w:rsidR="00447974" w:rsidRPr="00CA7887">
        <w:rPr>
          <w:smallCaps/>
          <w:sz w:val="28"/>
          <w:szCs w:val="28"/>
        </w:rPr>
        <w:t xml:space="preserve"> </w:t>
      </w:r>
      <w:r w:rsidRPr="00CA7887">
        <w:rPr>
          <w:b/>
          <w:smallCaps/>
          <w:sz w:val="28"/>
          <w:szCs w:val="28"/>
        </w:rPr>
        <w:t>(for FTP and ST</w:t>
      </w:r>
      <w:r w:rsidR="000D6814" w:rsidRPr="00CA7887">
        <w:rPr>
          <w:b/>
          <w:smallCaps/>
          <w:sz w:val="28"/>
          <w:szCs w:val="28"/>
        </w:rPr>
        <w:t>P)</w:t>
      </w:r>
    </w:p>
    <w:p w14:paraId="1BA5278B" w14:textId="77777777" w:rsidR="005A440E" w:rsidRPr="00CA7887" w:rsidRDefault="005A440E" w:rsidP="005A440E">
      <w:pPr>
        <w:jc w:val="center"/>
        <w:rPr>
          <w:smallCaps/>
          <w:sz w:val="28"/>
          <w:szCs w:val="28"/>
        </w:rPr>
      </w:pPr>
    </w:p>
    <w:p w14:paraId="29EAC10F" w14:textId="77777777" w:rsidR="000B5EDC" w:rsidRPr="00CA7887" w:rsidRDefault="000B5EDC" w:rsidP="005A440E">
      <w:pPr>
        <w:jc w:val="center"/>
        <w:rPr>
          <w:b/>
          <w:smallCaps/>
          <w:sz w:val="28"/>
          <w:szCs w:val="28"/>
        </w:rPr>
      </w:pPr>
      <w:r w:rsidRPr="00CA7887">
        <w:rPr>
          <w:b/>
          <w:smallCaps/>
          <w:sz w:val="28"/>
          <w:szCs w:val="28"/>
        </w:rPr>
        <w:t>Team Composition, Assignment</w:t>
      </w:r>
      <w:r w:rsidR="008F6AD3" w:rsidRPr="00CA7887">
        <w:rPr>
          <w:b/>
          <w:smallCaps/>
          <w:sz w:val="28"/>
          <w:szCs w:val="28"/>
        </w:rPr>
        <w:t>,</w:t>
      </w:r>
      <w:r w:rsidRPr="00CA7887">
        <w:rPr>
          <w:b/>
          <w:smallCaps/>
          <w:sz w:val="28"/>
          <w:szCs w:val="28"/>
        </w:rPr>
        <w:t xml:space="preserve"> and Key Experts’ inputs</w:t>
      </w:r>
      <w:bookmarkEnd w:id="189"/>
    </w:p>
    <w:p w14:paraId="2DFD33D1" w14:textId="77777777" w:rsidR="0000062D" w:rsidRPr="00CA7887" w:rsidRDefault="0000062D" w:rsidP="0000062D">
      <w:pPr>
        <w:pStyle w:val="BankNormal"/>
      </w:pPr>
    </w:p>
    <w:tbl>
      <w:tblPr>
        <w:tblW w:w="12830" w:type="dxa"/>
        <w:jc w:val="center"/>
        <w:tblBorders>
          <w:top w:val="double" w:sz="6" w:space="0" w:color="auto"/>
          <w:left w:val="double" w:sz="6" w:space="0" w:color="auto"/>
          <w:bottom w:val="double" w:sz="6" w:space="0" w:color="auto"/>
          <w:right w:val="double" w:sz="6" w:space="0" w:color="auto"/>
        </w:tblBorders>
        <w:tblLayout w:type="fixed"/>
        <w:tblCellMar>
          <w:left w:w="72" w:type="dxa"/>
          <w:right w:w="72" w:type="dxa"/>
        </w:tblCellMar>
        <w:tblLook w:val="0000" w:firstRow="0" w:lastRow="0" w:firstColumn="0" w:lastColumn="0" w:noHBand="0" w:noVBand="0"/>
      </w:tblPr>
      <w:tblGrid>
        <w:gridCol w:w="495"/>
        <w:gridCol w:w="1858"/>
        <w:gridCol w:w="912"/>
        <w:gridCol w:w="720"/>
        <w:gridCol w:w="990"/>
        <w:gridCol w:w="180"/>
        <w:gridCol w:w="1080"/>
        <w:gridCol w:w="180"/>
        <w:gridCol w:w="990"/>
        <w:gridCol w:w="900"/>
        <w:gridCol w:w="180"/>
        <w:gridCol w:w="900"/>
        <w:gridCol w:w="699"/>
        <w:gridCol w:w="164"/>
        <w:gridCol w:w="164"/>
        <w:gridCol w:w="806"/>
        <w:gridCol w:w="806"/>
        <w:gridCol w:w="806"/>
      </w:tblGrid>
      <w:tr w:rsidR="000B5EDC" w:rsidRPr="00CA7887" w14:paraId="346EB060" w14:textId="77777777" w:rsidTr="00985C75">
        <w:trPr>
          <w:cantSplit/>
          <w:trHeight w:val="710"/>
          <w:jc w:val="center"/>
        </w:trPr>
        <w:tc>
          <w:tcPr>
            <w:tcW w:w="495" w:type="dxa"/>
            <w:vMerge w:val="restart"/>
            <w:tcBorders>
              <w:top w:val="double" w:sz="4" w:space="0" w:color="auto"/>
              <w:left w:val="double" w:sz="4" w:space="0" w:color="auto"/>
              <w:right w:val="single" w:sz="6" w:space="0" w:color="auto"/>
            </w:tcBorders>
            <w:vAlign w:val="center"/>
          </w:tcPr>
          <w:p w14:paraId="65B9AAD2" w14:textId="77777777" w:rsidR="000B5EDC" w:rsidRPr="00CA7887" w:rsidRDefault="000B5EDC" w:rsidP="00B911C4">
            <w:pPr>
              <w:rPr>
                <w:b/>
              </w:rPr>
            </w:pPr>
            <w:r w:rsidRPr="00CA7887">
              <w:rPr>
                <w:b/>
              </w:rPr>
              <w:t>N°</w:t>
            </w:r>
          </w:p>
        </w:tc>
        <w:tc>
          <w:tcPr>
            <w:tcW w:w="1858" w:type="dxa"/>
            <w:vMerge w:val="restart"/>
            <w:tcBorders>
              <w:top w:val="double" w:sz="4" w:space="0" w:color="auto"/>
              <w:left w:val="single" w:sz="6" w:space="0" w:color="auto"/>
              <w:bottom w:val="single" w:sz="6" w:space="0" w:color="auto"/>
              <w:right w:val="single" w:sz="6" w:space="0" w:color="auto"/>
            </w:tcBorders>
            <w:vAlign w:val="center"/>
          </w:tcPr>
          <w:p w14:paraId="1EDB2896" w14:textId="77777777" w:rsidR="000B5EDC" w:rsidRPr="00CA7887" w:rsidRDefault="000B5EDC" w:rsidP="00C716A3">
            <w:pPr>
              <w:jc w:val="center"/>
              <w:rPr>
                <w:rFonts w:asciiTheme="minorHAnsi" w:hAnsiTheme="minorHAnsi"/>
                <w:sz w:val="20"/>
              </w:rPr>
            </w:pPr>
            <w:r w:rsidRPr="00CA7887">
              <w:rPr>
                <w:rFonts w:asciiTheme="minorHAnsi" w:hAnsiTheme="minorHAnsi"/>
                <w:b/>
                <w:bCs/>
                <w:sz w:val="20"/>
              </w:rPr>
              <w:t>Name</w:t>
            </w:r>
          </w:p>
        </w:tc>
        <w:tc>
          <w:tcPr>
            <w:tcW w:w="8059" w:type="dxa"/>
            <w:gridSpan w:val="13"/>
            <w:tcBorders>
              <w:top w:val="double" w:sz="4" w:space="0" w:color="auto"/>
              <w:right w:val="single" w:sz="6" w:space="0" w:color="auto"/>
            </w:tcBorders>
            <w:vAlign w:val="center"/>
          </w:tcPr>
          <w:p w14:paraId="58B0C45A" w14:textId="77777777" w:rsidR="000B5EDC" w:rsidRPr="00CA7887" w:rsidRDefault="000B5EDC" w:rsidP="00B911C4">
            <w:pPr>
              <w:rPr>
                <w:b/>
              </w:rPr>
            </w:pPr>
            <w:r w:rsidRPr="00CA7887">
              <w:rPr>
                <w:b/>
              </w:rPr>
              <w:t>Expert’s input (in person/month) per each Deliverable (listed in TECH-5)</w:t>
            </w:r>
          </w:p>
        </w:tc>
        <w:tc>
          <w:tcPr>
            <w:tcW w:w="2418" w:type="dxa"/>
            <w:gridSpan w:val="3"/>
            <w:tcBorders>
              <w:top w:val="double" w:sz="4" w:space="0" w:color="auto"/>
              <w:right w:val="double" w:sz="4" w:space="0" w:color="auto"/>
            </w:tcBorders>
            <w:vAlign w:val="center"/>
          </w:tcPr>
          <w:p w14:paraId="1069A3F0" w14:textId="77777777" w:rsidR="000B5EDC" w:rsidRPr="00CA7887" w:rsidRDefault="000B5EDC" w:rsidP="00B911C4">
            <w:pPr>
              <w:rPr>
                <w:b/>
              </w:rPr>
            </w:pPr>
            <w:r w:rsidRPr="00CA7887">
              <w:rPr>
                <w:b/>
              </w:rPr>
              <w:t>Total time</w:t>
            </w:r>
            <w:r w:rsidR="0089166F" w:rsidRPr="00CA7887">
              <w:rPr>
                <w:b/>
              </w:rPr>
              <w:t>-</w:t>
            </w:r>
            <w:r w:rsidRPr="00CA7887">
              <w:rPr>
                <w:b/>
              </w:rPr>
              <w:t xml:space="preserve">input </w:t>
            </w:r>
          </w:p>
          <w:p w14:paraId="3FC2EF9A" w14:textId="77777777" w:rsidR="000B5EDC" w:rsidRPr="00CA7887" w:rsidRDefault="000B5EDC" w:rsidP="00B911C4">
            <w:pPr>
              <w:rPr>
                <w:b/>
              </w:rPr>
            </w:pPr>
            <w:r w:rsidRPr="00CA7887">
              <w:rPr>
                <w:b/>
              </w:rPr>
              <w:t>(in Months)</w:t>
            </w:r>
          </w:p>
        </w:tc>
      </w:tr>
      <w:tr w:rsidR="000B5EDC" w:rsidRPr="00CA7887" w14:paraId="5D2C0221" w14:textId="77777777" w:rsidTr="000245AF">
        <w:trPr>
          <w:cantSplit/>
          <w:trHeight w:val="340"/>
          <w:jc w:val="center"/>
        </w:trPr>
        <w:tc>
          <w:tcPr>
            <w:tcW w:w="495" w:type="dxa"/>
            <w:vMerge/>
            <w:tcBorders>
              <w:left w:val="double" w:sz="4" w:space="0" w:color="auto"/>
              <w:bottom w:val="single" w:sz="12" w:space="0" w:color="auto"/>
              <w:right w:val="single" w:sz="6" w:space="0" w:color="auto"/>
            </w:tcBorders>
            <w:vAlign w:val="center"/>
          </w:tcPr>
          <w:p w14:paraId="15712D04" w14:textId="77777777" w:rsidR="000B5EDC" w:rsidRPr="00CA7887" w:rsidRDefault="000B5EDC" w:rsidP="00C57D7C">
            <w:pPr>
              <w:jc w:val="center"/>
              <w:rPr>
                <w:rFonts w:asciiTheme="minorHAnsi" w:hAnsiTheme="minorHAnsi"/>
                <w:b/>
                <w:bCs/>
                <w:sz w:val="20"/>
              </w:rPr>
            </w:pPr>
          </w:p>
        </w:tc>
        <w:tc>
          <w:tcPr>
            <w:tcW w:w="1858" w:type="dxa"/>
            <w:vMerge/>
            <w:tcBorders>
              <w:top w:val="single" w:sz="6" w:space="0" w:color="auto"/>
              <w:left w:val="single" w:sz="6" w:space="0" w:color="auto"/>
              <w:bottom w:val="single" w:sz="12" w:space="0" w:color="auto"/>
              <w:right w:val="single" w:sz="6" w:space="0" w:color="auto"/>
            </w:tcBorders>
            <w:vAlign w:val="center"/>
          </w:tcPr>
          <w:p w14:paraId="31D8B9A3" w14:textId="77777777" w:rsidR="000B5EDC" w:rsidRPr="00CA7887" w:rsidRDefault="000B5EDC" w:rsidP="00C57D7C">
            <w:pPr>
              <w:jc w:val="center"/>
              <w:rPr>
                <w:rFonts w:asciiTheme="minorHAnsi" w:hAnsiTheme="minorHAnsi"/>
                <w:b/>
                <w:bCs/>
                <w:sz w:val="20"/>
              </w:rPr>
            </w:pPr>
          </w:p>
        </w:tc>
        <w:tc>
          <w:tcPr>
            <w:tcW w:w="912" w:type="dxa"/>
            <w:tcBorders>
              <w:top w:val="single" w:sz="6" w:space="0" w:color="auto"/>
              <w:bottom w:val="single" w:sz="12" w:space="0" w:color="auto"/>
            </w:tcBorders>
            <w:vAlign w:val="center"/>
          </w:tcPr>
          <w:p w14:paraId="62566B1E"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Position</w:t>
            </w:r>
          </w:p>
        </w:tc>
        <w:tc>
          <w:tcPr>
            <w:tcW w:w="720" w:type="dxa"/>
            <w:tcBorders>
              <w:top w:val="single" w:sz="6" w:space="0" w:color="auto"/>
              <w:left w:val="single" w:sz="6" w:space="0" w:color="auto"/>
              <w:bottom w:val="single" w:sz="12" w:space="0" w:color="auto"/>
              <w:right w:val="single" w:sz="6" w:space="0" w:color="auto"/>
            </w:tcBorders>
            <w:vAlign w:val="center"/>
          </w:tcPr>
          <w:p w14:paraId="285853FD" w14:textId="77777777" w:rsidR="000B5EDC" w:rsidRPr="00CA7887" w:rsidRDefault="000B5EDC" w:rsidP="00C57D7C">
            <w:pPr>
              <w:jc w:val="center"/>
              <w:rPr>
                <w:rFonts w:asciiTheme="minorHAnsi" w:hAnsiTheme="minorHAnsi"/>
                <w:b/>
                <w:bCs/>
                <w:sz w:val="20"/>
              </w:rPr>
            </w:pPr>
          </w:p>
        </w:tc>
        <w:tc>
          <w:tcPr>
            <w:tcW w:w="990" w:type="dxa"/>
            <w:tcBorders>
              <w:top w:val="single" w:sz="6" w:space="0" w:color="auto"/>
              <w:bottom w:val="single" w:sz="12" w:space="0" w:color="auto"/>
            </w:tcBorders>
            <w:vAlign w:val="center"/>
          </w:tcPr>
          <w:p w14:paraId="5F9ACE93"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D-1</w:t>
            </w:r>
          </w:p>
        </w:tc>
        <w:tc>
          <w:tcPr>
            <w:tcW w:w="180" w:type="dxa"/>
            <w:tcBorders>
              <w:top w:val="single" w:sz="6" w:space="0" w:color="auto"/>
              <w:left w:val="single" w:sz="6" w:space="0" w:color="auto"/>
              <w:bottom w:val="single" w:sz="12" w:space="0" w:color="auto"/>
              <w:right w:val="single" w:sz="6" w:space="0" w:color="auto"/>
            </w:tcBorders>
            <w:vAlign w:val="center"/>
          </w:tcPr>
          <w:p w14:paraId="50F3CA0C" w14:textId="77777777" w:rsidR="000B5EDC" w:rsidRPr="00CA7887" w:rsidRDefault="000B5EDC" w:rsidP="000245AF">
            <w:pPr>
              <w:rPr>
                <w:rFonts w:asciiTheme="minorHAnsi" w:hAnsiTheme="minorHAnsi"/>
                <w:b/>
                <w:bCs/>
                <w:sz w:val="20"/>
              </w:rPr>
            </w:pPr>
          </w:p>
        </w:tc>
        <w:tc>
          <w:tcPr>
            <w:tcW w:w="1080" w:type="dxa"/>
            <w:tcBorders>
              <w:top w:val="single" w:sz="6" w:space="0" w:color="auto"/>
              <w:bottom w:val="single" w:sz="12" w:space="0" w:color="auto"/>
            </w:tcBorders>
            <w:vAlign w:val="center"/>
          </w:tcPr>
          <w:p w14:paraId="339B16BC"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D-2</w:t>
            </w:r>
          </w:p>
        </w:tc>
        <w:tc>
          <w:tcPr>
            <w:tcW w:w="180" w:type="dxa"/>
            <w:tcBorders>
              <w:top w:val="single" w:sz="6" w:space="0" w:color="auto"/>
              <w:left w:val="single" w:sz="6" w:space="0" w:color="auto"/>
              <w:bottom w:val="single" w:sz="12" w:space="0" w:color="auto"/>
              <w:right w:val="single" w:sz="6" w:space="0" w:color="auto"/>
            </w:tcBorders>
            <w:vAlign w:val="center"/>
          </w:tcPr>
          <w:p w14:paraId="5FC4051C" w14:textId="77777777" w:rsidR="000B5EDC" w:rsidRPr="00CA7887" w:rsidRDefault="000B5EDC" w:rsidP="00C57D7C">
            <w:pPr>
              <w:jc w:val="center"/>
              <w:rPr>
                <w:rFonts w:asciiTheme="minorHAnsi" w:hAnsiTheme="minorHAnsi"/>
                <w:b/>
                <w:bCs/>
                <w:sz w:val="20"/>
              </w:rPr>
            </w:pPr>
          </w:p>
        </w:tc>
        <w:tc>
          <w:tcPr>
            <w:tcW w:w="990" w:type="dxa"/>
            <w:tcBorders>
              <w:top w:val="single" w:sz="6" w:space="0" w:color="auto"/>
              <w:bottom w:val="single" w:sz="12" w:space="0" w:color="auto"/>
            </w:tcBorders>
            <w:vAlign w:val="center"/>
          </w:tcPr>
          <w:p w14:paraId="7E04E2B4"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D-3</w:t>
            </w:r>
          </w:p>
        </w:tc>
        <w:tc>
          <w:tcPr>
            <w:tcW w:w="900" w:type="dxa"/>
            <w:tcBorders>
              <w:top w:val="single" w:sz="6" w:space="0" w:color="auto"/>
              <w:left w:val="single" w:sz="6" w:space="0" w:color="auto"/>
              <w:bottom w:val="single" w:sz="12" w:space="0" w:color="auto"/>
              <w:right w:val="single" w:sz="6" w:space="0" w:color="auto"/>
            </w:tcBorders>
            <w:vAlign w:val="center"/>
          </w:tcPr>
          <w:p w14:paraId="1C7A03EF"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w:t>
            </w:r>
          </w:p>
        </w:tc>
        <w:tc>
          <w:tcPr>
            <w:tcW w:w="180" w:type="dxa"/>
            <w:tcBorders>
              <w:top w:val="single" w:sz="6" w:space="0" w:color="auto"/>
              <w:bottom w:val="single" w:sz="12" w:space="0" w:color="auto"/>
            </w:tcBorders>
            <w:vAlign w:val="center"/>
          </w:tcPr>
          <w:p w14:paraId="0FF5BB13" w14:textId="77777777" w:rsidR="000B5EDC" w:rsidRPr="00CA7887" w:rsidRDefault="000B5EDC" w:rsidP="00C57D7C">
            <w:pPr>
              <w:jc w:val="center"/>
              <w:rPr>
                <w:rFonts w:asciiTheme="minorHAnsi" w:hAnsiTheme="minorHAnsi"/>
                <w:b/>
                <w:bCs/>
                <w:sz w:val="20"/>
              </w:rPr>
            </w:pPr>
          </w:p>
        </w:tc>
        <w:tc>
          <w:tcPr>
            <w:tcW w:w="900" w:type="dxa"/>
            <w:tcBorders>
              <w:top w:val="single" w:sz="6" w:space="0" w:color="auto"/>
              <w:left w:val="single" w:sz="6" w:space="0" w:color="auto"/>
              <w:bottom w:val="single" w:sz="12" w:space="0" w:color="auto"/>
              <w:right w:val="single" w:sz="6" w:space="0" w:color="auto"/>
            </w:tcBorders>
            <w:vAlign w:val="center"/>
          </w:tcPr>
          <w:p w14:paraId="611673CF"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D-...</w:t>
            </w:r>
          </w:p>
        </w:tc>
        <w:tc>
          <w:tcPr>
            <w:tcW w:w="699" w:type="dxa"/>
            <w:tcBorders>
              <w:top w:val="single" w:sz="6" w:space="0" w:color="auto"/>
              <w:bottom w:val="single" w:sz="12" w:space="0" w:color="auto"/>
              <w:right w:val="single" w:sz="6" w:space="0" w:color="auto"/>
            </w:tcBorders>
            <w:vAlign w:val="center"/>
          </w:tcPr>
          <w:p w14:paraId="3565B6F9" w14:textId="77777777" w:rsidR="000B5EDC" w:rsidRPr="00CA7887" w:rsidRDefault="000B5EDC" w:rsidP="00C57D7C">
            <w:pPr>
              <w:jc w:val="center"/>
              <w:rPr>
                <w:rFonts w:asciiTheme="minorHAnsi" w:hAnsiTheme="minorHAnsi"/>
                <w:b/>
                <w:bCs/>
                <w:sz w:val="20"/>
              </w:rPr>
            </w:pPr>
          </w:p>
        </w:tc>
        <w:tc>
          <w:tcPr>
            <w:tcW w:w="164" w:type="dxa"/>
            <w:tcBorders>
              <w:top w:val="single" w:sz="6" w:space="0" w:color="auto"/>
              <w:left w:val="single" w:sz="6" w:space="0" w:color="auto"/>
              <w:bottom w:val="single" w:sz="12" w:space="0" w:color="auto"/>
            </w:tcBorders>
            <w:vAlign w:val="center"/>
          </w:tcPr>
          <w:p w14:paraId="1A294214" w14:textId="77777777" w:rsidR="000B5EDC" w:rsidRPr="00CA7887" w:rsidRDefault="000B5EDC" w:rsidP="00C57D7C">
            <w:pPr>
              <w:jc w:val="center"/>
              <w:rPr>
                <w:rFonts w:asciiTheme="minorHAnsi" w:hAnsiTheme="minorHAnsi"/>
                <w:b/>
                <w:bCs/>
                <w:sz w:val="20"/>
              </w:rPr>
            </w:pPr>
          </w:p>
        </w:tc>
        <w:tc>
          <w:tcPr>
            <w:tcW w:w="164" w:type="dxa"/>
            <w:tcBorders>
              <w:top w:val="single" w:sz="6" w:space="0" w:color="auto"/>
              <w:left w:val="single" w:sz="6" w:space="0" w:color="auto"/>
              <w:bottom w:val="single" w:sz="12" w:space="0" w:color="auto"/>
              <w:right w:val="single" w:sz="6" w:space="0" w:color="auto"/>
            </w:tcBorders>
            <w:vAlign w:val="center"/>
          </w:tcPr>
          <w:p w14:paraId="3BD8C804" w14:textId="77777777" w:rsidR="000B5EDC" w:rsidRPr="00CA7887" w:rsidRDefault="000B5EDC" w:rsidP="00C57D7C">
            <w:pPr>
              <w:jc w:val="center"/>
              <w:rPr>
                <w:rFonts w:asciiTheme="minorHAnsi" w:hAnsiTheme="minorHAnsi"/>
                <w:b/>
                <w:bCs/>
                <w:sz w:val="20"/>
              </w:rPr>
            </w:pPr>
          </w:p>
        </w:tc>
        <w:tc>
          <w:tcPr>
            <w:tcW w:w="806" w:type="dxa"/>
            <w:tcBorders>
              <w:top w:val="single" w:sz="6" w:space="0" w:color="auto"/>
              <w:bottom w:val="single" w:sz="12" w:space="0" w:color="auto"/>
              <w:right w:val="single" w:sz="6" w:space="0" w:color="auto"/>
            </w:tcBorders>
            <w:vAlign w:val="center"/>
          </w:tcPr>
          <w:p w14:paraId="067E17A0"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Home</w:t>
            </w:r>
          </w:p>
        </w:tc>
        <w:tc>
          <w:tcPr>
            <w:tcW w:w="806" w:type="dxa"/>
            <w:tcBorders>
              <w:top w:val="single" w:sz="6" w:space="0" w:color="auto"/>
              <w:left w:val="single" w:sz="6" w:space="0" w:color="auto"/>
              <w:bottom w:val="single" w:sz="12" w:space="0" w:color="auto"/>
              <w:right w:val="single" w:sz="6" w:space="0" w:color="auto"/>
            </w:tcBorders>
            <w:vAlign w:val="center"/>
          </w:tcPr>
          <w:p w14:paraId="2E5D0442"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Field</w:t>
            </w:r>
          </w:p>
        </w:tc>
        <w:tc>
          <w:tcPr>
            <w:tcW w:w="806" w:type="dxa"/>
            <w:tcBorders>
              <w:top w:val="single" w:sz="6" w:space="0" w:color="auto"/>
              <w:left w:val="single" w:sz="6" w:space="0" w:color="auto"/>
              <w:bottom w:val="single" w:sz="12" w:space="0" w:color="auto"/>
              <w:right w:val="double" w:sz="4" w:space="0" w:color="auto"/>
            </w:tcBorders>
            <w:vAlign w:val="center"/>
          </w:tcPr>
          <w:p w14:paraId="4179151E" w14:textId="77777777" w:rsidR="000B5EDC" w:rsidRPr="00CA7887" w:rsidRDefault="000B5EDC" w:rsidP="00C57D7C">
            <w:pPr>
              <w:jc w:val="center"/>
              <w:rPr>
                <w:rFonts w:asciiTheme="minorHAnsi" w:hAnsiTheme="minorHAnsi"/>
                <w:b/>
                <w:bCs/>
                <w:sz w:val="20"/>
              </w:rPr>
            </w:pPr>
            <w:r w:rsidRPr="00CA7887">
              <w:rPr>
                <w:rFonts w:asciiTheme="minorHAnsi" w:hAnsiTheme="minorHAnsi"/>
                <w:b/>
                <w:bCs/>
                <w:sz w:val="20"/>
              </w:rPr>
              <w:t>Total</w:t>
            </w:r>
          </w:p>
        </w:tc>
      </w:tr>
      <w:tr w:rsidR="000B5EDC" w:rsidRPr="00CA7887" w14:paraId="0171F9B1" w14:textId="77777777" w:rsidTr="000245AF">
        <w:trPr>
          <w:cantSplit/>
          <w:trHeight w:hRule="exact" w:val="255"/>
          <w:jc w:val="center"/>
        </w:trPr>
        <w:tc>
          <w:tcPr>
            <w:tcW w:w="3985" w:type="dxa"/>
            <w:gridSpan w:val="4"/>
            <w:tcBorders>
              <w:top w:val="single" w:sz="12" w:space="0" w:color="auto"/>
              <w:left w:val="double" w:sz="4" w:space="0" w:color="auto"/>
              <w:bottom w:val="single" w:sz="6" w:space="0" w:color="auto"/>
              <w:right w:val="nil"/>
            </w:tcBorders>
            <w:vAlign w:val="center"/>
          </w:tcPr>
          <w:p w14:paraId="7C5A8AD8" w14:textId="77777777" w:rsidR="000B5EDC" w:rsidRPr="00CA7887" w:rsidRDefault="000B5EDC" w:rsidP="00C57D7C">
            <w:pPr>
              <w:pStyle w:val="xl41"/>
              <w:spacing w:before="0" w:beforeAutospacing="0" w:after="0" w:afterAutospacing="0"/>
              <w:rPr>
                <w:rFonts w:asciiTheme="minorHAnsi" w:hAnsiTheme="minorHAnsi"/>
                <w:szCs w:val="24"/>
                <w:lang w:val="en-US"/>
              </w:rPr>
            </w:pPr>
            <w:r w:rsidRPr="00CA7887">
              <w:rPr>
                <w:rFonts w:asciiTheme="minorHAnsi" w:hAnsiTheme="minorHAnsi"/>
                <w:b/>
                <w:bCs/>
                <w:szCs w:val="24"/>
                <w:lang w:val="en-US"/>
              </w:rPr>
              <w:t>KEY EXPERTS</w:t>
            </w:r>
          </w:p>
        </w:tc>
        <w:tc>
          <w:tcPr>
            <w:tcW w:w="990" w:type="dxa"/>
            <w:tcBorders>
              <w:top w:val="single" w:sz="12" w:space="0" w:color="auto"/>
              <w:left w:val="nil"/>
              <w:bottom w:val="single" w:sz="6" w:space="0" w:color="auto"/>
              <w:right w:val="nil"/>
            </w:tcBorders>
          </w:tcPr>
          <w:p w14:paraId="388D7F06" w14:textId="77777777" w:rsidR="000B5EDC" w:rsidRPr="00CA7887" w:rsidRDefault="000B5EDC" w:rsidP="00C57D7C">
            <w:pPr>
              <w:rPr>
                <w:rFonts w:asciiTheme="minorHAnsi" w:hAnsiTheme="minorHAnsi"/>
                <w:sz w:val="20"/>
              </w:rPr>
            </w:pPr>
          </w:p>
        </w:tc>
        <w:tc>
          <w:tcPr>
            <w:tcW w:w="180" w:type="dxa"/>
            <w:tcBorders>
              <w:top w:val="single" w:sz="12" w:space="0" w:color="auto"/>
              <w:left w:val="nil"/>
              <w:bottom w:val="single" w:sz="6" w:space="0" w:color="auto"/>
              <w:right w:val="nil"/>
            </w:tcBorders>
          </w:tcPr>
          <w:p w14:paraId="274EDB14" w14:textId="77777777" w:rsidR="000B5EDC" w:rsidRPr="00CA7887" w:rsidRDefault="000B5EDC" w:rsidP="00C57D7C">
            <w:pPr>
              <w:rPr>
                <w:rFonts w:asciiTheme="minorHAnsi" w:hAnsiTheme="minorHAnsi"/>
                <w:sz w:val="20"/>
              </w:rPr>
            </w:pPr>
          </w:p>
        </w:tc>
        <w:tc>
          <w:tcPr>
            <w:tcW w:w="1080" w:type="dxa"/>
            <w:tcBorders>
              <w:top w:val="single" w:sz="12" w:space="0" w:color="auto"/>
              <w:left w:val="nil"/>
              <w:bottom w:val="single" w:sz="6" w:space="0" w:color="auto"/>
              <w:right w:val="nil"/>
            </w:tcBorders>
          </w:tcPr>
          <w:p w14:paraId="17375633" w14:textId="77777777" w:rsidR="000B5EDC" w:rsidRPr="00CA7887" w:rsidRDefault="000B5EDC" w:rsidP="00C57D7C">
            <w:pPr>
              <w:rPr>
                <w:rFonts w:asciiTheme="minorHAnsi" w:hAnsiTheme="minorHAnsi"/>
                <w:sz w:val="20"/>
              </w:rPr>
            </w:pPr>
          </w:p>
        </w:tc>
        <w:tc>
          <w:tcPr>
            <w:tcW w:w="180" w:type="dxa"/>
            <w:tcBorders>
              <w:top w:val="single" w:sz="12" w:space="0" w:color="auto"/>
              <w:left w:val="nil"/>
              <w:bottom w:val="single" w:sz="6" w:space="0" w:color="auto"/>
              <w:right w:val="nil"/>
            </w:tcBorders>
          </w:tcPr>
          <w:p w14:paraId="40F2A464" w14:textId="77777777" w:rsidR="000B5EDC" w:rsidRPr="00CA7887" w:rsidRDefault="000B5EDC" w:rsidP="00C57D7C">
            <w:pPr>
              <w:rPr>
                <w:rFonts w:asciiTheme="minorHAnsi" w:hAnsiTheme="minorHAnsi"/>
                <w:sz w:val="20"/>
              </w:rPr>
            </w:pPr>
          </w:p>
        </w:tc>
        <w:tc>
          <w:tcPr>
            <w:tcW w:w="990" w:type="dxa"/>
            <w:tcBorders>
              <w:top w:val="single" w:sz="12" w:space="0" w:color="auto"/>
              <w:left w:val="nil"/>
              <w:bottom w:val="single" w:sz="6" w:space="0" w:color="auto"/>
              <w:right w:val="nil"/>
            </w:tcBorders>
          </w:tcPr>
          <w:p w14:paraId="37995D35" w14:textId="77777777" w:rsidR="000B5EDC" w:rsidRPr="00CA7887" w:rsidRDefault="000B5EDC" w:rsidP="00C57D7C">
            <w:pPr>
              <w:rPr>
                <w:rFonts w:asciiTheme="minorHAnsi" w:hAnsiTheme="minorHAnsi"/>
                <w:sz w:val="20"/>
              </w:rPr>
            </w:pPr>
          </w:p>
        </w:tc>
        <w:tc>
          <w:tcPr>
            <w:tcW w:w="900" w:type="dxa"/>
            <w:tcBorders>
              <w:top w:val="single" w:sz="12" w:space="0" w:color="auto"/>
              <w:left w:val="nil"/>
              <w:bottom w:val="single" w:sz="6" w:space="0" w:color="auto"/>
              <w:right w:val="nil"/>
            </w:tcBorders>
          </w:tcPr>
          <w:p w14:paraId="11997BAB" w14:textId="77777777" w:rsidR="000B5EDC" w:rsidRPr="00CA7887" w:rsidRDefault="000B5EDC" w:rsidP="00C57D7C">
            <w:pPr>
              <w:rPr>
                <w:rFonts w:asciiTheme="minorHAnsi" w:hAnsiTheme="minorHAnsi"/>
                <w:sz w:val="20"/>
              </w:rPr>
            </w:pPr>
          </w:p>
        </w:tc>
        <w:tc>
          <w:tcPr>
            <w:tcW w:w="180" w:type="dxa"/>
            <w:tcBorders>
              <w:top w:val="single" w:sz="12" w:space="0" w:color="auto"/>
              <w:left w:val="nil"/>
              <w:bottom w:val="single" w:sz="6" w:space="0" w:color="auto"/>
              <w:right w:val="nil"/>
            </w:tcBorders>
          </w:tcPr>
          <w:p w14:paraId="482A188D" w14:textId="77777777" w:rsidR="000B5EDC" w:rsidRPr="00CA7887" w:rsidRDefault="000B5EDC" w:rsidP="00C57D7C">
            <w:pPr>
              <w:rPr>
                <w:rFonts w:asciiTheme="minorHAnsi" w:hAnsiTheme="minorHAnsi"/>
                <w:sz w:val="20"/>
              </w:rPr>
            </w:pPr>
          </w:p>
        </w:tc>
        <w:tc>
          <w:tcPr>
            <w:tcW w:w="900" w:type="dxa"/>
            <w:tcBorders>
              <w:top w:val="single" w:sz="12" w:space="0" w:color="auto"/>
              <w:left w:val="nil"/>
              <w:bottom w:val="single" w:sz="6" w:space="0" w:color="auto"/>
              <w:right w:val="nil"/>
            </w:tcBorders>
          </w:tcPr>
          <w:p w14:paraId="11FCB35D" w14:textId="77777777" w:rsidR="000B5EDC" w:rsidRPr="00CA7887" w:rsidRDefault="000B5EDC" w:rsidP="00C57D7C">
            <w:pPr>
              <w:rPr>
                <w:rFonts w:asciiTheme="minorHAnsi" w:hAnsiTheme="minorHAnsi"/>
                <w:sz w:val="20"/>
              </w:rPr>
            </w:pPr>
          </w:p>
        </w:tc>
        <w:tc>
          <w:tcPr>
            <w:tcW w:w="699" w:type="dxa"/>
            <w:tcBorders>
              <w:top w:val="single" w:sz="12" w:space="0" w:color="auto"/>
              <w:left w:val="nil"/>
              <w:bottom w:val="single" w:sz="6" w:space="0" w:color="auto"/>
              <w:right w:val="nil"/>
            </w:tcBorders>
          </w:tcPr>
          <w:p w14:paraId="2679BDF8" w14:textId="77777777" w:rsidR="000B5EDC" w:rsidRPr="00CA7887" w:rsidRDefault="000B5EDC" w:rsidP="00C57D7C">
            <w:pPr>
              <w:rPr>
                <w:rFonts w:asciiTheme="minorHAnsi" w:hAnsiTheme="minorHAnsi"/>
                <w:sz w:val="20"/>
              </w:rPr>
            </w:pPr>
          </w:p>
        </w:tc>
        <w:tc>
          <w:tcPr>
            <w:tcW w:w="164" w:type="dxa"/>
            <w:tcBorders>
              <w:top w:val="single" w:sz="12" w:space="0" w:color="auto"/>
              <w:left w:val="nil"/>
              <w:bottom w:val="single" w:sz="6" w:space="0" w:color="auto"/>
              <w:right w:val="nil"/>
            </w:tcBorders>
          </w:tcPr>
          <w:p w14:paraId="27799C00" w14:textId="77777777" w:rsidR="000B5EDC" w:rsidRPr="00CA7887" w:rsidRDefault="000B5EDC" w:rsidP="00C57D7C">
            <w:pPr>
              <w:rPr>
                <w:rFonts w:asciiTheme="minorHAnsi" w:hAnsiTheme="minorHAnsi"/>
                <w:sz w:val="20"/>
              </w:rPr>
            </w:pPr>
          </w:p>
        </w:tc>
        <w:tc>
          <w:tcPr>
            <w:tcW w:w="164" w:type="dxa"/>
            <w:tcBorders>
              <w:top w:val="single" w:sz="12" w:space="0" w:color="auto"/>
              <w:left w:val="nil"/>
              <w:bottom w:val="single" w:sz="6" w:space="0" w:color="auto"/>
              <w:right w:val="nil"/>
            </w:tcBorders>
          </w:tcPr>
          <w:p w14:paraId="7F627BB8" w14:textId="77777777" w:rsidR="000B5EDC" w:rsidRPr="00CA7887" w:rsidRDefault="000B5EDC" w:rsidP="00C57D7C">
            <w:pPr>
              <w:rPr>
                <w:rFonts w:asciiTheme="minorHAnsi" w:hAnsiTheme="minorHAnsi"/>
                <w:sz w:val="20"/>
              </w:rPr>
            </w:pPr>
          </w:p>
        </w:tc>
        <w:tc>
          <w:tcPr>
            <w:tcW w:w="806" w:type="dxa"/>
            <w:tcBorders>
              <w:top w:val="single" w:sz="12" w:space="0" w:color="auto"/>
              <w:left w:val="nil"/>
              <w:bottom w:val="single" w:sz="6" w:space="0" w:color="auto"/>
              <w:right w:val="nil"/>
            </w:tcBorders>
          </w:tcPr>
          <w:p w14:paraId="00314C3E" w14:textId="77777777" w:rsidR="000B5EDC" w:rsidRPr="00CA7887" w:rsidRDefault="000B5EDC" w:rsidP="00C57D7C">
            <w:pPr>
              <w:rPr>
                <w:rFonts w:asciiTheme="minorHAnsi" w:hAnsiTheme="minorHAnsi"/>
                <w:sz w:val="20"/>
              </w:rPr>
            </w:pPr>
          </w:p>
        </w:tc>
        <w:tc>
          <w:tcPr>
            <w:tcW w:w="806" w:type="dxa"/>
            <w:tcBorders>
              <w:top w:val="single" w:sz="12" w:space="0" w:color="auto"/>
              <w:left w:val="nil"/>
              <w:bottom w:val="single" w:sz="6" w:space="0" w:color="auto"/>
              <w:right w:val="nil"/>
            </w:tcBorders>
          </w:tcPr>
          <w:p w14:paraId="7E468684" w14:textId="77777777" w:rsidR="000B5EDC" w:rsidRPr="00CA7887" w:rsidRDefault="000B5EDC" w:rsidP="00C57D7C">
            <w:pPr>
              <w:rPr>
                <w:rFonts w:asciiTheme="minorHAnsi" w:hAnsiTheme="minorHAnsi"/>
                <w:sz w:val="20"/>
              </w:rPr>
            </w:pPr>
          </w:p>
        </w:tc>
        <w:tc>
          <w:tcPr>
            <w:tcW w:w="806" w:type="dxa"/>
            <w:tcBorders>
              <w:top w:val="single" w:sz="12" w:space="0" w:color="auto"/>
              <w:left w:val="nil"/>
              <w:bottom w:val="single" w:sz="6" w:space="0" w:color="auto"/>
              <w:right w:val="double" w:sz="4" w:space="0" w:color="auto"/>
            </w:tcBorders>
          </w:tcPr>
          <w:p w14:paraId="72A3654C" w14:textId="77777777" w:rsidR="000B5EDC" w:rsidRPr="00CA7887" w:rsidRDefault="000B5EDC" w:rsidP="00C57D7C">
            <w:pPr>
              <w:rPr>
                <w:rFonts w:asciiTheme="minorHAnsi" w:hAnsiTheme="minorHAnsi"/>
                <w:sz w:val="20"/>
              </w:rPr>
            </w:pPr>
          </w:p>
        </w:tc>
      </w:tr>
      <w:tr w:rsidR="000B5EDC" w:rsidRPr="00CA7887" w14:paraId="5BB4F90B"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0C84B021"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K-1</w:t>
            </w:r>
          </w:p>
        </w:tc>
        <w:tc>
          <w:tcPr>
            <w:tcW w:w="1858" w:type="dxa"/>
            <w:vMerge w:val="restart"/>
            <w:tcBorders>
              <w:top w:val="single" w:sz="6" w:space="0" w:color="auto"/>
              <w:left w:val="single" w:sz="6" w:space="0" w:color="auto"/>
              <w:right w:val="single" w:sz="6" w:space="0" w:color="auto"/>
            </w:tcBorders>
          </w:tcPr>
          <w:p w14:paraId="596597A3" w14:textId="77777777" w:rsidR="000B5EDC" w:rsidRPr="009B431F" w:rsidRDefault="000B5EDC" w:rsidP="00FA21B0">
            <w:pPr>
              <w:pStyle w:val="xl41"/>
              <w:spacing w:before="0" w:beforeAutospacing="0" w:after="0" w:afterAutospacing="0"/>
              <w:rPr>
                <w:rFonts w:asciiTheme="minorHAnsi" w:hAnsiTheme="minorHAnsi"/>
                <w:szCs w:val="24"/>
                <w:lang w:val="en-US"/>
              </w:rPr>
            </w:pPr>
            <w:r w:rsidRPr="009B431F">
              <w:rPr>
                <w:rFonts w:asciiTheme="minorHAnsi" w:hAnsiTheme="minorHAnsi"/>
                <w:szCs w:val="24"/>
                <w:lang w:val="en-US"/>
              </w:rPr>
              <w:t>{e.g.</w:t>
            </w:r>
            <w:r w:rsidR="0089166F" w:rsidRPr="009B431F">
              <w:rPr>
                <w:rFonts w:asciiTheme="minorHAnsi" w:hAnsiTheme="minorHAnsi"/>
                <w:szCs w:val="24"/>
                <w:lang w:val="en-US"/>
              </w:rPr>
              <w:t>,</w:t>
            </w:r>
            <w:r w:rsidRPr="009B431F">
              <w:rPr>
                <w:rFonts w:asciiTheme="minorHAnsi" w:hAnsiTheme="minorHAnsi"/>
                <w:szCs w:val="24"/>
                <w:lang w:val="en-US"/>
              </w:rPr>
              <w:t xml:space="preserve"> Mr. </w:t>
            </w:r>
            <w:proofErr w:type="spellStart"/>
            <w:r w:rsidRPr="009B431F">
              <w:rPr>
                <w:rFonts w:asciiTheme="minorHAnsi" w:hAnsiTheme="minorHAnsi"/>
                <w:szCs w:val="24"/>
                <w:lang w:val="en-US"/>
              </w:rPr>
              <w:t>Abbbb</w:t>
            </w:r>
            <w:proofErr w:type="spellEnd"/>
            <w:r w:rsidRPr="009B431F">
              <w:rPr>
                <w:rFonts w:asciiTheme="minorHAnsi" w:hAnsiTheme="minorHAnsi"/>
                <w:szCs w:val="24"/>
                <w:lang w:val="en-US"/>
              </w:rPr>
              <w:t>}</w:t>
            </w:r>
          </w:p>
        </w:tc>
        <w:tc>
          <w:tcPr>
            <w:tcW w:w="912" w:type="dxa"/>
            <w:vMerge w:val="restart"/>
            <w:tcBorders>
              <w:top w:val="single" w:sz="6" w:space="0" w:color="auto"/>
              <w:left w:val="single" w:sz="6" w:space="0" w:color="auto"/>
              <w:right w:val="single" w:sz="6" w:space="0" w:color="auto"/>
            </w:tcBorders>
            <w:tcMar>
              <w:left w:w="28" w:type="dxa"/>
            </w:tcMar>
            <w:vAlign w:val="center"/>
          </w:tcPr>
          <w:p w14:paraId="29772FA8" w14:textId="77777777" w:rsidR="000B5EDC" w:rsidRPr="009B431F" w:rsidRDefault="000B5EDC" w:rsidP="00C57D7C">
            <w:pPr>
              <w:rPr>
                <w:rFonts w:asciiTheme="minorHAnsi" w:hAnsiTheme="minorHAnsi"/>
                <w:sz w:val="16"/>
              </w:rPr>
            </w:pPr>
            <w:r w:rsidRPr="009B431F">
              <w:rPr>
                <w:rFonts w:asciiTheme="minorHAnsi" w:hAnsiTheme="minorHAnsi"/>
                <w:sz w:val="16"/>
              </w:rPr>
              <w:t>[Team Leader]</w:t>
            </w:r>
          </w:p>
        </w:tc>
        <w:tc>
          <w:tcPr>
            <w:tcW w:w="720" w:type="dxa"/>
            <w:tcBorders>
              <w:top w:val="single" w:sz="6" w:space="0" w:color="auto"/>
              <w:left w:val="single" w:sz="6" w:space="0" w:color="auto"/>
              <w:bottom w:val="dashSmallGap" w:sz="4" w:space="0" w:color="auto"/>
              <w:right w:val="single" w:sz="6" w:space="0" w:color="auto"/>
            </w:tcBorders>
          </w:tcPr>
          <w:p w14:paraId="5C6BFD52" w14:textId="77777777" w:rsidR="000B5EDC" w:rsidRPr="009B431F" w:rsidRDefault="000B5EDC" w:rsidP="005066ED">
            <w:pPr>
              <w:rPr>
                <w:rFonts w:asciiTheme="minorHAnsi" w:hAnsiTheme="minorHAnsi"/>
                <w:sz w:val="20"/>
              </w:rPr>
            </w:pPr>
            <w:r w:rsidRPr="009B431F">
              <w:rPr>
                <w:rFonts w:asciiTheme="minorHAnsi" w:hAnsiTheme="minorHAnsi"/>
                <w:sz w:val="16"/>
              </w:rPr>
              <w:t>[</w:t>
            </w:r>
            <w:r w:rsidRPr="009B431F">
              <w:rPr>
                <w:rFonts w:asciiTheme="minorHAnsi" w:hAnsiTheme="minorHAnsi"/>
                <w:i/>
                <w:iCs/>
                <w:sz w:val="16"/>
              </w:rPr>
              <w:t>Home]</w:t>
            </w:r>
          </w:p>
        </w:tc>
        <w:tc>
          <w:tcPr>
            <w:tcW w:w="990" w:type="dxa"/>
            <w:tcBorders>
              <w:top w:val="single" w:sz="6" w:space="0" w:color="auto"/>
              <w:left w:val="single" w:sz="6" w:space="0" w:color="auto"/>
              <w:bottom w:val="dashSmallGap" w:sz="4" w:space="0" w:color="auto"/>
              <w:right w:val="single" w:sz="6" w:space="0" w:color="auto"/>
            </w:tcBorders>
          </w:tcPr>
          <w:p w14:paraId="35E222F5" w14:textId="77777777" w:rsidR="000B5EDC" w:rsidRPr="009B431F" w:rsidRDefault="000B5EDC" w:rsidP="00C57D7C">
            <w:pPr>
              <w:rPr>
                <w:rFonts w:asciiTheme="minorHAnsi" w:hAnsiTheme="minorHAnsi"/>
                <w:sz w:val="20"/>
              </w:rPr>
            </w:pPr>
            <w:r w:rsidRPr="009B431F">
              <w:rPr>
                <w:rFonts w:asciiTheme="minorHAnsi" w:hAnsiTheme="minorHAnsi"/>
                <w:sz w:val="20"/>
              </w:rPr>
              <w:t>[2 month]</w:t>
            </w:r>
          </w:p>
        </w:tc>
        <w:tc>
          <w:tcPr>
            <w:tcW w:w="180" w:type="dxa"/>
            <w:tcBorders>
              <w:top w:val="single" w:sz="6" w:space="0" w:color="auto"/>
              <w:left w:val="single" w:sz="6" w:space="0" w:color="auto"/>
              <w:bottom w:val="dashSmallGap" w:sz="4" w:space="0" w:color="auto"/>
              <w:right w:val="single" w:sz="6" w:space="0" w:color="auto"/>
            </w:tcBorders>
          </w:tcPr>
          <w:p w14:paraId="3F63E79F" w14:textId="77777777" w:rsidR="000B5EDC" w:rsidRPr="009B431F"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76B997B3" w14:textId="77777777" w:rsidR="000B5EDC" w:rsidRPr="009B431F" w:rsidRDefault="000B5EDC" w:rsidP="00C57D7C">
            <w:pPr>
              <w:rPr>
                <w:rFonts w:asciiTheme="minorHAnsi" w:hAnsiTheme="minorHAnsi"/>
                <w:sz w:val="20"/>
              </w:rPr>
            </w:pPr>
            <w:r w:rsidRPr="009B431F">
              <w:rPr>
                <w:rFonts w:asciiTheme="minorHAnsi" w:hAnsiTheme="minorHAnsi"/>
                <w:sz w:val="20"/>
              </w:rPr>
              <w:t>[1.0]</w:t>
            </w:r>
          </w:p>
        </w:tc>
        <w:tc>
          <w:tcPr>
            <w:tcW w:w="180" w:type="dxa"/>
            <w:tcBorders>
              <w:top w:val="single" w:sz="6" w:space="0" w:color="auto"/>
              <w:left w:val="single" w:sz="6" w:space="0" w:color="auto"/>
              <w:bottom w:val="dashSmallGap" w:sz="4" w:space="0" w:color="auto"/>
              <w:right w:val="single" w:sz="6" w:space="0" w:color="auto"/>
            </w:tcBorders>
          </w:tcPr>
          <w:p w14:paraId="48FD9F2B" w14:textId="77777777" w:rsidR="000B5EDC" w:rsidRPr="009B431F"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4D01940" w14:textId="77777777" w:rsidR="000B5EDC" w:rsidRPr="009B431F" w:rsidRDefault="000B5EDC" w:rsidP="00C57D7C">
            <w:pPr>
              <w:rPr>
                <w:rFonts w:asciiTheme="minorHAnsi" w:hAnsiTheme="minorHAnsi"/>
                <w:sz w:val="20"/>
              </w:rPr>
            </w:pPr>
            <w:r w:rsidRPr="009B431F">
              <w:rPr>
                <w:rFonts w:asciiTheme="minorHAnsi" w:hAnsiTheme="minorHAnsi"/>
                <w:sz w:val="20"/>
              </w:rPr>
              <w:t>[1.0]</w:t>
            </w:r>
          </w:p>
        </w:tc>
        <w:tc>
          <w:tcPr>
            <w:tcW w:w="900" w:type="dxa"/>
            <w:tcBorders>
              <w:top w:val="single" w:sz="6" w:space="0" w:color="auto"/>
              <w:left w:val="single" w:sz="6" w:space="0" w:color="auto"/>
              <w:bottom w:val="dashSmallGap" w:sz="4" w:space="0" w:color="auto"/>
              <w:right w:val="single" w:sz="6" w:space="0" w:color="auto"/>
            </w:tcBorders>
          </w:tcPr>
          <w:p w14:paraId="7E6583EA"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178295C8"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07B8D12F"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583D9C0A"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4E980CAA"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3A2AB837"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3E9E362"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0EC4F26F" w14:textId="77777777" w:rsidR="000B5EDC" w:rsidRPr="00CA7887" w:rsidRDefault="000B5EDC" w:rsidP="00C57D7C">
            <w:pPr>
              <w:rPr>
                <w:rFonts w:asciiTheme="minorHAnsi" w:hAnsiTheme="minorHAnsi"/>
                <w:sz w:val="20"/>
              </w:rPr>
            </w:pPr>
          </w:p>
        </w:tc>
        <w:tc>
          <w:tcPr>
            <w:tcW w:w="806" w:type="dxa"/>
            <w:vMerge w:val="restart"/>
            <w:tcBorders>
              <w:top w:val="single" w:sz="6" w:space="0" w:color="auto"/>
              <w:left w:val="single" w:sz="6" w:space="0" w:color="auto"/>
              <w:right w:val="double" w:sz="4" w:space="0" w:color="auto"/>
            </w:tcBorders>
          </w:tcPr>
          <w:p w14:paraId="349538E8" w14:textId="77777777" w:rsidR="000B5EDC" w:rsidRPr="00CA7887" w:rsidRDefault="000B5EDC" w:rsidP="00C57D7C">
            <w:pPr>
              <w:rPr>
                <w:rFonts w:asciiTheme="minorHAnsi" w:hAnsiTheme="minorHAnsi"/>
                <w:sz w:val="20"/>
              </w:rPr>
            </w:pPr>
          </w:p>
        </w:tc>
      </w:tr>
      <w:tr w:rsidR="000B5EDC" w:rsidRPr="00CA7887" w14:paraId="1AB2EAAF" w14:textId="77777777" w:rsidTr="000245AF">
        <w:trPr>
          <w:cantSplit/>
          <w:jc w:val="center"/>
        </w:trPr>
        <w:tc>
          <w:tcPr>
            <w:tcW w:w="495" w:type="dxa"/>
            <w:vMerge/>
            <w:tcBorders>
              <w:left w:val="double" w:sz="4" w:space="0" w:color="auto"/>
              <w:bottom w:val="single" w:sz="6" w:space="0" w:color="auto"/>
              <w:right w:val="single" w:sz="6" w:space="0" w:color="auto"/>
            </w:tcBorders>
            <w:vAlign w:val="center"/>
          </w:tcPr>
          <w:p w14:paraId="48C2EFE4"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bottom w:val="single" w:sz="6" w:space="0" w:color="auto"/>
              <w:right w:val="single" w:sz="6" w:space="0" w:color="auto"/>
            </w:tcBorders>
          </w:tcPr>
          <w:p w14:paraId="7979CFF2" w14:textId="77777777" w:rsidR="000B5EDC" w:rsidRPr="009B431F"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Mar>
              <w:left w:w="28" w:type="dxa"/>
            </w:tcMar>
            <w:vAlign w:val="center"/>
          </w:tcPr>
          <w:p w14:paraId="512B7A1D" w14:textId="77777777" w:rsidR="000B5EDC" w:rsidRPr="009B431F" w:rsidRDefault="000B5EDC" w:rsidP="00C57D7C">
            <w:pPr>
              <w:rPr>
                <w:rFonts w:asciiTheme="minorHAnsi" w:hAnsiTheme="minorHAnsi"/>
                <w:sz w:val="16"/>
              </w:rPr>
            </w:pPr>
          </w:p>
        </w:tc>
        <w:tc>
          <w:tcPr>
            <w:tcW w:w="720" w:type="dxa"/>
            <w:tcBorders>
              <w:top w:val="dashSmallGap" w:sz="4" w:space="0" w:color="auto"/>
              <w:left w:val="single" w:sz="6" w:space="0" w:color="auto"/>
              <w:bottom w:val="single" w:sz="6" w:space="0" w:color="auto"/>
              <w:right w:val="single" w:sz="6" w:space="0" w:color="auto"/>
            </w:tcBorders>
          </w:tcPr>
          <w:p w14:paraId="0BF8867A" w14:textId="77777777" w:rsidR="000B5EDC" w:rsidRPr="009B431F" w:rsidRDefault="000B5EDC" w:rsidP="00C57D7C">
            <w:pPr>
              <w:rPr>
                <w:rFonts w:asciiTheme="minorHAnsi" w:hAnsiTheme="minorHAnsi"/>
                <w:sz w:val="20"/>
              </w:rPr>
            </w:pPr>
            <w:r w:rsidRPr="009B431F">
              <w:rPr>
                <w:rFonts w:asciiTheme="minorHAnsi" w:hAnsiTheme="minorHAnsi"/>
                <w:sz w:val="16"/>
              </w:rPr>
              <w:t>[</w:t>
            </w:r>
            <w:r w:rsidRPr="009B431F">
              <w:rPr>
                <w:rFonts w:asciiTheme="minorHAnsi" w:hAnsiTheme="minorHAnsi"/>
                <w:i/>
                <w:iCs/>
                <w:sz w:val="16"/>
              </w:rPr>
              <w:t>Field</w:t>
            </w:r>
            <w:r w:rsidRPr="009B431F">
              <w:rPr>
                <w:rFonts w:asciiTheme="minorHAnsi" w:hAnsiTheme="minorHAnsi"/>
                <w:sz w:val="16"/>
              </w:rPr>
              <w:t>]</w:t>
            </w:r>
          </w:p>
        </w:tc>
        <w:tc>
          <w:tcPr>
            <w:tcW w:w="990" w:type="dxa"/>
            <w:tcBorders>
              <w:top w:val="dashSmallGap" w:sz="4" w:space="0" w:color="auto"/>
              <w:left w:val="single" w:sz="6" w:space="0" w:color="auto"/>
              <w:bottom w:val="single" w:sz="6" w:space="0" w:color="auto"/>
              <w:right w:val="single" w:sz="6" w:space="0" w:color="auto"/>
            </w:tcBorders>
          </w:tcPr>
          <w:p w14:paraId="584BA4ED" w14:textId="77777777" w:rsidR="000B5EDC" w:rsidRPr="009B431F" w:rsidRDefault="000B5EDC" w:rsidP="00C57D7C">
            <w:pPr>
              <w:rPr>
                <w:rFonts w:asciiTheme="minorHAnsi" w:hAnsiTheme="minorHAnsi"/>
                <w:sz w:val="20"/>
              </w:rPr>
            </w:pPr>
            <w:r w:rsidRPr="009B431F">
              <w:rPr>
                <w:rFonts w:asciiTheme="minorHAnsi" w:hAnsiTheme="minorHAnsi"/>
                <w:sz w:val="20"/>
              </w:rPr>
              <w:t>[0.5 m]</w:t>
            </w:r>
          </w:p>
        </w:tc>
        <w:tc>
          <w:tcPr>
            <w:tcW w:w="180" w:type="dxa"/>
            <w:tcBorders>
              <w:top w:val="dashSmallGap" w:sz="4" w:space="0" w:color="auto"/>
              <w:left w:val="single" w:sz="6" w:space="0" w:color="auto"/>
              <w:bottom w:val="single" w:sz="6" w:space="0" w:color="auto"/>
              <w:right w:val="single" w:sz="6" w:space="0" w:color="auto"/>
            </w:tcBorders>
          </w:tcPr>
          <w:p w14:paraId="6902F12F" w14:textId="77777777" w:rsidR="000B5EDC" w:rsidRPr="009B431F"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30EB9727" w14:textId="77777777" w:rsidR="000B5EDC" w:rsidRPr="009B431F" w:rsidRDefault="000B5EDC" w:rsidP="00C57D7C">
            <w:pPr>
              <w:rPr>
                <w:rFonts w:asciiTheme="minorHAnsi" w:hAnsiTheme="minorHAnsi"/>
                <w:sz w:val="20"/>
              </w:rPr>
            </w:pPr>
            <w:r w:rsidRPr="009B431F">
              <w:rPr>
                <w:rFonts w:asciiTheme="minorHAnsi" w:hAnsiTheme="minorHAnsi"/>
                <w:sz w:val="20"/>
              </w:rPr>
              <w:t>[2.5]</w:t>
            </w:r>
          </w:p>
        </w:tc>
        <w:tc>
          <w:tcPr>
            <w:tcW w:w="180" w:type="dxa"/>
            <w:tcBorders>
              <w:top w:val="dashSmallGap" w:sz="4" w:space="0" w:color="auto"/>
              <w:left w:val="single" w:sz="6" w:space="0" w:color="auto"/>
              <w:bottom w:val="single" w:sz="6" w:space="0" w:color="auto"/>
              <w:right w:val="single" w:sz="6" w:space="0" w:color="auto"/>
            </w:tcBorders>
          </w:tcPr>
          <w:p w14:paraId="59128F67" w14:textId="77777777" w:rsidR="000B5EDC" w:rsidRPr="009B431F"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38145343" w14:textId="77777777" w:rsidR="000B5EDC" w:rsidRPr="009B431F" w:rsidRDefault="000B5EDC" w:rsidP="00C57D7C">
            <w:pPr>
              <w:rPr>
                <w:rFonts w:asciiTheme="minorHAnsi" w:hAnsiTheme="minorHAnsi"/>
                <w:sz w:val="20"/>
              </w:rPr>
            </w:pPr>
            <w:r w:rsidRPr="009B431F">
              <w:rPr>
                <w:rFonts w:asciiTheme="minorHAnsi" w:hAnsiTheme="minorHAnsi"/>
                <w:sz w:val="20"/>
              </w:rPr>
              <w:t>[0]</w:t>
            </w:r>
          </w:p>
        </w:tc>
        <w:tc>
          <w:tcPr>
            <w:tcW w:w="900" w:type="dxa"/>
            <w:tcBorders>
              <w:top w:val="dashSmallGap" w:sz="4" w:space="0" w:color="auto"/>
              <w:left w:val="single" w:sz="6" w:space="0" w:color="auto"/>
              <w:bottom w:val="single" w:sz="6" w:space="0" w:color="auto"/>
              <w:right w:val="single" w:sz="6" w:space="0" w:color="auto"/>
            </w:tcBorders>
          </w:tcPr>
          <w:p w14:paraId="7ECAF9F1"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4BE39321"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74902723"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593A54DC"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2DD67289"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16F4B9DA"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458AAFFE"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748E8E45" w14:textId="77777777" w:rsidR="000B5EDC" w:rsidRPr="00CA7887" w:rsidRDefault="000B5EDC" w:rsidP="00C57D7C">
            <w:pPr>
              <w:rPr>
                <w:rFonts w:asciiTheme="minorHAnsi" w:hAnsiTheme="minorHAnsi"/>
                <w:sz w:val="20"/>
              </w:rPr>
            </w:pPr>
          </w:p>
        </w:tc>
        <w:tc>
          <w:tcPr>
            <w:tcW w:w="806" w:type="dxa"/>
            <w:vMerge/>
            <w:tcBorders>
              <w:left w:val="single" w:sz="6" w:space="0" w:color="auto"/>
              <w:bottom w:val="single" w:sz="6" w:space="0" w:color="auto"/>
              <w:right w:val="double" w:sz="4" w:space="0" w:color="auto"/>
            </w:tcBorders>
          </w:tcPr>
          <w:p w14:paraId="1BF4D598" w14:textId="77777777" w:rsidR="000B5EDC" w:rsidRPr="00CA7887" w:rsidRDefault="000B5EDC" w:rsidP="00C57D7C">
            <w:pPr>
              <w:jc w:val="right"/>
              <w:rPr>
                <w:rFonts w:asciiTheme="minorHAnsi" w:hAnsiTheme="minorHAnsi"/>
                <w:sz w:val="20"/>
              </w:rPr>
            </w:pPr>
          </w:p>
        </w:tc>
      </w:tr>
      <w:tr w:rsidR="000B5EDC" w:rsidRPr="00CA7887" w14:paraId="56D1D75C"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5CE1F378"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K-2</w:t>
            </w:r>
          </w:p>
        </w:tc>
        <w:tc>
          <w:tcPr>
            <w:tcW w:w="1858" w:type="dxa"/>
            <w:vMerge w:val="restart"/>
            <w:tcBorders>
              <w:top w:val="single" w:sz="6" w:space="0" w:color="auto"/>
              <w:left w:val="single" w:sz="6" w:space="0" w:color="auto"/>
              <w:right w:val="single" w:sz="6" w:space="0" w:color="auto"/>
            </w:tcBorders>
          </w:tcPr>
          <w:p w14:paraId="63462FC3"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912" w:type="dxa"/>
            <w:vMerge w:val="restart"/>
            <w:tcBorders>
              <w:top w:val="single" w:sz="6" w:space="0" w:color="auto"/>
              <w:left w:val="single" w:sz="6" w:space="0" w:color="auto"/>
              <w:right w:val="single" w:sz="6" w:space="0" w:color="auto"/>
            </w:tcBorders>
          </w:tcPr>
          <w:p w14:paraId="16A33EA2"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0FA68AD2"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03285616"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D7B3B85"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3BA739A2"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195ABDF1"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93581F8"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24C7E282"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3495FC8"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50EC4B3B"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140EEC87"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1B94C592"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356C334D"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2F8F2D5"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73889165" w14:textId="77777777" w:rsidR="000B5EDC" w:rsidRPr="00CA7887" w:rsidRDefault="000B5EDC" w:rsidP="00C57D7C">
            <w:pPr>
              <w:rPr>
                <w:rFonts w:asciiTheme="minorHAnsi" w:hAnsiTheme="minorHAnsi"/>
                <w:sz w:val="20"/>
              </w:rPr>
            </w:pPr>
          </w:p>
        </w:tc>
        <w:tc>
          <w:tcPr>
            <w:tcW w:w="806" w:type="dxa"/>
            <w:vMerge w:val="restart"/>
            <w:tcBorders>
              <w:top w:val="single" w:sz="6" w:space="0" w:color="auto"/>
              <w:left w:val="single" w:sz="6" w:space="0" w:color="auto"/>
              <w:right w:val="double" w:sz="4" w:space="0" w:color="auto"/>
            </w:tcBorders>
          </w:tcPr>
          <w:p w14:paraId="593EBC7C" w14:textId="77777777" w:rsidR="000B5EDC" w:rsidRPr="00CA7887" w:rsidRDefault="000B5EDC" w:rsidP="00C57D7C">
            <w:pPr>
              <w:rPr>
                <w:rFonts w:asciiTheme="minorHAnsi" w:hAnsiTheme="minorHAnsi"/>
                <w:sz w:val="20"/>
              </w:rPr>
            </w:pPr>
          </w:p>
        </w:tc>
      </w:tr>
      <w:tr w:rsidR="000B5EDC" w:rsidRPr="00CA7887" w14:paraId="2E1096C5" w14:textId="77777777" w:rsidTr="000245AF">
        <w:trPr>
          <w:cantSplit/>
          <w:jc w:val="center"/>
        </w:trPr>
        <w:tc>
          <w:tcPr>
            <w:tcW w:w="495" w:type="dxa"/>
            <w:vMerge/>
            <w:tcBorders>
              <w:left w:val="double" w:sz="4" w:space="0" w:color="auto"/>
              <w:bottom w:val="single" w:sz="6" w:space="0" w:color="auto"/>
              <w:right w:val="single" w:sz="6" w:space="0" w:color="auto"/>
            </w:tcBorders>
            <w:vAlign w:val="center"/>
          </w:tcPr>
          <w:p w14:paraId="4B3FB6FE"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bottom w:val="single" w:sz="6" w:space="0" w:color="auto"/>
              <w:right w:val="single" w:sz="6" w:space="0" w:color="auto"/>
            </w:tcBorders>
          </w:tcPr>
          <w:p w14:paraId="665C0E8E"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74A74715"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505EE73D"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990" w:type="dxa"/>
            <w:tcBorders>
              <w:top w:val="dashSmallGap" w:sz="4" w:space="0" w:color="auto"/>
              <w:left w:val="single" w:sz="6" w:space="0" w:color="auto"/>
              <w:bottom w:val="single" w:sz="6" w:space="0" w:color="auto"/>
              <w:right w:val="single" w:sz="6" w:space="0" w:color="auto"/>
            </w:tcBorders>
          </w:tcPr>
          <w:p w14:paraId="63D9FDAD"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3CE5D2FA"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57DBA7B2"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20BD4091"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1762B98B"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4174CC2F"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38C9F3E0"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369DB92F"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5BD60DA0"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3DD58CE4"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448AD188"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1C952BEB"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21C2A439" w14:textId="77777777" w:rsidR="000B5EDC" w:rsidRPr="00CA7887" w:rsidRDefault="000B5EDC" w:rsidP="00C57D7C">
            <w:pPr>
              <w:rPr>
                <w:rFonts w:asciiTheme="minorHAnsi" w:hAnsiTheme="minorHAnsi"/>
                <w:sz w:val="20"/>
              </w:rPr>
            </w:pPr>
          </w:p>
        </w:tc>
        <w:tc>
          <w:tcPr>
            <w:tcW w:w="806" w:type="dxa"/>
            <w:vMerge/>
            <w:tcBorders>
              <w:left w:val="single" w:sz="6" w:space="0" w:color="auto"/>
              <w:bottom w:val="single" w:sz="6" w:space="0" w:color="auto"/>
              <w:right w:val="double" w:sz="4" w:space="0" w:color="auto"/>
            </w:tcBorders>
          </w:tcPr>
          <w:p w14:paraId="4322EDFB" w14:textId="77777777" w:rsidR="000B5EDC" w:rsidRPr="00CA7887" w:rsidRDefault="000B5EDC" w:rsidP="00C57D7C">
            <w:pPr>
              <w:rPr>
                <w:rFonts w:asciiTheme="minorHAnsi" w:hAnsiTheme="minorHAnsi"/>
                <w:sz w:val="20"/>
              </w:rPr>
            </w:pPr>
          </w:p>
        </w:tc>
      </w:tr>
      <w:tr w:rsidR="000B5EDC" w:rsidRPr="00CA7887" w14:paraId="2D7071F2"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4D74BC36"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K-3</w:t>
            </w:r>
          </w:p>
        </w:tc>
        <w:tc>
          <w:tcPr>
            <w:tcW w:w="1858" w:type="dxa"/>
            <w:vMerge w:val="restart"/>
            <w:tcBorders>
              <w:top w:val="single" w:sz="6" w:space="0" w:color="auto"/>
              <w:left w:val="single" w:sz="6" w:space="0" w:color="auto"/>
              <w:right w:val="single" w:sz="6" w:space="0" w:color="auto"/>
            </w:tcBorders>
          </w:tcPr>
          <w:p w14:paraId="126549BF"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912" w:type="dxa"/>
            <w:vMerge w:val="restart"/>
            <w:tcBorders>
              <w:top w:val="single" w:sz="6" w:space="0" w:color="auto"/>
              <w:left w:val="single" w:sz="6" w:space="0" w:color="auto"/>
              <w:right w:val="single" w:sz="6" w:space="0" w:color="auto"/>
            </w:tcBorders>
          </w:tcPr>
          <w:p w14:paraId="52CAEDF7"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4E1804CE"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0A7D3825"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00DF86BD"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1A40A2FB"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CB93201"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27C025E5"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117A95F7"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6D7DB0E"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41FB7603"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66EB2755"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6650C457"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43891CFD"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7E29F883"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2B2FBB4B" w14:textId="77777777" w:rsidR="000B5EDC" w:rsidRPr="00CA7887" w:rsidRDefault="000B5EDC" w:rsidP="00C57D7C">
            <w:pPr>
              <w:rPr>
                <w:rFonts w:asciiTheme="minorHAnsi" w:hAnsiTheme="minorHAnsi"/>
                <w:sz w:val="20"/>
              </w:rPr>
            </w:pPr>
          </w:p>
        </w:tc>
        <w:tc>
          <w:tcPr>
            <w:tcW w:w="806" w:type="dxa"/>
            <w:vMerge w:val="restart"/>
            <w:tcBorders>
              <w:top w:val="single" w:sz="6" w:space="0" w:color="auto"/>
              <w:left w:val="single" w:sz="6" w:space="0" w:color="auto"/>
              <w:right w:val="double" w:sz="4" w:space="0" w:color="auto"/>
            </w:tcBorders>
          </w:tcPr>
          <w:p w14:paraId="6130EFE8" w14:textId="77777777" w:rsidR="000B5EDC" w:rsidRPr="00CA7887" w:rsidRDefault="000B5EDC" w:rsidP="00C57D7C">
            <w:pPr>
              <w:rPr>
                <w:rFonts w:asciiTheme="minorHAnsi" w:hAnsiTheme="minorHAnsi"/>
                <w:sz w:val="20"/>
              </w:rPr>
            </w:pPr>
          </w:p>
        </w:tc>
      </w:tr>
      <w:tr w:rsidR="000B5EDC" w:rsidRPr="00CA7887" w14:paraId="7833B79F" w14:textId="77777777" w:rsidTr="000245AF">
        <w:trPr>
          <w:cantSplit/>
          <w:jc w:val="center"/>
        </w:trPr>
        <w:tc>
          <w:tcPr>
            <w:tcW w:w="495" w:type="dxa"/>
            <w:vMerge/>
            <w:tcBorders>
              <w:left w:val="double" w:sz="4" w:space="0" w:color="auto"/>
              <w:bottom w:val="single" w:sz="6" w:space="0" w:color="auto"/>
              <w:right w:val="single" w:sz="6" w:space="0" w:color="auto"/>
            </w:tcBorders>
            <w:vAlign w:val="center"/>
          </w:tcPr>
          <w:p w14:paraId="4DD02283"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bottom w:val="single" w:sz="6" w:space="0" w:color="auto"/>
              <w:right w:val="single" w:sz="6" w:space="0" w:color="auto"/>
            </w:tcBorders>
          </w:tcPr>
          <w:p w14:paraId="44C8CE03"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66941B6F"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5AED6310"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5FFE52AC"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3AB685F9"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073E741B"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01F8F0B3"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4636C20B"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3DBEF09F"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6121DF53"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6B814BA4"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5A3FC046"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5AC01445"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15D688EA"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624F376C"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40E0FD7" w14:textId="77777777" w:rsidR="000B5EDC" w:rsidRPr="00CA7887" w:rsidRDefault="000B5EDC" w:rsidP="00C57D7C">
            <w:pPr>
              <w:rPr>
                <w:rFonts w:asciiTheme="minorHAnsi" w:hAnsiTheme="minorHAnsi"/>
                <w:sz w:val="20"/>
              </w:rPr>
            </w:pPr>
          </w:p>
        </w:tc>
        <w:tc>
          <w:tcPr>
            <w:tcW w:w="806" w:type="dxa"/>
            <w:vMerge/>
            <w:tcBorders>
              <w:left w:val="single" w:sz="6" w:space="0" w:color="auto"/>
              <w:bottom w:val="single" w:sz="6" w:space="0" w:color="auto"/>
              <w:right w:val="double" w:sz="4" w:space="0" w:color="auto"/>
            </w:tcBorders>
          </w:tcPr>
          <w:p w14:paraId="7A826A44" w14:textId="77777777" w:rsidR="000B5EDC" w:rsidRPr="00CA7887" w:rsidRDefault="000B5EDC" w:rsidP="00C57D7C">
            <w:pPr>
              <w:rPr>
                <w:rFonts w:asciiTheme="minorHAnsi" w:hAnsiTheme="minorHAnsi"/>
                <w:sz w:val="20"/>
              </w:rPr>
            </w:pPr>
          </w:p>
        </w:tc>
      </w:tr>
      <w:tr w:rsidR="000B5EDC" w:rsidRPr="00CA7887" w14:paraId="0AD49425"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731857F4" w14:textId="77777777" w:rsidR="000B5EDC" w:rsidRPr="00CA7887" w:rsidRDefault="000B5EDC" w:rsidP="00C57D7C">
            <w:pPr>
              <w:jc w:val="center"/>
              <w:rPr>
                <w:rFonts w:asciiTheme="minorHAnsi" w:hAnsiTheme="minorHAnsi"/>
                <w:sz w:val="20"/>
              </w:rPr>
            </w:pPr>
          </w:p>
        </w:tc>
        <w:tc>
          <w:tcPr>
            <w:tcW w:w="1858" w:type="dxa"/>
            <w:vMerge w:val="restart"/>
            <w:tcBorders>
              <w:top w:val="single" w:sz="6" w:space="0" w:color="auto"/>
              <w:left w:val="single" w:sz="6" w:space="0" w:color="auto"/>
              <w:right w:val="single" w:sz="6" w:space="0" w:color="auto"/>
            </w:tcBorders>
          </w:tcPr>
          <w:p w14:paraId="07F31BF6"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912" w:type="dxa"/>
            <w:vMerge w:val="restart"/>
            <w:tcBorders>
              <w:top w:val="single" w:sz="6" w:space="0" w:color="auto"/>
              <w:left w:val="single" w:sz="6" w:space="0" w:color="auto"/>
              <w:right w:val="single" w:sz="6" w:space="0" w:color="auto"/>
            </w:tcBorders>
          </w:tcPr>
          <w:p w14:paraId="14846AA3"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36FBA085"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6E49D5B8"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198F805"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046F9B2E"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48A0F280"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6183FA94"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1F30F70E"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4828E28"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0F94659B"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4B0AB350"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748DF341"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04B9F3BC"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6CC83528"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57AC32C5" w14:textId="77777777" w:rsidR="000B5EDC" w:rsidRPr="00CA7887" w:rsidRDefault="000B5EDC" w:rsidP="00C57D7C">
            <w:pPr>
              <w:rPr>
                <w:rFonts w:asciiTheme="minorHAnsi" w:hAnsiTheme="minorHAnsi"/>
                <w:sz w:val="20"/>
              </w:rPr>
            </w:pPr>
          </w:p>
        </w:tc>
        <w:tc>
          <w:tcPr>
            <w:tcW w:w="806" w:type="dxa"/>
            <w:vMerge w:val="restart"/>
            <w:tcBorders>
              <w:top w:val="single" w:sz="6" w:space="0" w:color="auto"/>
              <w:left w:val="single" w:sz="6" w:space="0" w:color="auto"/>
              <w:right w:val="double" w:sz="4" w:space="0" w:color="auto"/>
            </w:tcBorders>
            <w:vAlign w:val="center"/>
          </w:tcPr>
          <w:p w14:paraId="0424977F" w14:textId="77777777" w:rsidR="000B5EDC" w:rsidRPr="00CA7887" w:rsidRDefault="000B5EDC" w:rsidP="00C57D7C">
            <w:pPr>
              <w:rPr>
                <w:rFonts w:asciiTheme="minorHAnsi" w:hAnsiTheme="minorHAnsi"/>
                <w:sz w:val="20"/>
              </w:rPr>
            </w:pPr>
          </w:p>
        </w:tc>
      </w:tr>
      <w:tr w:rsidR="000B5EDC" w:rsidRPr="00CA7887" w14:paraId="282DBAC5" w14:textId="77777777" w:rsidTr="000245AF">
        <w:trPr>
          <w:cantSplit/>
          <w:jc w:val="center"/>
        </w:trPr>
        <w:tc>
          <w:tcPr>
            <w:tcW w:w="495" w:type="dxa"/>
            <w:vMerge/>
            <w:tcBorders>
              <w:left w:val="double" w:sz="4" w:space="0" w:color="auto"/>
              <w:right w:val="single" w:sz="6" w:space="0" w:color="auto"/>
            </w:tcBorders>
            <w:vAlign w:val="center"/>
          </w:tcPr>
          <w:p w14:paraId="1843FAFA"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right w:val="single" w:sz="6" w:space="0" w:color="auto"/>
            </w:tcBorders>
          </w:tcPr>
          <w:p w14:paraId="030010C1"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348F7DFA"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7FE0ACB2"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694E2771"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764C00C6"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5CC6AD41"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4CF1843C"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686AC1AB"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6294AF16"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7D0DC365"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140DE2D2"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73C33FC5"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24724C39"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4FE2F0A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503767F3"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789BA5F9" w14:textId="77777777" w:rsidR="000B5EDC" w:rsidRPr="00CA7887" w:rsidRDefault="000B5EDC" w:rsidP="00C57D7C">
            <w:pPr>
              <w:rPr>
                <w:rFonts w:asciiTheme="minorHAnsi" w:hAnsiTheme="minorHAnsi"/>
                <w:sz w:val="20"/>
              </w:rPr>
            </w:pPr>
          </w:p>
        </w:tc>
        <w:tc>
          <w:tcPr>
            <w:tcW w:w="806" w:type="dxa"/>
            <w:vMerge/>
            <w:tcBorders>
              <w:left w:val="single" w:sz="6" w:space="0" w:color="auto"/>
              <w:right w:val="double" w:sz="4" w:space="0" w:color="auto"/>
            </w:tcBorders>
            <w:vAlign w:val="center"/>
          </w:tcPr>
          <w:p w14:paraId="063B335A" w14:textId="77777777" w:rsidR="000B5EDC" w:rsidRPr="00CA7887" w:rsidRDefault="000B5EDC" w:rsidP="00C57D7C">
            <w:pPr>
              <w:rPr>
                <w:rFonts w:asciiTheme="minorHAnsi" w:hAnsiTheme="minorHAnsi"/>
                <w:sz w:val="20"/>
              </w:rPr>
            </w:pPr>
          </w:p>
        </w:tc>
      </w:tr>
      <w:tr w:rsidR="000B5EDC" w:rsidRPr="00CA7887" w14:paraId="0F30401E"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7D62DE72"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n</w:t>
            </w:r>
          </w:p>
        </w:tc>
        <w:tc>
          <w:tcPr>
            <w:tcW w:w="1858" w:type="dxa"/>
            <w:vMerge w:val="restart"/>
            <w:tcBorders>
              <w:top w:val="single" w:sz="6" w:space="0" w:color="auto"/>
              <w:left w:val="single" w:sz="6" w:space="0" w:color="auto"/>
              <w:right w:val="single" w:sz="6" w:space="0" w:color="auto"/>
            </w:tcBorders>
          </w:tcPr>
          <w:p w14:paraId="54FCB52C"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912" w:type="dxa"/>
            <w:vMerge w:val="restart"/>
            <w:tcBorders>
              <w:top w:val="single" w:sz="6" w:space="0" w:color="auto"/>
              <w:left w:val="single" w:sz="6" w:space="0" w:color="auto"/>
              <w:right w:val="single" w:sz="6" w:space="0" w:color="auto"/>
            </w:tcBorders>
          </w:tcPr>
          <w:p w14:paraId="7DBF3944"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2C04CF34"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F8DCE23"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0E2A032A"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7CC80BB1"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175704D"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3161FC23"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17128D1B"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DBBF5BD"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6ECF1E96"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1AD552E9"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04DA7636"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4BF5A69F"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2A05F3A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41616253" w14:textId="77777777" w:rsidR="000B5EDC" w:rsidRPr="00CA7887" w:rsidRDefault="000B5EDC" w:rsidP="00C57D7C">
            <w:pPr>
              <w:rPr>
                <w:rFonts w:asciiTheme="minorHAnsi" w:hAnsiTheme="minorHAnsi"/>
                <w:sz w:val="20"/>
              </w:rPr>
            </w:pPr>
          </w:p>
        </w:tc>
        <w:tc>
          <w:tcPr>
            <w:tcW w:w="806" w:type="dxa"/>
            <w:vMerge w:val="restart"/>
            <w:tcBorders>
              <w:top w:val="single" w:sz="6" w:space="0" w:color="auto"/>
              <w:left w:val="single" w:sz="6" w:space="0" w:color="auto"/>
              <w:right w:val="double" w:sz="4" w:space="0" w:color="auto"/>
            </w:tcBorders>
          </w:tcPr>
          <w:p w14:paraId="5005F260" w14:textId="77777777" w:rsidR="000B5EDC" w:rsidRPr="00CA7887" w:rsidRDefault="000B5EDC" w:rsidP="00C57D7C">
            <w:pPr>
              <w:rPr>
                <w:rFonts w:asciiTheme="minorHAnsi" w:hAnsiTheme="minorHAnsi"/>
                <w:sz w:val="20"/>
              </w:rPr>
            </w:pPr>
          </w:p>
        </w:tc>
      </w:tr>
      <w:tr w:rsidR="000B5EDC" w:rsidRPr="00CA7887" w14:paraId="700F027C" w14:textId="77777777" w:rsidTr="000245AF">
        <w:trPr>
          <w:cantSplit/>
          <w:jc w:val="center"/>
        </w:trPr>
        <w:tc>
          <w:tcPr>
            <w:tcW w:w="495" w:type="dxa"/>
            <w:vMerge/>
            <w:tcBorders>
              <w:left w:val="double" w:sz="4" w:space="0" w:color="auto"/>
              <w:bottom w:val="single" w:sz="6" w:space="0" w:color="auto"/>
              <w:right w:val="single" w:sz="6" w:space="0" w:color="auto"/>
            </w:tcBorders>
            <w:vAlign w:val="center"/>
          </w:tcPr>
          <w:p w14:paraId="49188050"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bottom w:val="single" w:sz="6" w:space="0" w:color="auto"/>
              <w:right w:val="single" w:sz="6" w:space="0" w:color="auto"/>
            </w:tcBorders>
          </w:tcPr>
          <w:p w14:paraId="4BFF467E"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1B4029EA"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0794BD32" w14:textId="77777777" w:rsidR="000B5EDC" w:rsidRPr="00CA7887" w:rsidRDefault="000B5EDC" w:rsidP="00C57D7C">
            <w:pPr>
              <w:rPr>
                <w:rFonts w:asciiTheme="minorHAnsi" w:hAnsiTheme="minorHAnsi"/>
                <w:sz w:val="20"/>
              </w:rPr>
            </w:pPr>
          </w:p>
        </w:tc>
        <w:tc>
          <w:tcPr>
            <w:tcW w:w="990" w:type="dxa"/>
            <w:tcBorders>
              <w:top w:val="dashSmallGap" w:sz="4" w:space="0" w:color="auto"/>
              <w:bottom w:val="single" w:sz="6" w:space="0" w:color="auto"/>
            </w:tcBorders>
          </w:tcPr>
          <w:p w14:paraId="702AC9B4"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3488F47B" w14:textId="77777777" w:rsidR="000B5EDC" w:rsidRPr="00CA7887" w:rsidRDefault="000B5EDC" w:rsidP="00C57D7C">
            <w:pPr>
              <w:rPr>
                <w:rFonts w:asciiTheme="minorHAnsi" w:hAnsiTheme="minorHAnsi"/>
                <w:sz w:val="20"/>
              </w:rPr>
            </w:pPr>
          </w:p>
        </w:tc>
        <w:tc>
          <w:tcPr>
            <w:tcW w:w="1080" w:type="dxa"/>
            <w:tcBorders>
              <w:top w:val="dashSmallGap" w:sz="4" w:space="0" w:color="auto"/>
              <w:bottom w:val="single" w:sz="6" w:space="0" w:color="auto"/>
            </w:tcBorders>
          </w:tcPr>
          <w:p w14:paraId="0517D05A" w14:textId="77777777" w:rsidR="000B5EDC" w:rsidRPr="00CA7887" w:rsidRDefault="000B5EDC" w:rsidP="00C57D7C">
            <w:pPr>
              <w:pStyle w:val="xl41"/>
              <w:spacing w:before="0" w:beforeAutospacing="0" w:after="0" w:afterAutospacing="0"/>
              <w:rPr>
                <w:rFonts w:asciiTheme="minorHAnsi" w:hAnsiTheme="minorHAnsi"/>
                <w:szCs w:val="24"/>
                <w:lang w:val="en-US"/>
              </w:rPr>
            </w:pPr>
          </w:p>
        </w:tc>
        <w:tc>
          <w:tcPr>
            <w:tcW w:w="180" w:type="dxa"/>
            <w:tcBorders>
              <w:top w:val="dashSmallGap" w:sz="4" w:space="0" w:color="auto"/>
              <w:left w:val="single" w:sz="6" w:space="0" w:color="auto"/>
              <w:bottom w:val="single" w:sz="6" w:space="0" w:color="auto"/>
              <w:right w:val="single" w:sz="6" w:space="0" w:color="auto"/>
            </w:tcBorders>
          </w:tcPr>
          <w:p w14:paraId="7DA0D2FA" w14:textId="77777777" w:rsidR="000B5EDC" w:rsidRPr="00CA7887" w:rsidRDefault="000B5EDC" w:rsidP="00C57D7C">
            <w:pPr>
              <w:rPr>
                <w:rFonts w:asciiTheme="minorHAnsi" w:hAnsiTheme="minorHAnsi"/>
                <w:sz w:val="20"/>
              </w:rPr>
            </w:pPr>
          </w:p>
        </w:tc>
        <w:tc>
          <w:tcPr>
            <w:tcW w:w="990" w:type="dxa"/>
            <w:tcBorders>
              <w:top w:val="dashSmallGap" w:sz="4" w:space="0" w:color="auto"/>
              <w:bottom w:val="single" w:sz="6" w:space="0" w:color="auto"/>
            </w:tcBorders>
          </w:tcPr>
          <w:p w14:paraId="1DCAA933"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02C9BE0E" w14:textId="77777777" w:rsidR="000B5EDC" w:rsidRPr="00CA7887" w:rsidRDefault="000B5EDC" w:rsidP="00C57D7C">
            <w:pPr>
              <w:rPr>
                <w:rFonts w:asciiTheme="minorHAnsi" w:hAnsiTheme="minorHAnsi"/>
                <w:sz w:val="20"/>
              </w:rPr>
            </w:pPr>
          </w:p>
        </w:tc>
        <w:tc>
          <w:tcPr>
            <w:tcW w:w="180" w:type="dxa"/>
            <w:tcBorders>
              <w:top w:val="dashSmallGap" w:sz="4" w:space="0" w:color="auto"/>
              <w:bottom w:val="single" w:sz="6" w:space="0" w:color="auto"/>
            </w:tcBorders>
          </w:tcPr>
          <w:p w14:paraId="108CDF3A"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075C7A22" w14:textId="77777777" w:rsidR="000B5EDC" w:rsidRPr="00CA7887" w:rsidRDefault="000B5EDC" w:rsidP="00C57D7C">
            <w:pPr>
              <w:rPr>
                <w:rFonts w:asciiTheme="minorHAnsi" w:hAnsiTheme="minorHAnsi"/>
                <w:sz w:val="20"/>
              </w:rPr>
            </w:pPr>
          </w:p>
        </w:tc>
        <w:tc>
          <w:tcPr>
            <w:tcW w:w="699" w:type="dxa"/>
            <w:tcBorders>
              <w:top w:val="dashSmallGap" w:sz="4" w:space="0" w:color="auto"/>
              <w:bottom w:val="single" w:sz="6" w:space="0" w:color="auto"/>
              <w:right w:val="single" w:sz="6" w:space="0" w:color="auto"/>
            </w:tcBorders>
          </w:tcPr>
          <w:p w14:paraId="01C62E77"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tcBorders>
          </w:tcPr>
          <w:p w14:paraId="2AF142FB"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04A3500F" w14:textId="77777777" w:rsidR="000B5EDC" w:rsidRPr="00CA7887" w:rsidRDefault="000B5EDC" w:rsidP="00C57D7C">
            <w:pPr>
              <w:rPr>
                <w:rFonts w:asciiTheme="minorHAnsi" w:hAnsiTheme="minorHAnsi"/>
                <w:sz w:val="20"/>
              </w:rPr>
            </w:pPr>
          </w:p>
        </w:tc>
        <w:tc>
          <w:tcPr>
            <w:tcW w:w="806" w:type="dxa"/>
            <w:tcBorders>
              <w:top w:val="single" w:sz="6" w:space="0" w:color="auto"/>
              <w:bottom w:val="single" w:sz="6" w:space="0" w:color="auto"/>
              <w:right w:val="single" w:sz="6" w:space="0" w:color="auto"/>
            </w:tcBorders>
            <w:shd w:val="thinDiagCross" w:color="auto" w:fill="auto"/>
          </w:tcPr>
          <w:p w14:paraId="084314C3"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08030FE" w14:textId="77777777" w:rsidR="000B5EDC" w:rsidRPr="00CA7887" w:rsidRDefault="000B5EDC" w:rsidP="00C57D7C">
            <w:pPr>
              <w:rPr>
                <w:rFonts w:asciiTheme="minorHAnsi" w:hAnsiTheme="minorHAnsi"/>
                <w:sz w:val="20"/>
              </w:rPr>
            </w:pPr>
          </w:p>
        </w:tc>
        <w:tc>
          <w:tcPr>
            <w:tcW w:w="806" w:type="dxa"/>
            <w:vMerge/>
            <w:tcBorders>
              <w:left w:val="single" w:sz="6" w:space="0" w:color="auto"/>
              <w:bottom w:val="single" w:sz="6" w:space="0" w:color="auto"/>
              <w:right w:val="double" w:sz="4" w:space="0" w:color="auto"/>
            </w:tcBorders>
          </w:tcPr>
          <w:p w14:paraId="20E443F0" w14:textId="77777777" w:rsidR="000B5EDC" w:rsidRPr="00CA7887" w:rsidRDefault="000B5EDC" w:rsidP="00C57D7C">
            <w:pPr>
              <w:rPr>
                <w:rFonts w:asciiTheme="minorHAnsi" w:hAnsiTheme="minorHAnsi"/>
                <w:sz w:val="20"/>
              </w:rPr>
            </w:pPr>
          </w:p>
        </w:tc>
      </w:tr>
      <w:tr w:rsidR="000B5EDC" w:rsidRPr="00CA7887" w14:paraId="0F53F1AB" w14:textId="77777777" w:rsidTr="000245AF">
        <w:trPr>
          <w:cantSplit/>
          <w:trHeight w:hRule="exact" w:val="284"/>
          <w:jc w:val="center"/>
        </w:trPr>
        <w:tc>
          <w:tcPr>
            <w:tcW w:w="495" w:type="dxa"/>
            <w:tcBorders>
              <w:top w:val="single" w:sz="6" w:space="0" w:color="auto"/>
              <w:left w:val="double" w:sz="4" w:space="0" w:color="auto"/>
              <w:bottom w:val="single" w:sz="8" w:space="0" w:color="auto"/>
              <w:right w:val="nil"/>
            </w:tcBorders>
          </w:tcPr>
          <w:p w14:paraId="0ADF4703" w14:textId="77777777" w:rsidR="000B5EDC" w:rsidRPr="00CA7887" w:rsidRDefault="000B5EDC" w:rsidP="00C57D7C">
            <w:pPr>
              <w:ind w:left="-162"/>
              <w:rPr>
                <w:rFonts w:asciiTheme="minorHAnsi" w:hAnsiTheme="minorHAnsi"/>
                <w:sz w:val="20"/>
              </w:rPr>
            </w:pPr>
          </w:p>
        </w:tc>
        <w:tc>
          <w:tcPr>
            <w:tcW w:w="1858" w:type="dxa"/>
            <w:tcBorders>
              <w:top w:val="single" w:sz="6" w:space="0" w:color="auto"/>
              <w:left w:val="nil"/>
              <w:bottom w:val="single" w:sz="8" w:space="0" w:color="auto"/>
              <w:right w:val="nil"/>
            </w:tcBorders>
          </w:tcPr>
          <w:p w14:paraId="32B3EA39" w14:textId="77777777" w:rsidR="000B5EDC" w:rsidRPr="00CA7887" w:rsidRDefault="000B5EDC" w:rsidP="00C57D7C">
            <w:pPr>
              <w:rPr>
                <w:rFonts w:asciiTheme="minorHAnsi" w:hAnsiTheme="minorHAnsi"/>
                <w:sz w:val="20"/>
              </w:rPr>
            </w:pPr>
          </w:p>
        </w:tc>
        <w:tc>
          <w:tcPr>
            <w:tcW w:w="912" w:type="dxa"/>
            <w:tcBorders>
              <w:top w:val="single" w:sz="6" w:space="0" w:color="auto"/>
              <w:left w:val="nil"/>
              <w:bottom w:val="single" w:sz="8" w:space="0" w:color="auto"/>
              <w:right w:val="nil"/>
            </w:tcBorders>
          </w:tcPr>
          <w:p w14:paraId="3B2D6606" w14:textId="77777777" w:rsidR="000B5EDC" w:rsidRPr="00CA7887" w:rsidRDefault="000B5EDC" w:rsidP="00C57D7C">
            <w:pPr>
              <w:rPr>
                <w:rFonts w:asciiTheme="minorHAnsi" w:hAnsiTheme="minorHAnsi"/>
                <w:sz w:val="20"/>
              </w:rPr>
            </w:pPr>
          </w:p>
        </w:tc>
        <w:tc>
          <w:tcPr>
            <w:tcW w:w="720" w:type="dxa"/>
            <w:tcBorders>
              <w:top w:val="single" w:sz="6" w:space="0" w:color="auto"/>
              <w:left w:val="nil"/>
              <w:bottom w:val="single" w:sz="8" w:space="0" w:color="auto"/>
              <w:right w:val="nil"/>
            </w:tcBorders>
          </w:tcPr>
          <w:p w14:paraId="57AFBB6F" w14:textId="77777777" w:rsidR="000B5EDC" w:rsidRPr="00CA7887" w:rsidRDefault="000B5EDC" w:rsidP="00C57D7C">
            <w:pPr>
              <w:rPr>
                <w:rFonts w:asciiTheme="minorHAnsi" w:hAnsiTheme="minorHAnsi"/>
                <w:sz w:val="20"/>
              </w:rPr>
            </w:pPr>
          </w:p>
        </w:tc>
        <w:tc>
          <w:tcPr>
            <w:tcW w:w="990" w:type="dxa"/>
            <w:tcBorders>
              <w:top w:val="single" w:sz="6" w:space="0" w:color="auto"/>
              <w:left w:val="nil"/>
              <w:bottom w:val="single" w:sz="8" w:space="0" w:color="auto"/>
              <w:right w:val="nil"/>
            </w:tcBorders>
          </w:tcPr>
          <w:p w14:paraId="0BB68791"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single" w:sz="8" w:space="0" w:color="auto"/>
              <w:right w:val="nil"/>
            </w:tcBorders>
          </w:tcPr>
          <w:p w14:paraId="747B6AEA" w14:textId="77777777" w:rsidR="000B5EDC" w:rsidRPr="00CA7887" w:rsidRDefault="000B5EDC" w:rsidP="00C57D7C">
            <w:pPr>
              <w:rPr>
                <w:rFonts w:asciiTheme="minorHAnsi" w:hAnsiTheme="minorHAnsi"/>
                <w:sz w:val="20"/>
              </w:rPr>
            </w:pPr>
          </w:p>
        </w:tc>
        <w:tc>
          <w:tcPr>
            <w:tcW w:w="1080" w:type="dxa"/>
            <w:tcBorders>
              <w:top w:val="single" w:sz="6" w:space="0" w:color="auto"/>
              <w:left w:val="nil"/>
              <w:bottom w:val="single" w:sz="8" w:space="0" w:color="auto"/>
              <w:right w:val="nil"/>
            </w:tcBorders>
          </w:tcPr>
          <w:p w14:paraId="3DC1776A"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single" w:sz="8" w:space="0" w:color="auto"/>
              <w:right w:val="nil"/>
            </w:tcBorders>
          </w:tcPr>
          <w:p w14:paraId="420EE045" w14:textId="77777777" w:rsidR="000B5EDC" w:rsidRPr="00CA7887" w:rsidRDefault="000B5EDC" w:rsidP="00C57D7C">
            <w:pPr>
              <w:rPr>
                <w:rFonts w:asciiTheme="minorHAnsi" w:hAnsiTheme="minorHAnsi"/>
                <w:sz w:val="20"/>
              </w:rPr>
            </w:pPr>
          </w:p>
        </w:tc>
        <w:tc>
          <w:tcPr>
            <w:tcW w:w="990" w:type="dxa"/>
            <w:tcBorders>
              <w:top w:val="single" w:sz="6" w:space="0" w:color="auto"/>
              <w:left w:val="nil"/>
              <w:bottom w:val="single" w:sz="8" w:space="0" w:color="auto"/>
              <w:right w:val="nil"/>
            </w:tcBorders>
          </w:tcPr>
          <w:p w14:paraId="4FBE8AD6" w14:textId="77777777" w:rsidR="000B5EDC" w:rsidRPr="00CA7887" w:rsidRDefault="000B5EDC" w:rsidP="00C57D7C">
            <w:pPr>
              <w:rPr>
                <w:rFonts w:asciiTheme="minorHAnsi" w:hAnsiTheme="minorHAnsi"/>
                <w:sz w:val="20"/>
              </w:rPr>
            </w:pPr>
          </w:p>
        </w:tc>
        <w:tc>
          <w:tcPr>
            <w:tcW w:w="900" w:type="dxa"/>
            <w:tcBorders>
              <w:top w:val="single" w:sz="6" w:space="0" w:color="auto"/>
              <w:left w:val="nil"/>
              <w:bottom w:val="single" w:sz="8" w:space="0" w:color="auto"/>
              <w:right w:val="nil"/>
            </w:tcBorders>
          </w:tcPr>
          <w:p w14:paraId="5BE1106D"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single" w:sz="8" w:space="0" w:color="auto"/>
              <w:right w:val="single" w:sz="6" w:space="0" w:color="auto"/>
            </w:tcBorders>
          </w:tcPr>
          <w:p w14:paraId="644019E2" w14:textId="77777777" w:rsidR="000B5EDC" w:rsidRPr="00CA7887" w:rsidRDefault="000B5EDC" w:rsidP="00C57D7C">
            <w:pPr>
              <w:rPr>
                <w:rFonts w:asciiTheme="minorHAnsi" w:hAnsiTheme="minorHAnsi"/>
                <w:sz w:val="20"/>
              </w:rPr>
            </w:pPr>
          </w:p>
        </w:tc>
        <w:tc>
          <w:tcPr>
            <w:tcW w:w="1927" w:type="dxa"/>
            <w:gridSpan w:val="4"/>
            <w:tcBorders>
              <w:top w:val="single" w:sz="6" w:space="0" w:color="auto"/>
              <w:left w:val="single" w:sz="6" w:space="0" w:color="auto"/>
              <w:bottom w:val="single" w:sz="8" w:space="0" w:color="auto"/>
              <w:right w:val="single" w:sz="6" w:space="0" w:color="auto"/>
            </w:tcBorders>
            <w:vAlign w:val="center"/>
          </w:tcPr>
          <w:p w14:paraId="0A2DEFB6" w14:textId="77777777" w:rsidR="000B5EDC" w:rsidRPr="00CA7887" w:rsidRDefault="000B5EDC" w:rsidP="00C57D7C">
            <w:pPr>
              <w:rPr>
                <w:rFonts w:asciiTheme="minorHAnsi" w:hAnsiTheme="minorHAnsi"/>
                <w:b/>
                <w:bCs/>
                <w:sz w:val="20"/>
              </w:rPr>
            </w:pPr>
            <w:r w:rsidRPr="00CA7887">
              <w:rPr>
                <w:rFonts w:asciiTheme="minorHAnsi" w:hAnsiTheme="minorHAnsi"/>
                <w:b/>
                <w:bCs/>
                <w:sz w:val="20"/>
              </w:rPr>
              <w:t>Subtotal</w:t>
            </w:r>
          </w:p>
        </w:tc>
        <w:tc>
          <w:tcPr>
            <w:tcW w:w="806" w:type="dxa"/>
            <w:tcBorders>
              <w:top w:val="single" w:sz="6" w:space="0" w:color="auto"/>
              <w:left w:val="single" w:sz="6" w:space="0" w:color="auto"/>
              <w:bottom w:val="single" w:sz="8" w:space="0" w:color="auto"/>
              <w:right w:val="single" w:sz="6" w:space="0" w:color="auto"/>
            </w:tcBorders>
          </w:tcPr>
          <w:p w14:paraId="1F51CF38" w14:textId="77777777" w:rsidR="000B5EDC" w:rsidRPr="00CA7887" w:rsidRDefault="000B5EDC" w:rsidP="0000062D">
            <w:pPr>
              <w:pStyle w:val="Heading6"/>
            </w:pPr>
          </w:p>
        </w:tc>
        <w:tc>
          <w:tcPr>
            <w:tcW w:w="806" w:type="dxa"/>
            <w:tcBorders>
              <w:top w:val="single" w:sz="6" w:space="0" w:color="auto"/>
              <w:left w:val="single" w:sz="6" w:space="0" w:color="auto"/>
              <w:bottom w:val="single" w:sz="8" w:space="0" w:color="auto"/>
              <w:right w:val="single" w:sz="6" w:space="0" w:color="auto"/>
            </w:tcBorders>
          </w:tcPr>
          <w:p w14:paraId="2087505E"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8" w:space="0" w:color="auto"/>
              <w:right w:val="double" w:sz="4" w:space="0" w:color="auto"/>
            </w:tcBorders>
          </w:tcPr>
          <w:p w14:paraId="0222E265" w14:textId="77777777" w:rsidR="000B5EDC" w:rsidRPr="00CA7887" w:rsidRDefault="000B5EDC" w:rsidP="00C57D7C">
            <w:pPr>
              <w:rPr>
                <w:rFonts w:asciiTheme="minorHAnsi" w:hAnsiTheme="minorHAnsi"/>
                <w:sz w:val="20"/>
              </w:rPr>
            </w:pPr>
          </w:p>
        </w:tc>
      </w:tr>
      <w:tr w:rsidR="000B5EDC" w:rsidRPr="00CA7887" w14:paraId="2C4D2EAE" w14:textId="77777777" w:rsidTr="000245AF">
        <w:trPr>
          <w:cantSplit/>
          <w:trHeight w:hRule="exact" w:val="284"/>
          <w:jc w:val="center"/>
        </w:trPr>
        <w:tc>
          <w:tcPr>
            <w:tcW w:w="2353" w:type="dxa"/>
            <w:gridSpan w:val="2"/>
            <w:tcBorders>
              <w:top w:val="single" w:sz="8" w:space="0" w:color="auto"/>
              <w:left w:val="double" w:sz="4" w:space="0" w:color="auto"/>
              <w:bottom w:val="single" w:sz="6" w:space="0" w:color="auto"/>
              <w:right w:val="nil"/>
            </w:tcBorders>
            <w:vAlign w:val="center"/>
          </w:tcPr>
          <w:p w14:paraId="226AF0B6" w14:textId="77777777" w:rsidR="000B5EDC" w:rsidRPr="00CA7887" w:rsidRDefault="000B5EDC" w:rsidP="00C57D7C">
            <w:pPr>
              <w:pStyle w:val="xl41"/>
              <w:spacing w:before="0" w:beforeAutospacing="0" w:after="0" w:afterAutospacing="0"/>
              <w:rPr>
                <w:rFonts w:asciiTheme="minorHAnsi" w:hAnsiTheme="minorHAnsi"/>
                <w:b/>
                <w:bCs/>
                <w:lang w:val="en-US"/>
              </w:rPr>
            </w:pPr>
            <w:r w:rsidRPr="00CA7887">
              <w:rPr>
                <w:rFonts w:asciiTheme="minorHAnsi" w:hAnsiTheme="minorHAnsi"/>
                <w:b/>
                <w:bCs/>
                <w:szCs w:val="24"/>
                <w:lang w:val="en-US"/>
              </w:rPr>
              <w:t>NON-KEY EXPERTS</w:t>
            </w:r>
          </w:p>
        </w:tc>
        <w:tc>
          <w:tcPr>
            <w:tcW w:w="912" w:type="dxa"/>
            <w:tcBorders>
              <w:top w:val="single" w:sz="8" w:space="0" w:color="auto"/>
              <w:left w:val="nil"/>
              <w:bottom w:val="single" w:sz="6" w:space="0" w:color="auto"/>
              <w:right w:val="nil"/>
            </w:tcBorders>
          </w:tcPr>
          <w:p w14:paraId="7BA13A73" w14:textId="77777777" w:rsidR="000B5EDC" w:rsidRPr="00CA7887" w:rsidRDefault="000B5EDC" w:rsidP="00C57D7C">
            <w:pPr>
              <w:rPr>
                <w:rFonts w:asciiTheme="minorHAnsi" w:hAnsiTheme="minorHAnsi"/>
                <w:sz w:val="20"/>
              </w:rPr>
            </w:pPr>
          </w:p>
        </w:tc>
        <w:tc>
          <w:tcPr>
            <w:tcW w:w="720" w:type="dxa"/>
            <w:tcBorders>
              <w:top w:val="single" w:sz="8" w:space="0" w:color="auto"/>
              <w:left w:val="nil"/>
              <w:bottom w:val="single" w:sz="6" w:space="0" w:color="auto"/>
              <w:right w:val="nil"/>
            </w:tcBorders>
          </w:tcPr>
          <w:p w14:paraId="734C40CA" w14:textId="77777777" w:rsidR="000B5EDC" w:rsidRPr="00CA7887" w:rsidRDefault="000B5EDC" w:rsidP="00C57D7C">
            <w:pPr>
              <w:rPr>
                <w:rFonts w:asciiTheme="minorHAnsi" w:hAnsiTheme="minorHAnsi"/>
                <w:sz w:val="20"/>
              </w:rPr>
            </w:pPr>
          </w:p>
        </w:tc>
        <w:tc>
          <w:tcPr>
            <w:tcW w:w="990" w:type="dxa"/>
            <w:tcBorders>
              <w:top w:val="single" w:sz="8" w:space="0" w:color="auto"/>
              <w:left w:val="nil"/>
              <w:bottom w:val="single" w:sz="6" w:space="0" w:color="auto"/>
              <w:right w:val="nil"/>
            </w:tcBorders>
          </w:tcPr>
          <w:p w14:paraId="4F5E7EB1" w14:textId="77777777" w:rsidR="000B5EDC" w:rsidRPr="00CA7887" w:rsidRDefault="000B5EDC" w:rsidP="00C57D7C">
            <w:pPr>
              <w:rPr>
                <w:rFonts w:asciiTheme="minorHAnsi" w:hAnsiTheme="minorHAnsi"/>
                <w:sz w:val="20"/>
              </w:rPr>
            </w:pPr>
          </w:p>
        </w:tc>
        <w:tc>
          <w:tcPr>
            <w:tcW w:w="180" w:type="dxa"/>
            <w:tcBorders>
              <w:top w:val="single" w:sz="8" w:space="0" w:color="auto"/>
              <w:left w:val="nil"/>
              <w:bottom w:val="single" w:sz="6" w:space="0" w:color="auto"/>
              <w:right w:val="nil"/>
            </w:tcBorders>
          </w:tcPr>
          <w:p w14:paraId="772F2922" w14:textId="77777777" w:rsidR="000B5EDC" w:rsidRPr="00CA7887" w:rsidRDefault="000B5EDC" w:rsidP="00C57D7C">
            <w:pPr>
              <w:rPr>
                <w:rFonts w:asciiTheme="minorHAnsi" w:hAnsiTheme="minorHAnsi"/>
                <w:sz w:val="20"/>
              </w:rPr>
            </w:pPr>
          </w:p>
        </w:tc>
        <w:tc>
          <w:tcPr>
            <w:tcW w:w="1080" w:type="dxa"/>
            <w:tcBorders>
              <w:top w:val="single" w:sz="8" w:space="0" w:color="auto"/>
              <w:left w:val="nil"/>
              <w:bottom w:val="single" w:sz="6" w:space="0" w:color="auto"/>
              <w:right w:val="nil"/>
            </w:tcBorders>
          </w:tcPr>
          <w:p w14:paraId="6749FF93" w14:textId="77777777" w:rsidR="000B5EDC" w:rsidRPr="00CA7887" w:rsidRDefault="000B5EDC" w:rsidP="00C57D7C">
            <w:pPr>
              <w:rPr>
                <w:rFonts w:asciiTheme="minorHAnsi" w:hAnsiTheme="minorHAnsi"/>
                <w:sz w:val="20"/>
              </w:rPr>
            </w:pPr>
          </w:p>
        </w:tc>
        <w:tc>
          <w:tcPr>
            <w:tcW w:w="180" w:type="dxa"/>
            <w:tcBorders>
              <w:top w:val="single" w:sz="8" w:space="0" w:color="auto"/>
              <w:left w:val="nil"/>
              <w:bottom w:val="single" w:sz="6" w:space="0" w:color="auto"/>
              <w:right w:val="nil"/>
            </w:tcBorders>
          </w:tcPr>
          <w:p w14:paraId="1CDE9EEB" w14:textId="77777777" w:rsidR="000B5EDC" w:rsidRPr="00CA7887" w:rsidRDefault="000B5EDC" w:rsidP="00C57D7C">
            <w:pPr>
              <w:rPr>
                <w:rFonts w:asciiTheme="minorHAnsi" w:hAnsiTheme="minorHAnsi"/>
                <w:sz w:val="20"/>
              </w:rPr>
            </w:pPr>
          </w:p>
        </w:tc>
        <w:tc>
          <w:tcPr>
            <w:tcW w:w="990" w:type="dxa"/>
            <w:tcBorders>
              <w:top w:val="single" w:sz="8" w:space="0" w:color="auto"/>
              <w:left w:val="nil"/>
              <w:bottom w:val="single" w:sz="6" w:space="0" w:color="auto"/>
              <w:right w:val="nil"/>
            </w:tcBorders>
          </w:tcPr>
          <w:p w14:paraId="23836228" w14:textId="77777777" w:rsidR="000B5EDC" w:rsidRPr="00CA7887" w:rsidRDefault="000B5EDC" w:rsidP="00C57D7C">
            <w:pPr>
              <w:rPr>
                <w:rFonts w:asciiTheme="minorHAnsi" w:hAnsiTheme="minorHAnsi"/>
                <w:sz w:val="20"/>
              </w:rPr>
            </w:pPr>
          </w:p>
        </w:tc>
        <w:tc>
          <w:tcPr>
            <w:tcW w:w="900" w:type="dxa"/>
            <w:tcBorders>
              <w:top w:val="single" w:sz="8" w:space="0" w:color="auto"/>
              <w:left w:val="nil"/>
              <w:bottom w:val="single" w:sz="6" w:space="0" w:color="auto"/>
              <w:right w:val="nil"/>
            </w:tcBorders>
          </w:tcPr>
          <w:p w14:paraId="025968A2" w14:textId="77777777" w:rsidR="000B5EDC" w:rsidRPr="00CA7887" w:rsidRDefault="000B5EDC" w:rsidP="00C57D7C">
            <w:pPr>
              <w:rPr>
                <w:rFonts w:asciiTheme="minorHAnsi" w:hAnsiTheme="minorHAnsi"/>
                <w:sz w:val="20"/>
              </w:rPr>
            </w:pPr>
          </w:p>
        </w:tc>
        <w:tc>
          <w:tcPr>
            <w:tcW w:w="180" w:type="dxa"/>
            <w:tcBorders>
              <w:top w:val="single" w:sz="8" w:space="0" w:color="auto"/>
              <w:left w:val="nil"/>
              <w:bottom w:val="single" w:sz="6" w:space="0" w:color="auto"/>
              <w:right w:val="nil"/>
            </w:tcBorders>
          </w:tcPr>
          <w:p w14:paraId="3B0FC8FF" w14:textId="77777777" w:rsidR="000B5EDC" w:rsidRPr="00CA7887" w:rsidRDefault="000B5EDC" w:rsidP="00C57D7C">
            <w:pPr>
              <w:rPr>
                <w:rFonts w:asciiTheme="minorHAnsi" w:hAnsiTheme="minorHAnsi"/>
                <w:sz w:val="20"/>
              </w:rPr>
            </w:pPr>
          </w:p>
        </w:tc>
        <w:tc>
          <w:tcPr>
            <w:tcW w:w="900" w:type="dxa"/>
            <w:tcBorders>
              <w:top w:val="single" w:sz="8" w:space="0" w:color="auto"/>
              <w:left w:val="nil"/>
              <w:bottom w:val="single" w:sz="6" w:space="0" w:color="auto"/>
              <w:right w:val="nil"/>
            </w:tcBorders>
          </w:tcPr>
          <w:p w14:paraId="679EB6AD" w14:textId="77777777" w:rsidR="000B5EDC" w:rsidRPr="00CA7887" w:rsidRDefault="000B5EDC" w:rsidP="00C57D7C">
            <w:pPr>
              <w:rPr>
                <w:rFonts w:asciiTheme="minorHAnsi" w:hAnsiTheme="minorHAnsi"/>
                <w:sz w:val="20"/>
              </w:rPr>
            </w:pPr>
          </w:p>
        </w:tc>
        <w:tc>
          <w:tcPr>
            <w:tcW w:w="699" w:type="dxa"/>
            <w:tcBorders>
              <w:top w:val="single" w:sz="8" w:space="0" w:color="auto"/>
              <w:left w:val="nil"/>
              <w:bottom w:val="single" w:sz="6" w:space="0" w:color="auto"/>
              <w:right w:val="nil"/>
            </w:tcBorders>
          </w:tcPr>
          <w:p w14:paraId="4ED30C19" w14:textId="77777777" w:rsidR="000B5EDC" w:rsidRPr="00CA7887" w:rsidRDefault="000B5EDC" w:rsidP="00C57D7C">
            <w:pPr>
              <w:rPr>
                <w:rFonts w:asciiTheme="minorHAnsi" w:hAnsiTheme="minorHAnsi"/>
                <w:sz w:val="20"/>
              </w:rPr>
            </w:pPr>
          </w:p>
        </w:tc>
        <w:tc>
          <w:tcPr>
            <w:tcW w:w="164" w:type="dxa"/>
            <w:tcBorders>
              <w:top w:val="single" w:sz="8" w:space="0" w:color="auto"/>
              <w:left w:val="nil"/>
              <w:bottom w:val="single" w:sz="6" w:space="0" w:color="auto"/>
              <w:right w:val="nil"/>
            </w:tcBorders>
          </w:tcPr>
          <w:p w14:paraId="11840196" w14:textId="77777777" w:rsidR="000B5EDC" w:rsidRPr="00CA7887" w:rsidRDefault="000B5EDC" w:rsidP="00C57D7C">
            <w:pPr>
              <w:rPr>
                <w:rFonts w:asciiTheme="minorHAnsi" w:hAnsiTheme="minorHAnsi"/>
                <w:sz w:val="20"/>
              </w:rPr>
            </w:pPr>
          </w:p>
        </w:tc>
        <w:tc>
          <w:tcPr>
            <w:tcW w:w="164" w:type="dxa"/>
            <w:tcBorders>
              <w:top w:val="single" w:sz="8" w:space="0" w:color="auto"/>
              <w:left w:val="nil"/>
              <w:bottom w:val="single" w:sz="6" w:space="0" w:color="auto"/>
              <w:right w:val="nil"/>
            </w:tcBorders>
          </w:tcPr>
          <w:p w14:paraId="103D9D8E" w14:textId="77777777" w:rsidR="000B5EDC" w:rsidRPr="00CA7887" w:rsidRDefault="000B5EDC" w:rsidP="00C57D7C">
            <w:pPr>
              <w:rPr>
                <w:rFonts w:asciiTheme="minorHAnsi" w:hAnsiTheme="minorHAnsi"/>
                <w:sz w:val="20"/>
              </w:rPr>
            </w:pPr>
          </w:p>
        </w:tc>
        <w:tc>
          <w:tcPr>
            <w:tcW w:w="806" w:type="dxa"/>
            <w:tcBorders>
              <w:top w:val="single" w:sz="8" w:space="0" w:color="auto"/>
              <w:left w:val="nil"/>
              <w:bottom w:val="single" w:sz="6" w:space="0" w:color="auto"/>
              <w:right w:val="nil"/>
            </w:tcBorders>
          </w:tcPr>
          <w:p w14:paraId="26D1FDB2" w14:textId="77777777" w:rsidR="000B5EDC" w:rsidRPr="00CA7887" w:rsidRDefault="000B5EDC" w:rsidP="00C57D7C">
            <w:pPr>
              <w:rPr>
                <w:rFonts w:asciiTheme="minorHAnsi" w:hAnsiTheme="minorHAnsi"/>
                <w:sz w:val="20"/>
              </w:rPr>
            </w:pPr>
          </w:p>
        </w:tc>
        <w:tc>
          <w:tcPr>
            <w:tcW w:w="806" w:type="dxa"/>
            <w:tcBorders>
              <w:top w:val="single" w:sz="8" w:space="0" w:color="auto"/>
              <w:left w:val="nil"/>
              <w:bottom w:val="single" w:sz="6" w:space="0" w:color="auto"/>
              <w:right w:val="nil"/>
            </w:tcBorders>
          </w:tcPr>
          <w:p w14:paraId="60FE567A" w14:textId="77777777" w:rsidR="000B5EDC" w:rsidRPr="00CA7887" w:rsidRDefault="000B5EDC" w:rsidP="00C57D7C">
            <w:pPr>
              <w:rPr>
                <w:rFonts w:asciiTheme="minorHAnsi" w:hAnsiTheme="minorHAnsi"/>
                <w:sz w:val="20"/>
              </w:rPr>
            </w:pPr>
          </w:p>
        </w:tc>
        <w:tc>
          <w:tcPr>
            <w:tcW w:w="806" w:type="dxa"/>
            <w:tcBorders>
              <w:top w:val="single" w:sz="8" w:space="0" w:color="auto"/>
              <w:left w:val="nil"/>
              <w:bottom w:val="single" w:sz="6" w:space="0" w:color="auto"/>
              <w:right w:val="double" w:sz="4" w:space="0" w:color="auto"/>
            </w:tcBorders>
          </w:tcPr>
          <w:p w14:paraId="184864BC" w14:textId="77777777" w:rsidR="000B5EDC" w:rsidRPr="00CA7887" w:rsidRDefault="000B5EDC" w:rsidP="00C57D7C">
            <w:pPr>
              <w:rPr>
                <w:rFonts w:asciiTheme="minorHAnsi" w:hAnsiTheme="minorHAnsi"/>
                <w:sz w:val="20"/>
              </w:rPr>
            </w:pPr>
          </w:p>
        </w:tc>
      </w:tr>
      <w:tr w:rsidR="000B5EDC" w:rsidRPr="00CA7887" w14:paraId="759DC738"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28048D66"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N-1</w:t>
            </w:r>
          </w:p>
        </w:tc>
        <w:tc>
          <w:tcPr>
            <w:tcW w:w="1858" w:type="dxa"/>
            <w:vMerge w:val="restart"/>
            <w:tcBorders>
              <w:top w:val="single" w:sz="6" w:space="0" w:color="auto"/>
              <w:left w:val="single" w:sz="6" w:space="0" w:color="auto"/>
              <w:right w:val="single" w:sz="6" w:space="0" w:color="auto"/>
            </w:tcBorders>
          </w:tcPr>
          <w:p w14:paraId="51B140C5" w14:textId="77777777" w:rsidR="000B5EDC" w:rsidRPr="00CA7887" w:rsidRDefault="000B5EDC" w:rsidP="00C57D7C">
            <w:pPr>
              <w:rPr>
                <w:rFonts w:asciiTheme="minorHAnsi" w:hAnsiTheme="minorHAnsi"/>
                <w:sz w:val="20"/>
              </w:rPr>
            </w:pPr>
          </w:p>
        </w:tc>
        <w:tc>
          <w:tcPr>
            <w:tcW w:w="912" w:type="dxa"/>
            <w:vMerge w:val="restart"/>
            <w:tcBorders>
              <w:top w:val="single" w:sz="6" w:space="0" w:color="auto"/>
              <w:left w:val="single" w:sz="6" w:space="0" w:color="auto"/>
              <w:right w:val="single" w:sz="6" w:space="0" w:color="auto"/>
            </w:tcBorders>
            <w:tcMar>
              <w:left w:w="28" w:type="dxa"/>
            </w:tcMar>
            <w:vAlign w:val="center"/>
          </w:tcPr>
          <w:p w14:paraId="180EA0AF" w14:textId="77777777" w:rsidR="000B5EDC" w:rsidRPr="00CA7887" w:rsidRDefault="000B5EDC" w:rsidP="00C57D7C">
            <w:pPr>
              <w:rPr>
                <w:rFonts w:asciiTheme="minorHAnsi" w:hAnsiTheme="minorHAnsi"/>
                <w:sz w:val="16"/>
              </w:rPr>
            </w:pPr>
          </w:p>
        </w:tc>
        <w:tc>
          <w:tcPr>
            <w:tcW w:w="720" w:type="dxa"/>
            <w:tcBorders>
              <w:top w:val="single" w:sz="6" w:space="0" w:color="auto"/>
              <w:left w:val="single" w:sz="6" w:space="0" w:color="auto"/>
              <w:bottom w:val="dashSmallGap" w:sz="4" w:space="0" w:color="auto"/>
              <w:right w:val="single" w:sz="6" w:space="0" w:color="auto"/>
            </w:tcBorders>
            <w:vAlign w:val="center"/>
          </w:tcPr>
          <w:p w14:paraId="04370842" w14:textId="77777777" w:rsidR="000B5EDC" w:rsidRPr="00CA7887" w:rsidRDefault="000B5EDC" w:rsidP="00C57D7C">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Home</w:t>
            </w:r>
            <w:r w:rsidRPr="00CA7887">
              <w:rPr>
                <w:rFonts w:asciiTheme="minorHAnsi" w:hAnsiTheme="minorHAnsi"/>
                <w:sz w:val="16"/>
              </w:rPr>
              <w:t>]</w:t>
            </w:r>
          </w:p>
        </w:tc>
        <w:tc>
          <w:tcPr>
            <w:tcW w:w="990" w:type="dxa"/>
            <w:tcBorders>
              <w:top w:val="single" w:sz="6" w:space="0" w:color="auto"/>
              <w:left w:val="single" w:sz="6" w:space="0" w:color="auto"/>
              <w:bottom w:val="dashSmallGap" w:sz="4" w:space="0" w:color="auto"/>
              <w:right w:val="single" w:sz="6" w:space="0" w:color="auto"/>
            </w:tcBorders>
          </w:tcPr>
          <w:p w14:paraId="4E4485AC"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5C8EC14"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781597E0"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6F7059B1"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42DDC1A"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2E61B494"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75595127"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7E8B38A1"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3E08753F"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6586B5FF"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7C00D5BE"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4714DF9F"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06D3AB82"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nil"/>
              <w:right w:val="double" w:sz="4" w:space="0" w:color="auto"/>
            </w:tcBorders>
            <w:vAlign w:val="center"/>
          </w:tcPr>
          <w:p w14:paraId="01675E6A" w14:textId="77777777" w:rsidR="000B5EDC" w:rsidRPr="00CA7887" w:rsidRDefault="000B5EDC" w:rsidP="00C57D7C">
            <w:pPr>
              <w:rPr>
                <w:rFonts w:asciiTheme="minorHAnsi" w:hAnsiTheme="minorHAnsi"/>
                <w:sz w:val="20"/>
              </w:rPr>
            </w:pPr>
          </w:p>
        </w:tc>
      </w:tr>
      <w:tr w:rsidR="000B5EDC" w:rsidRPr="00CA7887" w14:paraId="60929696" w14:textId="77777777" w:rsidTr="000245AF">
        <w:trPr>
          <w:cantSplit/>
          <w:jc w:val="center"/>
        </w:trPr>
        <w:tc>
          <w:tcPr>
            <w:tcW w:w="495" w:type="dxa"/>
            <w:vMerge/>
            <w:tcBorders>
              <w:left w:val="double" w:sz="4" w:space="0" w:color="auto"/>
              <w:right w:val="single" w:sz="6" w:space="0" w:color="auto"/>
            </w:tcBorders>
            <w:vAlign w:val="center"/>
          </w:tcPr>
          <w:p w14:paraId="40F0B0D2"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right w:val="single" w:sz="6" w:space="0" w:color="auto"/>
            </w:tcBorders>
          </w:tcPr>
          <w:p w14:paraId="6CBC48DF"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Mar>
              <w:left w:w="28" w:type="dxa"/>
            </w:tcMar>
            <w:vAlign w:val="center"/>
          </w:tcPr>
          <w:p w14:paraId="0E447206" w14:textId="77777777" w:rsidR="000B5EDC" w:rsidRPr="00CA7887" w:rsidRDefault="000B5EDC" w:rsidP="00C57D7C">
            <w:pPr>
              <w:rPr>
                <w:rFonts w:asciiTheme="minorHAnsi" w:hAnsiTheme="minorHAnsi"/>
                <w:sz w:val="16"/>
              </w:rPr>
            </w:pPr>
          </w:p>
        </w:tc>
        <w:tc>
          <w:tcPr>
            <w:tcW w:w="720" w:type="dxa"/>
            <w:tcBorders>
              <w:top w:val="dashSmallGap" w:sz="4" w:space="0" w:color="auto"/>
              <w:left w:val="single" w:sz="6" w:space="0" w:color="auto"/>
              <w:bottom w:val="single" w:sz="6" w:space="0" w:color="auto"/>
              <w:right w:val="single" w:sz="6" w:space="0" w:color="auto"/>
            </w:tcBorders>
            <w:vAlign w:val="center"/>
          </w:tcPr>
          <w:p w14:paraId="72D70FF1" w14:textId="77777777" w:rsidR="000B5EDC" w:rsidRPr="00CA7887" w:rsidRDefault="000B5EDC" w:rsidP="00C57D7C">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Field</w:t>
            </w:r>
            <w:r w:rsidRPr="00CA7887">
              <w:rPr>
                <w:rFonts w:asciiTheme="minorHAnsi" w:hAnsiTheme="minorHAnsi"/>
                <w:sz w:val="16"/>
              </w:rPr>
              <w:t>]</w:t>
            </w:r>
          </w:p>
        </w:tc>
        <w:tc>
          <w:tcPr>
            <w:tcW w:w="990" w:type="dxa"/>
            <w:tcBorders>
              <w:top w:val="dashSmallGap" w:sz="4" w:space="0" w:color="auto"/>
              <w:left w:val="single" w:sz="6" w:space="0" w:color="auto"/>
              <w:bottom w:val="single" w:sz="6" w:space="0" w:color="auto"/>
              <w:right w:val="single" w:sz="6" w:space="0" w:color="auto"/>
            </w:tcBorders>
          </w:tcPr>
          <w:p w14:paraId="3F8B807E"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65CD49FF"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0F9CAEE1"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08EDAF28"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2165349A"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429FABB9"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028B9F65"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416E883C"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486D3586"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20AB2A5A"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61847BE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329282D8"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39B27335" w14:textId="77777777" w:rsidR="000B5EDC" w:rsidRPr="00CA7887" w:rsidRDefault="000B5EDC" w:rsidP="00C57D7C">
            <w:pPr>
              <w:rPr>
                <w:rFonts w:asciiTheme="minorHAnsi" w:hAnsiTheme="minorHAnsi"/>
                <w:sz w:val="20"/>
              </w:rPr>
            </w:pPr>
          </w:p>
        </w:tc>
        <w:tc>
          <w:tcPr>
            <w:tcW w:w="806" w:type="dxa"/>
            <w:tcBorders>
              <w:top w:val="nil"/>
              <w:left w:val="single" w:sz="6" w:space="0" w:color="auto"/>
              <w:right w:val="double" w:sz="4" w:space="0" w:color="auto"/>
            </w:tcBorders>
            <w:vAlign w:val="center"/>
          </w:tcPr>
          <w:p w14:paraId="0DFA90D3" w14:textId="77777777" w:rsidR="000B5EDC" w:rsidRPr="00CA7887" w:rsidRDefault="000B5EDC" w:rsidP="00C57D7C">
            <w:pPr>
              <w:rPr>
                <w:rFonts w:asciiTheme="minorHAnsi" w:hAnsiTheme="minorHAnsi"/>
                <w:sz w:val="20"/>
              </w:rPr>
            </w:pPr>
          </w:p>
        </w:tc>
      </w:tr>
      <w:tr w:rsidR="000B5EDC" w:rsidRPr="00CA7887" w14:paraId="058ACAE0"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72A7F193"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N-2</w:t>
            </w:r>
          </w:p>
        </w:tc>
        <w:tc>
          <w:tcPr>
            <w:tcW w:w="1858" w:type="dxa"/>
            <w:vMerge w:val="restart"/>
            <w:tcBorders>
              <w:top w:val="single" w:sz="6" w:space="0" w:color="auto"/>
              <w:left w:val="single" w:sz="6" w:space="0" w:color="auto"/>
              <w:right w:val="single" w:sz="6" w:space="0" w:color="auto"/>
            </w:tcBorders>
          </w:tcPr>
          <w:p w14:paraId="2FEB82A0" w14:textId="77777777" w:rsidR="000B5EDC" w:rsidRPr="00CA7887" w:rsidRDefault="000B5EDC" w:rsidP="00C57D7C">
            <w:pPr>
              <w:rPr>
                <w:rFonts w:asciiTheme="minorHAnsi" w:hAnsiTheme="minorHAnsi"/>
                <w:sz w:val="20"/>
              </w:rPr>
            </w:pPr>
          </w:p>
        </w:tc>
        <w:tc>
          <w:tcPr>
            <w:tcW w:w="912" w:type="dxa"/>
            <w:vMerge w:val="restart"/>
            <w:tcBorders>
              <w:top w:val="single" w:sz="6" w:space="0" w:color="auto"/>
              <w:left w:val="single" w:sz="6" w:space="0" w:color="auto"/>
              <w:right w:val="single" w:sz="6" w:space="0" w:color="auto"/>
            </w:tcBorders>
          </w:tcPr>
          <w:p w14:paraId="78FEEF17"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672743AF"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685C7400"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DDB25A0"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1B3F4E1C"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66A4399F"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5438478"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4A3DC529"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EC1A05E"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25321443"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0D400737"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6C617749"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722A0F1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52921B5B"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4A3053D7"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nil"/>
              <w:right w:val="double" w:sz="4" w:space="0" w:color="auto"/>
            </w:tcBorders>
            <w:vAlign w:val="center"/>
          </w:tcPr>
          <w:p w14:paraId="3B0D3A85" w14:textId="77777777" w:rsidR="000B5EDC" w:rsidRPr="00CA7887" w:rsidRDefault="000B5EDC" w:rsidP="00C57D7C">
            <w:pPr>
              <w:rPr>
                <w:rFonts w:asciiTheme="minorHAnsi" w:hAnsiTheme="minorHAnsi"/>
                <w:sz w:val="20"/>
              </w:rPr>
            </w:pPr>
          </w:p>
        </w:tc>
      </w:tr>
      <w:tr w:rsidR="000B5EDC" w:rsidRPr="00CA7887" w14:paraId="08BC6B27" w14:textId="77777777" w:rsidTr="000245AF">
        <w:trPr>
          <w:cantSplit/>
          <w:jc w:val="center"/>
        </w:trPr>
        <w:tc>
          <w:tcPr>
            <w:tcW w:w="495" w:type="dxa"/>
            <w:vMerge/>
            <w:tcBorders>
              <w:left w:val="double" w:sz="4" w:space="0" w:color="auto"/>
              <w:right w:val="single" w:sz="6" w:space="0" w:color="auto"/>
            </w:tcBorders>
            <w:vAlign w:val="center"/>
          </w:tcPr>
          <w:p w14:paraId="38959C96"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right w:val="single" w:sz="6" w:space="0" w:color="auto"/>
            </w:tcBorders>
          </w:tcPr>
          <w:p w14:paraId="5EA4FC95"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7A7AD504"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554AE214"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34CFFB33"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29E49684"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416F0844"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5B9CE906"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2DA48098"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1AE612E6"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076FC691"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66216750"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2A856292"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5A235434"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18622E94"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09A19586"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6F1DA2C" w14:textId="77777777" w:rsidR="000B5EDC" w:rsidRPr="00CA7887" w:rsidRDefault="000B5EDC" w:rsidP="00C57D7C">
            <w:pPr>
              <w:rPr>
                <w:rFonts w:asciiTheme="minorHAnsi" w:hAnsiTheme="minorHAnsi"/>
                <w:sz w:val="20"/>
              </w:rPr>
            </w:pPr>
          </w:p>
        </w:tc>
        <w:tc>
          <w:tcPr>
            <w:tcW w:w="806" w:type="dxa"/>
            <w:tcBorders>
              <w:top w:val="nil"/>
              <w:left w:val="single" w:sz="6" w:space="0" w:color="auto"/>
              <w:right w:val="double" w:sz="4" w:space="0" w:color="auto"/>
            </w:tcBorders>
            <w:vAlign w:val="center"/>
          </w:tcPr>
          <w:p w14:paraId="574B8F11" w14:textId="77777777" w:rsidR="000B5EDC" w:rsidRPr="00CA7887" w:rsidRDefault="000B5EDC" w:rsidP="00C57D7C">
            <w:pPr>
              <w:rPr>
                <w:rFonts w:asciiTheme="minorHAnsi" w:hAnsiTheme="minorHAnsi"/>
                <w:sz w:val="20"/>
              </w:rPr>
            </w:pPr>
          </w:p>
        </w:tc>
      </w:tr>
      <w:tr w:rsidR="000B5EDC" w:rsidRPr="00CA7887" w14:paraId="2C7A3A70"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3F6760D4" w14:textId="77777777" w:rsidR="000B5EDC" w:rsidRPr="00CA7887" w:rsidRDefault="000B5EDC" w:rsidP="00C57D7C">
            <w:pPr>
              <w:jc w:val="center"/>
              <w:rPr>
                <w:rFonts w:asciiTheme="minorHAnsi" w:hAnsiTheme="minorHAnsi"/>
                <w:sz w:val="20"/>
              </w:rPr>
            </w:pPr>
          </w:p>
        </w:tc>
        <w:tc>
          <w:tcPr>
            <w:tcW w:w="1858" w:type="dxa"/>
            <w:vMerge w:val="restart"/>
            <w:tcBorders>
              <w:top w:val="single" w:sz="6" w:space="0" w:color="auto"/>
              <w:left w:val="single" w:sz="6" w:space="0" w:color="auto"/>
              <w:right w:val="single" w:sz="6" w:space="0" w:color="auto"/>
            </w:tcBorders>
          </w:tcPr>
          <w:p w14:paraId="7BFA7E8D" w14:textId="77777777" w:rsidR="000B5EDC" w:rsidRPr="00CA7887" w:rsidRDefault="000B5EDC" w:rsidP="00C57D7C">
            <w:pPr>
              <w:rPr>
                <w:rFonts w:asciiTheme="minorHAnsi" w:hAnsiTheme="minorHAnsi"/>
                <w:sz w:val="20"/>
              </w:rPr>
            </w:pPr>
          </w:p>
        </w:tc>
        <w:tc>
          <w:tcPr>
            <w:tcW w:w="912" w:type="dxa"/>
            <w:vMerge w:val="restart"/>
            <w:tcBorders>
              <w:top w:val="single" w:sz="6" w:space="0" w:color="auto"/>
              <w:left w:val="single" w:sz="6" w:space="0" w:color="auto"/>
              <w:right w:val="single" w:sz="6" w:space="0" w:color="auto"/>
            </w:tcBorders>
          </w:tcPr>
          <w:p w14:paraId="53D5E9BF"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50752E69"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3A824CCF"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33C972CC"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5245CE88"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5B1109C0"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37AFFC7E"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75763D45"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5419758E"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6FBF9B3B"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24B30DB0"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0420D81B"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7B0F3C00"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27DD50C"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0062E962"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nil"/>
              <w:right w:val="double" w:sz="4" w:space="0" w:color="auto"/>
            </w:tcBorders>
            <w:vAlign w:val="center"/>
          </w:tcPr>
          <w:p w14:paraId="6D9FF4AB" w14:textId="77777777" w:rsidR="000B5EDC" w:rsidRPr="00CA7887" w:rsidRDefault="000B5EDC" w:rsidP="00C57D7C">
            <w:pPr>
              <w:rPr>
                <w:rFonts w:asciiTheme="minorHAnsi" w:hAnsiTheme="minorHAnsi"/>
                <w:sz w:val="20"/>
              </w:rPr>
            </w:pPr>
          </w:p>
        </w:tc>
      </w:tr>
      <w:tr w:rsidR="000B5EDC" w:rsidRPr="00CA7887" w14:paraId="44B7F7C1" w14:textId="77777777" w:rsidTr="000245AF">
        <w:trPr>
          <w:cantSplit/>
          <w:jc w:val="center"/>
        </w:trPr>
        <w:tc>
          <w:tcPr>
            <w:tcW w:w="495" w:type="dxa"/>
            <w:vMerge/>
            <w:tcBorders>
              <w:left w:val="double" w:sz="4" w:space="0" w:color="auto"/>
              <w:right w:val="single" w:sz="6" w:space="0" w:color="auto"/>
            </w:tcBorders>
            <w:vAlign w:val="center"/>
          </w:tcPr>
          <w:p w14:paraId="6820955B"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right w:val="single" w:sz="6" w:space="0" w:color="auto"/>
            </w:tcBorders>
          </w:tcPr>
          <w:p w14:paraId="450EA684"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single" w:sz="6" w:space="0" w:color="auto"/>
              <w:right w:val="single" w:sz="6" w:space="0" w:color="auto"/>
            </w:tcBorders>
          </w:tcPr>
          <w:p w14:paraId="5E16E35A"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single" w:sz="6" w:space="0" w:color="auto"/>
              <w:right w:val="single" w:sz="6" w:space="0" w:color="auto"/>
            </w:tcBorders>
          </w:tcPr>
          <w:p w14:paraId="2F1CE5E3"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02AC086A"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1CCB80E9"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single" w:sz="6" w:space="0" w:color="auto"/>
              <w:right w:val="single" w:sz="6" w:space="0" w:color="auto"/>
            </w:tcBorders>
          </w:tcPr>
          <w:p w14:paraId="461D192D"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655BBC78"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single" w:sz="6" w:space="0" w:color="auto"/>
              <w:right w:val="single" w:sz="6" w:space="0" w:color="auto"/>
            </w:tcBorders>
          </w:tcPr>
          <w:p w14:paraId="0B5A41BB"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20985942"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single" w:sz="6" w:space="0" w:color="auto"/>
              <w:right w:val="single" w:sz="6" w:space="0" w:color="auto"/>
            </w:tcBorders>
          </w:tcPr>
          <w:p w14:paraId="0FA506E8"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single" w:sz="6" w:space="0" w:color="auto"/>
              <w:right w:val="single" w:sz="6" w:space="0" w:color="auto"/>
            </w:tcBorders>
          </w:tcPr>
          <w:p w14:paraId="4906A229"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single" w:sz="6" w:space="0" w:color="auto"/>
              <w:right w:val="single" w:sz="6" w:space="0" w:color="auto"/>
            </w:tcBorders>
          </w:tcPr>
          <w:p w14:paraId="1E87DB5C"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5CF71171"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single" w:sz="6" w:space="0" w:color="auto"/>
              <w:right w:val="single" w:sz="6" w:space="0" w:color="auto"/>
            </w:tcBorders>
          </w:tcPr>
          <w:p w14:paraId="0D64FEA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768A4E5E"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32ED5619" w14:textId="77777777" w:rsidR="000B5EDC" w:rsidRPr="00CA7887" w:rsidRDefault="000B5EDC" w:rsidP="00C57D7C">
            <w:pPr>
              <w:rPr>
                <w:rFonts w:asciiTheme="minorHAnsi" w:hAnsiTheme="minorHAnsi"/>
                <w:sz w:val="20"/>
              </w:rPr>
            </w:pPr>
          </w:p>
        </w:tc>
        <w:tc>
          <w:tcPr>
            <w:tcW w:w="806" w:type="dxa"/>
            <w:tcBorders>
              <w:top w:val="nil"/>
              <w:left w:val="single" w:sz="6" w:space="0" w:color="auto"/>
              <w:right w:val="double" w:sz="4" w:space="0" w:color="auto"/>
            </w:tcBorders>
            <w:vAlign w:val="center"/>
          </w:tcPr>
          <w:p w14:paraId="560CD0ED" w14:textId="77777777" w:rsidR="000B5EDC" w:rsidRPr="00CA7887" w:rsidRDefault="000B5EDC" w:rsidP="00C57D7C">
            <w:pPr>
              <w:rPr>
                <w:rFonts w:asciiTheme="minorHAnsi" w:hAnsiTheme="minorHAnsi"/>
                <w:sz w:val="20"/>
              </w:rPr>
            </w:pPr>
          </w:p>
        </w:tc>
      </w:tr>
      <w:tr w:rsidR="000B5EDC" w:rsidRPr="00CA7887" w14:paraId="50C8BC53" w14:textId="77777777" w:rsidTr="000245AF">
        <w:trPr>
          <w:cantSplit/>
          <w:jc w:val="center"/>
        </w:trPr>
        <w:tc>
          <w:tcPr>
            <w:tcW w:w="495" w:type="dxa"/>
            <w:vMerge w:val="restart"/>
            <w:tcBorders>
              <w:top w:val="single" w:sz="6" w:space="0" w:color="auto"/>
              <w:left w:val="double" w:sz="4" w:space="0" w:color="auto"/>
              <w:right w:val="single" w:sz="6" w:space="0" w:color="auto"/>
            </w:tcBorders>
            <w:vAlign w:val="center"/>
          </w:tcPr>
          <w:p w14:paraId="60A870EA" w14:textId="77777777" w:rsidR="000B5EDC" w:rsidRPr="00CA7887" w:rsidRDefault="000B5EDC" w:rsidP="00C57D7C">
            <w:pPr>
              <w:jc w:val="center"/>
              <w:rPr>
                <w:rFonts w:asciiTheme="minorHAnsi" w:hAnsiTheme="minorHAnsi"/>
                <w:sz w:val="20"/>
              </w:rPr>
            </w:pPr>
            <w:r w:rsidRPr="00CA7887">
              <w:rPr>
                <w:rFonts w:asciiTheme="minorHAnsi" w:hAnsiTheme="minorHAnsi"/>
                <w:sz w:val="20"/>
              </w:rPr>
              <w:t>n</w:t>
            </w:r>
          </w:p>
        </w:tc>
        <w:tc>
          <w:tcPr>
            <w:tcW w:w="1858" w:type="dxa"/>
            <w:vMerge w:val="restart"/>
            <w:tcBorders>
              <w:top w:val="single" w:sz="6" w:space="0" w:color="auto"/>
              <w:left w:val="single" w:sz="6" w:space="0" w:color="auto"/>
              <w:right w:val="single" w:sz="6" w:space="0" w:color="auto"/>
            </w:tcBorders>
          </w:tcPr>
          <w:p w14:paraId="3900BDFD" w14:textId="77777777" w:rsidR="000B5EDC" w:rsidRPr="00CA7887" w:rsidRDefault="000B5EDC" w:rsidP="00C57D7C">
            <w:pPr>
              <w:rPr>
                <w:rFonts w:asciiTheme="minorHAnsi" w:hAnsiTheme="minorHAnsi"/>
                <w:sz w:val="20"/>
              </w:rPr>
            </w:pPr>
          </w:p>
        </w:tc>
        <w:tc>
          <w:tcPr>
            <w:tcW w:w="912" w:type="dxa"/>
            <w:vMerge w:val="restart"/>
            <w:tcBorders>
              <w:top w:val="single" w:sz="6" w:space="0" w:color="auto"/>
              <w:left w:val="single" w:sz="6" w:space="0" w:color="auto"/>
              <w:right w:val="single" w:sz="6" w:space="0" w:color="auto"/>
            </w:tcBorders>
          </w:tcPr>
          <w:p w14:paraId="6C856BD9" w14:textId="77777777" w:rsidR="000B5EDC" w:rsidRPr="00CA7887" w:rsidRDefault="000B5EDC" w:rsidP="00C57D7C">
            <w:pPr>
              <w:rPr>
                <w:rFonts w:asciiTheme="minorHAnsi" w:hAnsiTheme="minorHAnsi"/>
                <w:sz w:val="20"/>
              </w:rPr>
            </w:pPr>
          </w:p>
        </w:tc>
        <w:tc>
          <w:tcPr>
            <w:tcW w:w="720" w:type="dxa"/>
            <w:tcBorders>
              <w:top w:val="single" w:sz="6" w:space="0" w:color="auto"/>
              <w:left w:val="single" w:sz="6" w:space="0" w:color="auto"/>
              <w:bottom w:val="dashSmallGap" w:sz="4" w:space="0" w:color="auto"/>
              <w:right w:val="single" w:sz="6" w:space="0" w:color="auto"/>
            </w:tcBorders>
          </w:tcPr>
          <w:p w14:paraId="558754F9"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43D3B916"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C7058A9" w14:textId="77777777" w:rsidR="000B5EDC" w:rsidRPr="00CA7887" w:rsidRDefault="000B5EDC" w:rsidP="00C57D7C">
            <w:pPr>
              <w:rPr>
                <w:rFonts w:asciiTheme="minorHAnsi" w:hAnsiTheme="minorHAnsi"/>
                <w:sz w:val="20"/>
              </w:rPr>
            </w:pPr>
          </w:p>
        </w:tc>
        <w:tc>
          <w:tcPr>
            <w:tcW w:w="1080" w:type="dxa"/>
            <w:tcBorders>
              <w:top w:val="single" w:sz="6" w:space="0" w:color="auto"/>
              <w:left w:val="single" w:sz="6" w:space="0" w:color="auto"/>
              <w:bottom w:val="dashSmallGap" w:sz="4" w:space="0" w:color="auto"/>
              <w:right w:val="single" w:sz="6" w:space="0" w:color="auto"/>
            </w:tcBorders>
          </w:tcPr>
          <w:p w14:paraId="6D0612CC"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1D0C2049" w14:textId="77777777" w:rsidR="000B5EDC" w:rsidRPr="00CA7887" w:rsidRDefault="000B5EDC" w:rsidP="00C57D7C">
            <w:pPr>
              <w:rPr>
                <w:rFonts w:asciiTheme="minorHAnsi" w:hAnsiTheme="minorHAnsi"/>
                <w:sz w:val="20"/>
              </w:rPr>
            </w:pPr>
          </w:p>
        </w:tc>
        <w:tc>
          <w:tcPr>
            <w:tcW w:w="990" w:type="dxa"/>
            <w:tcBorders>
              <w:top w:val="single" w:sz="6" w:space="0" w:color="auto"/>
              <w:left w:val="single" w:sz="6" w:space="0" w:color="auto"/>
              <w:bottom w:val="dashSmallGap" w:sz="4" w:space="0" w:color="auto"/>
              <w:right w:val="single" w:sz="6" w:space="0" w:color="auto"/>
            </w:tcBorders>
          </w:tcPr>
          <w:p w14:paraId="753F53E1"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1981C3E5" w14:textId="77777777" w:rsidR="000B5EDC" w:rsidRPr="00CA7887" w:rsidRDefault="000B5EDC" w:rsidP="00C57D7C">
            <w:pPr>
              <w:rPr>
                <w:rFonts w:asciiTheme="minorHAnsi" w:hAnsiTheme="minorHAnsi"/>
                <w:sz w:val="20"/>
              </w:rPr>
            </w:pPr>
          </w:p>
        </w:tc>
        <w:tc>
          <w:tcPr>
            <w:tcW w:w="180" w:type="dxa"/>
            <w:tcBorders>
              <w:top w:val="single" w:sz="6" w:space="0" w:color="auto"/>
              <w:left w:val="single" w:sz="6" w:space="0" w:color="auto"/>
              <w:bottom w:val="dashSmallGap" w:sz="4" w:space="0" w:color="auto"/>
              <w:right w:val="single" w:sz="6" w:space="0" w:color="auto"/>
            </w:tcBorders>
          </w:tcPr>
          <w:p w14:paraId="2244E410" w14:textId="77777777" w:rsidR="000B5EDC" w:rsidRPr="00CA7887" w:rsidRDefault="000B5EDC" w:rsidP="00C57D7C">
            <w:pPr>
              <w:rPr>
                <w:rFonts w:asciiTheme="minorHAnsi" w:hAnsiTheme="minorHAnsi"/>
                <w:sz w:val="20"/>
              </w:rPr>
            </w:pPr>
          </w:p>
        </w:tc>
        <w:tc>
          <w:tcPr>
            <w:tcW w:w="900" w:type="dxa"/>
            <w:tcBorders>
              <w:top w:val="single" w:sz="6" w:space="0" w:color="auto"/>
              <w:left w:val="single" w:sz="6" w:space="0" w:color="auto"/>
              <w:bottom w:val="dashSmallGap" w:sz="4" w:space="0" w:color="auto"/>
              <w:right w:val="single" w:sz="6" w:space="0" w:color="auto"/>
            </w:tcBorders>
          </w:tcPr>
          <w:p w14:paraId="47EDF24F" w14:textId="77777777" w:rsidR="000B5EDC" w:rsidRPr="00CA7887" w:rsidRDefault="000B5EDC" w:rsidP="00C57D7C">
            <w:pPr>
              <w:rPr>
                <w:rFonts w:asciiTheme="minorHAnsi" w:hAnsiTheme="minorHAnsi"/>
                <w:sz w:val="20"/>
              </w:rPr>
            </w:pPr>
          </w:p>
        </w:tc>
        <w:tc>
          <w:tcPr>
            <w:tcW w:w="699" w:type="dxa"/>
            <w:tcBorders>
              <w:top w:val="single" w:sz="6" w:space="0" w:color="auto"/>
              <w:left w:val="single" w:sz="6" w:space="0" w:color="auto"/>
              <w:bottom w:val="dashSmallGap" w:sz="4" w:space="0" w:color="auto"/>
              <w:right w:val="single" w:sz="6" w:space="0" w:color="auto"/>
            </w:tcBorders>
          </w:tcPr>
          <w:p w14:paraId="0E7598E5"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507734A6" w14:textId="77777777" w:rsidR="000B5EDC" w:rsidRPr="00CA7887" w:rsidRDefault="000B5EDC" w:rsidP="00C57D7C">
            <w:pPr>
              <w:rPr>
                <w:rFonts w:asciiTheme="minorHAnsi" w:hAnsiTheme="minorHAnsi"/>
                <w:sz w:val="20"/>
              </w:rPr>
            </w:pPr>
          </w:p>
        </w:tc>
        <w:tc>
          <w:tcPr>
            <w:tcW w:w="164" w:type="dxa"/>
            <w:tcBorders>
              <w:top w:val="single" w:sz="6" w:space="0" w:color="auto"/>
              <w:left w:val="single" w:sz="6" w:space="0" w:color="auto"/>
              <w:bottom w:val="dashSmallGap" w:sz="4" w:space="0" w:color="auto"/>
              <w:right w:val="single" w:sz="6" w:space="0" w:color="auto"/>
            </w:tcBorders>
          </w:tcPr>
          <w:p w14:paraId="082BABA2"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0E642BD7"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33F27D3F"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nil"/>
              <w:right w:val="double" w:sz="4" w:space="0" w:color="auto"/>
            </w:tcBorders>
            <w:vAlign w:val="center"/>
          </w:tcPr>
          <w:p w14:paraId="78BB9ED1" w14:textId="77777777" w:rsidR="000B5EDC" w:rsidRPr="00CA7887" w:rsidRDefault="000B5EDC" w:rsidP="00C57D7C">
            <w:pPr>
              <w:rPr>
                <w:rFonts w:asciiTheme="minorHAnsi" w:hAnsiTheme="minorHAnsi"/>
                <w:sz w:val="20"/>
              </w:rPr>
            </w:pPr>
          </w:p>
        </w:tc>
      </w:tr>
      <w:tr w:rsidR="000B5EDC" w:rsidRPr="00CA7887" w14:paraId="2D1A0199" w14:textId="77777777" w:rsidTr="000245AF">
        <w:trPr>
          <w:cantSplit/>
          <w:jc w:val="center"/>
        </w:trPr>
        <w:tc>
          <w:tcPr>
            <w:tcW w:w="495" w:type="dxa"/>
            <w:vMerge/>
            <w:tcBorders>
              <w:left w:val="double" w:sz="4" w:space="0" w:color="auto"/>
              <w:right w:val="single" w:sz="6" w:space="0" w:color="auto"/>
            </w:tcBorders>
            <w:vAlign w:val="center"/>
          </w:tcPr>
          <w:p w14:paraId="3FED947E" w14:textId="77777777" w:rsidR="000B5EDC" w:rsidRPr="00CA7887" w:rsidRDefault="000B5EDC" w:rsidP="00C57D7C">
            <w:pPr>
              <w:jc w:val="center"/>
              <w:rPr>
                <w:rFonts w:asciiTheme="minorHAnsi" w:hAnsiTheme="minorHAnsi"/>
                <w:sz w:val="20"/>
              </w:rPr>
            </w:pPr>
          </w:p>
        </w:tc>
        <w:tc>
          <w:tcPr>
            <w:tcW w:w="1858" w:type="dxa"/>
            <w:vMerge/>
            <w:tcBorders>
              <w:left w:val="single" w:sz="6" w:space="0" w:color="auto"/>
              <w:right w:val="single" w:sz="6" w:space="0" w:color="auto"/>
            </w:tcBorders>
          </w:tcPr>
          <w:p w14:paraId="18668589" w14:textId="77777777" w:rsidR="000B5EDC" w:rsidRPr="00CA7887" w:rsidRDefault="000B5EDC" w:rsidP="00C57D7C">
            <w:pPr>
              <w:rPr>
                <w:rFonts w:asciiTheme="minorHAnsi" w:hAnsiTheme="minorHAnsi"/>
                <w:sz w:val="20"/>
              </w:rPr>
            </w:pPr>
          </w:p>
        </w:tc>
        <w:tc>
          <w:tcPr>
            <w:tcW w:w="912" w:type="dxa"/>
            <w:vMerge/>
            <w:tcBorders>
              <w:left w:val="single" w:sz="6" w:space="0" w:color="auto"/>
              <w:bottom w:val="dotted" w:sz="4" w:space="0" w:color="auto"/>
              <w:right w:val="single" w:sz="6" w:space="0" w:color="auto"/>
            </w:tcBorders>
          </w:tcPr>
          <w:p w14:paraId="301D917E" w14:textId="77777777" w:rsidR="000B5EDC" w:rsidRPr="00CA7887" w:rsidRDefault="000B5EDC" w:rsidP="00C57D7C">
            <w:pPr>
              <w:rPr>
                <w:rFonts w:asciiTheme="minorHAnsi" w:hAnsiTheme="minorHAnsi"/>
                <w:sz w:val="20"/>
              </w:rPr>
            </w:pPr>
          </w:p>
        </w:tc>
        <w:tc>
          <w:tcPr>
            <w:tcW w:w="720" w:type="dxa"/>
            <w:tcBorders>
              <w:top w:val="dashSmallGap" w:sz="4" w:space="0" w:color="auto"/>
              <w:left w:val="single" w:sz="6" w:space="0" w:color="auto"/>
              <w:bottom w:val="dotted" w:sz="4" w:space="0" w:color="auto"/>
              <w:right w:val="single" w:sz="6" w:space="0" w:color="auto"/>
            </w:tcBorders>
          </w:tcPr>
          <w:p w14:paraId="79635581"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dotted" w:sz="4" w:space="0" w:color="auto"/>
              <w:right w:val="single" w:sz="6" w:space="0" w:color="auto"/>
            </w:tcBorders>
          </w:tcPr>
          <w:p w14:paraId="72D421AF"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dotted" w:sz="4" w:space="0" w:color="auto"/>
              <w:right w:val="single" w:sz="6" w:space="0" w:color="auto"/>
            </w:tcBorders>
          </w:tcPr>
          <w:p w14:paraId="4F1D1F19" w14:textId="77777777" w:rsidR="000B5EDC" w:rsidRPr="00CA7887" w:rsidRDefault="000B5EDC" w:rsidP="00C57D7C">
            <w:pPr>
              <w:rPr>
                <w:rFonts w:asciiTheme="minorHAnsi" w:hAnsiTheme="minorHAnsi"/>
                <w:sz w:val="20"/>
              </w:rPr>
            </w:pPr>
          </w:p>
        </w:tc>
        <w:tc>
          <w:tcPr>
            <w:tcW w:w="1080" w:type="dxa"/>
            <w:tcBorders>
              <w:top w:val="dashSmallGap" w:sz="4" w:space="0" w:color="auto"/>
              <w:left w:val="single" w:sz="6" w:space="0" w:color="auto"/>
              <w:bottom w:val="dotted" w:sz="4" w:space="0" w:color="auto"/>
              <w:right w:val="single" w:sz="6" w:space="0" w:color="auto"/>
            </w:tcBorders>
          </w:tcPr>
          <w:p w14:paraId="2B3EEAE9"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dotted" w:sz="4" w:space="0" w:color="auto"/>
              <w:right w:val="single" w:sz="6" w:space="0" w:color="auto"/>
            </w:tcBorders>
          </w:tcPr>
          <w:p w14:paraId="27C6A48B" w14:textId="77777777" w:rsidR="000B5EDC" w:rsidRPr="00CA7887" w:rsidRDefault="000B5EDC" w:rsidP="00C57D7C">
            <w:pPr>
              <w:rPr>
                <w:rFonts w:asciiTheme="minorHAnsi" w:hAnsiTheme="minorHAnsi"/>
                <w:sz w:val="20"/>
              </w:rPr>
            </w:pPr>
          </w:p>
        </w:tc>
        <w:tc>
          <w:tcPr>
            <w:tcW w:w="990" w:type="dxa"/>
            <w:tcBorders>
              <w:top w:val="dashSmallGap" w:sz="4" w:space="0" w:color="auto"/>
              <w:left w:val="single" w:sz="6" w:space="0" w:color="auto"/>
              <w:bottom w:val="dotted" w:sz="4" w:space="0" w:color="auto"/>
              <w:right w:val="single" w:sz="6" w:space="0" w:color="auto"/>
            </w:tcBorders>
          </w:tcPr>
          <w:p w14:paraId="0AA32F4F"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dotted" w:sz="4" w:space="0" w:color="auto"/>
              <w:right w:val="single" w:sz="6" w:space="0" w:color="auto"/>
            </w:tcBorders>
          </w:tcPr>
          <w:p w14:paraId="315A8FC4" w14:textId="77777777" w:rsidR="000B5EDC" w:rsidRPr="00CA7887" w:rsidRDefault="000B5EDC" w:rsidP="00C57D7C">
            <w:pPr>
              <w:rPr>
                <w:rFonts w:asciiTheme="minorHAnsi" w:hAnsiTheme="minorHAnsi"/>
                <w:sz w:val="20"/>
              </w:rPr>
            </w:pPr>
          </w:p>
        </w:tc>
        <w:tc>
          <w:tcPr>
            <w:tcW w:w="180" w:type="dxa"/>
            <w:tcBorders>
              <w:top w:val="dashSmallGap" w:sz="4" w:space="0" w:color="auto"/>
              <w:left w:val="single" w:sz="6" w:space="0" w:color="auto"/>
              <w:bottom w:val="dotted" w:sz="4" w:space="0" w:color="auto"/>
              <w:right w:val="single" w:sz="6" w:space="0" w:color="auto"/>
            </w:tcBorders>
          </w:tcPr>
          <w:p w14:paraId="7A4A102A" w14:textId="77777777" w:rsidR="000B5EDC" w:rsidRPr="00CA7887" w:rsidRDefault="000B5EDC" w:rsidP="00C57D7C">
            <w:pPr>
              <w:rPr>
                <w:rFonts w:asciiTheme="minorHAnsi" w:hAnsiTheme="minorHAnsi"/>
                <w:sz w:val="20"/>
              </w:rPr>
            </w:pPr>
          </w:p>
        </w:tc>
        <w:tc>
          <w:tcPr>
            <w:tcW w:w="900" w:type="dxa"/>
            <w:tcBorders>
              <w:top w:val="dashSmallGap" w:sz="4" w:space="0" w:color="auto"/>
              <w:left w:val="single" w:sz="6" w:space="0" w:color="auto"/>
              <w:bottom w:val="dotted" w:sz="4" w:space="0" w:color="auto"/>
              <w:right w:val="single" w:sz="6" w:space="0" w:color="auto"/>
            </w:tcBorders>
          </w:tcPr>
          <w:p w14:paraId="065B23C8" w14:textId="77777777" w:rsidR="000B5EDC" w:rsidRPr="00CA7887" w:rsidRDefault="000B5EDC" w:rsidP="00C57D7C">
            <w:pPr>
              <w:rPr>
                <w:rFonts w:asciiTheme="minorHAnsi" w:hAnsiTheme="minorHAnsi"/>
                <w:sz w:val="20"/>
              </w:rPr>
            </w:pPr>
          </w:p>
        </w:tc>
        <w:tc>
          <w:tcPr>
            <w:tcW w:w="699" w:type="dxa"/>
            <w:tcBorders>
              <w:top w:val="dashSmallGap" w:sz="4" w:space="0" w:color="auto"/>
              <w:left w:val="single" w:sz="6" w:space="0" w:color="auto"/>
              <w:bottom w:val="dotted" w:sz="4" w:space="0" w:color="auto"/>
              <w:right w:val="single" w:sz="6" w:space="0" w:color="auto"/>
            </w:tcBorders>
          </w:tcPr>
          <w:p w14:paraId="71786155"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dotted" w:sz="4" w:space="0" w:color="auto"/>
              <w:right w:val="single" w:sz="6" w:space="0" w:color="auto"/>
            </w:tcBorders>
          </w:tcPr>
          <w:p w14:paraId="323AE421" w14:textId="77777777" w:rsidR="000B5EDC" w:rsidRPr="00CA7887" w:rsidRDefault="000B5EDC" w:rsidP="00C57D7C">
            <w:pPr>
              <w:rPr>
                <w:rFonts w:asciiTheme="minorHAnsi" w:hAnsiTheme="minorHAnsi"/>
                <w:sz w:val="20"/>
              </w:rPr>
            </w:pPr>
          </w:p>
        </w:tc>
        <w:tc>
          <w:tcPr>
            <w:tcW w:w="164" w:type="dxa"/>
            <w:tcBorders>
              <w:top w:val="dashSmallGap" w:sz="4" w:space="0" w:color="auto"/>
              <w:left w:val="single" w:sz="6" w:space="0" w:color="auto"/>
              <w:bottom w:val="dotted" w:sz="4" w:space="0" w:color="auto"/>
              <w:right w:val="single" w:sz="6" w:space="0" w:color="auto"/>
            </w:tcBorders>
          </w:tcPr>
          <w:p w14:paraId="184E8F5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14:paraId="18DDF624"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single" w:sz="6" w:space="0" w:color="auto"/>
            </w:tcBorders>
          </w:tcPr>
          <w:p w14:paraId="16388E62" w14:textId="77777777" w:rsidR="000B5EDC" w:rsidRPr="00CA7887" w:rsidRDefault="000B5EDC" w:rsidP="00C57D7C">
            <w:pPr>
              <w:rPr>
                <w:rFonts w:asciiTheme="minorHAnsi" w:hAnsiTheme="minorHAnsi"/>
                <w:sz w:val="20"/>
              </w:rPr>
            </w:pPr>
          </w:p>
        </w:tc>
        <w:tc>
          <w:tcPr>
            <w:tcW w:w="806" w:type="dxa"/>
            <w:tcBorders>
              <w:top w:val="nil"/>
              <w:left w:val="single" w:sz="6" w:space="0" w:color="auto"/>
              <w:right w:val="double" w:sz="4" w:space="0" w:color="auto"/>
            </w:tcBorders>
            <w:vAlign w:val="center"/>
          </w:tcPr>
          <w:p w14:paraId="12BB0E23" w14:textId="77777777" w:rsidR="000B5EDC" w:rsidRPr="00CA7887" w:rsidRDefault="000B5EDC" w:rsidP="00C57D7C">
            <w:pPr>
              <w:rPr>
                <w:rFonts w:asciiTheme="minorHAnsi" w:hAnsiTheme="minorHAnsi"/>
                <w:sz w:val="20"/>
              </w:rPr>
            </w:pPr>
          </w:p>
        </w:tc>
      </w:tr>
      <w:tr w:rsidR="000B5EDC" w:rsidRPr="00CA7887" w14:paraId="3E7421FB" w14:textId="77777777" w:rsidTr="000245AF">
        <w:trPr>
          <w:cantSplit/>
          <w:trHeight w:hRule="exact" w:val="284"/>
          <w:jc w:val="center"/>
        </w:trPr>
        <w:tc>
          <w:tcPr>
            <w:tcW w:w="495" w:type="dxa"/>
            <w:tcBorders>
              <w:top w:val="single" w:sz="6" w:space="0" w:color="auto"/>
              <w:left w:val="double" w:sz="4" w:space="0" w:color="auto"/>
              <w:bottom w:val="nil"/>
              <w:right w:val="nil"/>
            </w:tcBorders>
          </w:tcPr>
          <w:p w14:paraId="59BC1CDA" w14:textId="77777777" w:rsidR="000B5EDC" w:rsidRPr="00CA7887" w:rsidRDefault="000B5EDC" w:rsidP="00C57D7C">
            <w:pPr>
              <w:rPr>
                <w:rFonts w:asciiTheme="minorHAnsi" w:hAnsiTheme="minorHAnsi"/>
                <w:sz w:val="20"/>
              </w:rPr>
            </w:pPr>
          </w:p>
        </w:tc>
        <w:tc>
          <w:tcPr>
            <w:tcW w:w="1858" w:type="dxa"/>
            <w:tcBorders>
              <w:top w:val="single" w:sz="6" w:space="0" w:color="auto"/>
              <w:left w:val="nil"/>
              <w:bottom w:val="nil"/>
              <w:right w:val="nil"/>
            </w:tcBorders>
          </w:tcPr>
          <w:p w14:paraId="20ABC1F8" w14:textId="77777777" w:rsidR="000B5EDC" w:rsidRPr="00CA7887" w:rsidRDefault="000B5EDC" w:rsidP="00C57D7C">
            <w:pPr>
              <w:rPr>
                <w:rFonts w:asciiTheme="minorHAnsi" w:hAnsiTheme="minorHAnsi"/>
                <w:sz w:val="20"/>
              </w:rPr>
            </w:pPr>
          </w:p>
        </w:tc>
        <w:tc>
          <w:tcPr>
            <w:tcW w:w="912" w:type="dxa"/>
            <w:tcBorders>
              <w:top w:val="single" w:sz="6" w:space="0" w:color="auto"/>
              <w:left w:val="nil"/>
              <w:bottom w:val="nil"/>
              <w:right w:val="nil"/>
            </w:tcBorders>
          </w:tcPr>
          <w:p w14:paraId="783D1AB6" w14:textId="77777777" w:rsidR="000B5EDC" w:rsidRPr="00CA7887" w:rsidRDefault="000B5EDC" w:rsidP="00C57D7C">
            <w:pPr>
              <w:rPr>
                <w:rFonts w:asciiTheme="minorHAnsi" w:hAnsiTheme="minorHAnsi"/>
                <w:sz w:val="20"/>
              </w:rPr>
            </w:pPr>
          </w:p>
        </w:tc>
        <w:tc>
          <w:tcPr>
            <w:tcW w:w="720" w:type="dxa"/>
            <w:tcBorders>
              <w:top w:val="single" w:sz="6" w:space="0" w:color="auto"/>
              <w:left w:val="nil"/>
              <w:bottom w:val="nil"/>
              <w:right w:val="nil"/>
            </w:tcBorders>
          </w:tcPr>
          <w:p w14:paraId="5B36AD3B" w14:textId="77777777" w:rsidR="000B5EDC" w:rsidRPr="00CA7887" w:rsidRDefault="000B5EDC" w:rsidP="00C57D7C">
            <w:pPr>
              <w:rPr>
                <w:rFonts w:asciiTheme="minorHAnsi" w:hAnsiTheme="minorHAnsi"/>
                <w:sz w:val="20"/>
              </w:rPr>
            </w:pPr>
          </w:p>
        </w:tc>
        <w:tc>
          <w:tcPr>
            <w:tcW w:w="990" w:type="dxa"/>
            <w:tcBorders>
              <w:top w:val="single" w:sz="6" w:space="0" w:color="auto"/>
              <w:left w:val="nil"/>
              <w:bottom w:val="nil"/>
              <w:right w:val="nil"/>
            </w:tcBorders>
          </w:tcPr>
          <w:p w14:paraId="5BA086AD"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nil"/>
              <w:right w:val="nil"/>
            </w:tcBorders>
          </w:tcPr>
          <w:p w14:paraId="385B774F" w14:textId="77777777" w:rsidR="000B5EDC" w:rsidRPr="00CA7887" w:rsidRDefault="000B5EDC" w:rsidP="00C57D7C">
            <w:pPr>
              <w:rPr>
                <w:rFonts w:asciiTheme="minorHAnsi" w:hAnsiTheme="minorHAnsi"/>
                <w:sz w:val="20"/>
              </w:rPr>
            </w:pPr>
          </w:p>
        </w:tc>
        <w:tc>
          <w:tcPr>
            <w:tcW w:w="1080" w:type="dxa"/>
            <w:tcBorders>
              <w:top w:val="single" w:sz="6" w:space="0" w:color="auto"/>
              <w:left w:val="nil"/>
              <w:bottom w:val="nil"/>
              <w:right w:val="nil"/>
            </w:tcBorders>
          </w:tcPr>
          <w:p w14:paraId="27FCF116"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nil"/>
              <w:right w:val="nil"/>
            </w:tcBorders>
          </w:tcPr>
          <w:p w14:paraId="2DB9953C" w14:textId="77777777" w:rsidR="000B5EDC" w:rsidRPr="00CA7887" w:rsidRDefault="000B5EDC" w:rsidP="00C57D7C">
            <w:pPr>
              <w:rPr>
                <w:rFonts w:asciiTheme="minorHAnsi" w:hAnsiTheme="minorHAnsi"/>
                <w:sz w:val="20"/>
              </w:rPr>
            </w:pPr>
          </w:p>
        </w:tc>
        <w:tc>
          <w:tcPr>
            <w:tcW w:w="990" w:type="dxa"/>
            <w:tcBorders>
              <w:top w:val="single" w:sz="6" w:space="0" w:color="auto"/>
              <w:left w:val="nil"/>
              <w:bottom w:val="nil"/>
              <w:right w:val="nil"/>
            </w:tcBorders>
          </w:tcPr>
          <w:p w14:paraId="439EFA22" w14:textId="77777777" w:rsidR="000B5EDC" w:rsidRPr="00CA7887" w:rsidRDefault="000B5EDC" w:rsidP="00C57D7C">
            <w:pPr>
              <w:rPr>
                <w:rFonts w:asciiTheme="minorHAnsi" w:hAnsiTheme="minorHAnsi"/>
                <w:sz w:val="20"/>
              </w:rPr>
            </w:pPr>
          </w:p>
        </w:tc>
        <w:tc>
          <w:tcPr>
            <w:tcW w:w="900" w:type="dxa"/>
            <w:tcBorders>
              <w:top w:val="single" w:sz="6" w:space="0" w:color="auto"/>
              <w:left w:val="nil"/>
              <w:bottom w:val="nil"/>
              <w:right w:val="nil"/>
            </w:tcBorders>
          </w:tcPr>
          <w:p w14:paraId="44EED44D" w14:textId="77777777" w:rsidR="000B5EDC" w:rsidRPr="00CA7887" w:rsidRDefault="000B5EDC" w:rsidP="00C57D7C">
            <w:pPr>
              <w:rPr>
                <w:rFonts w:asciiTheme="minorHAnsi" w:hAnsiTheme="minorHAnsi"/>
                <w:sz w:val="20"/>
              </w:rPr>
            </w:pPr>
          </w:p>
        </w:tc>
        <w:tc>
          <w:tcPr>
            <w:tcW w:w="180" w:type="dxa"/>
            <w:tcBorders>
              <w:top w:val="single" w:sz="6" w:space="0" w:color="auto"/>
              <w:left w:val="nil"/>
              <w:bottom w:val="nil"/>
            </w:tcBorders>
          </w:tcPr>
          <w:p w14:paraId="195361AC" w14:textId="77777777" w:rsidR="000B5EDC" w:rsidRPr="00CA7887" w:rsidRDefault="000B5EDC" w:rsidP="00C57D7C">
            <w:pPr>
              <w:rPr>
                <w:rFonts w:asciiTheme="minorHAnsi" w:hAnsiTheme="minorHAnsi"/>
                <w:sz w:val="20"/>
              </w:rPr>
            </w:pPr>
          </w:p>
        </w:tc>
        <w:tc>
          <w:tcPr>
            <w:tcW w:w="1927" w:type="dxa"/>
            <w:gridSpan w:val="4"/>
            <w:tcBorders>
              <w:top w:val="single" w:sz="6" w:space="0" w:color="auto"/>
              <w:left w:val="single" w:sz="6" w:space="0" w:color="auto"/>
              <w:bottom w:val="single" w:sz="6" w:space="0" w:color="auto"/>
              <w:right w:val="single" w:sz="6" w:space="0" w:color="auto"/>
            </w:tcBorders>
            <w:vAlign w:val="center"/>
          </w:tcPr>
          <w:p w14:paraId="2ED6B2D7" w14:textId="77777777" w:rsidR="000B5EDC" w:rsidRPr="00CA7887" w:rsidRDefault="000B5EDC" w:rsidP="00C57D7C">
            <w:pPr>
              <w:rPr>
                <w:rFonts w:asciiTheme="minorHAnsi" w:hAnsiTheme="minorHAnsi"/>
              </w:rPr>
            </w:pPr>
            <w:r w:rsidRPr="00CA7887">
              <w:rPr>
                <w:rFonts w:asciiTheme="minorHAnsi" w:hAnsiTheme="minorHAnsi"/>
                <w:b/>
                <w:bCs/>
                <w:sz w:val="20"/>
              </w:rPr>
              <w:t>Subtotal</w:t>
            </w:r>
          </w:p>
        </w:tc>
        <w:tc>
          <w:tcPr>
            <w:tcW w:w="806" w:type="dxa"/>
            <w:tcBorders>
              <w:top w:val="single" w:sz="6" w:space="0" w:color="auto"/>
              <w:bottom w:val="single" w:sz="6" w:space="0" w:color="auto"/>
              <w:right w:val="single" w:sz="6" w:space="0" w:color="auto"/>
            </w:tcBorders>
          </w:tcPr>
          <w:p w14:paraId="7D97B426" w14:textId="77777777" w:rsidR="000B5EDC" w:rsidRPr="00CA7887" w:rsidRDefault="000B5EDC" w:rsidP="0000062D">
            <w:pPr>
              <w:pStyle w:val="Heading6"/>
            </w:pPr>
          </w:p>
        </w:tc>
        <w:tc>
          <w:tcPr>
            <w:tcW w:w="806" w:type="dxa"/>
            <w:tcBorders>
              <w:top w:val="single" w:sz="6" w:space="0" w:color="auto"/>
              <w:left w:val="single" w:sz="6" w:space="0" w:color="auto"/>
              <w:bottom w:val="single" w:sz="6" w:space="0" w:color="auto"/>
              <w:right w:val="single" w:sz="6" w:space="0" w:color="auto"/>
            </w:tcBorders>
          </w:tcPr>
          <w:p w14:paraId="3FE71209"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single" w:sz="6" w:space="0" w:color="auto"/>
              <w:right w:val="double" w:sz="4" w:space="0" w:color="auto"/>
            </w:tcBorders>
            <w:vAlign w:val="center"/>
          </w:tcPr>
          <w:p w14:paraId="1EABC368" w14:textId="77777777" w:rsidR="000B5EDC" w:rsidRPr="00CA7887" w:rsidRDefault="000B5EDC" w:rsidP="00C57D7C">
            <w:pPr>
              <w:rPr>
                <w:rFonts w:asciiTheme="minorHAnsi" w:hAnsiTheme="minorHAnsi"/>
                <w:sz w:val="20"/>
              </w:rPr>
            </w:pPr>
          </w:p>
        </w:tc>
      </w:tr>
      <w:tr w:rsidR="000B5EDC" w:rsidRPr="00CA7887" w14:paraId="5E49EAA7" w14:textId="77777777" w:rsidTr="000245AF">
        <w:trPr>
          <w:cantSplit/>
          <w:trHeight w:hRule="exact" w:val="284"/>
          <w:jc w:val="center"/>
        </w:trPr>
        <w:tc>
          <w:tcPr>
            <w:tcW w:w="495" w:type="dxa"/>
            <w:tcBorders>
              <w:top w:val="nil"/>
              <w:left w:val="double" w:sz="4" w:space="0" w:color="auto"/>
              <w:bottom w:val="double" w:sz="4" w:space="0" w:color="auto"/>
              <w:right w:val="nil"/>
            </w:tcBorders>
          </w:tcPr>
          <w:p w14:paraId="084872AD" w14:textId="77777777" w:rsidR="000B5EDC" w:rsidRPr="00CA7887" w:rsidRDefault="000B5EDC" w:rsidP="00C57D7C">
            <w:pPr>
              <w:rPr>
                <w:rFonts w:asciiTheme="minorHAnsi" w:hAnsiTheme="minorHAnsi"/>
                <w:sz w:val="20"/>
              </w:rPr>
            </w:pPr>
          </w:p>
        </w:tc>
        <w:tc>
          <w:tcPr>
            <w:tcW w:w="1858" w:type="dxa"/>
            <w:tcBorders>
              <w:top w:val="nil"/>
              <w:left w:val="nil"/>
              <w:bottom w:val="double" w:sz="4" w:space="0" w:color="auto"/>
              <w:right w:val="nil"/>
            </w:tcBorders>
          </w:tcPr>
          <w:p w14:paraId="5E641E2E" w14:textId="77777777" w:rsidR="000B5EDC" w:rsidRPr="00CA7887" w:rsidRDefault="000B5EDC" w:rsidP="00C57D7C">
            <w:pPr>
              <w:rPr>
                <w:rFonts w:asciiTheme="minorHAnsi" w:hAnsiTheme="minorHAnsi"/>
                <w:sz w:val="20"/>
              </w:rPr>
            </w:pPr>
          </w:p>
        </w:tc>
        <w:tc>
          <w:tcPr>
            <w:tcW w:w="912" w:type="dxa"/>
            <w:tcBorders>
              <w:top w:val="nil"/>
              <w:left w:val="nil"/>
              <w:bottom w:val="double" w:sz="4" w:space="0" w:color="auto"/>
              <w:right w:val="nil"/>
            </w:tcBorders>
          </w:tcPr>
          <w:p w14:paraId="41E6A18E" w14:textId="77777777" w:rsidR="000B5EDC" w:rsidRPr="00CA7887" w:rsidRDefault="000B5EDC" w:rsidP="00C57D7C">
            <w:pPr>
              <w:rPr>
                <w:rFonts w:asciiTheme="minorHAnsi" w:hAnsiTheme="minorHAnsi"/>
                <w:sz w:val="20"/>
              </w:rPr>
            </w:pPr>
          </w:p>
        </w:tc>
        <w:tc>
          <w:tcPr>
            <w:tcW w:w="720" w:type="dxa"/>
            <w:tcBorders>
              <w:top w:val="nil"/>
              <w:left w:val="nil"/>
              <w:bottom w:val="double" w:sz="4" w:space="0" w:color="auto"/>
              <w:right w:val="nil"/>
            </w:tcBorders>
          </w:tcPr>
          <w:p w14:paraId="47D08C11" w14:textId="77777777" w:rsidR="000B5EDC" w:rsidRPr="00CA7887" w:rsidRDefault="000B5EDC" w:rsidP="00C57D7C">
            <w:pPr>
              <w:rPr>
                <w:rFonts w:asciiTheme="minorHAnsi" w:hAnsiTheme="minorHAnsi"/>
                <w:sz w:val="20"/>
              </w:rPr>
            </w:pPr>
          </w:p>
        </w:tc>
        <w:tc>
          <w:tcPr>
            <w:tcW w:w="990" w:type="dxa"/>
            <w:tcBorders>
              <w:top w:val="nil"/>
              <w:left w:val="nil"/>
              <w:bottom w:val="double" w:sz="4" w:space="0" w:color="auto"/>
              <w:right w:val="nil"/>
            </w:tcBorders>
          </w:tcPr>
          <w:p w14:paraId="269A4CF5" w14:textId="77777777" w:rsidR="000B5EDC" w:rsidRPr="00CA7887" w:rsidRDefault="000B5EDC" w:rsidP="00C57D7C">
            <w:pPr>
              <w:rPr>
                <w:rFonts w:asciiTheme="minorHAnsi" w:hAnsiTheme="minorHAnsi"/>
                <w:sz w:val="20"/>
              </w:rPr>
            </w:pPr>
          </w:p>
        </w:tc>
        <w:tc>
          <w:tcPr>
            <w:tcW w:w="180" w:type="dxa"/>
            <w:tcBorders>
              <w:top w:val="nil"/>
              <w:left w:val="nil"/>
              <w:bottom w:val="double" w:sz="4" w:space="0" w:color="auto"/>
              <w:right w:val="nil"/>
            </w:tcBorders>
          </w:tcPr>
          <w:p w14:paraId="0887123F" w14:textId="77777777" w:rsidR="000B5EDC" w:rsidRPr="00CA7887" w:rsidRDefault="000B5EDC" w:rsidP="00C57D7C">
            <w:pPr>
              <w:rPr>
                <w:rFonts w:asciiTheme="minorHAnsi" w:hAnsiTheme="minorHAnsi"/>
                <w:sz w:val="20"/>
              </w:rPr>
            </w:pPr>
          </w:p>
        </w:tc>
        <w:tc>
          <w:tcPr>
            <w:tcW w:w="1080" w:type="dxa"/>
            <w:tcBorders>
              <w:top w:val="nil"/>
              <w:left w:val="nil"/>
              <w:bottom w:val="double" w:sz="4" w:space="0" w:color="auto"/>
              <w:right w:val="nil"/>
            </w:tcBorders>
          </w:tcPr>
          <w:p w14:paraId="40D3BA0D" w14:textId="77777777" w:rsidR="000B5EDC" w:rsidRPr="00CA7887" w:rsidRDefault="000B5EDC" w:rsidP="00C57D7C">
            <w:pPr>
              <w:rPr>
                <w:rFonts w:asciiTheme="minorHAnsi" w:hAnsiTheme="minorHAnsi"/>
                <w:sz w:val="20"/>
              </w:rPr>
            </w:pPr>
          </w:p>
        </w:tc>
        <w:tc>
          <w:tcPr>
            <w:tcW w:w="180" w:type="dxa"/>
            <w:tcBorders>
              <w:top w:val="nil"/>
              <w:left w:val="nil"/>
              <w:bottom w:val="double" w:sz="4" w:space="0" w:color="auto"/>
              <w:right w:val="nil"/>
            </w:tcBorders>
          </w:tcPr>
          <w:p w14:paraId="15956349" w14:textId="77777777" w:rsidR="000B5EDC" w:rsidRPr="00CA7887" w:rsidRDefault="000B5EDC" w:rsidP="00C57D7C">
            <w:pPr>
              <w:rPr>
                <w:rFonts w:asciiTheme="minorHAnsi" w:hAnsiTheme="minorHAnsi"/>
                <w:sz w:val="20"/>
              </w:rPr>
            </w:pPr>
          </w:p>
        </w:tc>
        <w:tc>
          <w:tcPr>
            <w:tcW w:w="990" w:type="dxa"/>
            <w:tcBorders>
              <w:top w:val="nil"/>
              <w:left w:val="nil"/>
              <w:bottom w:val="double" w:sz="4" w:space="0" w:color="auto"/>
              <w:right w:val="nil"/>
            </w:tcBorders>
          </w:tcPr>
          <w:p w14:paraId="1F0EA3D7" w14:textId="77777777" w:rsidR="000B5EDC" w:rsidRPr="00CA7887" w:rsidRDefault="000B5EDC" w:rsidP="00C57D7C">
            <w:pPr>
              <w:rPr>
                <w:rFonts w:asciiTheme="minorHAnsi" w:hAnsiTheme="minorHAnsi"/>
                <w:sz w:val="20"/>
              </w:rPr>
            </w:pPr>
          </w:p>
        </w:tc>
        <w:tc>
          <w:tcPr>
            <w:tcW w:w="900" w:type="dxa"/>
            <w:tcBorders>
              <w:top w:val="nil"/>
              <w:left w:val="nil"/>
              <w:bottom w:val="double" w:sz="4" w:space="0" w:color="auto"/>
              <w:right w:val="nil"/>
            </w:tcBorders>
          </w:tcPr>
          <w:p w14:paraId="0FB02B0D" w14:textId="77777777" w:rsidR="000B5EDC" w:rsidRPr="00CA7887" w:rsidRDefault="000B5EDC" w:rsidP="00C57D7C">
            <w:pPr>
              <w:rPr>
                <w:rFonts w:asciiTheme="minorHAnsi" w:hAnsiTheme="minorHAnsi"/>
                <w:sz w:val="20"/>
              </w:rPr>
            </w:pPr>
          </w:p>
        </w:tc>
        <w:tc>
          <w:tcPr>
            <w:tcW w:w="180" w:type="dxa"/>
            <w:tcBorders>
              <w:top w:val="nil"/>
              <w:left w:val="nil"/>
              <w:bottom w:val="double" w:sz="4" w:space="0" w:color="auto"/>
            </w:tcBorders>
          </w:tcPr>
          <w:p w14:paraId="7470512F" w14:textId="77777777" w:rsidR="000B5EDC" w:rsidRPr="00CA7887" w:rsidRDefault="000B5EDC" w:rsidP="00C57D7C">
            <w:pPr>
              <w:rPr>
                <w:rFonts w:asciiTheme="minorHAnsi" w:hAnsiTheme="minorHAnsi"/>
                <w:sz w:val="20"/>
              </w:rPr>
            </w:pPr>
          </w:p>
        </w:tc>
        <w:tc>
          <w:tcPr>
            <w:tcW w:w="1927" w:type="dxa"/>
            <w:gridSpan w:val="4"/>
            <w:tcBorders>
              <w:top w:val="single" w:sz="6" w:space="0" w:color="auto"/>
              <w:left w:val="single" w:sz="6" w:space="0" w:color="auto"/>
              <w:bottom w:val="double" w:sz="4" w:space="0" w:color="auto"/>
              <w:right w:val="single" w:sz="6" w:space="0" w:color="auto"/>
            </w:tcBorders>
            <w:vAlign w:val="center"/>
          </w:tcPr>
          <w:p w14:paraId="13E77283" w14:textId="77777777" w:rsidR="000B5EDC" w:rsidRPr="00CA7887" w:rsidRDefault="000B5EDC" w:rsidP="00C57D7C">
            <w:pPr>
              <w:rPr>
                <w:rFonts w:asciiTheme="minorHAnsi" w:hAnsiTheme="minorHAnsi"/>
                <w:b/>
                <w:bCs/>
                <w:sz w:val="20"/>
              </w:rPr>
            </w:pPr>
            <w:r w:rsidRPr="00CA7887">
              <w:rPr>
                <w:rFonts w:asciiTheme="minorHAnsi" w:hAnsiTheme="minorHAnsi"/>
                <w:b/>
                <w:bCs/>
                <w:sz w:val="20"/>
              </w:rPr>
              <w:t>Total</w:t>
            </w:r>
          </w:p>
        </w:tc>
        <w:tc>
          <w:tcPr>
            <w:tcW w:w="806" w:type="dxa"/>
            <w:tcBorders>
              <w:top w:val="single" w:sz="6" w:space="0" w:color="auto"/>
              <w:bottom w:val="double" w:sz="4" w:space="0" w:color="auto"/>
              <w:right w:val="single" w:sz="6" w:space="0" w:color="auto"/>
            </w:tcBorders>
            <w:shd w:val="thinDiagCross" w:color="auto" w:fill="auto"/>
          </w:tcPr>
          <w:p w14:paraId="3120B793"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double" w:sz="4" w:space="0" w:color="auto"/>
              <w:right w:val="single" w:sz="6" w:space="0" w:color="auto"/>
            </w:tcBorders>
            <w:shd w:val="thinDiagCross" w:color="auto" w:fill="auto"/>
          </w:tcPr>
          <w:p w14:paraId="4F2F4DC8" w14:textId="77777777" w:rsidR="000B5EDC" w:rsidRPr="00CA7887" w:rsidRDefault="000B5EDC" w:rsidP="00C57D7C">
            <w:pPr>
              <w:rPr>
                <w:rFonts w:asciiTheme="minorHAnsi" w:hAnsiTheme="minorHAnsi"/>
                <w:sz w:val="20"/>
              </w:rPr>
            </w:pPr>
          </w:p>
        </w:tc>
        <w:tc>
          <w:tcPr>
            <w:tcW w:w="806" w:type="dxa"/>
            <w:tcBorders>
              <w:top w:val="single" w:sz="6" w:space="0" w:color="auto"/>
              <w:left w:val="single" w:sz="6" w:space="0" w:color="auto"/>
              <w:bottom w:val="double" w:sz="4" w:space="0" w:color="auto"/>
              <w:right w:val="double" w:sz="4" w:space="0" w:color="auto"/>
            </w:tcBorders>
          </w:tcPr>
          <w:p w14:paraId="64C7C127" w14:textId="77777777" w:rsidR="000B5EDC" w:rsidRPr="00CA7887" w:rsidRDefault="000B5EDC" w:rsidP="00C57D7C">
            <w:pPr>
              <w:rPr>
                <w:rFonts w:asciiTheme="minorHAnsi" w:hAnsiTheme="minorHAnsi"/>
                <w:sz w:val="20"/>
              </w:rPr>
            </w:pPr>
          </w:p>
        </w:tc>
      </w:tr>
    </w:tbl>
    <w:p w14:paraId="54BC01AD" w14:textId="77777777" w:rsidR="000B5EDC" w:rsidRPr="00CA7887" w:rsidRDefault="000B5EDC" w:rsidP="00C716A3">
      <w:pPr>
        <w:tabs>
          <w:tab w:val="left" w:pos="2340"/>
        </w:tabs>
        <w:rPr>
          <w:sz w:val="20"/>
        </w:rPr>
      </w:pPr>
    </w:p>
    <w:p w14:paraId="4B993119" w14:textId="77777777" w:rsidR="000B5EDC" w:rsidRPr="00CA7887" w:rsidRDefault="000B5EDC" w:rsidP="00C716A3">
      <w:pPr>
        <w:tabs>
          <w:tab w:val="left" w:pos="360"/>
        </w:tabs>
        <w:rPr>
          <w:rFonts w:asciiTheme="minorHAnsi" w:hAnsiTheme="minorHAnsi"/>
          <w:sz w:val="20"/>
        </w:rPr>
      </w:pPr>
      <w:r w:rsidRPr="00CA7887">
        <w:rPr>
          <w:rFonts w:asciiTheme="minorHAnsi" w:hAnsiTheme="minorHAnsi"/>
          <w:sz w:val="16"/>
          <w:szCs w:val="16"/>
        </w:rPr>
        <w:t>1</w:t>
      </w:r>
      <w:r w:rsidRPr="00CA7887">
        <w:rPr>
          <w:rFonts w:asciiTheme="minorHAnsi" w:hAnsiTheme="minorHAnsi"/>
          <w:sz w:val="20"/>
        </w:rPr>
        <w:tab/>
        <w:t>For Key Experts</w:t>
      </w:r>
      <w:r w:rsidR="0089166F" w:rsidRPr="00CA7887">
        <w:rPr>
          <w:rFonts w:asciiTheme="minorHAnsi" w:hAnsiTheme="minorHAnsi"/>
          <w:sz w:val="20"/>
        </w:rPr>
        <w:t>,</w:t>
      </w:r>
      <w:r w:rsidRPr="00CA7887">
        <w:rPr>
          <w:rFonts w:asciiTheme="minorHAnsi" w:hAnsiTheme="minorHAnsi"/>
          <w:sz w:val="20"/>
        </w:rPr>
        <w:t xml:space="preserve"> the input should be indicated individually for the same positions as required under </w:t>
      </w:r>
      <w:r w:rsidR="00090D69" w:rsidRPr="00CA7887">
        <w:rPr>
          <w:rFonts w:asciiTheme="minorHAnsi" w:hAnsiTheme="minorHAnsi"/>
          <w:sz w:val="20"/>
        </w:rPr>
        <w:t xml:space="preserve">the </w:t>
      </w:r>
      <w:r w:rsidRPr="00CA7887">
        <w:rPr>
          <w:rFonts w:asciiTheme="minorHAnsi" w:hAnsiTheme="minorHAnsi"/>
          <w:sz w:val="20"/>
        </w:rPr>
        <w:t>Data Sheet ITC21.1</w:t>
      </w:r>
      <w:r w:rsidR="0089166F" w:rsidRPr="00CA7887">
        <w:rPr>
          <w:rFonts w:asciiTheme="minorHAnsi" w:hAnsiTheme="minorHAnsi"/>
          <w:sz w:val="20"/>
        </w:rPr>
        <w:t>.</w:t>
      </w:r>
    </w:p>
    <w:p w14:paraId="4EFD7176" w14:textId="77777777" w:rsidR="000B5EDC" w:rsidRPr="00CA7887" w:rsidRDefault="000B5EDC" w:rsidP="00F00513">
      <w:pPr>
        <w:tabs>
          <w:tab w:val="left" w:pos="360"/>
        </w:tabs>
        <w:ind w:left="360" w:hanging="360"/>
        <w:rPr>
          <w:rFonts w:asciiTheme="minorHAnsi" w:hAnsiTheme="minorHAnsi"/>
          <w:sz w:val="20"/>
        </w:rPr>
      </w:pPr>
      <w:r w:rsidRPr="00CA7887">
        <w:rPr>
          <w:rFonts w:asciiTheme="minorHAnsi" w:hAnsiTheme="minorHAnsi"/>
          <w:sz w:val="16"/>
          <w:szCs w:val="16"/>
        </w:rPr>
        <w:lastRenderedPageBreak/>
        <w:t>2</w:t>
      </w:r>
      <w:r w:rsidRPr="00CA7887">
        <w:rPr>
          <w:rFonts w:asciiTheme="minorHAnsi" w:hAnsiTheme="minorHAnsi"/>
          <w:sz w:val="20"/>
        </w:rPr>
        <w:tab/>
        <w:t xml:space="preserve">Months are counted from the start of the assignment/mobilization.  One (1) month equals </w:t>
      </w:r>
      <w:proofErr w:type="gramStart"/>
      <w:r w:rsidR="00D61D6B" w:rsidRPr="00CA7887">
        <w:rPr>
          <w:rFonts w:asciiTheme="minorHAnsi" w:hAnsiTheme="minorHAnsi"/>
          <w:sz w:val="20"/>
        </w:rPr>
        <w:t>twenty two</w:t>
      </w:r>
      <w:proofErr w:type="gramEnd"/>
      <w:r w:rsidR="00D61D6B" w:rsidRPr="00CA7887">
        <w:rPr>
          <w:rFonts w:asciiTheme="minorHAnsi" w:hAnsiTheme="minorHAnsi"/>
          <w:sz w:val="20"/>
        </w:rPr>
        <w:t xml:space="preserve"> (</w:t>
      </w:r>
      <w:r w:rsidR="00C23BED" w:rsidRPr="00CA7887">
        <w:rPr>
          <w:rFonts w:asciiTheme="minorHAnsi" w:hAnsiTheme="minorHAnsi"/>
          <w:sz w:val="20"/>
        </w:rPr>
        <w:t>22</w:t>
      </w:r>
      <w:r w:rsidR="00D61D6B" w:rsidRPr="00CA7887">
        <w:rPr>
          <w:rFonts w:asciiTheme="minorHAnsi" w:hAnsiTheme="minorHAnsi"/>
          <w:sz w:val="20"/>
        </w:rPr>
        <w:t>)</w:t>
      </w:r>
      <w:r w:rsidR="00C23BED" w:rsidRPr="00CA7887">
        <w:rPr>
          <w:rFonts w:asciiTheme="minorHAnsi" w:hAnsiTheme="minorHAnsi"/>
          <w:sz w:val="20"/>
        </w:rPr>
        <w:t xml:space="preserve"> </w:t>
      </w:r>
      <w:r w:rsidR="009B2F93" w:rsidRPr="00CA7887">
        <w:rPr>
          <w:rFonts w:asciiTheme="minorHAnsi" w:hAnsiTheme="minorHAnsi"/>
          <w:sz w:val="20"/>
        </w:rPr>
        <w:t>working (</w:t>
      </w:r>
      <w:r w:rsidRPr="00CA7887">
        <w:rPr>
          <w:rFonts w:asciiTheme="minorHAnsi" w:hAnsiTheme="minorHAnsi"/>
          <w:sz w:val="20"/>
        </w:rPr>
        <w:t>billable</w:t>
      </w:r>
      <w:r w:rsidR="009B2F93" w:rsidRPr="00CA7887">
        <w:rPr>
          <w:rFonts w:asciiTheme="minorHAnsi" w:hAnsiTheme="minorHAnsi"/>
          <w:sz w:val="20"/>
        </w:rPr>
        <w:t>)</w:t>
      </w:r>
      <w:r w:rsidRPr="00CA7887">
        <w:rPr>
          <w:rFonts w:asciiTheme="minorHAnsi" w:hAnsiTheme="minorHAnsi"/>
          <w:sz w:val="20"/>
        </w:rPr>
        <w:t xml:space="preserve"> days</w:t>
      </w:r>
      <w:r w:rsidR="00362B7B" w:rsidRPr="00CA7887">
        <w:rPr>
          <w:rFonts w:asciiTheme="minorHAnsi" w:hAnsiTheme="minorHAnsi"/>
          <w:sz w:val="20"/>
        </w:rPr>
        <w:t>. One working (billable) day shall be not less than eight (</w:t>
      </w:r>
      <w:r w:rsidR="009B2F93" w:rsidRPr="00CA7887">
        <w:rPr>
          <w:rFonts w:asciiTheme="minorHAnsi" w:hAnsiTheme="minorHAnsi"/>
          <w:sz w:val="20"/>
        </w:rPr>
        <w:t>8</w:t>
      </w:r>
      <w:r w:rsidR="00D61D6B" w:rsidRPr="00CA7887">
        <w:rPr>
          <w:rFonts w:asciiTheme="minorHAnsi" w:hAnsiTheme="minorHAnsi"/>
          <w:sz w:val="20"/>
        </w:rPr>
        <w:t xml:space="preserve">) working (billable) </w:t>
      </w:r>
      <w:r w:rsidR="00362B7B" w:rsidRPr="00CA7887">
        <w:rPr>
          <w:rFonts w:asciiTheme="minorHAnsi" w:hAnsiTheme="minorHAnsi"/>
          <w:sz w:val="20"/>
        </w:rPr>
        <w:t>hours</w:t>
      </w:r>
      <w:r w:rsidR="00C23BED" w:rsidRPr="00CA7887">
        <w:rPr>
          <w:rFonts w:asciiTheme="minorHAnsi" w:hAnsiTheme="minorHAnsi"/>
          <w:sz w:val="20"/>
        </w:rPr>
        <w:t>.</w:t>
      </w:r>
    </w:p>
    <w:p w14:paraId="6BF68C7D" w14:textId="77777777" w:rsidR="00F25D26" w:rsidRPr="00CA7887" w:rsidRDefault="000B5EDC">
      <w:pPr>
        <w:tabs>
          <w:tab w:val="left" w:pos="360"/>
        </w:tabs>
        <w:ind w:left="360" w:hanging="360"/>
        <w:rPr>
          <w:rFonts w:asciiTheme="minorHAnsi" w:hAnsiTheme="minorHAnsi"/>
          <w:sz w:val="20"/>
        </w:rPr>
      </w:pPr>
      <w:r w:rsidRPr="00CA7887">
        <w:rPr>
          <w:rFonts w:asciiTheme="minorHAnsi" w:hAnsiTheme="minorHAnsi"/>
          <w:sz w:val="16"/>
          <w:szCs w:val="16"/>
        </w:rPr>
        <w:t>3</w:t>
      </w:r>
      <w:r w:rsidRPr="00CA7887">
        <w:rPr>
          <w:rFonts w:asciiTheme="minorHAnsi" w:hAnsiTheme="minorHAnsi"/>
          <w:sz w:val="20"/>
        </w:rPr>
        <w:tab/>
        <w:t xml:space="preserve">“Home” means work in the office in the </w:t>
      </w:r>
      <w:r w:rsidR="000F7102" w:rsidRPr="00CA7887">
        <w:rPr>
          <w:rFonts w:asciiTheme="minorHAnsi" w:hAnsiTheme="minorHAnsi"/>
          <w:sz w:val="20"/>
        </w:rPr>
        <w:t>e</w:t>
      </w:r>
      <w:r w:rsidRPr="00CA7887">
        <w:rPr>
          <w:rFonts w:asciiTheme="minorHAnsi" w:hAnsiTheme="minorHAnsi"/>
          <w:sz w:val="20"/>
        </w:rPr>
        <w:t xml:space="preserve">xpert’s country of residence. “Field” work means work carried out in the Client’s country or any other country outside the </w:t>
      </w:r>
      <w:r w:rsidR="000F7102" w:rsidRPr="00CA7887">
        <w:rPr>
          <w:rFonts w:asciiTheme="minorHAnsi" w:hAnsiTheme="minorHAnsi"/>
          <w:sz w:val="20"/>
        </w:rPr>
        <w:t>e</w:t>
      </w:r>
      <w:r w:rsidRPr="00CA7887">
        <w:rPr>
          <w:rFonts w:asciiTheme="minorHAnsi" w:hAnsiTheme="minorHAnsi"/>
          <w:sz w:val="20"/>
        </w:rPr>
        <w:t>xpert’s country of residence.</w:t>
      </w:r>
    </w:p>
    <w:p w14:paraId="6C788255" w14:textId="77777777" w:rsidR="000B5EDC" w:rsidRPr="00CA7887" w:rsidRDefault="000B5EDC" w:rsidP="00C716A3">
      <w:pPr>
        <w:tabs>
          <w:tab w:val="left" w:pos="360"/>
        </w:tabs>
        <w:rPr>
          <w:sz w:val="20"/>
        </w:rPr>
      </w:pPr>
    </w:p>
    <w:p w14:paraId="662CD882" w14:textId="77777777" w:rsidR="000B5EDC" w:rsidRPr="00CA7887" w:rsidRDefault="002E187E" w:rsidP="00C716A3">
      <w:pPr>
        <w:tabs>
          <w:tab w:val="left" w:pos="360"/>
        </w:tabs>
        <w:rPr>
          <w:rFonts w:asciiTheme="minorHAnsi" w:hAnsiTheme="minorHAnsi"/>
          <w:sz w:val="20"/>
        </w:rPr>
      </w:pPr>
      <w:r w:rsidRPr="009B431F">
        <w:rPr>
          <w:noProof/>
          <w:lang w:val="en-GB" w:eastAsia="en-GB"/>
        </w:rPr>
        <mc:AlternateContent>
          <mc:Choice Requires="wps">
            <w:drawing>
              <wp:anchor distT="0" distB="0" distL="114300" distR="114300" simplePos="0" relativeHeight="251656704" behindDoc="0" locked="0" layoutInCell="1" allowOverlap="1" wp14:anchorId="235A0026" wp14:editId="4EC47D55">
                <wp:simplePos x="0" y="0"/>
                <wp:positionH relativeFrom="column">
                  <wp:posOffset>114300</wp:posOffset>
                </wp:positionH>
                <wp:positionV relativeFrom="paragraph">
                  <wp:posOffset>17145</wp:posOffset>
                </wp:positionV>
                <wp:extent cx="457200" cy="90170"/>
                <wp:effectExtent l="9525" t="12065" r="9525" b="1206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17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9D9A8" id="Rectangle 17" o:spid="_x0000_s1026" style="position:absolute;margin-left:9pt;margin-top:1.35pt;width:36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JiAgIAABQEAAAOAAAAZHJzL2Uyb0RvYy54bWysU1Fv0zAQfkfiP1h+p2mqlm1R02nqGEIa&#10;DGnwA66Ok1g4PnN2m45fz9ntugIvCJEHy5ezv/vuu8/L6/1gxU5TMOhqWU6mUminsDGuq+XXL3dv&#10;LqUIEVwDFp2u5ZMO8nr1+tVy9JWeYY+20SQYxIVq9LXsY/RVUQTV6wHCBL12nGyRBogcUlc0BCOj&#10;D7aYTadvixGp8YRKh8B/bw9Jucr4batVfGjboKOwtWRuMa+U101ai9USqo7A90YdacA/sBjAOC56&#10;grqFCGJL5g+owSjCgG2cKBwKbFujdO6Buymnv3Xz2IPXuRcWJ/iTTOH/wapPu0f/mRL14O9RfQvC&#10;4boH1+kbIhx7DQ2XK5NQxehDdbqQgsBXxWb8iA2PFrYRswb7loYEyN2JfZb66SS13keh+Od8ccHj&#10;k0Jx6mpaXuRJFFA93/UU4nuNg0ibWhIPMmPD7j7ExAWq5yOZO1rT3Blrc0DdZm1J7CANPX+ZPrd4&#10;fsw6MXLxxWyRkX/Jhb+DGExk91oz1PLyVAeqJNo712RvRTD2sGfK1h1VTMIlj4Zqg80Ti0h4sCY/&#10;Jd70SD+kGNmWtQzft0BaCvvB8SCuyvk8+TgHWUQp6DyzOc+AUwxVyyjFYbuOB+9vPZmu50pl7t3h&#10;DQ+vNVnZF1ZHsmy9LPjxmSRvn8f51MtjXv0EAAD//wMAUEsDBBQABgAIAAAAIQApNYev2QAAAAYB&#10;AAAPAAAAZHJzL2Rvd25yZXYueG1sTI/BTsMwDIbvSLxDZCQuiKX0MLbSdGJIu+yC6PYAXuO1FYlT&#10;NdlaeHrMCY6ff+v353Ize6euNMY+sIGnRQaKuAm259bA8bB7XIGKCdmiC0wGvijCprq9KbGwYeIP&#10;utapVVLCsUADXUpDoXVsOvIYF2EgluwcRo9JcGy1HXGScu90nmVL7bFnudDhQG8dNZ/1xRvYTlN/&#10;fv+u+WHfbud9jrsDJmfM/d38+gIq0Zz+luFXX9ShEqdTuLCNygmv5JVkIH8GJfE6EzzJeLkGXZX6&#10;v371AwAA//8DAFBLAQItABQABgAIAAAAIQC2gziS/gAAAOEBAAATAAAAAAAAAAAAAAAAAAAAAABb&#10;Q29udGVudF9UeXBlc10ueG1sUEsBAi0AFAAGAAgAAAAhADj9If/WAAAAlAEAAAsAAAAAAAAAAAAA&#10;AAAALwEAAF9yZWxzLy5yZWxzUEsBAi0AFAAGAAgAAAAhAFWAomICAgAAFAQAAA4AAAAAAAAAAAAA&#10;AAAALgIAAGRycy9lMm9Eb2MueG1sUEsBAi0AFAAGAAgAAAAhACk1h6/ZAAAABgEAAA8AAAAAAAAA&#10;AAAAAAAAXAQAAGRycy9kb3ducmV2LnhtbFBLBQYAAAAABAAEAPMAAABiBQAAAAA=&#10;" fillcolor="black"/>
            </w:pict>
          </mc:Fallback>
        </mc:AlternateContent>
      </w:r>
      <w:r w:rsidR="000B5EDC" w:rsidRPr="00CA7887">
        <w:rPr>
          <w:sz w:val="20"/>
        </w:rPr>
        <w:t xml:space="preserve">                       </w:t>
      </w:r>
      <w:r w:rsidR="000B5EDC" w:rsidRPr="00CA7887">
        <w:rPr>
          <w:rFonts w:asciiTheme="minorHAnsi" w:hAnsiTheme="minorHAnsi"/>
          <w:sz w:val="20"/>
        </w:rPr>
        <w:t>Full time input</w:t>
      </w:r>
    </w:p>
    <w:p w14:paraId="617AE724" w14:textId="77777777" w:rsidR="000B5EDC" w:rsidRPr="00CA7887" w:rsidRDefault="002E187E" w:rsidP="00C716A3">
      <w:pPr>
        <w:tabs>
          <w:tab w:val="left" w:pos="360"/>
        </w:tabs>
        <w:rPr>
          <w:rFonts w:asciiTheme="minorHAnsi" w:hAnsiTheme="minorHAnsi"/>
          <w:sz w:val="20"/>
        </w:rPr>
      </w:pPr>
      <w:r w:rsidRPr="009B431F">
        <w:rPr>
          <w:rFonts w:asciiTheme="minorHAnsi" w:hAnsiTheme="minorHAnsi"/>
          <w:noProof/>
          <w:lang w:val="en-GB" w:eastAsia="en-GB"/>
        </w:rPr>
        <mc:AlternateContent>
          <mc:Choice Requires="wps">
            <w:drawing>
              <wp:anchor distT="0" distB="0" distL="114300" distR="114300" simplePos="0" relativeHeight="251673088" behindDoc="0" locked="0" layoutInCell="1" allowOverlap="1" wp14:anchorId="63090350" wp14:editId="6BD1014E">
                <wp:simplePos x="0" y="0"/>
                <wp:positionH relativeFrom="column">
                  <wp:posOffset>114300</wp:posOffset>
                </wp:positionH>
                <wp:positionV relativeFrom="paragraph">
                  <wp:posOffset>23495</wp:posOffset>
                </wp:positionV>
                <wp:extent cx="457200" cy="90170"/>
                <wp:effectExtent l="9525" t="11430" r="9525" b="1270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170"/>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7A858" id="Rectangle 18" o:spid="_x0000_s1026" style="position:absolute;margin-left:9pt;margin-top:1.85pt;width:36pt;height:7.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i9JQIAAGEEAAAOAAAAZHJzL2Uyb0RvYy54bWysVM1u2zAMvg/YOwi6L46DZG2NOEWRLMOA&#10;bh3Q9QEYWbaFyaImKXGypx8lu2n2dxnmg0CKFPmRH+nl7bHT7CCdV2hKnk+mnEkjsFKmKfnTl+2b&#10;a858AFOBRiNLfpKe365ev1r2tpAzbFFX0jEKYnzR25K3Idgiy7xoZQd+glYaMtboOgikuiarHPQU&#10;vdPZbDp9m/XoKutQSO/pdjMY+SrFr2spwkNdexmYLjlhC+l06dzFM1stoWgc2FaJEQb8A4oOlKGk&#10;51AbCMD2Tv0WqlPCocc6TAR2Gda1EjLVQNXk01+qeWzBylQLNcfbc5v8/wsrPh0e7WcXoXt7j+Kr&#10;ZwbXLZhG3jmHfSuhonR5bFTWW1+cH0TF01O26z9iRdTCPmDqwbF2XQxI1bFjavXp3Gp5DEzQ5Xxx&#10;RfRxJsh0M82vEhMZFM9vrfPhvcSORaHkjohMseFw70PEAsWzS0xlIYSt0np076snu1HQpCd1s9ZD&#10;ga7ZkcgOEIchfaksKM4uuz/6btM3+o4uEcCYNALQhvVUyWK2SDk9alVFQKmxf837k1unAq2CVl3J&#10;r8/goIgMvDNVGtQASg8ypddmpCSyEAfeFzusTsSIw2HOaS9JaNF956ynGS+5/7YHJznTHwyxepPP&#10;53EpkpIY4cxdWnaXFjCCQpU8cDaI6zAs0t461bSUKU+1G7yjSahVoukF1QiW5jixN+5cXJRLPXm9&#10;/BlWPwAAAP//AwBQSwMEFAAGAAgAAAAhACn88hXcAAAABgEAAA8AAABkcnMvZG93bnJldi54bWxM&#10;j8FuwjAMhu+T9g6RJ+02Uqg0StcUIaRpjMOkMS67hca0FY1TJSl0b485jePn3/r9uViOthNn9KF1&#10;pGA6SUAgVc60VCvY/7y/ZCBC1GR05wgV/GGAZfn4UOjcuAt943kXa8ElFHKtoImxz6UMVYNWh4nr&#10;kTg7Om91ZPS1NF5fuNx2cpYkr9LqlvhCo3tcN1iddoNVMKw/bXbM9unof9OwTfvN1/Zjo9Tz07h6&#10;AxFxjP/LcNNndSjZ6eAGMkF0zBm/EhWkcxAcLxLGA4/nC5BlIe/1yysAAAD//wMAUEsBAi0AFAAG&#10;AAgAAAAhALaDOJL+AAAA4QEAABMAAAAAAAAAAAAAAAAAAAAAAFtDb250ZW50X1R5cGVzXS54bWxQ&#10;SwECLQAUAAYACAAAACEAOP0h/9YAAACUAQAACwAAAAAAAAAAAAAAAAAvAQAAX3JlbHMvLnJlbHNQ&#10;SwECLQAUAAYACAAAACEAxM44vSUCAABhBAAADgAAAAAAAAAAAAAAAAAuAgAAZHJzL2Uyb0RvYy54&#10;bWxQSwECLQAUAAYACAAAACEAKfzyFdwAAAAGAQAADwAAAAAAAAAAAAAAAAB/BAAAZHJzL2Rvd25y&#10;ZXYueG1sUEsFBgAAAAAEAAQA8wAAAIgFAAAAAA==&#10;" fillcolor="black">
                <v:fill r:id="rId37" o:title="" type="pattern"/>
              </v:rect>
            </w:pict>
          </mc:Fallback>
        </mc:AlternateContent>
      </w:r>
      <w:r w:rsidR="000B5EDC" w:rsidRPr="00CA7887">
        <w:rPr>
          <w:rFonts w:asciiTheme="minorHAnsi" w:hAnsiTheme="minorHAnsi"/>
          <w:sz w:val="20"/>
        </w:rPr>
        <w:t xml:space="preserve">                       </w:t>
      </w:r>
      <w:r w:rsidR="007E11A3" w:rsidRPr="00CA7887">
        <w:rPr>
          <w:rFonts w:asciiTheme="minorHAnsi" w:hAnsiTheme="minorHAnsi"/>
          <w:sz w:val="20"/>
        </w:rPr>
        <w:t xml:space="preserve">  </w:t>
      </w:r>
      <w:r w:rsidR="000B5EDC" w:rsidRPr="00CA7887">
        <w:rPr>
          <w:rFonts w:asciiTheme="minorHAnsi" w:hAnsiTheme="minorHAnsi"/>
          <w:sz w:val="20"/>
        </w:rPr>
        <w:t>Part time input</w:t>
      </w:r>
    </w:p>
    <w:p w14:paraId="430229D8" w14:textId="77777777" w:rsidR="000B5EDC" w:rsidRPr="00CA7887" w:rsidRDefault="000B5EDC" w:rsidP="00C716A3">
      <w:pPr>
        <w:tabs>
          <w:tab w:val="left" w:pos="360"/>
        </w:tabs>
        <w:rPr>
          <w:sz w:val="20"/>
        </w:rPr>
      </w:pPr>
    </w:p>
    <w:p w14:paraId="450C0E2C" w14:textId="77777777" w:rsidR="000B5EDC" w:rsidRPr="00CA7887" w:rsidRDefault="000B5EDC" w:rsidP="00C716A3">
      <w:pPr>
        <w:tabs>
          <w:tab w:val="left" w:pos="360"/>
        </w:tabs>
      </w:pPr>
    </w:p>
    <w:p w14:paraId="7A888B7E" w14:textId="77777777" w:rsidR="000B5EDC" w:rsidRPr="00CA7887" w:rsidRDefault="000B5EDC" w:rsidP="00B91DDF">
      <w:pPr>
        <w:rPr>
          <w:b/>
          <w:sz w:val="28"/>
        </w:rPr>
        <w:sectPr w:rsidR="000B5EDC" w:rsidRPr="00CA7887" w:rsidSect="00AB0E07">
          <w:headerReference w:type="default" r:id="rId38"/>
          <w:footerReference w:type="default" r:id="rId39"/>
          <w:footnotePr>
            <w:numRestart w:val="eachSect"/>
          </w:footnotePr>
          <w:pgSz w:w="15840" w:h="12240" w:orient="landscape" w:code="1"/>
          <w:pgMar w:top="1440" w:right="1440" w:bottom="1440" w:left="1440" w:header="720" w:footer="720" w:gutter="0"/>
          <w:cols w:space="720"/>
        </w:sectPr>
      </w:pPr>
    </w:p>
    <w:p w14:paraId="635C54FC" w14:textId="77777777" w:rsidR="00664E36" w:rsidRPr="00CA7887" w:rsidRDefault="000B5EDC" w:rsidP="00B47775">
      <w:pPr>
        <w:jc w:val="center"/>
        <w:rPr>
          <w:rFonts w:ascii="Times New Roman Bold" w:hAnsi="Times New Roman Bold"/>
          <w:b/>
          <w:smallCaps/>
          <w:sz w:val="28"/>
          <w:szCs w:val="28"/>
        </w:rPr>
      </w:pPr>
      <w:r w:rsidRPr="00CA7887">
        <w:rPr>
          <w:rFonts w:ascii="Times New Roman Bold" w:hAnsi="Times New Roman Bold"/>
          <w:b/>
          <w:smallCaps/>
          <w:sz w:val="28"/>
          <w:szCs w:val="28"/>
        </w:rPr>
        <w:lastRenderedPageBreak/>
        <w:t>Form TECH-6</w:t>
      </w:r>
    </w:p>
    <w:p w14:paraId="68353D42" w14:textId="77777777" w:rsidR="000B5EDC" w:rsidRPr="00CA7887" w:rsidRDefault="000B5EDC" w:rsidP="005A440E">
      <w:pPr>
        <w:jc w:val="center"/>
        <w:rPr>
          <w:rFonts w:ascii="Times New Roman Bold" w:hAnsi="Times New Roman Bold"/>
          <w:b/>
          <w:smallCaps/>
          <w:sz w:val="28"/>
          <w:szCs w:val="28"/>
        </w:rPr>
      </w:pPr>
      <w:r w:rsidRPr="00CA7887">
        <w:rPr>
          <w:rFonts w:ascii="Times New Roman Bold" w:hAnsi="Times New Roman Bold"/>
          <w:b/>
          <w:smallCaps/>
          <w:sz w:val="28"/>
          <w:szCs w:val="28"/>
        </w:rPr>
        <w:t>(</w:t>
      </w:r>
      <w:r w:rsidR="00B40722" w:rsidRPr="00CA7887">
        <w:rPr>
          <w:rFonts w:ascii="Times New Roman Bold" w:hAnsi="Times New Roman Bold"/>
          <w:b/>
          <w:smallCaps/>
          <w:sz w:val="28"/>
          <w:szCs w:val="28"/>
        </w:rPr>
        <w:t>Continued</w:t>
      </w:r>
      <w:r w:rsidRPr="00CA7887">
        <w:rPr>
          <w:rFonts w:ascii="Times New Roman Bold" w:hAnsi="Times New Roman Bold"/>
          <w:b/>
          <w:smallCaps/>
          <w:sz w:val="28"/>
          <w:szCs w:val="28"/>
        </w:rPr>
        <w:t>)</w:t>
      </w:r>
    </w:p>
    <w:p w14:paraId="5D7BF487" w14:textId="77777777" w:rsidR="000B5EDC" w:rsidRPr="00CA7887" w:rsidRDefault="000B5EDC" w:rsidP="005A440E">
      <w:pPr>
        <w:jc w:val="center"/>
        <w:rPr>
          <w:rFonts w:ascii="Times New Roman Bold" w:hAnsi="Times New Roman Bold"/>
          <w:b/>
          <w:smallCaps/>
          <w:sz w:val="28"/>
          <w:szCs w:val="28"/>
        </w:rPr>
      </w:pPr>
    </w:p>
    <w:p w14:paraId="7760B9EE" w14:textId="77777777" w:rsidR="000B5EDC" w:rsidRPr="00CA7887" w:rsidRDefault="000B5EDC" w:rsidP="005A440E">
      <w:pPr>
        <w:jc w:val="center"/>
        <w:rPr>
          <w:rFonts w:ascii="Times New Roman Bold" w:hAnsi="Times New Roman Bold"/>
          <w:b/>
          <w:smallCaps/>
          <w:sz w:val="28"/>
          <w:szCs w:val="28"/>
        </w:rPr>
      </w:pPr>
      <w:r w:rsidRPr="00CA7887">
        <w:rPr>
          <w:rFonts w:ascii="Times New Roman Bold" w:hAnsi="Times New Roman Bold"/>
          <w:b/>
          <w:smallCaps/>
          <w:sz w:val="28"/>
          <w:szCs w:val="28"/>
        </w:rPr>
        <w:t>CURRICULUM VITAE (CV)</w:t>
      </w:r>
    </w:p>
    <w:p w14:paraId="54C9C5F6" w14:textId="77777777" w:rsidR="000B5EDC" w:rsidRPr="00CA7887" w:rsidRDefault="000B5EDC" w:rsidP="00B91DDF"/>
    <w:p w14:paraId="5BBC5AC9" w14:textId="77777777" w:rsidR="000B5EDC" w:rsidRPr="00CA7887"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5598"/>
      </w:tblGrid>
      <w:tr w:rsidR="000B5EDC" w:rsidRPr="00CA7887" w14:paraId="6AE0BEEB" w14:textId="77777777" w:rsidTr="009B431F">
        <w:tc>
          <w:tcPr>
            <w:tcW w:w="3618" w:type="dxa"/>
          </w:tcPr>
          <w:p w14:paraId="63F3CADA" w14:textId="77777777" w:rsidR="000B5EDC" w:rsidRPr="00CA7887" w:rsidRDefault="000B5EDC" w:rsidP="007C2068">
            <w:pPr>
              <w:spacing w:before="60" w:after="60"/>
            </w:pPr>
            <w:r w:rsidRPr="00CA7887">
              <w:rPr>
                <w:b/>
                <w:sz w:val="22"/>
                <w:szCs w:val="22"/>
              </w:rPr>
              <w:t>Position Title and No.</w:t>
            </w:r>
          </w:p>
        </w:tc>
        <w:tc>
          <w:tcPr>
            <w:tcW w:w="5598" w:type="dxa"/>
          </w:tcPr>
          <w:p w14:paraId="1AB9F460" w14:textId="77777777" w:rsidR="000B5EDC" w:rsidRPr="009B431F" w:rsidRDefault="000B5EDC" w:rsidP="007C2068">
            <w:pPr>
              <w:spacing w:before="60" w:after="60"/>
              <w:rPr>
                <w:sz w:val="20"/>
                <w:szCs w:val="20"/>
              </w:rPr>
            </w:pPr>
            <w:r w:rsidRPr="009B431F">
              <w:rPr>
                <w:sz w:val="20"/>
                <w:szCs w:val="20"/>
              </w:rPr>
              <w:t>{e.g.</w:t>
            </w:r>
            <w:r w:rsidR="0089166F" w:rsidRPr="009B431F">
              <w:rPr>
                <w:sz w:val="20"/>
                <w:szCs w:val="20"/>
              </w:rPr>
              <w:t>,</w:t>
            </w:r>
            <w:r w:rsidRPr="009B431F">
              <w:rPr>
                <w:sz w:val="20"/>
                <w:szCs w:val="20"/>
              </w:rPr>
              <w:t xml:space="preserve"> K-1, TEAM LEADER}</w:t>
            </w:r>
          </w:p>
        </w:tc>
      </w:tr>
      <w:tr w:rsidR="000B5EDC" w:rsidRPr="00CA7887" w14:paraId="17872B9A" w14:textId="77777777" w:rsidTr="009B431F">
        <w:tc>
          <w:tcPr>
            <w:tcW w:w="3618" w:type="dxa"/>
          </w:tcPr>
          <w:p w14:paraId="4B09387A" w14:textId="77777777" w:rsidR="000B5EDC" w:rsidRPr="00CA7887" w:rsidRDefault="000B5EDC" w:rsidP="007C2068">
            <w:pPr>
              <w:spacing w:before="60" w:after="60"/>
            </w:pPr>
            <w:r w:rsidRPr="00CA7887">
              <w:rPr>
                <w:b/>
                <w:sz w:val="22"/>
                <w:szCs w:val="22"/>
              </w:rPr>
              <w:t>Name of Expert:</w:t>
            </w:r>
            <w:r w:rsidRPr="00CA7887">
              <w:rPr>
                <w:sz w:val="22"/>
                <w:szCs w:val="22"/>
              </w:rPr>
              <w:t xml:space="preserve"> </w:t>
            </w:r>
          </w:p>
        </w:tc>
        <w:tc>
          <w:tcPr>
            <w:tcW w:w="5598" w:type="dxa"/>
          </w:tcPr>
          <w:p w14:paraId="3BC88AF2" w14:textId="77777777" w:rsidR="000B5EDC" w:rsidRPr="009B431F" w:rsidRDefault="000B5EDC" w:rsidP="007C2068">
            <w:pPr>
              <w:spacing w:before="60" w:after="60"/>
              <w:rPr>
                <w:sz w:val="20"/>
                <w:szCs w:val="20"/>
              </w:rPr>
            </w:pPr>
            <w:r w:rsidRPr="009B431F">
              <w:rPr>
                <w:sz w:val="20"/>
                <w:szCs w:val="20"/>
              </w:rPr>
              <w:t>{Insert full name}</w:t>
            </w:r>
          </w:p>
        </w:tc>
      </w:tr>
      <w:tr w:rsidR="000B5EDC" w:rsidRPr="00CA7887" w14:paraId="1682FBD4" w14:textId="77777777" w:rsidTr="009B431F">
        <w:tc>
          <w:tcPr>
            <w:tcW w:w="3618" w:type="dxa"/>
          </w:tcPr>
          <w:p w14:paraId="37A06393" w14:textId="77777777" w:rsidR="000B5EDC" w:rsidRPr="00CA7887" w:rsidRDefault="000B5EDC" w:rsidP="007C2068">
            <w:pPr>
              <w:spacing w:before="60" w:after="60"/>
            </w:pPr>
            <w:r w:rsidRPr="00CA7887">
              <w:rPr>
                <w:b/>
                <w:sz w:val="22"/>
                <w:szCs w:val="22"/>
              </w:rPr>
              <w:t>Date of Birth:</w:t>
            </w:r>
          </w:p>
        </w:tc>
        <w:tc>
          <w:tcPr>
            <w:tcW w:w="5598" w:type="dxa"/>
          </w:tcPr>
          <w:p w14:paraId="1F18D3D3" w14:textId="77777777" w:rsidR="000B5EDC" w:rsidRPr="009B431F" w:rsidRDefault="000B5EDC" w:rsidP="007C2068">
            <w:pPr>
              <w:spacing w:before="60" w:after="60"/>
              <w:rPr>
                <w:sz w:val="20"/>
                <w:szCs w:val="20"/>
              </w:rPr>
            </w:pPr>
            <w:r w:rsidRPr="009B431F">
              <w:rPr>
                <w:sz w:val="20"/>
                <w:szCs w:val="20"/>
              </w:rPr>
              <w:t>{day/month/year}</w:t>
            </w:r>
          </w:p>
        </w:tc>
      </w:tr>
      <w:tr w:rsidR="000B5EDC" w:rsidRPr="00CA7887" w14:paraId="724C288B" w14:textId="77777777" w:rsidTr="009B431F">
        <w:tc>
          <w:tcPr>
            <w:tcW w:w="3618" w:type="dxa"/>
          </w:tcPr>
          <w:p w14:paraId="3A03B401" w14:textId="77777777" w:rsidR="000B5EDC" w:rsidRPr="00CA7887" w:rsidRDefault="000B5EDC" w:rsidP="007C2068">
            <w:pPr>
              <w:spacing w:before="60" w:after="60"/>
            </w:pPr>
            <w:r w:rsidRPr="00CA7887">
              <w:rPr>
                <w:b/>
                <w:sz w:val="22"/>
                <w:szCs w:val="22"/>
              </w:rPr>
              <w:t>Country of Citizenship/Residence</w:t>
            </w:r>
          </w:p>
        </w:tc>
        <w:tc>
          <w:tcPr>
            <w:tcW w:w="5598" w:type="dxa"/>
          </w:tcPr>
          <w:p w14:paraId="3B1D68D9" w14:textId="77777777" w:rsidR="000B5EDC" w:rsidRPr="00CA7887" w:rsidRDefault="000B5EDC" w:rsidP="007C2068">
            <w:pPr>
              <w:spacing w:before="60" w:after="60"/>
            </w:pPr>
          </w:p>
        </w:tc>
      </w:tr>
    </w:tbl>
    <w:p w14:paraId="6EBC42EC" w14:textId="77777777" w:rsidR="000B5EDC" w:rsidRPr="00CA7887" w:rsidRDefault="000B5EDC" w:rsidP="007C2068">
      <w:pPr>
        <w:spacing w:before="60" w:after="60"/>
      </w:pPr>
    </w:p>
    <w:p w14:paraId="47603D43" w14:textId="77777777" w:rsidR="000B5EDC" w:rsidRPr="009B431F" w:rsidRDefault="000B5EDC" w:rsidP="007C2068">
      <w:pPr>
        <w:spacing w:before="60" w:after="60"/>
        <w:rPr>
          <w:sz w:val="18"/>
        </w:rPr>
      </w:pPr>
      <w:r w:rsidRPr="00CA7887">
        <w:rPr>
          <w:b/>
        </w:rPr>
        <w:t xml:space="preserve">Education: </w:t>
      </w:r>
      <w:r w:rsidRPr="009B431F">
        <w:t>{</w:t>
      </w:r>
      <w:r w:rsidR="003101EF" w:rsidRPr="009B431F">
        <w:t>List college/university or other specialized education, giving names of educational institutions, dates attended, degree(s)/diploma(s) obtained}</w:t>
      </w:r>
    </w:p>
    <w:p w14:paraId="521B11F9" w14:textId="77777777" w:rsidR="000B5EDC" w:rsidRPr="00CA7887" w:rsidRDefault="000B5EDC" w:rsidP="007C2068">
      <w:pPr>
        <w:spacing w:before="60" w:after="60"/>
        <w:rPr>
          <w:b/>
        </w:rPr>
      </w:pPr>
      <w:r w:rsidRPr="00CA7887">
        <w:rPr>
          <w:b/>
        </w:rPr>
        <w:t>________________________________________________________________________</w:t>
      </w:r>
    </w:p>
    <w:p w14:paraId="738D671A" w14:textId="77777777" w:rsidR="000B5EDC" w:rsidRPr="00CA7887" w:rsidRDefault="000B5EDC" w:rsidP="007C2068">
      <w:pPr>
        <w:spacing w:before="60" w:after="60"/>
        <w:rPr>
          <w:b/>
        </w:rPr>
      </w:pPr>
    </w:p>
    <w:p w14:paraId="12B954FF" w14:textId="77777777" w:rsidR="000B5EDC" w:rsidRPr="00CA7887" w:rsidRDefault="000B5EDC" w:rsidP="007C2068">
      <w:pPr>
        <w:spacing w:before="60" w:after="60"/>
        <w:rPr>
          <w:sz w:val="18"/>
        </w:rPr>
      </w:pPr>
      <w:r w:rsidRPr="00CA7887">
        <w:rPr>
          <w:b/>
        </w:rPr>
        <w:t xml:space="preserve">Employment record relevant to the assignment: </w:t>
      </w:r>
      <w:r w:rsidR="003101EF" w:rsidRPr="00CA7887">
        <w:t xml:space="preserve">{Starting with present position, list in reverse order. Please provide dates, name of employing organization, titles of positions held, types of activities performed and location of the assignment, </w:t>
      </w:r>
      <w:r w:rsidR="0089166F" w:rsidRPr="00CA7887">
        <w:t xml:space="preserve">and </w:t>
      </w:r>
      <w:r w:rsidR="003101EF" w:rsidRPr="00CA7887">
        <w:t xml:space="preserve">contact information of previous clients and employing organization(s) who can be contacted for references. Past employment </w:t>
      </w:r>
      <w:r w:rsidR="0089166F" w:rsidRPr="00CA7887">
        <w:t>that</w:t>
      </w:r>
      <w:r w:rsidR="003101EF" w:rsidRPr="00CA7887">
        <w:t xml:space="preserve"> is not relevant to the assignment does not need to be included</w:t>
      </w:r>
      <w:r w:rsidR="0089166F" w:rsidRPr="00CA7887">
        <w:t>.</w:t>
      </w:r>
      <w:r w:rsidR="003101EF" w:rsidRPr="00CA7887">
        <w:t>}</w:t>
      </w:r>
    </w:p>
    <w:p w14:paraId="6AFE7A8C" w14:textId="77777777" w:rsidR="000B5EDC" w:rsidRPr="00CA7887" w:rsidRDefault="000B5EDC" w:rsidP="007C2068">
      <w:pPr>
        <w:spacing w:before="60" w:after="60"/>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8"/>
        <w:gridCol w:w="3330"/>
        <w:gridCol w:w="2304"/>
        <w:gridCol w:w="2304"/>
      </w:tblGrid>
      <w:tr w:rsidR="000B5EDC" w:rsidRPr="00CA7887" w14:paraId="6ACA9465" w14:textId="77777777" w:rsidTr="009B431F">
        <w:tc>
          <w:tcPr>
            <w:tcW w:w="1278" w:type="dxa"/>
          </w:tcPr>
          <w:p w14:paraId="3FB04ABD" w14:textId="77777777" w:rsidR="000B5EDC" w:rsidRPr="00CA7887" w:rsidRDefault="000B5EDC" w:rsidP="007C2068">
            <w:pPr>
              <w:spacing w:before="60" w:after="60"/>
              <w:rPr>
                <w:b/>
              </w:rPr>
            </w:pPr>
            <w:r w:rsidRPr="00CA7887">
              <w:rPr>
                <w:b/>
                <w:sz w:val="22"/>
                <w:szCs w:val="22"/>
              </w:rPr>
              <w:t>Period</w:t>
            </w:r>
          </w:p>
        </w:tc>
        <w:tc>
          <w:tcPr>
            <w:tcW w:w="3330" w:type="dxa"/>
          </w:tcPr>
          <w:p w14:paraId="6930147E" w14:textId="77777777" w:rsidR="000B5EDC" w:rsidRPr="00CA7887" w:rsidRDefault="000B5EDC" w:rsidP="007C2068">
            <w:pPr>
              <w:spacing w:before="60" w:after="60"/>
              <w:rPr>
                <w:b/>
              </w:rPr>
            </w:pPr>
            <w:r w:rsidRPr="00CA7887">
              <w:rPr>
                <w:b/>
                <w:sz w:val="22"/>
                <w:szCs w:val="22"/>
              </w:rPr>
              <w:t>Employing organization and your title/position. Contact infor</w:t>
            </w:r>
            <w:r w:rsidR="004E7D1D" w:rsidRPr="00CA7887">
              <w:rPr>
                <w:b/>
                <w:sz w:val="22"/>
                <w:szCs w:val="22"/>
              </w:rPr>
              <w:t>mation</w:t>
            </w:r>
            <w:r w:rsidRPr="00CA7887">
              <w:rPr>
                <w:b/>
                <w:sz w:val="22"/>
                <w:szCs w:val="22"/>
              </w:rPr>
              <w:t xml:space="preserve"> for references</w:t>
            </w:r>
          </w:p>
        </w:tc>
        <w:tc>
          <w:tcPr>
            <w:tcW w:w="2304" w:type="dxa"/>
          </w:tcPr>
          <w:p w14:paraId="748F0BD3" w14:textId="77777777" w:rsidR="000B5EDC" w:rsidRPr="00CA7887" w:rsidRDefault="000B5EDC" w:rsidP="007C2068">
            <w:pPr>
              <w:spacing w:before="60" w:after="60"/>
              <w:rPr>
                <w:b/>
              </w:rPr>
            </w:pPr>
            <w:r w:rsidRPr="00CA7887">
              <w:rPr>
                <w:b/>
                <w:sz w:val="22"/>
                <w:szCs w:val="22"/>
              </w:rPr>
              <w:t xml:space="preserve">Country </w:t>
            </w:r>
          </w:p>
        </w:tc>
        <w:tc>
          <w:tcPr>
            <w:tcW w:w="2304" w:type="dxa"/>
          </w:tcPr>
          <w:p w14:paraId="2EC586A1" w14:textId="77777777" w:rsidR="000B5EDC" w:rsidRPr="00CA7887" w:rsidRDefault="000B5EDC" w:rsidP="007C2068">
            <w:pPr>
              <w:spacing w:before="60" w:after="60"/>
              <w:rPr>
                <w:b/>
              </w:rPr>
            </w:pPr>
            <w:r w:rsidRPr="00CA7887">
              <w:rPr>
                <w:b/>
                <w:sz w:val="22"/>
                <w:szCs w:val="22"/>
              </w:rPr>
              <w:t>Summary of activities performed relevant to the Assignment</w:t>
            </w:r>
          </w:p>
        </w:tc>
      </w:tr>
      <w:tr w:rsidR="000B5EDC" w:rsidRPr="00CA7887" w14:paraId="3E6BCC5D" w14:textId="77777777" w:rsidTr="009B431F">
        <w:tc>
          <w:tcPr>
            <w:tcW w:w="1278" w:type="dxa"/>
          </w:tcPr>
          <w:p w14:paraId="78ABD296" w14:textId="77777777" w:rsidR="000B5EDC" w:rsidRPr="009B431F" w:rsidRDefault="000B5EDC" w:rsidP="007C2068">
            <w:pPr>
              <w:spacing w:before="60" w:after="60"/>
            </w:pPr>
            <w:r w:rsidRPr="009B431F">
              <w:rPr>
                <w:sz w:val="22"/>
                <w:szCs w:val="22"/>
              </w:rPr>
              <w:t>[e.g.</w:t>
            </w:r>
            <w:r w:rsidR="0089166F" w:rsidRPr="009B431F">
              <w:rPr>
                <w:sz w:val="22"/>
                <w:szCs w:val="22"/>
              </w:rPr>
              <w:t>,</w:t>
            </w:r>
            <w:r w:rsidRPr="009B431F">
              <w:rPr>
                <w:sz w:val="22"/>
                <w:szCs w:val="22"/>
              </w:rPr>
              <w:t xml:space="preserve"> May 2005-present]</w:t>
            </w:r>
          </w:p>
        </w:tc>
        <w:tc>
          <w:tcPr>
            <w:tcW w:w="3330" w:type="dxa"/>
          </w:tcPr>
          <w:p w14:paraId="72BAB3E8" w14:textId="77777777" w:rsidR="000B5EDC" w:rsidRPr="009B431F" w:rsidRDefault="000B5EDC" w:rsidP="007C2068">
            <w:pPr>
              <w:spacing w:before="60" w:after="60"/>
            </w:pPr>
            <w:r w:rsidRPr="009B431F">
              <w:rPr>
                <w:sz w:val="22"/>
                <w:szCs w:val="22"/>
              </w:rPr>
              <w:t>[e.g.</w:t>
            </w:r>
            <w:r w:rsidR="0089166F" w:rsidRPr="009B431F">
              <w:rPr>
                <w:sz w:val="22"/>
                <w:szCs w:val="22"/>
              </w:rPr>
              <w:t>,</w:t>
            </w:r>
            <w:r w:rsidRPr="009B431F">
              <w:rPr>
                <w:sz w:val="22"/>
                <w:szCs w:val="22"/>
              </w:rPr>
              <w:t xml:space="preserve"> Ministry of ……, advisor/consultant to…</w:t>
            </w:r>
          </w:p>
          <w:p w14:paraId="7F94CF60" w14:textId="77777777" w:rsidR="000B5EDC" w:rsidRPr="009B431F" w:rsidRDefault="000B5EDC" w:rsidP="007C2068">
            <w:pPr>
              <w:spacing w:before="60" w:after="60"/>
            </w:pPr>
          </w:p>
          <w:p w14:paraId="0AE49F13" w14:textId="77777777" w:rsidR="000B5EDC" w:rsidRPr="009B431F" w:rsidRDefault="000B5EDC" w:rsidP="007C2068">
            <w:pPr>
              <w:spacing w:before="60" w:after="60"/>
            </w:pPr>
            <w:r w:rsidRPr="009B431F">
              <w:rPr>
                <w:sz w:val="22"/>
                <w:szCs w:val="22"/>
              </w:rPr>
              <w:t xml:space="preserve">For references: Tel…………/e-mail……; Mr. </w:t>
            </w:r>
            <w:proofErr w:type="spellStart"/>
            <w:r w:rsidRPr="009B431F">
              <w:rPr>
                <w:sz w:val="22"/>
                <w:szCs w:val="22"/>
              </w:rPr>
              <w:t>Hbbbbb</w:t>
            </w:r>
            <w:proofErr w:type="spellEnd"/>
            <w:r w:rsidRPr="009B431F">
              <w:rPr>
                <w:sz w:val="22"/>
                <w:szCs w:val="22"/>
              </w:rPr>
              <w:t>, deputy minister]</w:t>
            </w:r>
          </w:p>
        </w:tc>
        <w:tc>
          <w:tcPr>
            <w:tcW w:w="2304" w:type="dxa"/>
          </w:tcPr>
          <w:p w14:paraId="7FB73F7D" w14:textId="77777777" w:rsidR="000B5EDC" w:rsidRPr="00CA7887" w:rsidRDefault="000B5EDC" w:rsidP="007C2068">
            <w:pPr>
              <w:spacing w:before="60" w:after="60"/>
              <w:rPr>
                <w:b/>
              </w:rPr>
            </w:pPr>
          </w:p>
        </w:tc>
        <w:tc>
          <w:tcPr>
            <w:tcW w:w="2304" w:type="dxa"/>
          </w:tcPr>
          <w:p w14:paraId="340BA954" w14:textId="77777777" w:rsidR="000B5EDC" w:rsidRPr="00CA7887" w:rsidRDefault="000B5EDC" w:rsidP="007C2068">
            <w:pPr>
              <w:spacing w:before="60" w:after="60"/>
              <w:rPr>
                <w:b/>
              </w:rPr>
            </w:pPr>
          </w:p>
        </w:tc>
      </w:tr>
      <w:tr w:rsidR="000B5EDC" w:rsidRPr="00CA7887" w14:paraId="06C9F17B" w14:textId="77777777" w:rsidTr="009B431F">
        <w:tc>
          <w:tcPr>
            <w:tcW w:w="1278" w:type="dxa"/>
          </w:tcPr>
          <w:p w14:paraId="488BE540" w14:textId="77777777" w:rsidR="000B5EDC" w:rsidRPr="00CA7887" w:rsidRDefault="000B5EDC" w:rsidP="007C2068">
            <w:pPr>
              <w:spacing w:before="60" w:after="60"/>
              <w:rPr>
                <w:b/>
              </w:rPr>
            </w:pPr>
          </w:p>
        </w:tc>
        <w:tc>
          <w:tcPr>
            <w:tcW w:w="3330" w:type="dxa"/>
          </w:tcPr>
          <w:p w14:paraId="39E69D72" w14:textId="77777777" w:rsidR="000B5EDC" w:rsidRPr="00CA7887" w:rsidRDefault="000B5EDC" w:rsidP="007C2068">
            <w:pPr>
              <w:spacing w:before="60" w:after="60"/>
              <w:rPr>
                <w:b/>
              </w:rPr>
            </w:pPr>
          </w:p>
        </w:tc>
        <w:tc>
          <w:tcPr>
            <w:tcW w:w="2304" w:type="dxa"/>
          </w:tcPr>
          <w:p w14:paraId="5F32E60B" w14:textId="77777777" w:rsidR="000B5EDC" w:rsidRPr="00CA7887" w:rsidRDefault="000B5EDC" w:rsidP="007C2068">
            <w:pPr>
              <w:spacing w:before="60" w:after="60"/>
              <w:rPr>
                <w:b/>
              </w:rPr>
            </w:pPr>
          </w:p>
        </w:tc>
        <w:tc>
          <w:tcPr>
            <w:tcW w:w="2304" w:type="dxa"/>
          </w:tcPr>
          <w:p w14:paraId="3EB026B6" w14:textId="77777777" w:rsidR="000B5EDC" w:rsidRPr="00CA7887" w:rsidRDefault="000B5EDC" w:rsidP="007C2068">
            <w:pPr>
              <w:spacing w:before="60" w:after="60"/>
              <w:rPr>
                <w:b/>
              </w:rPr>
            </w:pPr>
          </w:p>
        </w:tc>
      </w:tr>
      <w:tr w:rsidR="000B5EDC" w:rsidRPr="00CA7887" w14:paraId="2D597593" w14:textId="77777777" w:rsidTr="009B431F">
        <w:tc>
          <w:tcPr>
            <w:tcW w:w="1278" w:type="dxa"/>
          </w:tcPr>
          <w:p w14:paraId="0C41BB9A" w14:textId="77777777" w:rsidR="000B5EDC" w:rsidRPr="00CA7887" w:rsidRDefault="000B5EDC" w:rsidP="007C2068">
            <w:pPr>
              <w:spacing w:before="60" w:after="60"/>
              <w:rPr>
                <w:b/>
              </w:rPr>
            </w:pPr>
          </w:p>
        </w:tc>
        <w:tc>
          <w:tcPr>
            <w:tcW w:w="3330" w:type="dxa"/>
          </w:tcPr>
          <w:p w14:paraId="50C6B419" w14:textId="77777777" w:rsidR="000B5EDC" w:rsidRPr="00CA7887" w:rsidRDefault="000B5EDC" w:rsidP="007C2068">
            <w:pPr>
              <w:spacing w:before="60" w:after="60"/>
              <w:rPr>
                <w:b/>
              </w:rPr>
            </w:pPr>
          </w:p>
        </w:tc>
        <w:tc>
          <w:tcPr>
            <w:tcW w:w="2304" w:type="dxa"/>
          </w:tcPr>
          <w:p w14:paraId="71F802EA" w14:textId="77777777" w:rsidR="000B5EDC" w:rsidRPr="00CA7887" w:rsidRDefault="000B5EDC" w:rsidP="007C2068">
            <w:pPr>
              <w:spacing w:before="60" w:after="60"/>
              <w:rPr>
                <w:b/>
              </w:rPr>
            </w:pPr>
          </w:p>
        </w:tc>
        <w:tc>
          <w:tcPr>
            <w:tcW w:w="2304" w:type="dxa"/>
          </w:tcPr>
          <w:p w14:paraId="5294B10F" w14:textId="77777777" w:rsidR="000B5EDC" w:rsidRPr="00CA7887" w:rsidRDefault="000B5EDC" w:rsidP="007C2068">
            <w:pPr>
              <w:spacing w:before="60" w:after="60"/>
              <w:rPr>
                <w:b/>
              </w:rPr>
            </w:pPr>
          </w:p>
        </w:tc>
      </w:tr>
    </w:tbl>
    <w:p w14:paraId="5C005C2C" w14:textId="77777777" w:rsidR="000B5EDC" w:rsidRPr="00CA7887" w:rsidRDefault="000B5EDC" w:rsidP="00B91DDF">
      <w:pPr>
        <w:rPr>
          <w:b/>
        </w:rPr>
      </w:pPr>
    </w:p>
    <w:p w14:paraId="14DCE0AC" w14:textId="77777777" w:rsidR="000B5EDC" w:rsidRPr="009B431F" w:rsidRDefault="000B5EDC" w:rsidP="003400B7">
      <w:r w:rsidRPr="009B431F">
        <w:t>Membership in Professional Associations and Publications: ______________________________________________________________________</w:t>
      </w:r>
    </w:p>
    <w:p w14:paraId="78A3F468" w14:textId="77777777" w:rsidR="000B5EDC" w:rsidRPr="00CA7887" w:rsidRDefault="000B5EDC" w:rsidP="003400B7"/>
    <w:p w14:paraId="44E43663" w14:textId="77777777" w:rsidR="000B5EDC" w:rsidRPr="009B431F" w:rsidRDefault="000B5EDC" w:rsidP="003400B7">
      <w:r w:rsidRPr="009B431F">
        <w:t>Language Skills (indicate only languages in which you can work): ______________</w:t>
      </w:r>
    </w:p>
    <w:p w14:paraId="02075081" w14:textId="77777777" w:rsidR="000B5EDC" w:rsidRPr="00CA7887" w:rsidRDefault="000B5EDC" w:rsidP="003400B7">
      <w:r w:rsidRPr="009B431F">
        <w:t>______________________________________________________________________</w:t>
      </w:r>
    </w:p>
    <w:p w14:paraId="6DA824D9" w14:textId="77777777" w:rsidR="007E11A3" w:rsidRPr="009B431F" w:rsidRDefault="007E11A3">
      <w:r w:rsidRPr="009B431F">
        <w:br w:type="page"/>
      </w:r>
    </w:p>
    <w:p w14:paraId="669A9DAE" w14:textId="77777777" w:rsidR="000B5EDC" w:rsidRPr="00CA7887" w:rsidRDefault="000B5EDC" w:rsidP="00B91DDF">
      <w:pPr>
        <w:rPr>
          <w:b/>
        </w:rPr>
      </w:pPr>
      <w:r w:rsidRPr="00CA7887">
        <w:rPr>
          <w:b/>
        </w:rPr>
        <w:lastRenderedPageBreak/>
        <w:t>Adequacy for the Assignment:</w:t>
      </w:r>
    </w:p>
    <w:p w14:paraId="54A00EED" w14:textId="77777777" w:rsidR="000B5EDC" w:rsidRPr="00CA7887"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5"/>
        <w:gridCol w:w="4621"/>
      </w:tblGrid>
      <w:tr w:rsidR="000B5EDC" w:rsidRPr="00CA7887" w14:paraId="2BA2B8D2" w14:textId="77777777" w:rsidTr="009B431F">
        <w:tc>
          <w:tcPr>
            <w:tcW w:w="4595" w:type="dxa"/>
          </w:tcPr>
          <w:p w14:paraId="1B697776" w14:textId="77777777" w:rsidR="000B5EDC" w:rsidRPr="009B431F" w:rsidRDefault="000B5EDC" w:rsidP="00B911C4">
            <w:r w:rsidRPr="009B431F">
              <w:t xml:space="preserve">Detailed Tasks Assigned on Consultant’s Team of Experts: </w:t>
            </w:r>
          </w:p>
          <w:p w14:paraId="3818A9C8" w14:textId="77777777" w:rsidR="000B5EDC" w:rsidRPr="009B431F" w:rsidRDefault="000B5EDC" w:rsidP="000300B6">
            <w:pPr>
              <w:keepLines/>
              <w:spacing w:after="120"/>
              <w:ind w:left="431"/>
              <w:outlineLvl w:val="0"/>
              <w:rPr>
                <w:rFonts w:asciiTheme="minorHAnsi" w:hAnsiTheme="minorHAnsi"/>
              </w:rPr>
            </w:pPr>
          </w:p>
        </w:tc>
        <w:tc>
          <w:tcPr>
            <w:tcW w:w="4621" w:type="dxa"/>
          </w:tcPr>
          <w:p w14:paraId="2536352D" w14:textId="77777777" w:rsidR="000B5EDC" w:rsidRPr="009B431F" w:rsidRDefault="000B5EDC" w:rsidP="00B911C4">
            <w:r w:rsidRPr="009B431F">
              <w:t>Reference to Prior Work/Assignments that Best Illustrates Capability to Handle the Assigned Tasks</w:t>
            </w:r>
          </w:p>
        </w:tc>
      </w:tr>
      <w:tr w:rsidR="000B5EDC" w:rsidRPr="00CA7887" w14:paraId="02043DA1" w14:textId="77777777">
        <w:trPr>
          <w:trHeight w:val="70"/>
        </w:trPr>
        <w:tc>
          <w:tcPr>
            <w:tcW w:w="4595" w:type="dxa"/>
          </w:tcPr>
          <w:p w14:paraId="1C990FFB" w14:textId="77777777" w:rsidR="000B5EDC" w:rsidRPr="009B431F" w:rsidRDefault="003101EF" w:rsidP="00B911C4">
            <w:r w:rsidRPr="009B431F">
              <w:t>{List all deliverables/ta</w:t>
            </w:r>
            <w:r w:rsidR="007C3C86" w:rsidRPr="009B431F">
              <w:t xml:space="preserve">sks as in TECH- 5 in which the </w:t>
            </w:r>
            <w:r w:rsidRPr="009B431F">
              <w:t>Expert will be involved)</w:t>
            </w:r>
          </w:p>
          <w:p w14:paraId="3706D2CC" w14:textId="77777777" w:rsidR="000B5EDC" w:rsidRPr="009B431F" w:rsidRDefault="000B5EDC" w:rsidP="000300B6">
            <w:pPr>
              <w:keepLines/>
              <w:spacing w:after="120"/>
              <w:ind w:left="431"/>
              <w:outlineLvl w:val="0"/>
              <w:rPr>
                <w:rFonts w:asciiTheme="minorHAnsi" w:hAnsiTheme="minorHAnsi"/>
              </w:rPr>
            </w:pPr>
          </w:p>
          <w:p w14:paraId="543E7F7A" w14:textId="77777777" w:rsidR="000B5EDC" w:rsidRPr="009B431F" w:rsidRDefault="000B5EDC" w:rsidP="000300B6">
            <w:pPr>
              <w:keepLines/>
              <w:spacing w:after="120"/>
              <w:ind w:left="431"/>
              <w:outlineLvl w:val="0"/>
              <w:rPr>
                <w:rFonts w:asciiTheme="minorHAnsi" w:hAnsiTheme="minorHAnsi"/>
              </w:rPr>
            </w:pPr>
          </w:p>
          <w:p w14:paraId="7CAD5EDB" w14:textId="77777777" w:rsidR="000B5EDC" w:rsidRPr="009B431F" w:rsidRDefault="000B5EDC" w:rsidP="000D31F3">
            <w:pPr>
              <w:keepLines/>
              <w:spacing w:after="120"/>
              <w:outlineLvl w:val="0"/>
              <w:rPr>
                <w:rFonts w:asciiTheme="minorHAnsi" w:hAnsiTheme="minorHAnsi"/>
              </w:rPr>
            </w:pPr>
            <w:r w:rsidRPr="009B431F">
              <w:rPr>
                <w:rFonts w:asciiTheme="minorHAnsi" w:hAnsiTheme="minorHAnsi"/>
                <w:sz w:val="18"/>
              </w:rPr>
              <w:t xml:space="preserve"> </w:t>
            </w:r>
          </w:p>
        </w:tc>
        <w:tc>
          <w:tcPr>
            <w:tcW w:w="4621" w:type="dxa"/>
          </w:tcPr>
          <w:p w14:paraId="221CFB36" w14:textId="77777777" w:rsidR="000B5EDC" w:rsidRPr="009B431F" w:rsidRDefault="000B5EDC" w:rsidP="000D31F3">
            <w:pPr>
              <w:keepLines/>
              <w:spacing w:after="120"/>
              <w:outlineLvl w:val="0"/>
              <w:rPr>
                <w:rFonts w:asciiTheme="minorHAnsi" w:hAnsiTheme="minorHAnsi"/>
              </w:rPr>
            </w:pPr>
          </w:p>
          <w:p w14:paraId="4CDDFFA3" w14:textId="77777777" w:rsidR="000B5EDC" w:rsidRPr="009B431F" w:rsidRDefault="000B5EDC" w:rsidP="000D31F3">
            <w:pPr>
              <w:keepLines/>
              <w:spacing w:after="120"/>
              <w:outlineLvl w:val="0"/>
              <w:rPr>
                <w:rFonts w:asciiTheme="minorHAnsi" w:hAnsiTheme="minorHAnsi"/>
              </w:rPr>
            </w:pPr>
          </w:p>
          <w:p w14:paraId="7BA4F2D1" w14:textId="77777777" w:rsidR="000B5EDC" w:rsidRPr="009B431F" w:rsidRDefault="000B5EDC" w:rsidP="000D31F3">
            <w:pPr>
              <w:keepLines/>
              <w:spacing w:after="120"/>
              <w:outlineLvl w:val="0"/>
              <w:rPr>
                <w:rFonts w:asciiTheme="minorHAnsi" w:hAnsiTheme="minorHAnsi"/>
              </w:rPr>
            </w:pPr>
          </w:p>
        </w:tc>
      </w:tr>
      <w:tr w:rsidR="000B5EDC" w:rsidRPr="00CA7887" w14:paraId="7AABF544" w14:textId="77777777" w:rsidTr="009B431F">
        <w:tc>
          <w:tcPr>
            <w:tcW w:w="4595" w:type="dxa"/>
          </w:tcPr>
          <w:p w14:paraId="77BD0D25" w14:textId="77777777" w:rsidR="000B5EDC" w:rsidRPr="009B431F" w:rsidRDefault="000B5EDC" w:rsidP="000300B6">
            <w:pPr>
              <w:keepLines/>
              <w:spacing w:after="120"/>
              <w:ind w:left="431"/>
              <w:outlineLvl w:val="0"/>
              <w:rPr>
                <w:rFonts w:asciiTheme="minorHAnsi" w:hAnsiTheme="minorHAnsi"/>
                <w:sz w:val="18"/>
              </w:rPr>
            </w:pPr>
          </w:p>
        </w:tc>
        <w:tc>
          <w:tcPr>
            <w:tcW w:w="4621" w:type="dxa"/>
          </w:tcPr>
          <w:p w14:paraId="2AAE4579" w14:textId="77777777" w:rsidR="000B5EDC" w:rsidRPr="009B431F" w:rsidRDefault="000B5EDC" w:rsidP="000D31F3">
            <w:pPr>
              <w:keepLines/>
              <w:spacing w:after="120"/>
              <w:outlineLvl w:val="0"/>
              <w:rPr>
                <w:rFonts w:asciiTheme="minorHAnsi" w:hAnsiTheme="minorHAnsi"/>
              </w:rPr>
            </w:pPr>
          </w:p>
        </w:tc>
      </w:tr>
      <w:tr w:rsidR="000B5EDC" w:rsidRPr="00CA7887" w14:paraId="36127BEB" w14:textId="77777777" w:rsidTr="009B431F">
        <w:tc>
          <w:tcPr>
            <w:tcW w:w="4595" w:type="dxa"/>
          </w:tcPr>
          <w:p w14:paraId="31ED2864" w14:textId="77777777" w:rsidR="000B5EDC" w:rsidRPr="009B431F" w:rsidRDefault="000B5EDC" w:rsidP="000300B6">
            <w:pPr>
              <w:keepLines/>
              <w:spacing w:after="120"/>
              <w:ind w:left="431"/>
              <w:outlineLvl w:val="0"/>
              <w:rPr>
                <w:rFonts w:asciiTheme="minorHAnsi" w:hAnsiTheme="minorHAnsi"/>
                <w:sz w:val="18"/>
              </w:rPr>
            </w:pPr>
          </w:p>
        </w:tc>
        <w:tc>
          <w:tcPr>
            <w:tcW w:w="4621" w:type="dxa"/>
          </w:tcPr>
          <w:p w14:paraId="72335360" w14:textId="77777777" w:rsidR="000B5EDC" w:rsidRPr="009B431F" w:rsidRDefault="000B5EDC" w:rsidP="000D31F3">
            <w:pPr>
              <w:keepLines/>
              <w:spacing w:after="120"/>
              <w:outlineLvl w:val="0"/>
              <w:rPr>
                <w:rFonts w:asciiTheme="minorHAnsi" w:hAnsiTheme="minorHAnsi"/>
              </w:rPr>
            </w:pPr>
          </w:p>
        </w:tc>
      </w:tr>
    </w:tbl>
    <w:p w14:paraId="7E28AB87" w14:textId="77777777" w:rsidR="000B5EDC" w:rsidRPr="00CA7887" w:rsidRDefault="000B5EDC" w:rsidP="00B91DDF">
      <w:r w:rsidRPr="00CA7887">
        <w:tab/>
      </w:r>
    </w:p>
    <w:p w14:paraId="79494CFB" w14:textId="77777777" w:rsidR="000B5EDC" w:rsidRPr="00CA7887" w:rsidRDefault="000B5EDC" w:rsidP="00B91DDF">
      <w:pPr>
        <w:rPr>
          <w:sz w:val="18"/>
        </w:rPr>
      </w:pPr>
    </w:p>
    <w:p w14:paraId="0C1B2B9A" w14:textId="77777777" w:rsidR="000B5EDC" w:rsidRPr="00CA7887" w:rsidRDefault="000B5EDC" w:rsidP="00B91DDF">
      <w:r w:rsidRPr="00CA7887">
        <w:rPr>
          <w:sz w:val="18"/>
        </w:rPr>
        <w:t xml:space="preserve"> </w:t>
      </w:r>
      <w:r w:rsidR="00B40722" w:rsidRPr="00CA7887">
        <w:rPr>
          <w:b/>
        </w:rPr>
        <w:t>Expert’s</w:t>
      </w:r>
      <w:r w:rsidRPr="00CA7887">
        <w:rPr>
          <w:b/>
        </w:rPr>
        <w:t xml:space="preserve"> contact information: </w:t>
      </w:r>
      <w:r w:rsidRPr="00CA7887">
        <w:t>(e-mail</w:t>
      </w:r>
      <w:r w:rsidR="006846A7" w:rsidRPr="00CA7887">
        <w:t xml:space="preserve"> </w:t>
      </w:r>
      <w:r w:rsidRPr="00CA7887">
        <w:t>…………………., phone……………)</w:t>
      </w:r>
    </w:p>
    <w:p w14:paraId="09647483" w14:textId="77777777" w:rsidR="000B5EDC" w:rsidRPr="00CA7887" w:rsidRDefault="000B5EDC" w:rsidP="00B91DDF"/>
    <w:p w14:paraId="6DD67697" w14:textId="77777777" w:rsidR="000B5EDC" w:rsidRPr="00CA7887" w:rsidRDefault="000B5EDC" w:rsidP="00B91DDF">
      <w:pPr>
        <w:rPr>
          <w:b/>
        </w:rPr>
      </w:pPr>
      <w:r w:rsidRPr="00CA7887">
        <w:rPr>
          <w:b/>
        </w:rPr>
        <w:t>Certification:</w:t>
      </w:r>
    </w:p>
    <w:p w14:paraId="5790771D" w14:textId="77777777" w:rsidR="000B5EDC" w:rsidRPr="00CA7887" w:rsidRDefault="000B5EDC" w:rsidP="0046713D">
      <w:pPr>
        <w:jc w:val="both"/>
      </w:pPr>
      <w:r w:rsidRPr="00CA7887">
        <w:t>I, the undersigned, certify that to the best of my knowledge and belief, this CV correctly describes myself, my qualifications, and my</w:t>
      </w:r>
      <w:r w:rsidR="00C35537" w:rsidRPr="00CA7887">
        <w:t xml:space="preserve"> experience, and I am available</w:t>
      </w:r>
      <w:r w:rsidR="00C35537" w:rsidRPr="00CA7887">
        <w:rPr>
          <w:rFonts w:cs="Arial"/>
        </w:rPr>
        <w:t xml:space="preserve">, as and when necessary, </w:t>
      </w:r>
      <w:r w:rsidRPr="00CA7887">
        <w:t>to undertake the assignment in case of an award. I understand that any misstatement or misrepresentation described herein may lead to my disqualification or dismissal by the Client, and/or sanction</w:t>
      </w:r>
      <w:r w:rsidR="00090D69" w:rsidRPr="00CA7887">
        <w:t>s</w:t>
      </w:r>
      <w:r w:rsidRPr="00CA7887">
        <w:t xml:space="preserve"> by the Bank. </w:t>
      </w:r>
    </w:p>
    <w:p w14:paraId="5C3681E7" w14:textId="77777777" w:rsidR="007C3C86" w:rsidRPr="00CA7887" w:rsidRDefault="007C3C86" w:rsidP="0046713D">
      <w:pPr>
        <w:jc w:val="both"/>
      </w:pPr>
    </w:p>
    <w:p w14:paraId="32226A1D" w14:textId="77777777" w:rsidR="007C3C86" w:rsidRPr="00CA7887" w:rsidRDefault="007C3C86" w:rsidP="0046713D">
      <w:pPr>
        <w:jc w:val="both"/>
      </w:pPr>
    </w:p>
    <w:p w14:paraId="6D4DA34A" w14:textId="77777777" w:rsidR="000B5EDC" w:rsidRPr="00CA7887" w:rsidRDefault="000B5EDC" w:rsidP="0046713D">
      <w:pPr>
        <w:jc w:val="both"/>
      </w:pPr>
    </w:p>
    <w:p w14:paraId="567E3608" w14:textId="77777777" w:rsidR="000B5EDC" w:rsidRPr="00CA7887" w:rsidRDefault="000B5EDC" w:rsidP="00B91DDF">
      <w:pPr>
        <w:rPr>
          <w:sz w:val="20"/>
          <w:szCs w:val="20"/>
        </w:rPr>
      </w:pPr>
      <w:r w:rsidRPr="00CA7887">
        <w:tab/>
      </w:r>
      <w:r w:rsidRPr="00CA7887">
        <w:tab/>
      </w:r>
      <w:r w:rsidRPr="00CA7887">
        <w:tab/>
      </w:r>
      <w:r w:rsidRPr="00CA7887">
        <w:tab/>
      </w:r>
      <w:r w:rsidRPr="00CA7887">
        <w:tab/>
      </w:r>
      <w:r w:rsidRPr="00CA7887">
        <w:tab/>
      </w:r>
      <w:r w:rsidRPr="00CA7887">
        <w:tab/>
      </w:r>
      <w:r w:rsidRPr="00CA7887">
        <w:tab/>
      </w:r>
      <w:r w:rsidRPr="00CA7887">
        <w:tab/>
      </w:r>
      <w:r w:rsidRPr="00CA7887">
        <w:tab/>
      </w:r>
      <w:r w:rsidRPr="00CA7887">
        <w:rPr>
          <w:sz w:val="20"/>
          <w:szCs w:val="20"/>
        </w:rPr>
        <w:t>{day/month/year}</w:t>
      </w:r>
    </w:p>
    <w:p w14:paraId="42EBBD54" w14:textId="77777777" w:rsidR="000B5EDC" w:rsidRPr="00CA7887" w:rsidRDefault="00000000" w:rsidP="00B91DDF">
      <w:pPr>
        <w:rPr>
          <w:sz w:val="18"/>
        </w:rPr>
      </w:pPr>
      <w:r>
        <w:rPr>
          <w:sz w:val="18"/>
        </w:rPr>
        <w:pict w14:anchorId="4C2C0718">
          <v:rect id="_x0000_i1026" style="width:0;height:1.5pt" o:hralign="center" o:hrstd="t" o:hr="t" fillcolor="#a0a0a0" stroked="f"/>
        </w:pict>
      </w:r>
    </w:p>
    <w:p w14:paraId="68CB12FC" w14:textId="77777777" w:rsidR="000B5EDC" w:rsidRPr="00CA7887" w:rsidRDefault="000B5EDC" w:rsidP="00B91DDF">
      <w:pPr>
        <w:rPr>
          <w:sz w:val="18"/>
        </w:rPr>
      </w:pPr>
      <w:r w:rsidRPr="00CA7887">
        <w:rPr>
          <w:sz w:val="18"/>
        </w:rPr>
        <w:t xml:space="preserve">Name of Expert </w:t>
      </w:r>
      <w:r w:rsidRPr="00CA7887">
        <w:rPr>
          <w:sz w:val="18"/>
        </w:rPr>
        <w:tab/>
      </w:r>
      <w:r w:rsidRPr="00CA7887">
        <w:rPr>
          <w:sz w:val="18"/>
        </w:rPr>
        <w:tab/>
      </w:r>
      <w:r w:rsidRPr="00CA7887">
        <w:rPr>
          <w:sz w:val="18"/>
        </w:rPr>
        <w:tab/>
      </w:r>
      <w:r w:rsidRPr="00CA7887">
        <w:rPr>
          <w:sz w:val="18"/>
        </w:rPr>
        <w:tab/>
      </w:r>
      <w:r w:rsidRPr="00CA7887">
        <w:rPr>
          <w:sz w:val="18"/>
        </w:rPr>
        <w:tab/>
        <w:t xml:space="preserve"> Signature </w:t>
      </w:r>
      <w:r w:rsidRPr="00CA7887">
        <w:rPr>
          <w:sz w:val="18"/>
        </w:rPr>
        <w:tab/>
      </w:r>
      <w:r w:rsidRPr="00CA7887">
        <w:rPr>
          <w:sz w:val="18"/>
        </w:rPr>
        <w:tab/>
      </w:r>
      <w:r w:rsidRPr="00CA7887">
        <w:rPr>
          <w:sz w:val="18"/>
        </w:rPr>
        <w:tab/>
      </w:r>
      <w:r w:rsidRPr="00CA7887">
        <w:rPr>
          <w:sz w:val="18"/>
        </w:rPr>
        <w:tab/>
      </w:r>
      <w:r w:rsidRPr="00CA7887">
        <w:rPr>
          <w:sz w:val="18"/>
        </w:rPr>
        <w:tab/>
        <w:t>Date</w:t>
      </w:r>
    </w:p>
    <w:p w14:paraId="51A434B9" w14:textId="77777777" w:rsidR="000B5EDC" w:rsidRPr="00CA7887" w:rsidRDefault="000B5EDC" w:rsidP="00B91DDF"/>
    <w:p w14:paraId="23877B9E" w14:textId="77777777" w:rsidR="000B5EDC" w:rsidRPr="00CA7887" w:rsidRDefault="000B5EDC" w:rsidP="00B91DDF"/>
    <w:p w14:paraId="1F9E3125" w14:textId="77777777" w:rsidR="000B5EDC" w:rsidRPr="00CA7887" w:rsidRDefault="000B5EDC" w:rsidP="00B91DDF">
      <w:r w:rsidRPr="00CA7887">
        <w:tab/>
      </w:r>
      <w:r w:rsidRPr="00CA7887">
        <w:tab/>
      </w:r>
      <w:r w:rsidRPr="00CA7887">
        <w:tab/>
      </w:r>
      <w:r w:rsidRPr="00CA7887">
        <w:tab/>
      </w:r>
      <w:r w:rsidRPr="00CA7887">
        <w:tab/>
      </w:r>
      <w:r w:rsidRPr="00CA7887">
        <w:tab/>
      </w:r>
      <w:r w:rsidRPr="00CA7887">
        <w:tab/>
      </w:r>
      <w:r w:rsidRPr="00CA7887">
        <w:tab/>
      </w:r>
      <w:r w:rsidRPr="00CA7887">
        <w:tab/>
      </w:r>
      <w:r w:rsidRPr="00CA7887">
        <w:tab/>
      </w:r>
      <w:r w:rsidRPr="00CA7887">
        <w:rPr>
          <w:sz w:val="20"/>
          <w:szCs w:val="20"/>
        </w:rPr>
        <w:t>{day/month/year}</w:t>
      </w:r>
    </w:p>
    <w:p w14:paraId="12D01CA1" w14:textId="77777777" w:rsidR="000B5EDC" w:rsidRPr="00CA7887" w:rsidRDefault="00000000" w:rsidP="00B91DDF">
      <w:pPr>
        <w:rPr>
          <w:sz w:val="18"/>
        </w:rPr>
      </w:pPr>
      <w:r>
        <w:rPr>
          <w:sz w:val="18"/>
        </w:rPr>
        <w:pict w14:anchorId="50190400">
          <v:rect id="_x0000_i1027" style="width:0;height:1.5pt" o:hralign="center" o:hrstd="t" o:hr="t" fillcolor="#a0a0a0" stroked="f"/>
        </w:pict>
      </w:r>
    </w:p>
    <w:p w14:paraId="54E70B34" w14:textId="77777777" w:rsidR="000B5EDC" w:rsidRPr="00CA7887" w:rsidRDefault="000B5EDC" w:rsidP="00B91DDF">
      <w:pPr>
        <w:rPr>
          <w:sz w:val="18"/>
        </w:rPr>
      </w:pPr>
      <w:r w:rsidRPr="00CA7887">
        <w:rPr>
          <w:sz w:val="18"/>
        </w:rPr>
        <w:t xml:space="preserve">Name of authorized </w:t>
      </w:r>
      <w:r w:rsidRPr="00CA7887">
        <w:rPr>
          <w:sz w:val="18"/>
        </w:rPr>
        <w:tab/>
      </w:r>
      <w:r w:rsidRPr="00CA7887">
        <w:rPr>
          <w:sz w:val="18"/>
        </w:rPr>
        <w:tab/>
      </w:r>
      <w:r w:rsidRPr="00CA7887">
        <w:rPr>
          <w:sz w:val="18"/>
        </w:rPr>
        <w:tab/>
      </w:r>
      <w:r w:rsidRPr="00CA7887">
        <w:rPr>
          <w:sz w:val="18"/>
        </w:rPr>
        <w:tab/>
        <w:t>Signature</w:t>
      </w:r>
      <w:r w:rsidRPr="00CA7887">
        <w:rPr>
          <w:sz w:val="18"/>
        </w:rPr>
        <w:tab/>
      </w:r>
      <w:r w:rsidRPr="00CA7887">
        <w:rPr>
          <w:sz w:val="18"/>
        </w:rPr>
        <w:tab/>
      </w:r>
      <w:r w:rsidRPr="00CA7887">
        <w:rPr>
          <w:sz w:val="18"/>
        </w:rPr>
        <w:tab/>
      </w:r>
      <w:r w:rsidRPr="00CA7887">
        <w:rPr>
          <w:sz w:val="18"/>
        </w:rPr>
        <w:tab/>
      </w:r>
      <w:r w:rsidRPr="00CA7887">
        <w:rPr>
          <w:sz w:val="18"/>
        </w:rPr>
        <w:tab/>
      </w:r>
      <w:r w:rsidRPr="00CA7887">
        <w:rPr>
          <w:sz w:val="18"/>
        </w:rPr>
        <w:tab/>
        <w:t>Date</w:t>
      </w:r>
    </w:p>
    <w:p w14:paraId="3EA5A501" w14:textId="77777777" w:rsidR="000B5EDC" w:rsidRPr="00CA7887" w:rsidRDefault="000B5EDC" w:rsidP="00B91DDF">
      <w:pPr>
        <w:rPr>
          <w:sz w:val="18"/>
        </w:rPr>
      </w:pPr>
      <w:r w:rsidRPr="00CA7887">
        <w:rPr>
          <w:sz w:val="18"/>
        </w:rPr>
        <w:t xml:space="preserve">Representative of the Consultant </w:t>
      </w:r>
    </w:p>
    <w:p w14:paraId="73B7EC67" w14:textId="77777777" w:rsidR="000B5EDC" w:rsidRPr="00CA7887" w:rsidRDefault="000B5EDC" w:rsidP="00B91DDF">
      <w:pPr>
        <w:rPr>
          <w:sz w:val="18"/>
        </w:rPr>
      </w:pPr>
      <w:r w:rsidRPr="00CA7887">
        <w:rPr>
          <w:sz w:val="18"/>
        </w:rPr>
        <w:t>(</w:t>
      </w:r>
      <w:r w:rsidR="009D62ED" w:rsidRPr="00CA7887">
        <w:rPr>
          <w:sz w:val="18"/>
        </w:rPr>
        <w:t xml:space="preserve">the </w:t>
      </w:r>
      <w:r w:rsidRPr="00CA7887">
        <w:rPr>
          <w:sz w:val="18"/>
        </w:rPr>
        <w:t>same who signs the Proposal)</w:t>
      </w:r>
      <w:r w:rsidRPr="00CA7887">
        <w:rPr>
          <w:sz w:val="18"/>
        </w:rPr>
        <w:tab/>
      </w:r>
    </w:p>
    <w:p w14:paraId="71F531D6" w14:textId="77777777" w:rsidR="000B5EDC" w:rsidRPr="00CA7887" w:rsidRDefault="000B5EDC" w:rsidP="00B91DDF">
      <w:pPr>
        <w:rPr>
          <w:sz w:val="18"/>
        </w:rPr>
      </w:pPr>
    </w:p>
    <w:p w14:paraId="6685D9D9" w14:textId="77777777" w:rsidR="000B5EDC" w:rsidRPr="00CA7887" w:rsidRDefault="000B5EDC" w:rsidP="00B91DDF">
      <w:pPr>
        <w:rPr>
          <w:sz w:val="18"/>
        </w:rPr>
      </w:pPr>
    </w:p>
    <w:p w14:paraId="5B2E38F1" w14:textId="77777777" w:rsidR="00B72F66" w:rsidRPr="00D96D67" w:rsidRDefault="005C3315" w:rsidP="00B72F66">
      <w:pPr>
        <w:shd w:val="clear" w:color="auto" w:fill="D9D9D9" w:themeFill="background1" w:themeFillShade="D9"/>
        <w:rPr>
          <w:b/>
          <w:color w:val="FF0000"/>
          <w:sz w:val="28"/>
          <w:szCs w:val="28"/>
        </w:rPr>
      </w:pPr>
      <w:r w:rsidRPr="00D96D67">
        <w:rPr>
          <w:b/>
          <w:color w:val="FF0000"/>
          <w:sz w:val="28"/>
          <w:szCs w:val="28"/>
        </w:rPr>
        <w:t xml:space="preserve">Note: the CV shall </w:t>
      </w:r>
      <w:r w:rsidR="00B72F66" w:rsidRPr="00D96D67">
        <w:rPr>
          <w:b/>
          <w:color w:val="FF0000"/>
          <w:sz w:val="28"/>
          <w:szCs w:val="28"/>
        </w:rPr>
        <w:t>sign</w:t>
      </w:r>
      <w:r w:rsidRPr="00D96D67">
        <w:rPr>
          <w:b/>
          <w:color w:val="FF0000"/>
          <w:sz w:val="28"/>
          <w:szCs w:val="28"/>
        </w:rPr>
        <w:t xml:space="preserve"> by the candidate and the consulting firm </w:t>
      </w:r>
      <w:r w:rsidR="00B72F66" w:rsidRPr="00D96D67">
        <w:rPr>
          <w:b/>
          <w:color w:val="FF0000"/>
          <w:sz w:val="28"/>
          <w:szCs w:val="28"/>
        </w:rPr>
        <w:t xml:space="preserve"> </w:t>
      </w:r>
    </w:p>
    <w:p w14:paraId="38034475" w14:textId="3B43F205" w:rsidR="006104A7" w:rsidRPr="00B72F66" w:rsidRDefault="00B72F66" w:rsidP="00B72F66">
      <w:pPr>
        <w:shd w:val="clear" w:color="auto" w:fill="D9D9D9" w:themeFill="background1" w:themeFillShade="D9"/>
        <w:rPr>
          <w:b/>
          <w:sz w:val="28"/>
          <w:szCs w:val="28"/>
        </w:rPr>
      </w:pPr>
      <w:r w:rsidRPr="00D96D67">
        <w:rPr>
          <w:b/>
          <w:color w:val="FF0000"/>
          <w:sz w:val="28"/>
          <w:szCs w:val="28"/>
        </w:rPr>
        <w:t xml:space="preserve">          </w:t>
      </w:r>
      <w:r w:rsidR="005C3315" w:rsidRPr="00D96D67">
        <w:rPr>
          <w:b/>
          <w:color w:val="FF0000"/>
          <w:sz w:val="28"/>
          <w:szCs w:val="28"/>
        </w:rPr>
        <w:t>representative dually. Unsigned CV will be rejected.</w:t>
      </w:r>
      <w:r w:rsidR="006104A7" w:rsidRPr="00B72F66">
        <w:rPr>
          <w:sz w:val="28"/>
          <w:szCs w:val="28"/>
        </w:rPr>
        <w:br w:type="page"/>
      </w:r>
    </w:p>
    <w:p w14:paraId="7066022F" w14:textId="417BECD4" w:rsidR="006104A7" w:rsidRPr="009B431F" w:rsidRDefault="006104A7" w:rsidP="006104A7">
      <w:pPr>
        <w:jc w:val="center"/>
        <w:rPr>
          <w:rStyle w:val="Heading6Char"/>
          <w:sz w:val="28"/>
        </w:rPr>
      </w:pPr>
      <w:r w:rsidRPr="009B431F">
        <w:rPr>
          <w:rStyle w:val="Heading6Char"/>
          <w:sz w:val="28"/>
        </w:rPr>
        <w:lastRenderedPageBreak/>
        <w:t>Form TECH-7</w:t>
      </w:r>
      <w:r w:rsidR="00CE1B9F" w:rsidRPr="009B431F">
        <w:rPr>
          <w:rStyle w:val="Heading6Char"/>
          <w:sz w:val="28"/>
        </w:rPr>
        <w:t xml:space="preserve"> (for</w:t>
      </w:r>
      <w:r w:rsidR="00B9529C" w:rsidRPr="009B431F">
        <w:rPr>
          <w:rStyle w:val="Heading6Char"/>
          <w:sz w:val="28"/>
        </w:rPr>
        <w:t xml:space="preserve"> </w:t>
      </w:r>
      <w:r w:rsidR="00B9529C" w:rsidRPr="00CA7887">
        <w:rPr>
          <w:rStyle w:val="Heading6Char"/>
          <w:sz w:val="28"/>
          <w:szCs w:val="28"/>
        </w:rPr>
        <w:t>FTP and STP)</w:t>
      </w:r>
      <w:r w:rsidR="00CE1B9F" w:rsidRPr="009B431F">
        <w:rPr>
          <w:rStyle w:val="Heading6Char"/>
          <w:sz w:val="28"/>
        </w:rPr>
        <w:t>)</w:t>
      </w:r>
    </w:p>
    <w:p w14:paraId="2F056587" w14:textId="77777777" w:rsidR="006104A7" w:rsidRPr="00CA7887" w:rsidRDefault="006104A7" w:rsidP="006104A7">
      <w:pPr>
        <w:autoSpaceDE w:val="0"/>
        <w:autoSpaceDN w:val="0"/>
        <w:adjustRightInd w:val="0"/>
        <w:jc w:val="center"/>
        <w:rPr>
          <w:rFonts w:ascii="TimesNewRoman" w:hAnsi="TimesNewRoman"/>
          <w:b/>
          <w:sz w:val="36"/>
          <w:szCs w:val="36"/>
        </w:rPr>
      </w:pPr>
      <w:bookmarkStart w:id="190" w:name="_Hlk20928165"/>
    </w:p>
    <w:p w14:paraId="7D14B279" w14:textId="1CEDAF31" w:rsidR="004B4C2C" w:rsidRPr="00CA7887" w:rsidRDefault="60AE792B" w:rsidP="60AE792B">
      <w:pPr>
        <w:autoSpaceDE w:val="0"/>
        <w:autoSpaceDN w:val="0"/>
        <w:adjustRightInd w:val="0"/>
        <w:jc w:val="center"/>
        <w:rPr>
          <w:rFonts w:ascii="TimesNewRoman" w:hAnsi="TimesNewRoman"/>
          <w:b/>
          <w:bCs/>
          <w:sz w:val="36"/>
          <w:szCs w:val="36"/>
        </w:rPr>
      </w:pPr>
      <w:r w:rsidRPr="60AE792B">
        <w:rPr>
          <w:rFonts w:ascii="TimesNewRoman" w:hAnsi="TimesNewRoman"/>
          <w:b/>
          <w:bCs/>
          <w:i/>
          <w:iCs/>
          <w:sz w:val="22"/>
          <w:szCs w:val="22"/>
        </w:rPr>
        <w:t xml:space="preserve">[Note to Client: include this requirement for supervision of infrastructure contracts (such as Plant or Works) and for other consulting services where the social risks are substantial or </w:t>
      </w:r>
      <w:proofErr w:type="gramStart"/>
      <w:r w:rsidRPr="60AE792B">
        <w:rPr>
          <w:rFonts w:ascii="TimesNewRoman" w:hAnsi="TimesNewRoman"/>
          <w:b/>
          <w:bCs/>
          <w:i/>
          <w:iCs/>
          <w:sz w:val="22"/>
          <w:szCs w:val="22"/>
        </w:rPr>
        <w:t>high .</w:t>
      </w:r>
      <w:proofErr w:type="gramEnd"/>
      <w:r w:rsidRPr="60AE792B">
        <w:rPr>
          <w:rFonts w:ascii="TimesNewRoman" w:hAnsi="TimesNewRoman"/>
          <w:b/>
          <w:bCs/>
          <w:i/>
          <w:iCs/>
          <w:sz w:val="22"/>
          <w:szCs w:val="22"/>
        </w:rPr>
        <w:t>]</w:t>
      </w:r>
    </w:p>
    <w:p w14:paraId="5D41645E" w14:textId="67319C02" w:rsidR="006D47D1" w:rsidRPr="00CA7887" w:rsidRDefault="00626A51" w:rsidP="00361DFB">
      <w:pPr>
        <w:spacing w:after="120"/>
        <w:jc w:val="both"/>
        <w:rPr>
          <w:rFonts w:ascii="TimesNewRoman" w:hAnsi="TimesNewRoman"/>
          <w:b/>
          <w:sz w:val="36"/>
          <w:szCs w:val="36"/>
        </w:rPr>
      </w:pPr>
      <w:r w:rsidRPr="009B431F">
        <w:rPr>
          <w:b/>
          <w:i/>
          <w:noProof/>
          <w:lang w:val="en-GB" w:eastAsia="en-GB"/>
        </w:rPr>
        <mc:AlternateContent>
          <mc:Choice Requires="wps">
            <w:drawing>
              <wp:anchor distT="45720" distB="45720" distL="114300" distR="114300" simplePos="0" relativeHeight="251684352" behindDoc="0" locked="0" layoutInCell="1" allowOverlap="1" wp14:anchorId="30B44F87" wp14:editId="5DE3B664">
                <wp:simplePos x="0" y="0"/>
                <wp:positionH relativeFrom="column">
                  <wp:posOffset>148590</wp:posOffset>
                </wp:positionH>
                <wp:positionV relativeFrom="paragraph">
                  <wp:posOffset>231775</wp:posOffset>
                </wp:positionV>
                <wp:extent cx="5793105" cy="1492250"/>
                <wp:effectExtent l="0" t="0" r="17145"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492250"/>
                        </a:xfrm>
                        <a:prstGeom prst="rect">
                          <a:avLst/>
                        </a:prstGeom>
                        <a:solidFill>
                          <a:srgbClr val="FFFFFF"/>
                        </a:solidFill>
                        <a:ln w="9525">
                          <a:solidFill>
                            <a:srgbClr val="000000"/>
                          </a:solidFill>
                          <a:miter lim="800000"/>
                          <a:headEnd/>
                          <a:tailEnd/>
                        </a:ln>
                      </wps:spPr>
                      <wps:txbx>
                        <w:txbxContent>
                          <w:p w14:paraId="0A5D5081" w14:textId="77777777" w:rsidR="007C3832" w:rsidRPr="00967317" w:rsidRDefault="007C3832" w:rsidP="006D47D1">
                            <w:pPr>
                              <w:spacing w:after="120"/>
                              <w:jc w:val="both"/>
                              <w:rPr>
                                <w:i/>
                              </w:rPr>
                            </w:pPr>
                            <w:r w:rsidRPr="00967317">
                              <w:rPr>
                                <w:b/>
                                <w:i/>
                              </w:rPr>
                              <w:t xml:space="preserve">Note to the </w:t>
                            </w:r>
                            <w:r>
                              <w:rPr>
                                <w:b/>
                                <w:i/>
                              </w:rPr>
                              <w:t>Client</w:t>
                            </w:r>
                            <w:r w:rsidRPr="00967317">
                              <w:rPr>
                                <w:i/>
                              </w:rPr>
                              <w:t xml:space="preserve">: </w:t>
                            </w:r>
                          </w:p>
                          <w:p w14:paraId="38E626E0" w14:textId="77777777" w:rsidR="007C3832" w:rsidRPr="00967317" w:rsidRDefault="007C3832" w:rsidP="006D47D1">
                            <w:pPr>
                              <w:spacing w:after="120"/>
                              <w:ind w:left="360"/>
                              <w:jc w:val="both"/>
                              <w:rPr>
                                <w:i/>
                                <w:szCs w:val="20"/>
                              </w:rPr>
                            </w:pPr>
                            <w:r w:rsidRPr="00967317">
                              <w:rPr>
                                <w:b/>
                                <w:i/>
                              </w:rPr>
                              <w:t>The following minimum requirements shall not be modified</w:t>
                            </w:r>
                            <w:r w:rsidRPr="00967317">
                              <w:rPr>
                                <w:i/>
                              </w:rPr>
                              <w:t xml:space="preserve">. The </w:t>
                            </w:r>
                            <w:r>
                              <w:rPr>
                                <w:i/>
                              </w:rPr>
                              <w:t xml:space="preserve">Client </w:t>
                            </w:r>
                            <w:r w:rsidRPr="00967317">
                              <w:rPr>
                                <w:i/>
                              </w:rPr>
                              <w:t xml:space="preserve">may </w:t>
                            </w:r>
                            <w:r>
                              <w:rPr>
                                <w:i/>
                              </w:rPr>
                              <w:t>include</w:t>
                            </w:r>
                            <w:r w:rsidRPr="00967317">
                              <w:rPr>
                                <w:i/>
                              </w:rPr>
                              <w:t xml:space="preserve"> additional requirements to address identified issues, informed by relevant environmental and social assessment.</w:t>
                            </w:r>
                          </w:p>
                          <w:p w14:paraId="706E3A2F" w14:textId="77777777" w:rsidR="007C3832" w:rsidRDefault="007C3832" w:rsidP="006D47D1">
                            <w:pPr>
                              <w:ind w:firstLine="360"/>
                              <w:jc w:val="both"/>
                              <w:rPr>
                                <w:b/>
                                <w:i/>
                              </w:rPr>
                            </w:pPr>
                          </w:p>
                          <w:p w14:paraId="4FBB22F8" w14:textId="77777777" w:rsidR="007C3832" w:rsidRPr="00967317" w:rsidRDefault="007C3832" w:rsidP="006D47D1">
                            <w:pPr>
                              <w:ind w:firstLine="360"/>
                              <w:jc w:val="both"/>
                              <w:rPr>
                                <w:b/>
                                <w:i/>
                              </w:rPr>
                            </w:pPr>
                            <w:r w:rsidRPr="00967317">
                              <w:rPr>
                                <w:b/>
                                <w:i/>
                              </w:rPr>
                              <w:t xml:space="preserve">Delete this Box prior to issuance of the </w:t>
                            </w:r>
                            <w:r>
                              <w:rPr>
                                <w:b/>
                                <w:i/>
                              </w:rPr>
                              <w:t>RFP</w:t>
                            </w:r>
                            <w:r w:rsidRPr="00967317">
                              <w:rPr>
                                <w:b/>
                                <w:i/>
                              </w:rPr>
                              <w:t>.</w:t>
                            </w:r>
                          </w:p>
                          <w:p w14:paraId="593974B6" w14:textId="77777777" w:rsidR="007C3832" w:rsidRDefault="007C38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44F87" id="_x0000_t202" coordsize="21600,21600" o:spt="202" path="m,l,21600r21600,l21600,xe">
                <v:stroke joinstyle="miter"/>
                <v:path gradientshapeok="t" o:connecttype="rect"/>
              </v:shapetype>
              <v:shape id="Text Box 2" o:spid="_x0000_s1026" type="#_x0000_t202" style="position:absolute;left:0;text-align:left;margin-left:11.7pt;margin-top:18.25pt;width:456.15pt;height:11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lgEQIAACAEAAAOAAAAZHJzL2Uyb0RvYy54bWysU9uO0zAQfUfiHyy/01xo2G3UdLV0KUJa&#10;LtLCBziO01g4HmO7TcrXM3ay3WqBF4QfLI9nfDxz5sz6ZuwVOQrrJOiKZouUEqE5NFLvK/rt6+7V&#10;NSXOM90wBVpU9CQcvdm8fLEeTCly6EA1whIE0a4cTEU7702ZJI53omduAUZodLZge+bRtPuksWxA&#10;9F4leZq+SQawjbHAhXN4ezc56Sbit63g/nPbOuGJqijm5uNu416HPdmsWbm3zHSSz2mwf8iiZ1Lj&#10;p2eoO+YZOVj5G1QvuQUHrV9w6BNoW8lFrAGrydJn1Tx0zIhYC5LjzJkm9/9g+afjg/liiR/fwogN&#10;jEU4cw/8uyMath3Te3FrLQydYA1+nAXKksG4cn4aqHalCyD18BEabDI7eIhAY2v7wArWSRAdG3A6&#10;ky5GTzheFler11laUMLRly1XeV7EtiSsfHxurPPvBfQkHCpqsasRnh3vnQ/psPIxJPzmQMlmJ5WK&#10;ht3XW2XJkaECdnHFCp6FKU2Giq6KvJgY+CtEGtefIHrpUcpK9hW9PgexMvD2TjdRaJ5JNZ0xZaVn&#10;IgN3E4t+rEcMDITW0JyQUguTZHHE8NCB/UnJgHKtqPtxYFZQoj5obMsqWy6DvqOxLK5yNOylp770&#10;MM0RqqKekum49XEmAmEabrF9rYzEPmUy54oyjHzPIxN0fmnHqKfB3vwCAAD//wMAUEsDBBQABgAI&#10;AAAAIQCYoxSZ4AAAAAkBAAAPAAAAZHJzL2Rvd25yZXYueG1sTI/BTsMwEETvSPyDtUhcEHXaNEkb&#10;4lQICQQ3aCu4urGbRNjrYLtp+HuWExxXbzTzttpM1rBR+9A7FDCfJcA0Nk712ArY7x5vV8BClKik&#10;cagFfOsAm/ryopKlcmd80+M2toxKMJRSQBfjUHIemk5bGWZu0Ejs6LyVkU7fcuXlmcqt4YskybmV&#10;PdJCJwf90Onmc3uyAlbL5/EjvKSv701+NOt4U4xPX16I66vp/g5Y1FP8C8OvPqlDTU4Hd0IVmBGw&#10;SJeUFJDmGTDi6zQrgB0IFPMMeF3x/x/UPwAAAP//AwBQSwECLQAUAAYACAAAACEAtoM4kv4AAADh&#10;AQAAEwAAAAAAAAAAAAAAAAAAAAAAW0NvbnRlbnRfVHlwZXNdLnhtbFBLAQItABQABgAIAAAAIQA4&#10;/SH/1gAAAJQBAAALAAAAAAAAAAAAAAAAAC8BAABfcmVscy8ucmVsc1BLAQItABQABgAIAAAAIQCf&#10;ivlgEQIAACAEAAAOAAAAAAAAAAAAAAAAAC4CAABkcnMvZTJvRG9jLnhtbFBLAQItABQABgAIAAAA&#10;IQCYoxSZ4AAAAAkBAAAPAAAAAAAAAAAAAAAAAGsEAABkcnMvZG93bnJldi54bWxQSwUGAAAAAAQA&#10;BADzAAAAeAUAAAAA&#10;">
                <v:textbox>
                  <w:txbxContent>
                    <w:p w14:paraId="0A5D5081" w14:textId="77777777" w:rsidR="007C3832" w:rsidRPr="00967317" w:rsidRDefault="007C3832" w:rsidP="006D47D1">
                      <w:pPr>
                        <w:spacing w:after="120"/>
                        <w:jc w:val="both"/>
                        <w:rPr>
                          <w:i/>
                        </w:rPr>
                      </w:pPr>
                      <w:r w:rsidRPr="00967317">
                        <w:rPr>
                          <w:b/>
                          <w:i/>
                        </w:rPr>
                        <w:t xml:space="preserve">Note to the </w:t>
                      </w:r>
                      <w:r>
                        <w:rPr>
                          <w:b/>
                          <w:i/>
                        </w:rPr>
                        <w:t>Client</w:t>
                      </w:r>
                      <w:r w:rsidRPr="00967317">
                        <w:rPr>
                          <w:i/>
                        </w:rPr>
                        <w:t xml:space="preserve">: </w:t>
                      </w:r>
                    </w:p>
                    <w:p w14:paraId="38E626E0" w14:textId="77777777" w:rsidR="007C3832" w:rsidRPr="00967317" w:rsidRDefault="007C3832" w:rsidP="006D47D1">
                      <w:pPr>
                        <w:spacing w:after="120"/>
                        <w:ind w:left="360"/>
                        <w:jc w:val="both"/>
                        <w:rPr>
                          <w:i/>
                          <w:szCs w:val="20"/>
                        </w:rPr>
                      </w:pPr>
                      <w:r w:rsidRPr="00967317">
                        <w:rPr>
                          <w:b/>
                          <w:i/>
                        </w:rPr>
                        <w:t>The following minimum requirements shall not be modified</w:t>
                      </w:r>
                      <w:r w:rsidRPr="00967317">
                        <w:rPr>
                          <w:i/>
                        </w:rPr>
                        <w:t xml:space="preserve">. The </w:t>
                      </w:r>
                      <w:r>
                        <w:rPr>
                          <w:i/>
                        </w:rPr>
                        <w:t xml:space="preserve">Client </w:t>
                      </w:r>
                      <w:r w:rsidRPr="00967317">
                        <w:rPr>
                          <w:i/>
                        </w:rPr>
                        <w:t xml:space="preserve">may </w:t>
                      </w:r>
                      <w:r>
                        <w:rPr>
                          <w:i/>
                        </w:rPr>
                        <w:t>include</w:t>
                      </w:r>
                      <w:r w:rsidRPr="00967317">
                        <w:rPr>
                          <w:i/>
                        </w:rPr>
                        <w:t xml:space="preserve"> additional requirements to address identified issues, informed by relevant environmental and social assessment.</w:t>
                      </w:r>
                    </w:p>
                    <w:p w14:paraId="706E3A2F" w14:textId="77777777" w:rsidR="007C3832" w:rsidRDefault="007C3832" w:rsidP="006D47D1">
                      <w:pPr>
                        <w:ind w:firstLine="360"/>
                        <w:jc w:val="both"/>
                        <w:rPr>
                          <w:b/>
                          <w:i/>
                        </w:rPr>
                      </w:pPr>
                    </w:p>
                    <w:p w14:paraId="4FBB22F8" w14:textId="77777777" w:rsidR="007C3832" w:rsidRPr="00967317" w:rsidRDefault="007C3832" w:rsidP="006D47D1">
                      <w:pPr>
                        <w:ind w:firstLine="360"/>
                        <w:jc w:val="both"/>
                        <w:rPr>
                          <w:b/>
                          <w:i/>
                        </w:rPr>
                      </w:pPr>
                      <w:r w:rsidRPr="00967317">
                        <w:rPr>
                          <w:b/>
                          <w:i/>
                        </w:rPr>
                        <w:t xml:space="preserve">Delete this Box prior to issuance of the </w:t>
                      </w:r>
                      <w:r>
                        <w:rPr>
                          <w:b/>
                          <w:i/>
                        </w:rPr>
                        <w:t>RFP</w:t>
                      </w:r>
                      <w:r w:rsidRPr="00967317">
                        <w:rPr>
                          <w:b/>
                          <w:i/>
                        </w:rPr>
                        <w:t>.</w:t>
                      </w:r>
                    </w:p>
                    <w:p w14:paraId="593974B6" w14:textId="77777777" w:rsidR="007C3832" w:rsidRDefault="007C3832"/>
                  </w:txbxContent>
                </v:textbox>
                <w10:wrap type="square"/>
              </v:shape>
            </w:pict>
          </mc:Fallback>
        </mc:AlternateContent>
      </w:r>
      <w:r w:rsidRPr="009B431F">
        <w:rPr>
          <w:b/>
          <w:i/>
          <w:noProof/>
          <w:lang w:val="en-GB" w:eastAsia="en-GB"/>
        </w:rPr>
        <mc:AlternateContent>
          <mc:Choice Requires="wps">
            <w:drawing>
              <wp:anchor distT="45720" distB="45720" distL="114300" distR="114300" simplePos="0" relativeHeight="251685376" behindDoc="0" locked="0" layoutInCell="1" allowOverlap="1" wp14:anchorId="2AAE6AAF" wp14:editId="15830E02">
                <wp:simplePos x="0" y="0"/>
                <wp:positionH relativeFrom="column">
                  <wp:posOffset>139345</wp:posOffset>
                </wp:positionH>
                <wp:positionV relativeFrom="paragraph">
                  <wp:posOffset>1939172</wp:posOffset>
                </wp:positionV>
                <wp:extent cx="5803900" cy="965200"/>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965200"/>
                        </a:xfrm>
                        <a:prstGeom prst="rect">
                          <a:avLst/>
                        </a:prstGeom>
                        <a:solidFill>
                          <a:srgbClr val="FFFFFF"/>
                        </a:solidFill>
                        <a:ln w="9525">
                          <a:solidFill>
                            <a:srgbClr val="000000"/>
                          </a:solidFill>
                          <a:miter lim="800000"/>
                          <a:headEnd/>
                          <a:tailEnd/>
                        </a:ln>
                      </wps:spPr>
                      <wps:txbx>
                        <w:txbxContent>
                          <w:p w14:paraId="72277F49" w14:textId="77777777" w:rsidR="007C3832" w:rsidRPr="00967317" w:rsidRDefault="007C3832" w:rsidP="006D47D1">
                            <w:pPr>
                              <w:spacing w:after="120"/>
                              <w:jc w:val="both"/>
                              <w:rPr>
                                <w14:textOutline w14:w="9525" w14:cap="rnd" w14:cmpd="sng" w14:algn="ctr">
                                  <w14:noFill/>
                                  <w14:prstDash w14:val="solid"/>
                                  <w14:bevel/>
                                </w14:textOutline>
                              </w:rPr>
                            </w:pPr>
                            <w:r w:rsidRPr="00967317">
                              <w:rPr>
                                <w:b/>
                                <w14:textOutline w14:w="9525" w14:cap="rnd" w14:cmpd="sng" w14:algn="ctr">
                                  <w14:noFill/>
                                  <w14:prstDash w14:val="solid"/>
                                  <w14:bevel/>
                                </w14:textOutline>
                              </w:rPr>
                              <w:t xml:space="preserve">Note to the </w:t>
                            </w:r>
                            <w:r>
                              <w:rPr>
                                <w:b/>
                                <w14:textOutline w14:w="9525" w14:cap="rnd" w14:cmpd="sng" w14:algn="ctr">
                                  <w14:noFill/>
                                  <w14:prstDash w14:val="solid"/>
                                  <w14:bevel/>
                                </w14:textOutline>
                              </w:rPr>
                              <w:t>Consultant</w:t>
                            </w:r>
                            <w:r w:rsidRPr="00967317">
                              <w:rPr>
                                <w14:textOutline w14:w="9525" w14:cap="rnd" w14:cmpd="sng" w14:algn="ctr">
                                  <w14:noFill/>
                                  <w14:prstDash w14:val="solid"/>
                                  <w14:bevel/>
                                </w14:textOutline>
                              </w:rPr>
                              <w:t xml:space="preserve">: </w:t>
                            </w:r>
                          </w:p>
                          <w:p w14:paraId="704B06E8" w14:textId="77777777" w:rsidR="007C3832" w:rsidRPr="00967317" w:rsidRDefault="007C3832" w:rsidP="006D47D1">
                            <w:pPr>
                              <w:spacing w:after="240"/>
                              <w:ind w:left="360"/>
                              <w:jc w:val="both"/>
                              <w:rPr>
                                <w14:textOutline w14:w="9525" w14:cap="rnd" w14:cmpd="sng" w14:algn="ctr">
                                  <w14:noFill/>
                                  <w14:prstDash w14:val="solid"/>
                                  <w14:bevel/>
                                </w14:textOutline>
                              </w:rPr>
                            </w:pPr>
                            <w:r w:rsidRPr="00967317">
                              <w:rPr>
                                <w:b/>
                                <w14:textOutline w14:w="9525" w14:cap="rnd" w14:cmpd="sng" w14:algn="ctr">
                                  <w14:noFill/>
                                  <w14:prstDash w14:val="solid"/>
                                  <w14:bevel/>
                                </w14:textOutline>
                              </w:rPr>
                              <w:t xml:space="preserve">The minimum content of the Code of Conduct form as set out by the </w:t>
                            </w:r>
                            <w:r>
                              <w:rPr>
                                <w:b/>
                                <w14:textOutline w14:w="9525" w14:cap="rnd" w14:cmpd="sng" w14:algn="ctr">
                                  <w14:noFill/>
                                  <w14:prstDash w14:val="solid"/>
                                  <w14:bevel/>
                                </w14:textOutline>
                              </w:rPr>
                              <w:t xml:space="preserve">Client </w:t>
                            </w:r>
                            <w:r w:rsidRPr="00967317">
                              <w:rPr>
                                <w:b/>
                                <w14:textOutline w14:w="9525" w14:cap="rnd" w14:cmpd="sng" w14:algn="ctr">
                                  <w14:noFill/>
                                  <w14:prstDash w14:val="solid"/>
                                  <w14:bevel/>
                                </w14:textOutline>
                              </w:rPr>
                              <w:t>shall not be substantially modified</w:t>
                            </w:r>
                            <w:r w:rsidRPr="00967317">
                              <w:rPr>
                                <w14:textOutline w14:w="9525" w14:cap="rnd" w14:cmpd="sng" w14:algn="ctr">
                                  <w14:noFill/>
                                  <w14:prstDash w14:val="solid"/>
                                  <w14:bevel/>
                                </w14:textOutline>
                              </w:rPr>
                              <w:t xml:space="preserve">. However, the </w:t>
                            </w:r>
                            <w:r>
                              <w:rPr>
                                <w14:textOutline w14:w="9525" w14:cap="rnd" w14:cmpd="sng" w14:algn="ctr">
                                  <w14:noFill/>
                                  <w14:prstDash w14:val="solid"/>
                                  <w14:bevel/>
                                </w14:textOutline>
                              </w:rPr>
                              <w:t xml:space="preserve">Consultant </w:t>
                            </w:r>
                            <w:r w:rsidRPr="00967317">
                              <w:rPr>
                                <w14:textOutline w14:w="9525" w14:cap="rnd" w14:cmpd="sng" w14:algn="ctr">
                                  <w14:noFill/>
                                  <w14:prstDash w14:val="solid"/>
                                  <w14:bevel/>
                                </w14:textOutline>
                              </w:rPr>
                              <w:t xml:space="preserve">may add requirements as appropriate, including to take into account Contract-specific issues/risks.  </w:t>
                            </w:r>
                          </w:p>
                          <w:p w14:paraId="0954E7FF" w14:textId="77777777" w:rsidR="007C3832" w:rsidRDefault="007C3832" w:rsidP="006D47D1">
                            <w:pPr>
                              <w:spacing w:after="120"/>
                              <w:ind w:left="360"/>
                              <w:jc w:val="both"/>
                              <w:rPr>
                                <w:bCs/>
                              </w:rPr>
                            </w:pPr>
                            <w:r w:rsidRPr="00967317">
                              <w:rPr>
                                <w14:textOutline w14:w="9525" w14:cap="rnd" w14:cmpd="sng" w14:algn="ctr">
                                  <w14:noFill/>
                                  <w14:prstDash w14:val="solid"/>
                                  <w14:bevel/>
                                </w14:textOutline>
                              </w:rPr>
                              <w:t xml:space="preserve">The </w:t>
                            </w:r>
                            <w:r>
                              <w:rPr>
                                <w14:textOutline w14:w="9525" w14:cap="rnd" w14:cmpd="sng" w14:algn="ctr">
                                  <w14:noFill/>
                                  <w14:prstDash w14:val="solid"/>
                                  <w14:bevel/>
                                </w14:textOutline>
                              </w:rPr>
                              <w:t xml:space="preserve">Consultant </w:t>
                            </w:r>
                            <w:r w:rsidRPr="00967317">
                              <w:rPr>
                                <w14:textOutline w14:w="9525" w14:cap="rnd" w14:cmpd="sng" w14:algn="ctr">
                                  <w14:noFill/>
                                  <w14:prstDash w14:val="solid"/>
                                  <w14:bevel/>
                                </w14:textOutline>
                              </w:rPr>
                              <w:t xml:space="preserve">shall initial and submit the Code of Conduct form as part of its </w:t>
                            </w:r>
                            <w:r>
                              <w:rPr>
                                <w14:textOutline w14:w="9525" w14:cap="rnd" w14:cmpd="sng" w14:algn="ctr">
                                  <w14:noFill/>
                                  <w14:prstDash w14:val="solid"/>
                                  <w14:bevel/>
                                </w14:textOutline>
                              </w:rPr>
                              <w:t>Proposal</w:t>
                            </w:r>
                            <w:r w:rsidRPr="00967317">
                              <w:rPr>
                                <w14:textOutline w14:w="9525" w14:cap="rnd" w14:cmpd="sng" w14:algn="ctr">
                                  <w14:noFill/>
                                  <w14:prstDash w14:val="solid"/>
                                  <w14:bevel/>
                                </w14:textOutline>
                              </w:rPr>
                              <w:t>.</w:t>
                            </w:r>
                          </w:p>
                          <w:p w14:paraId="1954E2E7" w14:textId="77777777" w:rsidR="007C3832" w:rsidRDefault="007C38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E6AAF" id="_x0000_s1027" type="#_x0000_t202" style="position:absolute;left:0;text-align:left;margin-left:10.95pt;margin-top:152.7pt;width:457pt;height:76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TaEQIAACYEAAAOAAAAZHJzL2Uyb0RvYy54bWysk9tu2zAMhu8H7B0E3S92sqRLjDhFly7D&#10;gO4AdHsARZZjYbKoUUrs7ulHyW6anW6G+UIQTekn+ZFaX/etYSeFXoMt+XSSc6ashErbQ8m/fN69&#10;WHLmg7CVMGBVyR+U59eb58/WnSvUDBowlUJGItYXnSt5E4IrsszLRrXCT8ApS84asBWBTDxkFYqO&#10;1FuTzfL8KusAK4cglff093Zw8k3Sr2slw8e69iowU3LKLaQV07qPa7ZZi+KAwjVajmmIf8iiFdpS&#10;0LPUrQiCHVH/JtVqieChDhMJbQZ1raVKNVA10/yXau4b4VSqheB4d8bk/5+s/HC6d5+Qhf419NTA&#10;VIR3dyC/emZh2wh7UDeI0DVKVBR4GpFlnfPFeDWi9oWPIvvuPVTUZHEMkIT6GttIhepkpE4NeDhD&#10;V31gkn4ulvnLVU4uSb7V1YK6mkKI4vG2Qx/eKmhZ3JQcqalJXZzufIjZiOLxSAzmwehqp41JBh72&#10;W4PsJGgAdukb1X86ZizrKPpithgA/FUiT9+fJFodaJKNbku+PB8SRcT2xlZpzoLQZthTysaOHCO6&#10;AWLo9z3T1Qg5Yt1D9UBgEYbBpYdGmwbwO2cdDW3J/bejQMWZeWepOavpfB6nPBnzxasZGXjp2V96&#10;hJUkVfLA2bDdhvQyIjcLN9TEWie+T5mMKdMwJuzjw4nTfmmnU0/Pe/MDAAD//wMAUEsDBBQABgAI&#10;AAAAIQAmxBKu4QAAAAoBAAAPAAAAZHJzL2Rvd25yZXYueG1sTI/BTsMwDIbvSLxDZCQuiKVb220t&#10;dSeEBIIbbBNcsyZrKxKnJFlX3p5wgqPtT7+/v9pMRrNROd9bQpjPEmCKGit7ahH2u8fbNTAfBEmh&#10;LSmEb+VhU19eVKKU9kxvatyGlsUQ8qVA6EIYSs590ykj/MwOiuLtaJ0RIY6u5dKJcww3mi+SZMmN&#10;6Cl+6MSgHjrVfG5PBmGdPY8f/iV9fW+WR12Em9X49OUQr6+m+ztgQU3hD4Zf/agOdXQ62BNJzzTC&#10;Yl5EEiFN8gxYBIo0j5sDQpavMuB1xf9XqH8AAAD//wMAUEsBAi0AFAAGAAgAAAAhALaDOJL+AAAA&#10;4QEAABMAAAAAAAAAAAAAAAAAAAAAAFtDb250ZW50X1R5cGVzXS54bWxQSwECLQAUAAYACAAAACEA&#10;OP0h/9YAAACUAQAACwAAAAAAAAAAAAAAAAAvAQAAX3JlbHMvLnJlbHNQSwECLQAUAAYACAAAACEA&#10;MHnk2hECAAAmBAAADgAAAAAAAAAAAAAAAAAuAgAAZHJzL2Uyb0RvYy54bWxQSwECLQAUAAYACAAA&#10;ACEAJsQSruEAAAAKAQAADwAAAAAAAAAAAAAAAABrBAAAZHJzL2Rvd25yZXYueG1sUEsFBgAAAAAE&#10;AAQA8wAAAHkFAAAAAA==&#10;">
                <v:textbox>
                  <w:txbxContent>
                    <w:p w14:paraId="72277F49" w14:textId="77777777" w:rsidR="007C3832" w:rsidRPr="00967317" w:rsidRDefault="007C3832" w:rsidP="006D47D1">
                      <w:pPr>
                        <w:spacing w:after="120"/>
                        <w:jc w:val="both"/>
                        <w:rPr>
                          <w14:textOutline w14:w="9525" w14:cap="rnd" w14:cmpd="sng" w14:algn="ctr">
                            <w14:noFill/>
                            <w14:prstDash w14:val="solid"/>
                            <w14:bevel/>
                          </w14:textOutline>
                        </w:rPr>
                      </w:pPr>
                      <w:r w:rsidRPr="00967317">
                        <w:rPr>
                          <w:b/>
                          <w14:textOutline w14:w="9525" w14:cap="rnd" w14:cmpd="sng" w14:algn="ctr">
                            <w14:noFill/>
                            <w14:prstDash w14:val="solid"/>
                            <w14:bevel/>
                          </w14:textOutline>
                        </w:rPr>
                        <w:t xml:space="preserve">Note to the </w:t>
                      </w:r>
                      <w:r>
                        <w:rPr>
                          <w:b/>
                          <w14:textOutline w14:w="9525" w14:cap="rnd" w14:cmpd="sng" w14:algn="ctr">
                            <w14:noFill/>
                            <w14:prstDash w14:val="solid"/>
                            <w14:bevel/>
                          </w14:textOutline>
                        </w:rPr>
                        <w:t>Consultant</w:t>
                      </w:r>
                      <w:r w:rsidRPr="00967317">
                        <w:rPr>
                          <w14:textOutline w14:w="9525" w14:cap="rnd" w14:cmpd="sng" w14:algn="ctr">
                            <w14:noFill/>
                            <w14:prstDash w14:val="solid"/>
                            <w14:bevel/>
                          </w14:textOutline>
                        </w:rPr>
                        <w:t xml:space="preserve">: </w:t>
                      </w:r>
                    </w:p>
                    <w:p w14:paraId="704B06E8" w14:textId="77777777" w:rsidR="007C3832" w:rsidRPr="00967317" w:rsidRDefault="007C3832" w:rsidP="006D47D1">
                      <w:pPr>
                        <w:spacing w:after="240"/>
                        <w:ind w:left="360"/>
                        <w:jc w:val="both"/>
                        <w:rPr>
                          <w14:textOutline w14:w="9525" w14:cap="rnd" w14:cmpd="sng" w14:algn="ctr">
                            <w14:noFill/>
                            <w14:prstDash w14:val="solid"/>
                            <w14:bevel/>
                          </w14:textOutline>
                        </w:rPr>
                      </w:pPr>
                      <w:r w:rsidRPr="00967317">
                        <w:rPr>
                          <w:b/>
                          <w14:textOutline w14:w="9525" w14:cap="rnd" w14:cmpd="sng" w14:algn="ctr">
                            <w14:noFill/>
                            <w14:prstDash w14:val="solid"/>
                            <w14:bevel/>
                          </w14:textOutline>
                        </w:rPr>
                        <w:t xml:space="preserve">The minimum content of the Code of Conduct form as set out by the </w:t>
                      </w:r>
                      <w:r>
                        <w:rPr>
                          <w:b/>
                          <w14:textOutline w14:w="9525" w14:cap="rnd" w14:cmpd="sng" w14:algn="ctr">
                            <w14:noFill/>
                            <w14:prstDash w14:val="solid"/>
                            <w14:bevel/>
                          </w14:textOutline>
                        </w:rPr>
                        <w:t xml:space="preserve">Client </w:t>
                      </w:r>
                      <w:r w:rsidRPr="00967317">
                        <w:rPr>
                          <w:b/>
                          <w14:textOutline w14:w="9525" w14:cap="rnd" w14:cmpd="sng" w14:algn="ctr">
                            <w14:noFill/>
                            <w14:prstDash w14:val="solid"/>
                            <w14:bevel/>
                          </w14:textOutline>
                        </w:rPr>
                        <w:t>shall not be substantially modified</w:t>
                      </w:r>
                      <w:r w:rsidRPr="00967317">
                        <w:rPr>
                          <w14:textOutline w14:w="9525" w14:cap="rnd" w14:cmpd="sng" w14:algn="ctr">
                            <w14:noFill/>
                            <w14:prstDash w14:val="solid"/>
                            <w14:bevel/>
                          </w14:textOutline>
                        </w:rPr>
                        <w:t xml:space="preserve">. However, the </w:t>
                      </w:r>
                      <w:r>
                        <w:rPr>
                          <w14:textOutline w14:w="9525" w14:cap="rnd" w14:cmpd="sng" w14:algn="ctr">
                            <w14:noFill/>
                            <w14:prstDash w14:val="solid"/>
                            <w14:bevel/>
                          </w14:textOutline>
                        </w:rPr>
                        <w:t xml:space="preserve">Consultant </w:t>
                      </w:r>
                      <w:r w:rsidRPr="00967317">
                        <w:rPr>
                          <w14:textOutline w14:w="9525" w14:cap="rnd" w14:cmpd="sng" w14:algn="ctr">
                            <w14:noFill/>
                            <w14:prstDash w14:val="solid"/>
                            <w14:bevel/>
                          </w14:textOutline>
                        </w:rPr>
                        <w:t xml:space="preserve">may add requirements as appropriate, including to take into account Contract-specific issues/risks.  </w:t>
                      </w:r>
                    </w:p>
                    <w:p w14:paraId="0954E7FF" w14:textId="77777777" w:rsidR="007C3832" w:rsidRDefault="007C3832" w:rsidP="006D47D1">
                      <w:pPr>
                        <w:spacing w:after="120"/>
                        <w:ind w:left="360"/>
                        <w:jc w:val="both"/>
                        <w:rPr>
                          <w:bCs/>
                        </w:rPr>
                      </w:pPr>
                      <w:r w:rsidRPr="00967317">
                        <w:rPr>
                          <w14:textOutline w14:w="9525" w14:cap="rnd" w14:cmpd="sng" w14:algn="ctr">
                            <w14:noFill/>
                            <w14:prstDash w14:val="solid"/>
                            <w14:bevel/>
                          </w14:textOutline>
                        </w:rPr>
                        <w:t xml:space="preserve">The </w:t>
                      </w:r>
                      <w:r>
                        <w:rPr>
                          <w14:textOutline w14:w="9525" w14:cap="rnd" w14:cmpd="sng" w14:algn="ctr">
                            <w14:noFill/>
                            <w14:prstDash w14:val="solid"/>
                            <w14:bevel/>
                          </w14:textOutline>
                        </w:rPr>
                        <w:t xml:space="preserve">Consultant </w:t>
                      </w:r>
                      <w:r w:rsidRPr="00967317">
                        <w:rPr>
                          <w14:textOutline w14:w="9525" w14:cap="rnd" w14:cmpd="sng" w14:algn="ctr">
                            <w14:noFill/>
                            <w14:prstDash w14:val="solid"/>
                            <w14:bevel/>
                          </w14:textOutline>
                        </w:rPr>
                        <w:t xml:space="preserve">shall initial and submit the Code of Conduct form as part of its </w:t>
                      </w:r>
                      <w:r>
                        <w:rPr>
                          <w14:textOutline w14:w="9525" w14:cap="rnd" w14:cmpd="sng" w14:algn="ctr">
                            <w14:noFill/>
                            <w14:prstDash w14:val="solid"/>
                            <w14:bevel/>
                          </w14:textOutline>
                        </w:rPr>
                        <w:t>Proposal</w:t>
                      </w:r>
                      <w:r w:rsidRPr="00967317">
                        <w:rPr>
                          <w14:textOutline w14:w="9525" w14:cap="rnd" w14:cmpd="sng" w14:algn="ctr">
                            <w14:noFill/>
                            <w14:prstDash w14:val="solid"/>
                            <w14:bevel/>
                          </w14:textOutline>
                        </w:rPr>
                        <w:t>.</w:t>
                      </w:r>
                    </w:p>
                    <w:p w14:paraId="1954E2E7" w14:textId="77777777" w:rsidR="007C3832" w:rsidRDefault="007C3832"/>
                  </w:txbxContent>
                </v:textbox>
                <w10:wrap type="square"/>
              </v:shape>
            </w:pict>
          </mc:Fallback>
        </mc:AlternateContent>
      </w:r>
    </w:p>
    <w:p w14:paraId="7825CB73" w14:textId="386B816A" w:rsidR="002448FB" w:rsidRPr="009B431F" w:rsidRDefault="00967317" w:rsidP="00753AE1">
      <w:pPr>
        <w:jc w:val="center"/>
        <w:rPr>
          <w:rStyle w:val="Heading6Char"/>
          <w:sz w:val="28"/>
        </w:rPr>
      </w:pPr>
      <w:r w:rsidRPr="009B431F">
        <w:rPr>
          <w:rStyle w:val="Heading6Char"/>
          <w:sz w:val="28"/>
        </w:rPr>
        <w:t>CODE OF CONDUCT FOR EXPERTS (ES) Form</w:t>
      </w:r>
      <w:bookmarkEnd w:id="190"/>
    </w:p>
    <w:p w14:paraId="24EE102D" w14:textId="4ADA217C" w:rsidR="00967317" w:rsidRPr="00CA7887" w:rsidRDefault="00967317" w:rsidP="00967317">
      <w:pPr>
        <w:spacing w:before="240" w:after="120" w:line="252" w:lineRule="auto"/>
        <w:jc w:val="both"/>
        <w:rPr>
          <w:bCs/>
        </w:rPr>
      </w:pPr>
      <w:r w:rsidRPr="00CA7887">
        <w:rPr>
          <w:bCs/>
        </w:rPr>
        <w:t xml:space="preserve">We are the </w:t>
      </w:r>
      <w:r w:rsidR="00F75B7D" w:rsidRPr="00CA7887">
        <w:rPr>
          <w:bCs/>
        </w:rPr>
        <w:t>Consultant</w:t>
      </w:r>
      <w:r w:rsidRPr="00CA7887">
        <w:rPr>
          <w:bCs/>
        </w:rPr>
        <w:t>, [</w:t>
      </w:r>
      <w:r w:rsidRPr="00CA7887">
        <w:rPr>
          <w:bCs/>
          <w:i/>
        </w:rPr>
        <w:t xml:space="preserve">enter name of </w:t>
      </w:r>
      <w:proofErr w:type="gramStart"/>
      <w:r w:rsidR="00F75B7D" w:rsidRPr="00CA7887">
        <w:rPr>
          <w:bCs/>
          <w:i/>
        </w:rPr>
        <w:t>Consultant</w:t>
      </w:r>
      <w:proofErr w:type="gramEnd"/>
      <w:r w:rsidRPr="00CA7887">
        <w:rPr>
          <w:bCs/>
        </w:rPr>
        <w:t>].  We have signed a contract with [</w:t>
      </w:r>
      <w:r w:rsidRPr="00CA7887">
        <w:rPr>
          <w:bCs/>
          <w:i/>
        </w:rPr>
        <w:t xml:space="preserve">enter name of </w:t>
      </w:r>
      <w:r w:rsidR="00F75B7D" w:rsidRPr="00CA7887">
        <w:rPr>
          <w:bCs/>
          <w:i/>
        </w:rPr>
        <w:t>Client</w:t>
      </w:r>
      <w:r w:rsidRPr="00CA7887">
        <w:rPr>
          <w:bCs/>
        </w:rPr>
        <w:t>] for [</w:t>
      </w:r>
      <w:r w:rsidRPr="00CA7887">
        <w:rPr>
          <w:bCs/>
          <w:i/>
        </w:rPr>
        <w:t xml:space="preserve">enter description of the </w:t>
      </w:r>
      <w:r w:rsidR="00F75B7D" w:rsidRPr="00CA7887">
        <w:rPr>
          <w:bCs/>
          <w:i/>
        </w:rPr>
        <w:t>Services</w:t>
      </w:r>
      <w:r w:rsidRPr="00CA7887">
        <w:rPr>
          <w:bCs/>
        </w:rPr>
        <w:t xml:space="preserve">]. These </w:t>
      </w:r>
      <w:r w:rsidR="00F75B7D" w:rsidRPr="00CA7887">
        <w:rPr>
          <w:bCs/>
        </w:rPr>
        <w:t>Services</w:t>
      </w:r>
      <w:r w:rsidRPr="00CA7887">
        <w:rPr>
          <w:bCs/>
        </w:rPr>
        <w:t xml:space="preserve"> will be carried out at [</w:t>
      </w:r>
      <w:r w:rsidRPr="00CA7887">
        <w:rPr>
          <w:bCs/>
          <w:i/>
        </w:rPr>
        <w:t xml:space="preserve">enter the Site and other locations where the </w:t>
      </w:r>
      <w:r w:rsidR="00F75B7D" w:rsidRPr="00CA7887">
        <w:rPr>
          <w:bCs/>
          <w:i/>
        </w:rPr>
        <w:t xml:space="preserve">Services </w:t>
      </w:r>
      <w:r w:rsidRPr="00CA7887">
        <w:rPr>
          <w:bCs/>
          <w:i/>
        </w:rPr>
        <w:t>will be carried out</w:t>
      </w:r>
      <w:r w:rsidR="00C14B2F">
        <w:rPr>
          <w:bCs/>
          <w:i/>
        </w:rPr>
        <w:t>, as appropriate</w:t>
      </w:r>
      <w:r w:rsidRPr="00CA7887">
        <w:rPr>
          <w:bCs/>
        </w:rPr>
        <w:t xml:space="preserve">]. Our contract requires us to implement measures to address environmental and social risks related to the </w:t>
      </w:r>
      <w:r w:rsidR="00F75B7D" w:rsidRPr="00CA7887">
        <w:rPr>
          <w:bCs/>
        </w:rPr>
        <w:t>Services</w:t>
      </w:r>
      <w:r w:rsidRPr="00CA7887">
        <w:rPr>
          <w:bCs/>
        </w:rPr>
        <w:t xml:space="preserve">, including the risks of sexual exploitation, sexual abuse and sexual harassment.   </w:t>
      </w:r>
    </w:p>
    <w:p w14:paraId="5BEF46D8" w14:textId="0F508233" w:rsidR="00967317" w:rsidRPr="00CA7887" w:rsidRDefault="00967317" w:rsidP="00967317">
      <w:pPr>
        <w:spacing w:before="240" w:after="120" w:line="252" w:lineRule="auto"/>
        <w:jc w:val="both"/>
        <w:rPr>
          <w:bCs/>
        </w:rPr>
      </w:pPr>
      <w:r w:rsidRPr="00CA7887">
        <w:rPr>
          <w:bCs/>
        </w:rPr>
        <w:t xml:space="preserve">This Code of Conduct is part of our measures to deal with environmental and social risks related to the </w:t>
      </w:r>
      <w:r w:rsidR="00F75B7D" w:rsidRPr="00CA7887">
        <w:rPr>
          <w:bCs/>
        </w:rPr>
        <w:t>Services</w:t>
      </w:r>
      <w:r w:rsidRPr="00CA7887">
        <w:rPr>
          <w:bCs/>
        </w:rPr>
        <w:t xml:space="preserve">.  It applies to all </w:t>
      </w:r>
      <w:r w:rsidR="00F75B7D" w:rsidRPr="00CA7887">
        <w:rPr>
          <w:bCs/>
        </w:rPr>
        <w:t>Experts</w:t>
      </w:r>
      <w:r w:rsidRPr="00CA7887">
        <w:rPr>
          <w:bCs/>
        </w:rPr>
        <w:t xml:space="preserve"> </w:t>
      </w:r>
      <w:r w:rsidR="003D1EEF" w:rsidRPr="00CA7887">
        <w:rPr>
          <w:bCs/>
        </w:rPr>
        <w:t>in</w:t>
      </w:r>
      <w:r w:rsidRPr="00CA7887">
        <w:rPr>
          <w:bCs/>
        </w:rPr>
        <w:t xml:space="preserve"> places where the</w:t>
      </w:r>
      <w:r w:rsidR="00F75B7D" w:rsidRPr="00CA7887">
        <w:rPr>
          <w:bCs/>
        </w:rPr>
        <w:t xml:space="preserve"> Services </w:t>
      </w:r>
      <w:r w:rsidRPr="00CA7887">
        <w:rPr>
          <w:bCs/>
        </w:rPr>
        <w:t xml:space="preserve">are being carried out.  </w:t>
      </w:r>
    </w:p>
    <w:p w14:paraId="057DA4AA" w14:textId="77777777" w:rsidR="00967317" w:rsidRPr="00CA7887" w:rsidRDefault="00967317" w:rsidP="00967317">
      <w:pPr>
        <w:spacing w:before="240" w:after="120" w:line="252" w:lineRule="auto"/>
        <w:jc w:val="both"/>
        <w:rPr>
          <w:bCs/>
        </w:rPr>
      </w:pPr>
      <w:r w:rsidRPr="00CA7887">
        <w:rPr>
          <w:bCs/>
        </w:rPr>
        <w:t xml:space="preserve">This Code of Conduct identifies the behavior that we require from all </w:t>
      </w:r>
      <w:r w:rsidR="00F75B7D" w:rsidRPr="00CA7887">
        <w:rPr>
          <w:bCs/>
        </w:rPr>
        <w:t>Experts</w:t>
      </w:r>
      <w:r w:rsidRPr="00CA7887">
        <w:rPr>
          <w:bCs/>
        </w:rPr>
        <w:t xml:space="preserve">. </w:t>
      </w:r>
    </w:p>
    <w:p w14:paraId="4022B937" w14:textId="77777777" w:rsidR="00967317" w:rsidRPr="00CA7887" w:rsidRDefault="00967317" w:rsidP="00967317">
      <w:pPr>
        <w:spacing w:before="240" w:after="120" w:line="252" w:lineRule="auto"/>
        <w:jc w:val="both"/>
        <w:rPr>
          <w:bCs/>
        </w:rPr>
      </w:pPr>
      <w:r w:rsidRPr="00CA7887">
        <w:rPr>
          <w:bCs/>
        </w:rPr>
        <w:t>Our workplace is an environment where unsafe, offensive, abusive or violent behavior will not be tolerated and where all persons should feel comfortable raising issues or concerns without fear of retaliation.</w:t>
      </w:r>
    </w:p>
    <w:p w14:paraId="0F285A4F" w14:textId="77777777" w:rsidR="00967317" w:rsidRPr="00CA7887" w:rsidRDefault="00967317" w:rsidP="00967317">
      <w:pPr>
        <w:keepNext/>
        <w:spacing w:before="240" w:after="120" w:line="252" w:lineRule="auto"/>
        <w:jc w:val="both"/>
        <w:rPr>
          <w:b/>
          <w:bCs/>
        </w:rPr>
      </w:pPr>
      <w:r w:rsidRPr="00CA7887">
        <w:rPr>
          <w:b/>
          <w:bCs/>
        </w:rPr>
        <w:t>REQUIRED CONDUCT</w:t>
      </w:r>
    </w:p>
    <w:p w14:paraId="1A1D4EAF" w14:textId="77777777" w:rsidR="00967317" w:rsidRPr="00CA7887" w:rsidRDefault="00F75B7D" w:rsidP="00967317">
      <w:pPr>
        <w:keepNext/>
        <w:spacing w:after="120" w:line="252" w:lineRule="auto"/>
        <w:jc w:val="both"/>
        <w:rPr>
          <w:bCs/>
        </w:rPr>
      </w:pPr>
      <w:r w:rsidRPr="00CA7887">
        <w:rPr>
          <w:bCs/>
        </w:rPr>
        <w:t xml:space="preserve">Experts </w:t>
      </w:r>
      <w:r w:rsidR="00967317" w:rsidRPr="00CA7887">
        <w:rPr>
          <w:bCs/>
        </w:rPr>
        <w:t>shall:</w:t>
      </w:r>
    </w:p>
    <w:p w14:paraId="71605C13" w14:textId="77777777" w:rsidR="00967317" w:rsidRPr="009B431F" w:rsidRDefault="00967317" w:rsidP="00CB6E05">
      <w:pPr>
        <w:numPr>
          <w:ilvl w:val="0"/>
          <w:numId w:val="45"/>
        </w:numPr>
        <w:spacing w:after="120"/>
        <w:jc w:val="both"/>
        <w:rPr>
          <w:rFonts w:eastAsia="Arial Narrow"/>
        </w:rPr>
      </w:pPr>
      <w:r w:rsidRPr="009B431F">
        <w:rPr>
          <w:rFonts w:eastAsia="Arial Narrow"/>
        </w:rPr>
        <w:t>carry out his/her duties competently and diligently;</w:t>
      </w:r>
    </w:p>
    <w:p w14:paraId="18B93034" w14:textId="77777777" w:rsidR="00967317" w:rsidRPr="00CA7887" w:rsidRDefault="00967317" w:rsidP="00CB6E05">
      <w:pPr>
        <w:numPr>
          <w:ilvl w:val="0"/>
          <w:numId w:val="45"/>
        </w:numPr>
        <w:spacing w:after="120" w:line="240" w:lineRule="atLeast"/>
        <w:jc w:val="both"/>
        <w:rPr>
          <w:rFonts w:eastAsia="Calibri" w:cs="Arial"/>
        </w:rPr>
      </w:pPr>
      <w:r w:rsidRPr="009B431F">
        <w:rPr>
          <w:rFonts w:eastAsia="Arial Narrow"/>
        </w:rPr>
        <w:lastRenderedPageBreak/>
        <w:t xml:space="preserve">comply with this Code of Conduct and all applicable laws, regulations and other requirements, including requirements </w:t>
      </w:r>
      <w:r w:rsidRPr="00CA7887">
        <w:t xml:space="preserve">to protect the health, safety and well-being of other </w:t>
      </w:r>
      <w:r w:rsidR="00F75B7D" w:rsidRPr="00CA7887">
        <w:t xml:space="preserve">Experts </w:t>
      </w:r>
      <w:r w:rsidRPr="00CA7887">
        <w:t>and any other person;</w:t>
      </w:r>
      <w:r w:rsidRPr="00CA7887" w:rsidDel="004C494B">
        <w:rPr>
          <w:rFonts w:eastAsia="Calibri" w:cs="Arial"/>
        </w:rPr>
        <w:t xml:space="preserve"> </w:t>
      </w:r>
    </w:p>
    <w:p w14:paraId="137AF291" w14:textId="2202EC95" w:rsidR="00967317" w:rsidRPr="00CA7887" w:rsidRDefault="00967317" w:rsidP="00CB6E05">
      <w:pPr>
        <w:numPr>
          <w:ilvl w:val="0"/>
          <w:numId w:val="45"/>
        </w:numPr>
        <w:spacing w:after="120" w:line="240" w:lineRule="atLeast"/>
        <w:jc w:val="both"/>
        <w:rPr>
          <w:rFonts w:eastAsia="Calibri" w:cs="Arial"/>
        </w:rPr>
      </w:pPr>
      <w:r w:rsidRPr="00CA7887">
        <w:rPr>
          <w:lang w:eastAsia="en-GB"/>
        </w:rPr>
        <w:t>maintain a safe working environment including</w:t>
      </w:r>
      <w:r w:rsidR="003D1EEF" w:rsidRPr="00CA7887">
        <w:rPr>
          <w:lang w:eastAsia="en-GB"/>
        </w:rPr>
        <w:t>, as applicable,</w:t>
      </w:r>
      <w:r w:rsidRPr="00CA7887">
        <w:rPr>
          <w:lang w:eastAsia="en-GB"/>
        </w:rPr>
        <w:t xml:space="preserve"> by:</w:t>
      </w:r>
    </w:p>
    <w:p w14:paraId="6EB85693" w14:textId="77777777" w:rsidR="00967317" w:rsidRPr="00CA7887" w:rsidRDefault="00967317" w:rsidP="00CB6E05">
      <w:pPr>
        <w:numPr>
          <w:ilvl w:val="1"/>
          <w:numId w:val="45"/>
        </w:numPr>
        <w:spacing w:after="120" w:line="240" w:lineRule="atLeast"/>
        <w:jc w:val="both"/>
        <w:rPr>
          <w:rFonts w:eastAsia="Calibri" w:cs="Arial"/>
        </w:rPr>
      </w:pPr>
      <w:r w:rsidRPr="00CA7887">
        <w:rPr>
          <w:lang w:eastAsia="en-GB"/>
        </w:rPr>
        <w:t xml:space="preserve">ensuring that workplaces, equipment and processes under each person’s control are safe and without risk to health; </w:t>
      </w:r>
    </w:p>
    <w:p w14:paraId="30DE448F" w14:textId="77777777" w:rsidR="00967317" w:rsidRPr="00CA7887" w:rsidRDefault="00967317" w:rsidP="00CB6E05">
      <w:pPr>
        <w:numPr>
          <w:ilvl w:val="1"/>
          <w:numId w:val="45"/>
        </w:numPr>
        <w:spacing w:after="120" w:line="240" w:lineRule="atLeast"/>
        <w:jc w:val="both"/>
        <w:rPr>
          <w:rFonts w:eastAsia="Calibri" w:cs="Arial"/>
        </w:rPr>
      </w:pPr>
      <w:r w:rsidRPr="00CA7887">
        <w:rPr>
          <w:rFonts w:eastAsia="Calibri"/>
        </w:rPr>
        <w:t>wearing required personal protective equipment;</w:t>
      </w:r>
      <w:r w:rsidR="00151654" w:rsidRPr="00CA7887">
        <w:rPr>
          <w:rFonts w:eastAsia="Calibri"/>
        </w:rPr>
        <w:t xml:space="preserve"> and </w:t>
      </w:r>
      <w:r w:rsidRPr="00CA7887">
        <w:rPr>
          <w:lang w:eastAsia="en-GB"/>
        </w:rPr>
        <w:t xml:space="preserve">  </w:t>
      </w:r>
    </w:p>
    <w:p w14:paraId="59F8DEDD" w14:textId="77777777" w:rsidR="00967317" w:rsidRPr="00CA7887" w:rsidRDefault="00967317" w:rsidP="00CB6E05">
      <w:pPr>
        <w:numPr>
          <w:ilvl w:val="1"/>
          <w:numId w:val="45"/>
        </w:numPr>
        <w:spacing w:after="120" w:line="240" w:lineRule="atLeast"/>
        <w:jc w:val="both"/>
        <w:rPr>
          <w:rFonts w:eastAsia="Calibri" w:cs="Arial"/>
        </w:rPr>
      </w:pPr>
      <w:r w:rsidRPr="00CA7887">
        <w:rPr>
          <w:lang w:eastAsia="en-GB"/>
        </w:rPr>
        <w:t>following applicable emergency operating procedures.</w:t>
      </w:r>
    </w:p>
    <w:p w14:paraId="3B8AB7FA" w14:textId="77777777" w:rsidR="00967317" w:rsidRPr="009B431F" w:rsidRDefault="00967317" w:rsidP="00CB6E05">
      <w:pPr>
        <w:numPr>
          <w:ilvl w:val="0"/>
          <w:numId w:val="45"/>
        </w:numPr>
        <w:spacing w:after="120"/>
        <w:jc w:val="both"/>
        <w:rPr>
          <w:rFonts w:eastAsia="Arial Narrow"/>
        </w:rPr>
      </w:pPr>
      <w:r w:rsidRPr="009B431F">
        <w:rPr>
          <w:rFonts w:eastAsia="Arial Narrow"/>
        </w:rPr>
        <w:t xml:space="preserve">report </w:t>
      </w:r>
      <w:r w:rsidRPr="00CA7887">
        <w:rPr>
          <w:lang w:eastAsia="en-GB"/>
        </w:rPr>
        <w:t>work situations that he/she believes are not safe or healthy and remove himself/herself from a work situation which he/she reasonably believes presents an imminent and serious danger to his/her life or health;</w:t>
      </w:r>
    </w:p>
    <w:p w14:paraId="53C0B6AE" w14:textId="77777777" w:rsidR="00967317" w:rsidRPr="009B431F" w:rsidRDefault="00967317" w:rsidP="00CB6E05">
      <w:pPr>
        <w:numPr>
          <w:ilvl w:val="0"/>
          <w:numId w:val="45"/>
        </w:numPr>
        <w:spacing w:after="120"/>
        <w:jc w:val="both"/>
        <w:rPr>
          <w:rFonts w:eastAsia="Arial Narrow"/>
        </w:rPr>
      </w:pPr>
      <w:r w:rsidRPr="00CA7887">
        <w:rPr>
          <w:bCs/>
        </w:rPr>
        <w:t xml:space="preserve">treat other people with respect, and not discriminate against </w:t>
      </w:r>
      <w:r w:rsidRPr="009B431F">
        <w:rPr>
          <w:rFonts w:eastAsia="Arial Narrow"/>
        </w:rPr>
        <w:t>specific groups such as women, people with disabilities, migrant workers or children;</w:t>
      </w:r>
    </w:p>
    <w:p w14:paraId="232D0848" w14:textId="5D97E220" w:rsidR="00967317" w:rsidRPr="009B431F" w:rsidRDefault="00967317" w:rsidP="00CB6E05">
      <w:pPr>
        <w:numPr>
          <w:ilvl w:val="0"/>
          <w:numId w:val="45"/>
        </w:numPr>
        <w:spacing w:after="120" w:line="240" w:lineRule="atLeast"/>
        <w:jc w:val="both"/>
        <w:rPr>
          <w:rFonts w:eastAsia="Arial Narrow"/>
        </w:rPr>
      </w:pPr>
      <w:r w:rsidRPr="00CA7887">
        <w:rPr>
          <w:bCs/>
        </w:rPr>
        <w:t>not engage</w:t>
      </w:r>
      <w:r w:rsidRPr="009B431F">
        <w:rPr>
          <w:rFonts w:eastAsia="Arial Narrow"/>
        </w:rPr>
        <w:t xml:space="preserve"> </w:t>
      </w:r>
      <w:r w:rsidRPr="00CA7887">
        <w:rPr>
          <w:bCs/>
        </w:rPr>
        <w:t xml:space="preserve">in Sexual Harassment, which means </w:t>
      </w:r>
      <w:r w:rsidRPr="00CA7887">
        <w:t xml:space="preserve">unwelcome sexual advances, requests for sexual favors, and other verbal or physical conduct of a sexual nature with other </w:t>
      </w:r>
      <w:r w:rsidR="00F75B7D" w:rsidRPr="00CA7887">
        <w:t xml:space="preserve">Experts, </w:t>
      </w:r>
      <w:r w:rsidRPr="00CA7887">
        <w:t xml:space="preserve">Contractor’s </w:t>
      </w:r>
      <w:r w:rsidR="005707CB" w:rsidRPr="00CA7887">
        <w:t xml:space="preserve">Personnel </w:t>
      </w:r>
      <w:r w:rsidR="003D1EEF" w:rsidRPr="00CA7887">
        <w:t xml:space="preserve">(if applicable) </w:t>
      </w:r>
      <w:r w:rsidRPr="00CA7887">
        <w:t xml:space="preserve">or </w:t>
      </w:r>
      <w:r w:rsidR="00F75B7D" w:rsidRPr="00CA7887">
        <w:t>Client</w:t>
      </w:r>
      <w:r w:rsidRPr="00CA7887">
        <w:t xml:space="preserve">’s </w:t>
      </w:r>
      <w:r w:rsidR="004F775A" w:rsidRPr="00CA7887">
        <w:t>P</w:t>
      </w:r>
      <w:r w:rsidRPr="00CA7887">
        <w:t>ersonnel;</w:t>
      </w:r>
    </w:p>
    <w:p w14:paraId="11A3682F" w14:textId="653AE3AC" w:rsidR="00967317" w:rsidRPr="009B431F" w:rsidRDefault="00967317" w:rsidP="00CB6E05">
      <w:pPr>
        <w:numPr>
          <w:ilvl w:val="0"/>
          <w:numId w:val="45"/>
        </w:numPr>
        <w:autoSpaceDE w:val="0"/>
        <w:autoSpaceDN w:val="0"/>
        <w:spacing w:after="120"/>
        <w:jc w:val="both"/>
      </w:pPr>
      <w:bookmarkStart w:id="191" w:name="_Hlk11663505"/>
      <w:r w:rsidRPr="00CA7887">
        <w:t xml:space="preserve">not engage in </w:t>
      </w:r>
      <w:bookmarkStart w:id="192" w:name="_Hlk10196619"/>
      <w:r w:rsidRPr="00CA7887">
        <w:t>Sexual Exploitation, which means any actual or attempted abuse of position of vulnerability, differential power or trust, for sexual purposes, including, but not limited to, profiting monetarily, socially or politically from the sexual exploitation of another</w:t>
      </w:r>
      <w:r w:rsidRPr="009B431F">
        <w:t>;</w:t>
      </w:r>
      <w:bookmarkEnd w:id="192"/>
    </w:p>
    <w:p w14:paraId="44E08520" w14:textId="77777777" w:rsidR="00967317" w:rsidRPr="00CA7887" w:rsidRDefault="00967317" w:rsidP="00CB6E05">
      <w:pPr>
        <w:numPr>
          <w:ilvl w:val="0"/>
          <w:numId w:val="45"/>
        </w:numPr>
        <w:spacing w:after="120"/>
        <w:jc w:val="both"/>
        <w:rPr>
          <w:bCs/>
        </w:rPr>
      </w:pPr>
      <w:bookmarkStart w:id="193" w:name="_Hlk10196916"/>
      <w:r w:rsidRPr="00CA7887">
        <w:t xml:space="preserve"> not engage in Sexual Abuse, which means the actual or threatened physical intrusion of a sexual nature, whether by force or under unequal or coercive conditions; </w:t>
      </w:r>
      <w:bookmarkStart w:id="194" w:name="_Hlk10196970"/>
      <w:bookmarkEnd w:id="193"/>
    </w:p>
    <w:p w14:paraId="74600359" w14:textId="77777777" w:rsidR="00967317" w:rsidRPr="00CA7887" w:rsidRDefault="00967317" w:rsidP="00CB6E05">
      <w:pPr>
        <w:numPr>
          <w:ilvl w:val="0"/>
          <w:numId w:val="45"/>
        </w:numPr>
        <w:spacing w:after="120"/>
        <w:jc w:val="both"/>
        <w:rPr>
          <w:bCs/>
        </w:rPr>
      </w:pPr>
      <w:r w:rsidRPr="00CA7887">
        <w:rPr>
          <w:bCs/>
        </w:rPr>
        <w:t xml:space="preserve"> not engage in any form of sexual activity with individuals under the age of 18, except in case of pre-existing marriage; </w:t>
      </w:r>
      <w:bookmarkEnd w:id="191"/>
      <w:bookmarkEnd w:id="194"/>
    </w:p>
    <w:p w14:paraId="226D6EA9" w14:textId="77777777" w:rsidR="00967317" w:rsidRPr="00CA7887" w:rsidRDefault="00967317" w:rsidP="00CB6E05">
      <w:pPr>
        <w:numPr>
          <w:ilvl w:val="0"/>
          <w:numId w:val="45"/>
        </w:numPr>
        <w:spacing w:after="120" w:line="240" w:lineRule="atLeast"/>
        <w:jc w:val="both"/>
        <w:rPr>
          <w:bCs/>
        </w:rPr>
      </w:pPr>
      <w:r w:rsidRPr="009B431F">
        <w:rPr>
          <w:bCs/>
        </w:rPr>
        <w:t xml:space="preserve">complete relevant training courses that will be provided related to the environmental and social aspects of the Contract, including on health and safety matters, </w:t>
      </w:r>
      <w:bookmarkStart w:id="195" w:name="_Hlk10197034"/>
      <w:r w:rsidRPr="009B431F">
        <w:rPr>
          <w:bCs/>
        </w:rPr>
        <w:t>Sexual Exploitation and Abuse (SEA), and Sexual Harassment (SH);</w:t>
      </w:r>
      <w:bookmarkEnd w:id="195"/>
    </w:p>
    <w:p w14:paraId="5B3B10A6" w14:textId="7228E8EC" w:rsidR="00967317" w:rsidRPr="00CA7887" w:rsidRDefault="00967317" w:rsidP="00CB6E05">
      <w:pPr>
        <w:numPr>
          <w:ilvl w:val="0"/>
          <w:numId w:val="45"/>
        </w:numPr>
        <w:spacing w:after="120" w:line="240" w:lineRule="atLeast"/>
        <w:jc w:val="both"/>
        <w:rPr>
          <w:rFonts w:eastAsia="Calibri" w:cs="Arial"/>
        </w:rPr>
      </w:pPr>
      <w:r w:rsidRPr="00CA7887">
        <w:rPr>
          <w:rFonts w:eastAsia="Calibri" w:cs="Arial"/>
        </w:rPr>
        <w:t>report violations of this Code of Conduct; and</w:t>
      </w:r>
    </w:p>
    <w:p w14:paraId="03FAA68C" w14:textId="4B6DA669" w:rsidR="00967317" w:rsidRPr="00CA7887" w:rsidRDefault="00967317" w:rsidP="00CB6E05">
      <w:pPr>
        <w:numPr>
          <w:ilvl w:val="0"/>
          <w:numId w:val="45"/>
        </w:numPr>
        <w:spacing w:after="120" w:line="240" w:lineRule="atLeast"/>
        <w:jc w:val="both"/>
        <w:rPr>
          <w:rFonts w:eastAsia="Calibri" w:cs="Arial"/>
        </w:rPr>
      </w:pPr>
      <w:r w:rsidRPr="00CA7887">
        <w:rPr>
          <w:rFonts w:eastAsia="Calibri" w:cs="Arial"/>
        </w:rPr>
        <w:t xml:space="preserve">not retaliate against any person who reports violations of this Code of Conduct, whether to us or the </w:t>
      </w:r>
      <w:r w:rsidR="00E376E8" w:rsidRPr="00CA7887">
        <w:rPr>
          <w:rFonts w:eastAsia="Calibri" w:cs="Arial"/>
        </w:rPr>
        <w:t>Client</w:t>
      </w:r>
      <w:r w:rsidRPr="00CA7887">
        <w:rPr>
          <w:rFonts w:eastAsia="Calibri" w:cs="Arial"/>
        </w:rPr>
        <w:t>, or who makes use of</w:t>
      </w:r>
      <w:r w:rsidR="004F775A" w:rsidRPr="00CA7887">
        <w:rPr>
          <w:rFonts w:eastAsia="Calibri" w:cs="Arial"/>
        </w:rPr>
        <w:t xml:space="preserve"> </w:t>
      </w:r>
      <w:r w:rsidRPr="009B431F">
        <w:rPr>
          <w:rFonts w:eastAsia="Arial Narrow"/>
        </w:rPr>
        <w:t xml:space="preserve">grievance mechanism for </w:t>
      </w:r>
      <w:r w:rsidR="00EB0D8D" w:rsidRPr="009B431F">
        <w:rPr>
          <w:rFonts w:eastAsia="Arial Narrow"/>
        </w:rPr>
        <w:t>Experts</w:t>
      </w:r>
      <w:r w:rsidR="001054AD" w:rsidRPr="009B431F">
        <w:rPr>
          <w:rFonts w:eastAsia="Arial Narrow"/>
        </w:rPr>
        <w:t>, if any,</w:t>
      </w:r>
      <w:r w:rsidR="00EB0D8D" w:rsidRPr="009B431F">
        <w:rPr>
          <w:rFonts w:eastAsia="Arial Narrow"/>
        </w:rPr>
        <w:t xml:space="preserve"> </w:t>
      </w:r>
      <w:r w:rsidRPr="00CA7887">
        <w:rPr>
          <w:rFonts w:eastAsia="Calibri" w:cs="Arial"/>
        </w:rPr>
        <w:t xml:space="preserve">or the project’s Grievance Redress Mechanism. </w:t>
      </w:r>
    </w:p>
    <w:p w14:paraId="41D3EE19" w14:textId="77777777" w:rsidR="00967317" w:rsidRPr="00CA7887" w:rsidRDefault="00967317" w:rsidP="00967317">
      <w:pPr>
        <w:keepNext/>
        <w:spacing w:after="120" w:line="240" w:lineRule="atLeast"/>
        <w:jc w:val="both"/>
        <w:rPr>
          <w:rFonts w:eastAsia="Calibri" w:cs="Arial"/>
          <w:b/>
        </w:rPr>
      </w:pPr>
      <w:r w:rsidRPr="00CA7887">
        <w:rPr>
          <w:rFonts w:eastAsia="Calibri" w:cs="Arial"/>
          <w:b/>
        </w:rPr>
        <w:t xml:space="preserve">RAISING CONCERNS </w:t>
      </w:r>
    </w:p>
    <w:p w14:paraId="7A62197C" w14:textId="77777777" w:rsidR="00967317" w:rsidRPr="00CA7887" w:rsidRDefault="00967317" w:rsidP="00967317">
      <w:pPr>
        <w:spacing w:after="120" w:line="240" w:lineRule="atLeast"/>
        <w:jc w:val="both"/>
        <w:rPr>
          <w:rFonts w:eastAsia="Calibri" w:cs="Arial"/>
        </w:rPr>
      </w:pPr>
      <w:r w:rsidRPr="00CA7887">
        <w:rPr>
          <w:rFonts w:eastAsia="Calibri" w:cs="Arial"/>
        </w:rPr>
        <w:t>If any person observes behavior that he/she believes may represent a violation of this Code of Conduct, or that otherwise concerns him/her, he/she should raise the issue promptly. This can be done in either of the following ways:</w:t>
      </w:r>
    </w:p>
    <w:p w14:paraId="2078932C" w14:textId="77777777" w:rsidR="00967317" w:rsidRPr="00CA7887" w:rsidRDefault="00967317" w:rsidP="00CB6E05">
      <w:pPr>
        <w:numPr>
          <w:ilvl w:val="0"/>
          <w:numId w:val="44"/>
        </w:numPr>
        <w:spacing w:after="120" w:line="240" w:lineRule="atLeast"/>
        <w:ind w:left="446"/>
        <w:jc w:val="both"/>
        <w:rPr>
          <w:rFonts w:eastAsia="Calibri" w:cs="Arial"/>
        </w:rPr>
      </w:pPr>
      <w:r w:rsidRPr="00CA7887">
        <w:rPr>
          <w:rFonts w:eastAsia="Calibri" w:cs="Arial"/>
        </w:rPr>
        <w:t>Contact [</w:t>
      </w:r>
      <w:r w:rsidRPr="00CA7887">
        <w:rPr>
          <w:rFonts w:eastAsia="Calibri" w:cs="Arial"/>
          <w:i/>
        </w:rPr>
        <w:t xml:space="preserve">enter name of the </w:t>
      </w:r>
      <w:r w:rsidR="005707CB" w:rsidRPr="00CA7887">
        <w:rPr>
          <w:rFonts w:eastAsia="Calibri" w:cs="Arial"/>
          <w:i/>
        </w:rPr>
        <w:t>Consultant</w:t>
      </w:r>
      <w:r w:rsidRPr="00CA7887">
        <w:rPr>
          <w:rFonts w:eastAsia="Calibri" w:cs="Arial"/>
          <w:i/>
        </w:rPr>
        <w:t xml:space="preserve">’s </w:t>
      </w:r>
      <w:r w:rsidR="00151654" w:rsidRPr="00CA7887">
        <w:rPr>
          <w:rFonts w:eastAsia="Calibri" w:cs="Arial"/>
          <w:i/>
        </w:rPr>
        <w:t>s</w:t>
      </w:r>
      <w:r w:rsidRPr="00CA7887">
        <w:rPr>
          <w:rFonts w:eastAsia="Calibri" w:cs="Arial"/>
          <w:i/>
        </w:rPr>
        <w:t xml:space="preserve">ocial </w:t>
      </w:r>
      <w:r w:rsidR="00151654" w:rsidRPr="00CA7887">
        <w:rPr>
          <w:rFonts w:eastAsia="Calibri" w:cs="Arial"/>
          <w:i/>
        </w:rPr>
        <w:t>e</w:t>
      </w:r>
      <w:r w:rsidRPr="00CA7887">
        <w:rPr>
          <w:rFonts w:eastAsia="Calibri" w:cs="Arial"/>
          <w:i/>
        </w:rPr>
        <w:t xml:space="preserve">xpert with relevant experience in handling </w:t>
      </w:r>
      <w:bookmarkStart w:id="196" w:name="_Hlk21172013"/>
      <w:r w:rsidRPr="00CA7887">
        <w:rPr>
          <w:rFonts w:eastAsia="Calibri" w:cs="Arial"/>
          <w:i/>
        </w:rPr>
        <w:t>sexual exploitation, sexual abuse and sexual harassment cases</w:t>
      </w:r>
      <w:bookmarkEnd w:id="196"/>
      <w:r w:rsidRPr="00CA7887">
        <w:rPr>
          <w:rFonts w:eastAsia="Calibri" w:cs="Arial"/>
          <w:i/>
        </w:rPr>
        <w:t xml:space="preserve">, or if such person is not required under the Contract, another individual designated by the </w:t>
      </w:r>
      <w:r w:rsidR="005707CB" w:rsidRPr="00CA7887">
        <w:rPr>
          <w:rFonts w:eastAsia="Calibri" w:cs="Arial"/>
          <w:i/>
        </w:rPr>
        <w:t xml:space="preserve">Consultant </w:t>
      </w:r>
      <w:r w:rsidRPr="00CA7887">
        <w:rPr>
          <w:rFonts w:eastAsia="Calibri" w:cs="Arial"/>
          <w:i/>
        </w:rPr>
        <w:t>to handle these matters</w:t>
      </w:r>
      <w:r w:rsidRPr="00CA7887">
        <w:rPr>
          <w:rFonts w:eastAsia="Calibri" w:cs="Arial"/>
        </w:rPr>
        <w:t xml:space="preserve">] in writing at this address [ </w:t>
      </w:r>
      <w:proofErr w:type="gramStart"/>
      <w:r w:rsidRPr="00CA7887">
        <w:rPr>
          <w:rFonts w:eastAsia="Calibri" w:cs="Arial"/>
        </w:rPr>
        <w:t xml:space="preserve">  ]</w:t>
      </w:r>
      <w:proofErr w:type="gramEnd"/>
      <w:r w:rsidRPr="00CA7887">
        <w:rPr>
          <w:rFonts w:eastAsia="Calibri" w:cs="Arial"/>
        </w:rPr>
        <w:t xml:space="preserve"> or by telephone at [   ] or in person at [   ]; or</w:t>
      </w:r>
    </w:p>
    <w:p w14:paraId="4CB2D2D4" w14:textId="77777777" w:rsidR="00967317" w:rsidRPr="00CA7887" w:rsidRDefault="00967317" w:rsidP="00CB6E05">
      <w:pPr>
        <w:numPr>
          <w:ilvl w:val="0"/>
          <w:numId w:val="44"/>
        </w:numPr>
        <w:spacing w:after="120" w:line="240" w:lineRule="atLeast"/>
        <w:ind w:left="446"/>
        <w:jc w:val="both"/>
        <w:rPr>
          <w:rFonts w:eastAsia="Calibri" w:cs="Arial"/>
        </w:rPr>
      </w:pPr>
      <w:r w:rsidRPr="00CA7887">
        <w:rPr>
          <w:rFonts w:eastAsia="Calibri" w:cs="Arial"/>
        </w:rPr>
        <w:lastRenderedPageBreak/>
        <w:t xml:space="preserve">Call </w:t>
      </w:r>
      <w:proofErr w:type="gramStart"/>
      <w:r w:rsidRPr="00CA7887">
        <w:rPr>
          <w:rFonts w:eastAsia="Calibri" w:cs="Arial"/>
        </w:rPr>
        <w:t>[  ]</w:t>
      </w:r>
      <w:proofErr w:type="gramEnd"/>
      <w:r w:rsidRPr="00CA7887">
        <w:rPr>
          <w:rFonts w:eastAsia="Calibri" w:cs="Arial"/>
        </w:rPr>
        <w:t xml:space="preserve">  to reach the </w:t>
      </w:r>
      <w:r w:rsidR="005707CB" w:rsidRPr="00CA7887">
        <w:rPr>
          <w:rFonts w:eastAsia="Calibri" w:cs="Arial"/>
        </w:rPr>
        <w:t>Consultant</w:t>
      </w:r>
      <w:r w:rsidRPr="00CA7887">
        <w:rPr>
          <w:rFonts w:eastAsia="Calibri" w:cs="Arial"/>
        </w:rPr>
        <w:t xml:space="preserve">’s hotline </w:t>
      </w:r>
      <w:r w:rsidRPr="00CA7887">
        <w:rPr>
          <w:rFonts w:eastAsia="Calibri" w:cs="Arial"/>
          <w:i/>
        </w:rPr>
        <w:t>(if any)</w:t>
      </w:r>
      <w:r w:rsidRPr="00CA7887">
        <w:rPr>
          <w:rFonts w:eastAsia="Calibri" w:cs="Arial"/>
        </w:rPr>
        <w:t xml:space="preserve"> and leave a message.</w:t>
      </w:r>
    </w:p>
    <w:p w14:paraId="034EF2AD" w14:textId="77777777" w:rsidR="00967317" w:rsidRPr="00CA7887" w:rsidRDefault="00967317" w:rsidP="00967317">
      <w:pPr>
        <w:spacing w:after="120" w:line="240" w:lineRule="atLeast"/>
        <w:ind w:left="720"/>
        <w:contextualSpacing/>
        <w:jc w:val="both"/>
        <w:rPr>
          <w:rFonts w:eastAsia="Calibri" w:cs="Arial"/>
        </w:rPr>
      </w:pPr>
    </w:p>
    <w:p w14:paraId="06C07A4B" w14:textId="77777777" w:rsidR="00967317" w:rsidRPr="00CA7887" w:rsidRDefault="00967317" w:rsidP="00967317">
      <w:pPr>
        <w:spacing w:after="120" w:line="240" w:lineRule="atLeast"/>
        <w:jc w:val="both"/>
        <w:rPr>
          <w:rFonts w:eastAsia="Calibri" w:cs="Arial"/>
        </w:rPr>
      </w:pPr>
      <w:bookmarkStart w:id="197" w:name="_Hlk11663640"/>
      <w:r w:rsidRPr="00CA7887">
        <w:rPr>
          <w:rFonts w:eastAsia="Calibri" w:cs="Arial"/>
        </w:rPr>
        <w:t xml:space="preserve">The person’s identity will be kept confidential, unless reporting of allegations is mandated by the country law. Anonymous complaints or allegations may also be submitted and will be given all due and appropriate consideration. We take seriously all reports of possible misconduct and will investigate and take appropriate action. </w:t>
      </w:r>
      <w:bookmarkStart w:id="198" w:name="_Hlk11686596"/>
      <w:r w:rsidRPr="00CA7887">
        <w:rPr>
          <w:rFonts w:eastAsia="Calibri" w:cs="Arial"/>
        </w:rPr>
        <w:t xml:space="preserve">We will provide warm referrals to service providers that may help support the person who experienced the alleged incident, as appropriate. </w:t>
      </w:r>
      <w:bookmarkEnd w:id="198"/>
    </w:p>
    <w:bookmarkEnd w:id="197"/>
    <w:p w14:paraId="21203F81" w14:textId="77777777" w:rsidR="00967317" w:rsidRPr="00CA7887" w:rsidRDefault="00967317" w:rsidP="00967317">
      <w:pPr>
        <w:spacing w:after="120" w:line="240" w:lineRule="atLeast"/>
        <w:jc w:val="both"/>
        <w:rPr>
          <w:rFonts w:eastAsia="Calibri" w:cs="Arial"/>
        </w:rPr>
      </w:pPr>
      <w:r w:rsidRPr="00CA7887">
        <w:rPr>
          <w:rFonts w:eastAsia="Calibri" w:cs="Arial"/>
        </w:rPr>
        <w:t xml:space="preserve">There will be no retaliation against any person who raises a concern in good faith about any behavior prohibited by this Code of Conduct.  Such retaliation would be a violation of this Code of Conduct.  </w:t>
      </w:r>
    </w:p>
    <w:p w14:paraId="6D31016E" w14:textId="77777777" w:rsidR="00967317" w:rsidRPr="00CA7887" w:rsidRDefault="00967317" w:rsidP="00967317">
      <w:pPr>
        <w:spacing w:after="120" w:line="240" w:lineRule="atLeast"/>
        <w:jc w:val="center"/>
        <w:rPr>
          <w:rFonts w:eastAsia="Calibri" w:cs="Arial"/>
        </w:rPr>
      </w:pPr>
      <w:r w:rsidRPr="00CA7887">
        <w:rPr>
          <w:rFonts w:eastAsia="Calibri" w:cs="Arial"/>
          <w:b/>
        </w:rPr>
        <w:t>CONSEQUENCES OF VIOLATING THE CODE OF CONDUCT</w:t>
      </w:r>
    </w:p>
    <w:p w14:paraId="0C10D828" w14:textId="77777777" w:rsidR="00967317" w:rsidRPr="00CA7887" w:rsidRDefault="00967317" w:rsidP="00967317">
      <w:pPr>
        <w:spacing w:after="120" w:line="240" w:lineRule="atLeast"/>
        <w:jc w:val="both"/>
        <w:rPr>
          <w:rFonts w:eastAsia="Calibri" w:cs="Arial"/>
        </w:rPr>
      </w:pPr>
      <w:r w:rsidRPr="00CA7887">
        <w:rPr>
          <w:rFonts w:eastAsia="Calibri" w:cs="Arial"/>
        </w:rPr>
        <w:t xml:space="preserve">Any violation of this Code of Conduct by </w:t>
      </w:r>
      <w:r w:rsidR="00A17867" w:rsidRPr="00CA7887">
        <w:rPr>
          <w:rFonts w:eastAsia="Calibri" w:cs="Arial"/>
        </w:rPr>
        <w:t xml:space="preserve">Experts </w:t>
      </w:r>
      <w:r w:rsidRPr="00CA7887">
        <w:rPr>
          <w:rFonts w:eastAsia="Calibri" w:cs="Arial"/>
        </w:rPr>
        <w:t>may result in serious consequences, up to and including termination and possible referral to legal authorities.</w:t>
      </w:r>
    </w:p>
    <w:p w14:paraId="7D4123B6" w14:textId="77777777" w:rsidR="00967317" w:rsidRPr="00CA7887" w:rsidRDefault="00967317" w:rsidP="00967317">
      <w:pPr>
        <w:spacing w:before="240" w:after="120" w:line="252" w:lineRule="auto"/>
        <w:jc w:val="both"/>
        <w:rPr>
          <w:bCs/>
        </w:rPr>
      </w:pPr>
      <w:r w:rsidRPr="00CA7887">
        <w:rPr>
          <w:bCs/>
        </w:rPr>
        <w:t xml:space="preserve">FOR </w:t>
      </w:r>
      <w:r w:rsidR="004F775A" w:rsidRPr="00CA7887">
        <w:rPr>
          <w:bCs/>
        </w:rPr>
        <w:t>EXPERT</w:t>
      </w:r>
      <w:r w:rsidRPr="00CA7887">
        <w:rPr>
          <w:bCs/>
        </w:rPr>
        <w:t>:</w:t>
      </w:r>
    </w:p>
    <w:p w14:paraId="4703EB43" w14:textId="77777777" w:rsidR="00967317" w:rsidRPr="00CA7887" w:rsidRDefault="00967317" w:rsidP="00967317">
      <w:pPr>
        <w:spacing w:before="240" w:after="120" w:line="252" w:lineRule="auto"/>
        <w:jc w:val="both"/>
        <w:rPr>
          <w:bCs/>
        </w:rPr>
      </w:pPr>
      <w:r w:rsidRPr="00CA7887">
        <w:rPr>
          <w:bCs/>
        </w:rPr>
        <w:t>I have received a copy of this Code of Conduct written in a language that I comprehend.  I understand that if I have any questions about this Code of Conduct, I can contact [</w:t>
      </w:r>
      <w:r w:rsidRPr="00CA7887">
        <w:rPr>
          <w:bCs/>
          <w:i/>
        </w:rPr>
        <w:t>enter name of</w:t>
      </w:r>
      <w:r w:rsidR="005707CB" w:rsidRPr="00CA7887">
        <w:rPr>
          <w:bCs/>
          <w:i/>
        </w:rPr>
        <w:t xml:space="preserve"> Consultant</w:t>
      </w:r>
      <w:r w:rsidRPr="00CA7887">
        <w:rPr>
          <w:bCs/>
          <w:i/>
        </w:rPr>
        <w:t>’s contact person(s) with relevant experience</w:t>
      </w:r>
      <w:r w:rsidRPr="00CA7887">
        <w:rPr>
          <w:bCs/>
        </w:rPr>
        <w:t xml:space="preserve">] requesting an explanation.  </w:t>
      </w:r>
    </w:p>
    <w:p w14:paraId="7C6543C6" w14:textId="77777777" w:rsidR="00967317" w:rsidRPr="00CA7887" w:rsidRDefault="00967317" w:rsidP="00967317">
      <w:pPr>
        <w:spacing w:after="160" w:line="252" w:lineRule="auto"/>
        <w:jc w:val="both"/>
        <w:rPr>
          <w:bCs/>
        </w:rPr>
      </w:pPr>
      <w:r w:rsidRPr="00CA7887">
        <w:rPr>
          <w:bCs/>
        </w:rPr>
        <w:t xml:space="preserve">Name of </w:t>
      </w:r>
      <w:r w:rsidR="002448FB" w:rsidRPr="00CA7887">
        <w:rPr>
          <w:bCs/>
        </w:rPr>
        <w:t>Expert</w:t>
      </w:r>
      <w:r w:rsidRPr="00CA7887">
        <w:rPr>
          <w:bCs/>
        </w:rPr>
        <w:t>: [insert name]</w:t>
      </w:r>
      <w:r w:rsidRPr="00CA7887">
        <w:rPr>
          <w:bCs/>
        </w:rPr>
        <w:tab/>
      </w:r>
      <w:r w:rsidRPr="00CA7887">
        <w:rPr>
          <w:bCs/>
        </w:rPr>
        <w:tab/>
      </w:r>
      <w:r w:rsidRPr="00CA7887">
        <w:rPr>
          <w:bCs/>
        </w:rPr>
        <w:tab/>
      </w:r>
      <w:r w:rsidRPr="00CA7887">
        <w:rPr>
          <w:bCs/>
        </w:rPr>
        <w:tab/>
      </w:r>
    </w:p>
    <w:p w14:paraId="53E60C59" w14:textId="77777777" w:rsidR="00967317" w:rsidRPr="00CA7887" w:rsidRDefault="00967317" w:rsidP="00967317">
      <w:pPr>
        <w:spacing w:before="360" w:after="120"/>
        <w:jc w:val="both"/>
        <w:rPr>
          <w:bCs/>
        </w:rPr>
      </w:pPr>
      <w:r w:rsidRPr="00CA7887">
        <w:rPr>
          <w:bCs/>
        </w:rPr>
        <w:t>Signature: __________________________________________________________</w:t>
      </w:r>
    </w:p>
    <w:p w14:paraId="3B749144" w14:textId="77777777" w:rsidR="00967317" w:rsidRPr="00CA7887" w:rsidRDefault="00967317" w:rsidP="00967317">
      <w:pPr>
        <w:spacing w:before="360" w:after="120"/>
        <w:jc w:val="both"/>
        <w:rPr>
          <w:bCs/>
        </w:rPr>
      </w:pPr>
      <w:r w:rsidRPr="00CA7887">
        <w:rPr>
          <w:bCs/>
        </w:rPr>
        <w:t>Date: (day month year): _______________________________________________</w:t>
      </w:r>
    </w:p>
    <w:p w14:paraId="01F5BCDE" w14:textId="77777777" w:rsidR="00967317" w:rsidRPr="00CA7887" w:rsidRDefault="00967317" w:rsidP="00967317">
      <w:pPr>
        <w:spacing w:after="120"/>
        <w:jc w:val="both"/>
        <w:rPr>
          <w:bCs/>
        </w:rPr>
      </w:pPr>
    </w:p>
    <w:p w14:paraId="4B5B37FC" w14:textId="77777777" w:rsidR="00967317" w:rsidRPr="00CA7887" w:rsidRDefault="00967317" w:rsidP="00967317">
      <w:pPr>
        <w:spacing w:after="120"/>
        <w:jc w:val="both"/>
        <w:rPr>
          <w:bCs/>
        </w:rPr>
      </w:pPr>
      <w:r w:rsidRPr="00CA7887">
        <w:rPr>
          <w:bCs/>
        </w:rPr>
        <w:t xml:space="preserve">Countersignature of authorized representative of the </w:t>
      </w:r>
      <w:r w:rsidR="004F775A" w:rsidRPr="00CA7887">
        <w:rPr>
          <w:bCs/>
        </w:rPr>
        <w:t>Consultant</w:t>
      </w:r>
      <w:r w:rsidRPr="00CA7887">
        <w:rPr>
          <w:bCs/>
        </w:rPr>
        <w:t>:</w:t>
      </w:r>
    </w:p>
    <w:p w14:paraId="057FA641" w14:textId="77777777" w:rsidR="00967317" w:rsidRPr="00CA7887" w:rsidRDefault="00967317" w:rsidP="00967317">
      <w:pPr>
        <w:spacing w:after="120"/>
        <w:jc w:val="both"/>
        <w:rPr>
          <w:bCs/>
        </w:rPr>
      </w:pPr>
      <w:r w:rsidRPr="00CA7887">
        <w:rPr>
          <w:bCs/>
        </w:rPr>
        <w:t>Signature: ________________________________________________________</w:t>
      </w:r>
    </w:p>
    <w:p w14:paraId="0D19BEB8" w14:textId="77777777" w:rsidR="00A34F50" w:rsidRPr="009B431F" w:rsidRDefault="00967317" w:rsidP="009B431F">
      <w:pPr>
        <w:rPr>
          <w:b/>
        </w:rPr>
      </w:pPr>
      <w:r w:rsidRPr="009B431F">
        <w:t>Date: (day month year):</w:t>
      </w:r>
      <w:r w:rsidRPr="009B431F">
        <w:rPr>
          <w:bCs/>
        </w:rPr>
        <w:t xml:space="preserve"> ______________________________________________</w:t>
      </w:r>
    </w:p>
    <w:p w14:paraId="2FB647AD" w14:textId="77777777" w:rsidR="00A34F50" w:rsidRPr="009B431F" w:rsidRDefault="00A34F50"/>
    <w:p w14:paraId="7EE87F7A" w14:textId="77777777" w:rsidR="00092AAA" w:rsidRPr="009B431F" w:rsidRDefault="00092AAA"/>
    <w:p w14:paraId="386F5E09" w14:textId="77777777" w:rsidR="00A4496C" w:rsidRPr="00CA7887" w:rsidRDefault="00A4496C" w:rsidP="00A4496C">
      <w:pPr>
        <w:rPr>
          <w:b/>
          <w:bCs/>
          <w:sz w:val="22"/>
          <w:szCs w:val="22"/>
        </w:rPr>
      </w:pPr>
      <w:r w:rsidRPr="00CA7887">
        <w:rPr>
          <w:b/>
          <w:bCs/>
        </w:rPr>
        <w:t xml:space="preserve">ATTACHMENT 1: </w:t>
      </w:r>
      <w:r w:rsidRPr="00CA7887">
        <w:rPr>
          <w:b/>
          <w:bCs/>
          <w:sz w:val="22"/>
          <w:szCs w:val="22"/>
        </w:rPr>
        <w:t>Behaviors constituting Sexual Exploitation and Abuse (SEA) and behaviors constituting Sexual Harassment (SH)</w:t>
      </w:r>
    </w:p>
    <w:p w14:paraId="23775CB5" w14:textId="77777777" w:rsidR="00A4496C" w:rsidRPr="00CA7887" w:rsidRDefault="00A4496C" w:rsidP="00A4496C">
      <w:r w:rsidRPr="00CA7887">
        <w:br w:type="page"/>
      </w:r>
    </w:p>
    <w:p w14:paraId="006B0A9D" w14:textId="77777777" w:rsidR="00A4496C" w:rsidRPr="00CA7887" w:rsidRDefault="00A4496C" w:rsidP="00A4496C">
      <w:pPr>
        <w:spacing w:before="120" w:after="120"/>
        <w:jc w:val="center"/>
        <w:rPr>
          <w:b/>
          <w:bCs/>
        </w:rPr>
      </w:pPr>
      <w:r w:rsidRPr="00CA7887">
        <w:rPr>
          <w:b/>
          <w:bCs/>
        </w:rPr>
        <w:lastRenderedPageBreak/>
        <w:t>ATTACHMENT 1 TO THE CODE OF CONDUCT FORM</w:t>
      </w:r>
    </w:p>
    <w:p w14:paraId="2582E2E2" w14:textId="77777777" w:rsidR="00A4496C" w:rsidRPr="00CA7887" w:rsidRDefault="00A4496C" w:rsidP="00A4496C">
      <w:pPr>
        <w:spacing w:before="120" w:after="120"/>
        <w:jc w:val="center"/>
        <w:rPr>
          <w:b/>
          <w:bCs/>
          <w:sz w:val="22"/>
          <w:szCs w:val="22"/>
        </w:rPr>
      </w:pPr>
      <w:r w:rsidRPr="00CA7887">
        <w:rPr>
          <w:b/>
          <w:bCs/>
          <w:sz w:val="22"/>
          <w:szCs w:val="22"/>
        </w:rPr>
        <w:t>BEHAVIORS CONSTITUTING SEXUAL EXPLOITATION AND ABUSE (SEA) AND BEHAVIORS CONSTITUTING SEXUAL HARASSMENT (SH)</w:t>
      </w:r>
    </w:p>
    <w:p w14:paraId="2946B446" w14:textId="77777777" w:rsidR="00A4496C" w:rsidRPr="00CA7887" w:rsidRDefault="00A4496C" w:rsidP="00A4496C">
      <w:pPr>
        <w:spacing w:before="120" w:after="120"/>
        <w:rPr>
          <w:sz w:val="22"/>
          <w:szCs w:val="22"/>
        </w:rPr>
      </w:pPr>
      <w:r w:rsidRPr="00CA7887">
        <w:rPr>
          <w:sz w:val="22"/>
          <w:szCs w:val="22"/>
        </w:rPr>
        <w:t>The following non-exhaustive list is intended to illustrate types of prohibited behaviors:</w:t>
      </w:r>
    </w:p>
    <w:p w14:paraId="187E9AF1" w14:textId="77777777" w:rsidR="00A4496C" w:rsidRPr="009B431F" w:rsidRDefault="00A4496C" w:rsidP="00CB6E05">
      <w:pPr>
        <w:pStyle w:val="p2"/>
        <w:numPr>
          <w:ilvl w:val="0"/>
          <w:numId w:val="46"/>
        </w:numPr>
        <w:spacing w:before="120" w:after="120"/>
        <w:rPr>
          <w:rFonts w:ascii="Times New Roman" w:hAnsi="Times New Roman"/>
          <w:sz w:val="22"/>
          <w:szCs w:val="22"/>
        </w:rPr>
      </w:pPr>
      <w:r w:rsidRPr="00CA7887">
        <w:rPr>
          <w:rFonts w:ascii="Times New Roman" w:eastAsia="Times New Roman" w:hAnsi="Times New Roman"/>
          <w:b/>
          <w:iCs/>
          <w:sz w:val="22"/>
          <w:szCs w:val="22"/>
          <w:lang w:val="en-AU" w:eastAsia="ja-JP"/>
        </w:rPr>
        <w:t>Examples of sexual exploitation and abuse</w:t>
      </w:r>
      <w:r w:rsidRPr="00CA7887">
        <w:rPr>
          <w:rFonts w:ascii="Times New Roman" w:eastAsia="Times New Roman" w:hAnsi="Times New Roman"/>
          <w:iCs/>
          <w:sz w:val="22"/>
          <w:szCs w:val="22"/>
          <w:lang w:val="en-AU" w:eastAsia="ja-JP"/>
        </w:rPr>
        <w:t xml:space="preserve"> include, but are not limited to:</w:t>
      </w:r>
    </w:p>
    <w:p w14:paraId="4C0ABF8B" w14:textId="1B2D5ABF"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 xml:space="preserve">An Expert tells a member of the community that he/she can get them jobs related to the </w:t>
      </w:r>
      <w:r w:rsidR="00626A51" w:rsidRPr="009B431F">
        <w:rPr>
          <w:sz w:val="22"/>
          <w:szCs w:val="22"/>
        </w:rPr>
        <w:t xml:space="preserve">Services </w:t>
      </w:r>
      <w:r w:rsidRPr="009B431F">
        <w:rPr>
          <w:sz w:val="22"/>
          <w:szCs w:val="22"/>
        </w:rPr>
        <w:t>(e.g. cooking and cleaning) in exchange for sex.</w:t>
      </w:r>
    </w:p>
    <w:p w14:paraId="53630B3A"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An Expert that is connecting electricity input to households says that he can connect women headed households to the grid in exchange for sex.</w:t>
      </w:r>
    </w:p>
    <w:p w14:paraId="19B29C6B"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 xml:space="preserve">An </w:t>
      </w:r>
      <w:proofErr w:type="gramStart"/>
      <w:r w:rsidRPr="009B431F">
        <w:rPr>
          <w:sz w:val="22"/>
          <w:szCs w:val="22"/>
        </w:rPr>
        <w:t>Expert rapes</w:t>
      </w:r>
      <w:proofErr w:type="gramEnd"/>
      <w:r w:rsidRPr="009B431F">
        <w:rPr>
          <w:sz w:val="22"/>
          <w:szCs w:val="22"/>
        </w:rPr>
        <w:t>, or otherwise sexually assaults a member of the community.</w:t>
      </w:r>
    </w:p>
    <w:p w14:paraId="7427815F"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 xml:space="preserve">An Expert denies a person access to the Site unless he/she performs a sexual favor.  </w:t>
      </w:r>
    </w:p>
    <w:p w14:paraId="2A9B04D0" w14:textId="77777777" w:rsidR="00A4496C" w:rsidRPr="009B431F" w:rsidRDefault="00A4496C" w:rsidP="00CB6E05">
      <w:pPr>
        <w:pStyle w:val="ListParagraph"/>
        <w:numPr>
          <w:ilvl w:val="0"/>
          <w:numId w:val="47"/>
        </w:numPr>
        <w:spacing w:before="120" w:after="120"/>
        <w:ind w:left="720"/>
        <w:rPr>
          <w:sz w:val="22"/>
          <w:szCs w:val="22"/>
        </w:rPr>
      </w:pPr>
      <w:r w:rsidRPr="009B431F">
        <w:rPr>
          <w:sz w:val="22"/>
          <w:szCs w:val="22"/>
        </w:rPr>
        <w:t xml:space="preserve">An Expert tells a person applying for employment under the Contract that he/she will only hire him/her if he/she has sex with him/her. </w:t>
      </w:r>
    </w:p>
    <w:p w14:paraId="1814573D" w14:textId="77777777" w:rsidR="00A4496C" w:rsidRPr="009B431F" w:rsidRDefault="00A4496C" w:rsidP="00CB6E05">
      <w:pPr>
        <w:pStyle w:val="p2"/>
        <w:numPr>
          <w:ilvl w:val="0"/>
          <w:numId w:val="46"/>
        </w:numPr>
        <w:spacing w:before="120" w:after="120"/>
        <w:rPr>
          <w:sz w:val="22"/>
          <w:szCs w:val="22"/>
        </w:rPr>
      </w:pPr>
      <w:r w:rsidRPr="009B431F">
        <w:rPr>
          <w:rFonts w:ascii="Times New Roman" w:hAnsi="Times New Roman"/>
          <w:b/>
          <w:sz w:val="22"/>
          <w:szCs w:val="22"/>
        </w:rPr>
        <w:t>Examples of sexual harassment</w:t>
      </w:r>
      <w:r w:rsidRPr="009B431F">
        <w:rPr>
          <w:rFonts w:ascii="Times New Roman" w:hAnsi="Times New Roman"/>
          <w:sz w:val="22"/>
          <w:szCs w:val="22"/>
        </w:rPr>
        <w:t xml:space="preserve"> </w:t>
      </w:r>
      <w:r w:rsidRPr="009B431F">
        <w:rPr>
          <w:rFonts w:ascii="Times New Roman" w:hAnsi="Times New Roman"/>
          <w:b/>
          <w:sz w:val="22"/>
          <w:szCs w:val="22"/>
        </w:rPr>
        <w:t>in a work context</w:t>
      </w:r>
      <w:r w:rsidRPr="009B431F">
        <w:rPr>
          <w:rFonts w:ascii="Times New Roman" w:hAnsi="Times New Roman"/>
          <w:sz w:val="22"/>
          <w:szCs w:val="22"/>
        </w:rPr>
        <w:t xml:space="preserve"> </w:t>
      </w:r>
    </w:p>
    <w:p w14:paraId="5F637110"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 xml:space="preserve">An Expert comment on the appearance of another Expert (either positive or negative) and sexual desirability. </w:t>
      </w:r>
    </w:p>
    <w:p w14:paraId="04F54B9B"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When An Expert complains about comments made by another Expert on his/her appearance, the other Expert comment that he/she is “asking for it” because of how he/she dresses.</w:t>
      </w:r>
    </w:p>
    <w:p w14:paraId="51623626"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 xml:space="preserve">Unwelcome touching of an Expert or Employer’s Personnel by another Expert. </w:t>
      </w:r>
    </w:p>
    <w:p w14:paraId="3FC43C87" w14:textId="77777777" w:rsidR="00A4496C" w:rsidRPr="009B431F" w:rsidRDefault="00A4496C" w:rsidP="00CB6E05">
      <w:pPr>
        <w:pStyle w:val="ListParagraph"/>
        <w:numPr>
          <w:ilvl w:val="0"/>
          <w:numId w:val="47"/>
        </w:numPr>
        <w:spacing w:before="120" w:after="120"/>
        <w:ind w:left="720"/>
        <w:contextualSpacing w:val="0"/>
        <w:rPr>
          <w:sz w:val="22"/>
          <w:szCs w:val="22"/>
        </w:rPr>
      </w:pPr>
      <w:r w:rsidRPr="009B431F">
        <w:rPr>
          <w:sz w:val="22"/>
          <w:szCs w:val="22"/>
        </w:rPr>
        <w:t>An Expert tells another Expert that he/she will get him/her a salary raise, or promotion if he/she sends him/her naked photographs of himself/herself.</w:t>
      </w:r>
    </w:p>
    <w:p w14:paraId="6652D005" w14:textId="77777777" w:rsidR="00A4496C" w:rsidRPr="009B431F" w:rsidRDefault="00A4496C" w:rsidP="00A4496C">
      <w:pPr>
        <w:rPr>
          <w:sz w:val="22"/>
          <w:szCs w:val="22"/>
        </w:rPr>
      </w:pPr>
    </w:p>
    <w:p w14:paraId="12034CE0" w14:textId="77777777" w:rsidR="00A4496C" w:rsidRPr="00CA7887" w:rsidRDefault="00A4496C" w:rsidP="00A4496C"/>
    <w:p w14:paraId="308EE8E6" w14:textId="77777777" w:rsidR="008C594B" w:rsidRDefault="008C594B" w:rsidP="00A4496C">
      <w:pPr>
        <w:rPr>
          <w:b/>
          <w:sz w:val="22"/>
          <w:szCs w:val="22"/>
        </w:rPr>
        <w:sectPr w:rsidR="008C594B" w:rsidSect="00AB0E07">
          <w:headerReference w:type="even" r:id="rId40"/>
          <w:headerReference w:type="first" r:id="rId41"/>
          <w:footnotePr>
            <w:numRestart w:val="eachSect"/>
          </w:footnotePr>
          <w:type w:val="oddPage"/>
          <w:pgSz w:w="12242" w:h="15842" w:code="1"/>
          <w:pgMar w:top="1440" w:right="1440" w:bottom="1440" w:left="1728" w:header="720" w:footer="720" w:gutter="0"/>
          <w:cols w:space="708"/>
          <w:titlePg/>
          <w:docGrid w:linePitch="360"/>
        </w:sectPr>
      </w:pPr>
    </w:p>
    <w:p w14:paraId="26CA8A64" w14:textId="77777777" w:rsidR="000B5EDC" w:rsidRPr="00CA7887" w:rsidRDefault="000B5EDC" w:rsidP="009B431F">
      <w:pPr>
        <w:pStyle w:val="HeadingSections"/>
        <w:spacing w:after="240"/>
      </w:pPr>
      <w:bookmarkStart w:id="199" w:name="_Toc265495740"/>
      <w:bookmarkStart w:id="200" w:name="_Toc474333909"/>
      <w:bookmarkStart w:id="201" w:name="_Toc474334078"/>
      <w:bookmarkStart w:id="202" w:name="_Toc494209473"/>
      <w:bookmarkStart w:id="203" w:name="_Toc66718168"/>
      <w:r w:rsidRPr="00CA7887">
        <w:lastRenderedPageBreak/>
        <w:t>Section 4.  Financial Proposal - Standard Forms</w:t>
      </w:r>
      <w:bookmarkEnd w:id="199"/>
      <w:bookmarkEnd w:id="200"/>
      <w:bookmarkEnd w:id="201"/>
      <w:bookmarkEnd w:id="202"/>
      <w:bookmarkEnd w:id="203"/>
    </w:p>
    <w:p w14:paraId="432BEE94" w14:textId="77777777" w:rsidR="000B5EDC" w:rsidRPr="009B431F" w:rsidRDefault="000B5EDC" w:rsidP="00C57D7C">
      <w:pPr>
        <w:jc w:val="both"/>
      </w:pPr>
      <w:r w:rsidRPr="009B431F">
        <w:rPr>
          <w:bCs/>
        </w:rPr>
        <w:t>{</w:t>
      </w:r>
      <w:r w:rsidRPr="009B431F">
        <w:rPr>
          <w:bCs/>
          <w:i/>
        </w:rPr>
        <w:t>Notes to Consultant</w:t>
      </w:r>
      <w:r w:rsidRPr="00CA7887">
        <w:rPr>
          <w:bCs/>
        </w:rPr>
        <w:t xml:space="preserve"> </w:t>
      </w:r>
      <w:r w:rsidRPr="009B431F">
        <w:rPr>
          <w:bCs/>
        </w:rPr>
        <w:t>shown</w:t>
      </w:r>
      <w:r w:rsidRPr="009B431F">
        <w:rPr>
          <w:bCs/>
          <w:iCs/>
        </w:rPr>
        <w:t xml:space="preserve"> in brackets </w:t>
      </w:r>
      <w:proofErr w:type="gramStart"/>
      <w:r w:rsidRPr="009B431F">
        <w:rPr>
          <w:bCs/>
        </w:rPr>
        <w:t>{  }</w:t>
      </w:r>
      <w:proofErr w:type="gramEnd"/>
      <w:r w:rsidRPr="009B431F">
        <w:rPr>
          <w:bCs/>
          <w:iCs/>
        </w:rPr>
        <w:t xml:space="preserve"> provide guidance to </w:t>
      </w:r>
      <w:r w:rsidR="00F1141F" w:rsidRPr="009B431F">
        <w:rPr>
          <w:bCs/>
          <w:iCs/>
        </w:rPr>
        <w:t xml:space="preserve">the </w:t>
      </w:r>
      <w:r w:rsidRPr="009B431F">
        <w:rPr>
          <w:bCs/>
          <w:iCs/>
        </w:rPr>
        <w:t>Consultant to prepare the Financial Proposals; they should not appear on the Financial Proposals to be submitted.</w:t>
      </w:r>
      <w:r w:rsidRPr="009B431F">
        <w:rPr>
          <w:bCs/>
        </w:rPr>
        <w:t>}</w:t>
      </w:r>
    </w:p>
    <w:p w14:paraId="076C6BDA" w14:textId="77777777" w:rsidR="000B5EDC" w:rsidRPr="00CA7887" w:rsidRDefault="000B5EDC" w:rsidP="00C57D7C">
      <w:pPr>
        <w:ind w:left="720" w:hanging="720"/>
        <w:jc w:val="both"/>
      </w:pPr>
    </w:p>
    <w:p w14:paraId="657233A1" w14:textId="77777777" w:rsidR="000B5EDC" w:rsidRPr="00CA7887" w:rsidRDefault="000B5EDC" w:rsidP="00C57D7C">
      <w:pPr>
        <w:jc w:val="both"/>
      </w:pPr>
      <w:r w:rsidRPr="00CA7887">
        <w:t>Financial Proposal Standard Forms shall be used for the preparation of the Financial Proposal according to the instructions provided in Section 2.</w:t>
      </w:r>
    </w:p>
    <w:p w14:paraId="6933927C" w14:textId="77777777" w:rsidR="000B5EDC" w:rsidRPr="00CA7887" w:rsidRDefault="000B5EDC" w:rsidP="00B91DDF"/>
    <w:p w14:paraId="7A878792" w14:textId="77777777" w:rsidR="000B5EDC" w:rsidRPr="00CA7887" w:rsidRDefault="000B5EDC" w:rsidP="00B91DDF">
      <w:pPr>
        <w:ind w:left="1080" w:hanging="1080"/>
      </w:pPr>
      <w:r w:rsidRPr="00CA7887">
        <w:t>FIN-1</w:t>
      </w:r>
      <w:r w:rsidRPr="00CA7887">
        <w:tab/>
        <w:t>Financial Proposal Submission Form</w:t>
      </w:r>
    </w:p>
    <w:p w14:paraId="3C68D4CA" w14:textId="77777777" w:rsidR="000B5EDC" w:rsidRPr="00CA7887" w:rsidRDefault="000B5EDC" w:rsidP="00B91DDF">
      <w:pPr>
        <w:ind w:left="540" w:hanging="540"/>
      </w:pPr>
    </w:p>
    <w:p w14:paraId="1CB820D4" w14:textId="77777777" w:rsidR="000B5EDC" w:rsidRPr="00CA7887" w:rsidRDefault="000B5EDC" w:rsidP="00B91DDF">
      <w:pPr>
        <w:ind w:left="1080" w:hanging="1080"/>
      </w:pPr>
      <w:r w:rsidRPr="00CA7887">
        <w:t>FIN-2</w:t>
      </w:r>
      <w:r w:rsidRPr="00CA7887">
        <w:tab/>
        <w:t>Summary of Costs</w:t>
      </w:r>
    </w:p>
    <w:p w14:paraId="5ED01784" w14:textId="77777777" w:rsidR="000B5EDC" w:rsidRPr="00CA7887" w:rsidRDefault="000B5EDC" w:rsidP="00B91DDF">
      <w:pPr>
        <w:ind w:left="540" w:hanging="540"/>
      </w:pPr>
    </w:p>
    <w:p w14:paraId="70230D20" w14:textId="77777777" w:rsidR="000B5EDC" w:rsidRPr="00CA7887" w:rsidRDefault="000B5EDC" w:rsidP="00B91DDF">
      <w:pPr>
        <w:ind w:left="1080" w:hanging="1080"/>
      </w:pPr>
      <w:r w:rsidRPr="00CA7887">
        <w:t>FIN-3</w:t>
      </w:r>
      <w:r w:rsidRPr="00CA7887">
        <w:tab/>
        <w:t>Breakdown of Remuneration</w:t>
      </w:r>
      <w:r w:rsidR="000D6814" w:rsidRPr="00CA7887">
        <w:t xml:space="preserve">, </w:t>
      </w:r>
      <w:r w:rsidR="00DC379E" w:rsidRPr="00CA7887">
        <w:t>including Appendix A “Financial Negotiations - Breakdown of Remuneration Rates”</w:t>
      </w:r>
      <w:r w:rsidR="007236FF" w:rsidRPr="00CA7887">
        <w:t xml:space="preserve"> in the case of QBS method</w:t>
      </w:r>
    </w:p>
    <w:p w14:paraId="0BBB6D3A" w14:textId="77777777" w:rsidR="000B5EDC" w:rsidRPr="00CA7887" w:rsidRDefault="000B5EDC" w:rsidP="00B91DDF">
      <w:pPr>
        <w:ind w:left="540" w:hanging="540"/>
        <w:rPr>
          <w:i/>
        </w:rPr>
      </w:pPr>
    </w:p>
    <w:p w14:paraId="305A136D" w14:textId="77777777" w:rsidR="00F25D26" w:rsidRPr="00CA7887" w:rsidRDefault="000B5EDC">
      <w:pPr>
        <w:tabs>
          <w:tab w:val="left" w:pos="1080"/>
        </w:tabs>
        <w:ind w:left="1080" w:hanging="1080"/>
      </w:pPr>
      <w:r w:rsidRPr="00CA7887">
        <w:t>FIN-4</w:t>
      </w:r>
      <w:r w:rsidRPr="00CA7887">
        <w:tab/>
        <w:t>Reimbursable expenses</w:t>
      </w:r>
    </w:p>
    <w:p w14:paraId="77D296E4" w14:textId="77777777" w:rsidR="007A613B" w:rsidRDefault="007A613B" w:rsidP="00B911C4">
      <w:pPr>
        <w:spacing w:before="120"/>
        <w:rPr>
          <w:rFonts w:ascii="Times New Roman Bold" w:hAnsi="Times New Roman Bold"/>
          <w:i/>
          <w:smallCaps/>
        </w:rPr>
        <w:sectPr w:rsidR="007A613B" w:rsidSect="00AB0E07">
          <w:headerReference w:type="first" r:id="rId42"/>
          <w:footnotePr>
            <w:numRestart w:val="eachSect"/>
          </w:footnotePr>
          <w:pgSz w:w="12242" w:h="15842" w:code="1"/>
          <w:pgMar w:top="1440" w:right="1440" w:bottom="1440" w:left="1728" w:header="720" w:footer="720" w:gutter="0"/>
          <w:cols w:space="708"/>
          <w:titlePg/>
          <w:docGrid w:linePitch="360"/>
        </w:sectPr>
      </w:pPr>
    </w:p>
    <w:p w14:paraId="6C71C3DE" w14:textId="10DFEC60" w:rsidR="000B5EDC" w:rsidRPr="00CA7887" w:rsidRDefault="000B5EDC" w:rsidP="00B911C4">
      <w:pPr>
        <w:jc w:val="center"/>
        <w:rPr>
          <w:rFonts w:ascii="Times New Roman Bold" w:hAnsi="Times New Roman Bold"/>
          <w:b/>
          <w:smallCaps/>
          <w:sz w:val="28"/>
          <w:szCs w:val="28"/>
        </w:rPr>
      </w:pPr>
      <w:r w:rsidRPr="00CA7887">
        <w:rPr>
          <w:rFonts w:ascii="Times New Roman Bold" w:hAnsi="Times New Roman Bold"/>
          <w:b/>
          <w:smallCaps/>
          <w:sz w:val="28"/>
          <w:szCs w:val="28"/>
        </w:rPr>
        <w:lastRenderedPageBreak/>
        <w:t>Form FIN-1</w:t>
      </w:r>
    </w:p>
    <w:p w14:paraId="63740A8A" w14:textId="77777777" w:rsidR="000B5EDC" w:rsidRPr="00CA7887" w:rsidRDefault="000B5EDC" w:rsidP="00B911C4">
      <w:pPr>
        <w:jc w:val="center"/>
        <w:rPr>
          <w:rFonts w:ascii="Times New Roman Bold" w:hAnsi="Times New Roman Bold"/>
          <w:b/>
          <w:smallCaps/>
          <w:sz w:val="28"/>
          <w:szCs w:val="28"/>
        </w:rPr>
      </w:pPr>
      <w:r w:rsidRPr="00CA7887">
        <w:rPr>
          <w:rFonts w:ascii="Times New Roman Bold" w:hAnsi="Times New Roman Bold"/>
          <w:b/>
          <w:smallCaps/>
          <w:sz w:val="28"/>
          <w:szCs w:val="28"/>
        </w:rPr>
        <w:t>Financial Proposal Submission Form</w:t>
      </w:r>
    </w:p>
    <w:p w14:paraId="75C549BD" w14:textId="77777777" w:rsidR="000B5EDC" w:rsidRPr="00CA7887" w:rsidRDefault="000B5EDC" w:rsidP="00B91DDF">
      <w:pPr>
        <w:pBdr>
          <w:bottom w:val="single" w:sz="8" w:space="1" w:color="auto"/>
        </w:pBdr>
        <w:jc w:val="right"/>
      </w:pPr>
    </w:p>
    <w:p w14:paraId="2CAAD04C" w14:textId="77777777" w:rsidR="000B5EDC" w:rsidRPr="00CA7887" w:rsidRDefault="000B5EDC" w:rsidP="00B91DDF">
      <w:pPr>
        <w:jc w:val="right"/>
      </w:pPr>
    </w:p>
    <w:p w14:paraId="3005B82C" w14:textId="77777777" w:rsidR="000B5EDC" w:rsidRPr="009B431F" w:rsidRDefault="001674D8" w:rsidP="00B91DDF">
      <w:pPr>
        <w:jc w:val="right"/>
      </w:pPr>
      <w:r w:rsidRPr="009B431F">
        <w:t>{</w:t>
      </w:r>
      <w:r w:rsidR="000B5EDC" w:rsidRPr="009B431F">
        <w:t>Location, Date</w:t>
      </w:r>
      <w:r w:rsidRPr="009B431F">
        <w:t>}</w:t>
      </w:r>
    </w:p>
    <w:p w14:paraId="66772B2D" w14:textId="77777777" w:rsidR="000B5EDC" w:rsidRPr="00CA7887" w:rsidRDefault="000B5EDC" w:rsidP="00B91DDF"/>
    <w:p w14:paraId="04C04A39" w14:textId="77777777" w:rsidR="000B5EDC" w:rsidRPr="009B431F" w:rsidRDefault="000B5EDC" w:rsidP="00B91DDF">
      <w:r w:rsidRPr="00CA7887">
        <w:t>To:</w:t>
      </w:r>
      <w:r w:rsidRPr="00CA7887">
        <w:tab/>
      </w:r>
      <w:r w:rsidRPr="009B431F">
        <w:t>[Name and address of Client]</w:t>
      </w:r>
    </w:p>
    <w:p w14:paraId="5FEC1D42" w14:textId="77777777" w:rsidR="000B5EDC" w:rsidRPr="00CA7887" w:rsidRDefault="000B5EDC" w:rsidP="00B91DDF">
      <w:pPr>
        <w:pStyle w:val="Header"/>
        <w:rPr>
          <w:szCs w:val="24"/>
          <w:lang w:eastAsia="it-IT"/>
        </w:rPr>
      </w:pPr>
    </w:p>
    <w:p w14:paraId="002B61CB" w14:textId="77777777" w:rsidR="000B5EDC" w:rsidRPr="00CA7887" w:rsidRDefault="000B5EDC" w:rsidP="00B91DDF"/>
    <w:p w14:paraId="1B53630B" w14:textId="77777777" w:rsidR="000B5EDC" w:rsidRPr="00CA7887" w:rsidRDefault="000B5EDC" w:rsidP="00B91DDF">
      <w:r w:rsidRPr="00CA7887">
        <w:t>Dear Sirs:</w:t>
      </w:r>
    </w:p>
    <w:p w14:paraId="690B5C9C" w14:textId="77777777" w:rsidR="000B5EDC" w:rsidRPr="00CA7887" w:rsidRDefault="000B5EDC" w:rsidP="00B91DDF"/>
    <w:p w14:paraId="73ECBD10" w14:textId="77777777" w:rsidR="000B5EDC" w:rsidRPr="00CA7887" w:rsidRDefault="000B5EDC" w:rsidP="00B91DDF">
      <w:pPr>
        <w:jc w:val="both"/>
      </w:pPr>
      <w:r w:rsidRPr="00CA7887">
        <w:tab/>
        <w:t xml:space="preserve">We, the undersigned, offer to provide the consulting services for [Insert title of assignment] in accordance with your Request for Proposal dated [Insert Date] and our Technical Proposal.  </w:t>
      </w:r>
    </w:p>
    <w:p w14:paraId="5C1DFA55" w14:textId="77777777" w:rsidR="000B5EDC" w:rsidRPr="00CA7887" w:rsidRDefault="000B5EDC" w:rsidP="00B91DDF">
      <w:pPr>
        <w:jc w:val="both"/>
      </w:pPr>
    </w:p>
    <w:p w14:paraId="051981E6" w14:textId="77777777" w:rsidR="000B5EDC" w:rsidRPr="00CA7887" w:rsidRDefault="000B5EDC" w:rsidP="00525291">
      <w:pPr>
        <w:ind w:firstLine="720"/>
        <w:jc w:val="both"/>
      </w:pPr>
      <w:r w:rsidRPr="00CA7887">
        <w:t xml:space="preserve">Our attached Financial Proposal is for the amount of </w:t>
      </w:r>
      <w:r w:rsidR="001674D8" w:rsidRPr="00CA7887">
        <w:t>{</w:t>
      </w:r>
      <w:r w:rsidRPr="00CA7887">
        <w:t>Indicate the corresponding to the amo</w:t>
      </w:r>
      <w:r w:rsidR="001674D8" w:rsidRPr="00CA7887">
        <w:t>unt(s) currency(</w:t>
      </w:r>
      <w:proofErr w:type="spellStart"/>
      <w:r w:rsidR="001674D8" w:rsidRPr="00CA7887">
        <w:t>ies</w:t>
      </w:r>
      <w:proofErr w:type="spellEnd"/>
      <w:r w:rsidR="001674D8" w:rsidRPr="00CA7887">
        <w:t>)}</w:t>
      </w:r>
      <w:r w:rsidRPr="00CA7887">
        <w:t xml:space="preserve"> </w:t>
      </w:r>
      <w:r w:rsidR="001674D8" w:rsidRPr="00CA7887">
        <w:t>{</w:t>
      </w:r>
      <w:r w:rsidRPr="00CA7887">
        <w:t>Insert amount(s) in words and figures</w:t>
      </w:r>
      <w:r w:rsidR="001674D8" w:rsidRPr="00CA7887">
        <w:t>}</w:t>
      </w:r>
      <w:r w:rsidRPr="00CA7887">
        <w:t xml:space="preserve">, </w:t>
      </w:r>
      <w:r w:rsidRPr="00CA7887">
        <w:rPr>
          <w:i/>
        </w:rPr>
        <w:t xml:space="preserve">[Insert “including” or “excluding”] of all indirect local taxes in accordance with </w:t>
      </w:r>
      <w:r w:rsidR="008C70CB" w:rsidRPr="00CA7887">
        <w:rPr>
          <w:i/>
        </w:rPr>
        <w:t xml:space="preserve">ITC </w:t>
      </w:r>
      <w:r w:rsidRPr="00CA7887">
        <w:rPr>
          <w:i/>
        </w:rPr>
        <w:t>25.</w:t>
      </w:r>
      <w:r w:rsidR="001B6850" w:rsidRPr="00CA7887">
        <w:rPr>
          <w:i/>
        </w:rPr>
        <w:t>1</w:t>
      </w:r>
      <w:r w:rsidRPr="00CA7887">
        <w:rPr>
          <w:i/>
        </w:rPr>
        <w:t xml:space="preserve"> in the Data Sheet.</w:t>
      </w:r>
      <w:r w:rsidRPr="00CA7887">
        <w:t xml:space="preserve"> The estimated amo</w:t>
      </w:r>
      <w:r w:rsidR="001674D8" w:rsidRPr="00CA7887">
        <w:t xml:space="preserve">unt of local indirect taxes is </w:t>
      </w:r>
      <w:r w:rsidR="001674D8" w:rsidRPr="009B431F">
        <w:t>{</w:t>
      </w:r>
      <w:r w:rsidRPr="009B431F">
        <w:t>Insert currency</w:t>
      </w:r>
      <w:r w:rsidR="001674D8" w:rsidRPr="009B431F">
        <w:t>} {</w:t>
      </w:r>
      <w:r w:rsidRPr="009B431F">
        <w:t>Insert amount in</w:t>
      </w:r>
      <w:r w:rsidR="001674D8" w:rsidRPr="009B431F">
        <w:t xml:space="preserve"> words and figures}</w:t>
      </w:r>
      <w:r w:rsidRPr="00CA7887">
        <w:t xml:space="preserve"> which shall be confirmed or adjusted, if needed, during negotiations. {Please note that all amounts shall be the same as in Form FIN-2}.</w:t>
      </w:r>
    </w:p>
    <w:p w14:paraId="3E990110" w14:textId="77777777" w:rsidR="000B5EDC" w:rsidRPr="00CA7887" w:rsidRDefault="000B5EDC" w:rsidP="00B91DDF">
      <w:pPr>
        <w:jc w:val="both"/>
      </w:pPr>
    </w:p>
    <w:p w14:paraId="0ECA989C" w14:textId="77777777" w:rsidR="000B5EDC" w:rsidRPr="00CA7887" w:rsidRDefault="000B5EDC" w:rsidP="00B91DDF">
      <w:pPr>
        <w:jc w:val="both"/>
      </w:pPr>
      <w:r w:rsidRPr="00CA7887">
        <w:tab/>
      </w:r>
      <w:r w:rsidR="00FE07E6" w:rsidRPr="00CA7887">
        <w:t>Our Financial Proposal shall be valid and remain binding upon us, subject to the modifications resulting from Contract negotiations, for the period of time specified in the Data Sheet, ITC 12.1.</w:t>
      </w:r>
    </w:p>
    <w:p w14:paraId="0D4D4B54" w14:textId="77777777" w:rsidR="000B5EDC" w:rsidRPr="00CA7887" w:rsidRDefault="000B5EDC" w:rsidP="00B91DDF">
      <w:pPr>
        <w:jc w:val="both"/>
      </w:pPr>
    </w:p>
    <w:p w14:paraId="694F80E6" w14:textId="77777777" w:rsidR="000B5EDC" w:rsidRPr="00CA7887" w:rsidRDefault="000B5EDC" w:rsidP="00B91DDF">
      <w:pPr>
        <w:jc w:val="both"/>
      </w:pPr>
      <w:r w:rsidRPr="00CA7887">
        <w:tab/>
        <w:t>Commissions and gratuities paid or to be paid by us to an agent or any third party relating to preparation or submission of this Proposal and Contract execution, paid if we are awarded the Contract, are listed below:</w:t>
      </w:r>
    </w:p>
    <w:p w14:paraId="2A10D7EA" w14:textId="77777777" w:rsidR="000B5EDC" w:rsidRPr="00CA7887" w:rsidRDefault="000B5EDC" w:rsidP="00B91DDF"/>
    <w:p w14:paraId="6337F61C" w14:textId="77777777" w:rsidR="000B5EDC" w:rsidRPr="00CA7887" w:rsidRDefault="000B5EDC" w:rsidP="00B91DDF">
      <w:pPr>
        <w:pStyle w:val="Header"/>
        <w:tabs>
          <w:tab w:val="left" w:pos="360"/>
          <w:tab w:val="left" w:pos="3600"/>
          <w:tab w:val="left" w:pos="6300"/>
        </w:tabs>
      </w:pPr>
      <w:r w:rsidRPr="00CA7887">
        <w:rPr>
          <w:szCs w:val="24"/>
          <w:lang w:eastAsia="it-IT"/>
        </w:rPr>
        <w:tab/>
        <w:t>Name and Address</w:t>
      </w:r>
      <w:r w:rsidRPr="00CA7887">
        <w:rPr>
          <w:szCs w:val="24"/>
          <w:lang w:eastAsia="it-IT"/>
        </w:rPr>
        <w:tab/>
        <w:t>Amount and</w:t>
      </w:r>
      <w:r w:rsidRPr="00CA7887">
        <w:rPr>
          <w:szCs w:val="24"/>
          <w:lang w:eastAsia="it-IT"/>
        </w:rPr>
        <w:tab/>
      </w:r>
      <w:r w:rsidRPr="00CA7887">
        <w:t>Purpose of Commission</w:t>
      </w:r>
    </w:p>
    <w:p w14:paraId="74E982A9" w14:textId="77777777" w:rsidR="000B5EDC" w:rsidRPr="00CA7887" w:rsidRDefault="000B5EDC" w:rsidP="00B91DDF">
      <w:pPr>
        <w:pStyle w:val="Header"/>
        <w:tabs>
          <w:tab w:val="left" w:pos="720"/>
          <w:tab w:val="left" w:pos="3780"/>
          <w:tab w:val="left" w:pos="7020"/>
        </w:tabs>
      </w:pPr>
      <w:r w:rsidRPr="00CA7887">
        <w:rPr>
          <w:szCs w:val="24"/>
          <w:lang w:eastAsia="it-IT"/>
        </w:rPr>
        <w:tab/>
        <w:t>of Agents</w:t>
      </w:r>
      <w:r w:rsidRPr="00CA7887">
        <w:tab/>
      </w:r>
      <w:r w:rsidRPr="00CA7887">
        <w:rPr>
          <w:szCs w:val="24"/>
          <w:lang w:eastAsia="it-IT"/>
        </w:rPr>
        <w:t>Currency</w:t>
      </w:r>
      <w:r w:rsidRPr="00CA7887">
        <w:tab/>
        <w:t>or Gratuity</w:t>
      </w:r>
    </w:p>
    <w:p w14:paraId="3D467C37" w14:textId="77777777" w:rsidR="000B5EDC" w:rsidRPr="00CA7887" w:rsidRDefault="000B5EDC" w:rsidP="00B91DDF">
      <w:pPr>
        <w:pStyle w:val="Header"/>
        <w:tabs>
          <w:tab w:val="right" w:pos="2520"/>
          <w:tab w:val="left" w:pos="2880"/>
          <w:tab w:val="right" w:pos="5760"/>
          <w:tab w:val="left" w:pos="6120"/>
        </w:tabs>
        <w:rPr>
          <w:szCs w:val="24"/>
          <w:u w:val="single"/>
          <w:lang w:eastAsia="it-IT"/>
        </w:rPr>
      </w:pPr>
      <w:r w:rsidRPr="00CA7887">
        <w:rPr>
          <w:u w:val="single"/>
        </w:rPr>
        <w:tab/>
      </w:r>
      <w:r w:rsidRPr="00CA7887">
        <w:tab/>
      </w:r>
      <w:r w:rsidRPr="00CA7887">
        <w:rPr>
          <w:u w:val="single"/>
        </w:rPr>
        <w:tab/>
      </w:r>
      <w:r w:rsidRPr="00CA7887">
        <w:tab/>
      </w:r>
      <w:r w:rsidRPr="00CA7887">
        <w:rPr>
          <w:u w:val="single"/>
        </w:rPr>
        <w:tab/>
      </w:r>
    </w:p>
    <w:p w14:paraId="54181655" w14:textId="77777777" w:rsidR="000B5EDC" w:rsidRPr="00CA7887" w:rsidRDefault="000B5EDC" w:rsidP="00B91DDF">
      <w:pPr>
        <w:pStyle w:val="Header"/>
        <w:tabs>
          <w:tab w:val="right" w:pos="2520"/>
          <w:tab w:val="left" w:pos="2880"/>
          <w:tab w:val="right" w:pos="5760"/>
          <w:tab w:val="left" w:pos="6120"/>
        </w:tabs>
        <w:rPr>
          <w:u w:val="single"/>
        </w:rPr>
      </w:pPr>
      <w:r w:rsidRPr="00CA7887">
        <w:rPr>
          <w:u w:val="single"/>
        </w:rPr>
        <w:tab/>
      </w:r>
      <w:r w:rsidRPr="00CA7887">
        <w:tab/>
      </w:r>
      <w:r w:rsidRPr="00CA7887">
        <w:rPr>
          <w:u w:val="single"/>
        </w:rPr>
        <w:tab/>
      </w:r>
      <w:r w:rsidRPr="00CA7887">
        <w:tab/>
      </w:r>
      <w:r w:rsidRPr="00CA7887">
        <w:rPr>
          <w:u w:val="single"/>
        </w:rPr>
        <w:tab/>
      </w:r>
    </w:p>
    <w:p w14:paraId="3B1D983D" w14:textId="77777777" w:rsidR="000B5EDC" w:rsidRPr="00CA7887" w:rsidRDefault="000B5EDC" w:rsidP="00B91DDF">
      <w:pPr>
        <w:pStyle w:val="Header"/>
        <w:tabs>
          <w:tab w:val="right" w:pos="2520"/>
          <w:tab w:val="left" w:pos="2880"/>
          <w:tab w:val="right" w:pos="5760"/>
          <w:tab w:val="left" w:pos="6120"/>
        </w:tabs>
        <w:rPr>
          <w:u w:val="single"/>
        </w:rPr>
      </w:pPr>
    </w:p>
    <w:p w14:paraId="7966426F" w14:textId="77777777" w:rsidR="000B5EDC" w:rsidRPr="00CA7887" w:rsidRDefault="000B5EDC" w:rsidP="00B91DDF">
      <w:pPr>
        <w:pStyle w:val="Header"/>
        <w:tabs>
          <w:tab w:val="right" w:pos="2520"/>
          <w:tab w:val="left" w:pos="2880"/>
          <w:tab w:val="right" w:pos="5760"/>
          <w:tab w:val="left" w:pos="6120"/>
        </w:tabs>
        <w:rPr>
          <w:sz w:val="24"/>
          <w:szCs w:val="24"/>
        </w:rPr>
      </w:pPr>
      <w:r w:rsidRPr="00CA7887">
        <w:rPr>
          <w:sz w:val="24"/>
          <w:szCs w:val="24"/>
        </w:rPr>
        <w:t>{If no payments are made or promised, add the following statement: “No commissions or gratuities have been or are to be paid by us to agents or any third party relating to this Proposal and Contract execution.”}</w:t>
      </w:r>
    </w:p>
    <w:p w14:paraId="630F9A34" w14:textId="77777777" w:rsidR="000B5EDC" w:rsidRPr="00CA7887" w:rsidRDefault="000B5EDC" w:rsidP="00B91DDF">
      <w:pPr>
        <w:pStyle w:val="Header"/>
        <w:tabs>
          <w:tab w:val="right" w:pos="2520"/>
          <w:tab w:val="left" w:pos="2880"/>
          <w:tab w:val="right" w:pos="5760"/>
          <w:tab w:val="left" w:pos="6120"/>
        </w:tabs>
        <w:rPr>
          <w:u w:val="single"/>
        </w:rPr>
      </w:pPr>
    </w:p>
    <w:p w14:paraId="689B9CB9" w14:textId="77777777" w:rsidR="000B5EDC" w:rsidRPr="00CA7887" w:rsidRDefault="000B5EDC" w:rsidP="00B91DDF">
      <w:pPr>
        <w:jc w:val="both"/>
      </w:pPr>
      <w:r w:rsidRPr="00CA7887">
        <w:tab/>
        <w:t>We understand you are not bound to accept any Proposal you receive.</w:t>
      </w:r>
    </w:p>
    <w:p w14:paraId="34D84B43" w14:textId="77777777" w:rsidR="000B5EDC" w:rsidRPr="00CA7887" w:rsidRDefault="000B5EDC" w:rsidP="00B91DDF">
      <w:pPr>
        <w:jc w:val="both"/>
      </w:pPr>
    </w:p>
    <w:p w14:paraId="68CC0BF3" w14:textId="77777777" w:rsidR="000B5EDC" w:rsidRPr="00CA7887" w:rsidRDefault="000B5EDC" w:rsidP="00B91DDF">
      <w:r w:rsidRPr="00CA7887">
        <w:tab/>
        <w:t>We remain,</w:t>
      </w:r>
    </w:p>
    <w:p w14:paraId="76F35579" w14:textId="77777777" w:rsidR="000B5EDC" w:rsidRPr="00CA7887" w:rsidRDefault="000B5EDC" w:rsidP="00B91DDF"/>
    <w:p w14:paraId="7022E7E2" w14:textId="77777777" w:rsidR="000B5EDC" w:rsidRPr="00CA7887" w:rsidRDefault="000B5EDC" w:rsidP="00B91DDF">
      <w:pPr>
        <w:ind w:firstLine="708"/>
        <w:jc w:val="both"/>
      </w:pPr>
      <w:r w:rsidRPr="00CA7887">
        <w:t>Yours sincerely,</w:t>
      </w:r>
    </w:p>
    <w:p w14:paraId="0626BCB8" w14:textId="77777777" w:rsidR="000B5EDC" w:rsidRPr="00CA7887" w:rsidRDefault="000B5EDC" w:rsidP="00B91DDF">
      <w:pPr>
        <w:jc w:val="both"/>
      </w:pPr>
    </w:p>
    <w:p w14:paraId="17229CD0" w14:textId="77777777" w:rsidR="006B5C8E" w:rsidRPr="00CA7887" w:rsidRDefault="006B5C8E" w:rsidP="006B5C8E">
      <w:pPr>
        <w:tabs>
          <w:tab w:val="right" w:pos="8460"/>
        </w:tabs>
        <w:ind w:left="720"/>
        <w:jc w:val="both"/>
        <w:rPr>
          <w:lang w:val="en-GB"/>
        </w:rPr>
      </w:pPr>
      <w:r w:rsidRPr="00CA7887">
        <w:rPr>
          <w:lang w:val="en-GB"/>
        </w:rPr>
        <w:t>_________________________________________________________________</w:t>
      </w:r>
    </w:p>
    <w:p w14:paraId="25E6935B" w14:textId="77777777" w:rsidR="006B5C8E" w:rsidRPr="00CA7887" w:rsidRDefault="006B5C8E" w:rsidP="006B5C8E">
      <w:pPr>
        <w:tabs>
          <w:tab w:val="right" w:pos="8460"/>
        </w:tabs>
        <w:spacing w:after="240"/>
        <w:ind w:left="720"/>
        <w:jc w:val="both"/>
        <w:rPr>
          <w:u w:val="single"/>
          <w:lang w:val="en-GB"/>
        </w:rPr>
      </w:pPr>
      <w:r w:rsidRPr="00CA7887">
        <w:rPr>
          <w:lang w:val="en-GB"/>
        </w:rPr>
        <w:t xml:space="preserve">Signature (of Consultant’s authorized representative) </w:t>
      </w:r>
      <w:r w:rsidRPr="009B431F">
        <w:rPr>
          <w:lang w:val="en-GB"/>
        </w:rPr>
        <w:t>{</w:t>
      </w:r>
      <w:r w:rsidRPr="009B431F">
        <w:rPr>
          <w:iCs/>
          <w:lang w:val="en-GB"/>
        </w:rPr>
        <w:t>In full and initials}</w:t>
      </w:r>
      <w:r w:rsidRPr="009B431F">
        <w:rPr>
          <w:lang w:val="en-GB"/>
        </w:rPr>
        <w:t>:</w:t>
      </w:r>
      <w:r w:rsidRPr="00CA7887">
        <w:rPr>
          <w:lang w:val="en-GB"/>
        </w:rPr>
        <w:t xml:space="preserve">  </w:t>
      </w:r>
    </w:p>
    <w:p w14:paraId="19AFE1F4" w14:textId="77777777" w:rsidR="006B5C8E" w:rsidRPr="00CA7887" w:rsidRDefault="006B5C8E" w:rsidP="006B5C8E">
      <w:pPr>
        <w:tabs>
          <w:tab w:val="left" w:pos="1843"/>
          <w:tab w:val="right" w:pos="8460"/>
        </w:tabs>
        <w:ind w:left="720"/>
        <w:jc w:val="both"/>
        <w:rPr>
          <w:lang w:val="en-GB"/>
        </w:rPr>
      </w:pPr>
      <w:r w:rsidRPr="00CA7887">
        <w:rPr>
          <w:lang w:val="en-GB"/>
        </w:rPr>
        <w:lastRenderedPageBreak/>
        <w:t>Full name:</w:t>
      </w:r>
      <w:r w:rsidRPr="00CA7887">
        <w:rPr>
          <w:lang w:val="en-GB"/>
        </w:rPr>
        <w:tab/>
        <w:t>{insert full name of authorized representative}</w:t>
      </w:r>
    </w:p>
    <w:p w14:paraId="0B7C0398" w14:textId="77777777" w:rsidR="006B5C8E" w:rsidRPr="00CA7887" w:rsidRDefault="006B5C8E" w:rsidP="006B5C8E">
      <w:pPr>
        <w:tabs>
          <w:tab w:val="left" w:pos="1843"/>
          <w:tab w:val="right" w:pos="8460"/>
        </w:tabs>
        <w:ind w:left="720"/>
        <w:jc w:val="both"/>
        <w:rPr>
          <w:lang w:val="en-GB"/>
        </w:rPr>
      </w:pPr>
      <w:r w:rsidRPr="00CA7887">
        <w:rPr>
          <w:lang w:val="en-GB"/>
        </w:rPr>
        <w:t xml:space="preserve">Title: </w:t>
      </w:r>
      <w:r w:rsidRPr="00CA7887">
        <w:rPr>
          <w:lang w:val="en-GB"/>
        </w:rPr>
        <w:tab/>
        <w:t>{insert title/position of authorized representative}</w:t>
      </w:r>
    </w:p>
    <w:p w14:paraId="2FA2894E" w14:textId="77777777" w:rsidR="006B5C8E" w:rsidRPr="00CA7887" w:rsidRDefault="006B5C8E" w:rsidP="006B5C8E">
      <w:pPr>
        <w:tabs>
          <w:tab w:val="right" w:pos="8460"/>
        </w:tabs>
        <w:ind w:left="720"/>
        <w:jc w:val="both"/>
      </w:pPr>
      <w:r w:rsidRPr="00CA7887">
        <w:t>Name of Consultant (company’s name or JV’s name):</w:t>
      </w:r>
    </w:p>
    <w:p w14:paraId="097A39D3" w14:textId="77777777" w:rsidR="006B5C8E" w:rsidRPr="00CA7887" w:rsidRDefault="006B5C8E" w:rsidP="006B5C8E">
      <w:pPr>
        <w:tabs>
          <w:tab w:val="left" w:pos="1843"/>
          <w:tab w:val="right" w:pos="8460"/>
        </w:tabs>
        <w:ind w:left="720"/>
        <w:jc w:val="both"/>
        <w:rPr>
          <w:u w:val="single"/>
          <w:lang w:val="en-GB"/>
        </w:rPr>
      </w:pPr>
      <w:r w:rsidRPr="00CA7887">
        <w:rPr>
          <w:lang w:val="en-GB"/>
        </w:rPr>
        <w:t xml:space="preserve">Capacity: </w:t>
      </w:r>
      <w:r w:rsidRPr="00CA7887">
        <w:rPr>
          <w:lang w:val="en-GB"/>
        </w:rPr>
        <w:tab/>
        <w:t>{insert the person’s capacity to sign for the Consultant}</w:t>
      </w:r>
    </w:p>
    <w:p w14:paraId="310907E1" w14:textId="77777777" w:rsidR="006B5C8E" w:rsidRPr="00CA7887" w:rsidRDefault="006B5C8E" w:rsidP="006B5C8E">
      <w:pPr>
        <w:tabs>
          <w:tab w:val="left" w:pos="1843"/>
          <w:tab w:val="right" w:pos="8460"/>
        </w:tabs>
        <w:ind w:left="720"/>
        <w:jc w:val="both"/>
        <w:rPr>
          <w:sz w:val="28"/>
          <w:u w:val="single"/>
          <w:lang w:val="en-GB"/>
        </w:rPr>
      </w:pPr>
      <w:r w:rsidRPr="00CA7887">
        <w:rPr>
          <w:lang w:val="en-GB"/>
        </w:rPr>
        <w:t>Address</w:t>
      </w:r>
      <w:r w:rsidRPr="00CA7887">
        <w:rPr>
          <w:sz w:val="28"/>
          <w:lang w:val="en-GB"/>
        </w:rPr>
        <w:t xml:space="preserve">:  </w:t>
      </w:r>
      <w:r w:rsidRPr="00CA7887">
        <w:rPr>
          <w:sz w:val="28"/>
          <w:lang w:val="en-GB"/>
        </w:rPr>
        <w:tab/>
      </w:r>
      <w:r w:rsidRPr="00CA7887">
        <w:rPr>
          <w:lang w:val="en-GB"/>
        </w:rPr>
        <w:t>{insert the authorized representative’s address}</w:t>
      </w:r>
    </w:p>
    <w:p w14:paraId="42800D5E" w14:textId="77777777" w:rsidR="006B5C8E" w:rsidRPr="00CA7887" w:rsidRDefault="006B5C8E" w:rsidP="006B5C8E">
      <w:pPr>
        <w:tabs>
          <w:tab w:val="left" w:pos="1843"/>
          <w:tab w:val="right" w:pos="8460"/>
        </w:tabs>
        <w:ind w:left="720"/>
        <w:jc w:val="both"/>
        <w:rPr>
          <w:lang w:val="en-GB"/>
        </w:rPr>
      </w:pPr>
      <w:r w:rsidRPr="00CA7887">
        <w:rPr>
          <w:lang w:val="en-GB"/>
        </w:rPr>
        <w:t>Phone/fax:</w:t>
      </w:r>
      <w:r w:rsidRPr="00CA7887">
        <w:rPr>
          <w:lang w:val="en-GB"/>
        </w:rPr>
        <w:tab/>
        <w:t>{insert the authorized representative’s phone and fax number, if applicable}</w:t>
      </w:r>
    </w:p>
    <w:p w14:paraId="458DA5B1" w14:textId="77777777" w:rsidR="006B5C8E" w:rsidRPr="00CA7887" w:rsidRDefault="006B5C8E" w:rsidP="006B5C8E">
      <w:pPr>
        <w:tabs>
          <w:tab w:val="left" w:pos="1843"/>
          <w:tab w:val="right" w:pos="8460"/>
        </w:tabs>
        <w:ind w:left="720"/>
        <w:jc w:val="both"/>
        <w:rPr>
          <w:sz w:val="28"/>
          <w:lang w:val="en-GB"/>
        </w:rPr>
      </w:pPr>
      <w:r w:rsidRPr="00CA7887">
        <w:rPr>
          <w:lang w:val="en-GB"/>
        </w:rPr>
        <w:t>Email</w:t>
      </w:r>
      <w:r w:rsidRPr="00CA7887">
        <w:rPr>
          <w:sz w:val="28"/>
          <w:lang w:val="en-GB"/>
        </w:rPr>
        <w:t xml:space="preserve">:  </w:t>
      </w:r>
      <w:r w:rsidRPr="00CA7887">
        <w:rPr>
          <w:sz w:val="28"/>
          <w:lang w:val="en-GB"/>
        </w:rPr>
        <w:tab/>
      </w:r>
      <w:r w:rsidRPr="00CA7887">
        <w:rPr>
          <w:lang w:val="en-GB"/>
        </w:rPr>
        <w:t>{insert the authorized representative’s email address}</w:t>
      </w:r>
      <w:r w:rsidRPr="00CA7887">
        <w:rPr>
          <w:u w:val="single"/>
          <w:lang w:val="en-GB"/>
        </w:rPr>
        <w:tab/>
      </w:r>
    </w:p>
    <w:p w14:paraId="661A4945" w14:textId="77777777" w:rsidR="006B5C8E" w:rsidRPr="00CA7887" w:rsidRDefault="006B5C8E" w:rsidP="006B5C8E">
      <w:pPr>
        <w:pStyle w:val="BodyTextIndent"/>
        <w:tabs>
          <w:tab w:val="clear" w:pos="-720"/>
        </w:tabs>
        <w:suppressAutoHyphens w:val="0"/>
        <w:rPr>
          <w:spacing w:val="0"/>
          <w:szCs w:val="24"/>
        </w:rPr>
      </w:pPr>
    </w:p>
    <w:p w14:paraId="1979D155" w14:textId="77777777" w:rsidR="000B5EDC" w:rsidRPr="00CA7887" w:rsidRDefault="000B5EDC" w:rsidP="00B91DDF">
      <w:pPr>
        <w:tabs>
          <w:tab w:val="right" w:pos="8460"/>
        </w:tabs>
        <w:ind w:left="720"/>
        <w:jc w:val="both"/>
      </w:pPr>
      <w:r w:rsidRPr="00CA7887">
        <w:t>{F</w:t>
      </w:r>
      <w:r w:rsidR="006728E6" w:rsidRPr="00CA7887">
        <w:t xml:space="preserve">or </w:t>
      </w:r>
      <w:r w:rsidRPr="00CA7887">
        <w:t>a joint venture, either all members shall sign or only the lead member/consultant, in which case the power of attorney to sign on behalf of all members shall be attached}</w:t>
      </w:r>
    </w:p>
    <w:p w14:paraId="7160679E" w14:textId="77777777" w:rsidR="00D47EDD" w:rsidRPr="00CA7887" w:rsidRDefault="00D47EDD" w:rsidP="00B91DDF">
      <w:pPr>
        <w:tabs>
          <w:tab w:val="right" w:pos="8460"/>
        </w:tabs>
        <w:ind w:left="720"/>
        <w:jc w:val="both"/>
        <w:sectPr w:rsidR="00D47EDD" w:rsidRPr="00CA7887" w:rsidSect="00AB0E07">
          <w:headerReference w:type="default" r:id="rId43"/>
          <w:footnotePr>
            <w:numRestart w:val="eachSect"/>
          </w:footnotePr>
          <w:pgSz w:w="12242" w:h="15842" w:code="1"/>
          <w:pgMar w:top="1440" w:right="1440" w:bottom="1440" w:left="1728" w:header="720" w:footer="720" w:gutter="0"/>
          <w:cols w:space="708"/>
          <w:titlePg/>
          <w:docGrid w:linePitch="360"/>
        </w:sectPr>
      </w:pPr>
    </w:p>
    <w:p w14:paraId="1A740C04" w14:textId="77777777" w:rsidR="00D47EDD" w:rsidRPr="00CA7887" w:rsidRDefault="00D47EDD" w:rsidP="00D47EDD">
      <w:pPr>
        <w:jc w:val="center"/>
        <w:rPr>
          <w:rFonts w:ascii="Times New Roman Bold" w:hAnsi="Times New Roman Bold"/>
          <w:b/>
          <w:smallCaps/>
          <w:sz w:val="28"/>
          <w:szCs w:val="28"/>
        </w:rPr>
      </w:pPr>
      <w:r w:rsidRPr="00CA7887">
        <w:rPr>
          <w:rFonts w:ascii="Times New Roman Bold" w:hAnsi="Times New Roman Bold"/>
          <w:b/>
          <w:smallCaps/>
          <w:sz w:val="28"/>
          <w:szCs w:val="28"/>
        </w:rPr>
        <w:lastRenderedPageBreak/>
        <w:t>Form FIN-2 Summary of Costs</w:t>
      </w:r>
    </w:p>
    <w:p w14:paraId="70FDB36B" w14:textId="77777777" w:rsidR="00D47EDD" w:rsidRPr="00CA7887" w:rsidRDefault="00D47EDD" w:rsidP="000760A5">
      <w:pPr>
        <w:tabs>
          <w:tab w:val="right" w:pos="12960"/>
        </w:tabs>
        <w:jc w:val="both"/>
        <w:rPr>
          <w:bCs/>
          <w:u w:val="single"/>
        </w:rPr>
      </w:pPr>
      <w:r w:rsidRPr="00CA7887">
        <w:rPr>
          <w:bCs/>
          <w:u w:val="single"/>
        </w:rPr>
        <w:tab/>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536"/>
        <w:gridCol w:w="1985"/>
        <w:gridCol w:w="1985"/>
        <w:gridCol w:w="1985"/>
        <w:gridCol w:w="1985"/>
      </w:tblGrid>
      <w:tr w:rsidR="00D47EDD" w:rsidRPr="00CA7887" w14:paraId="4FA59671" w14:textId="77777777" w:rsidTr="004E7D1D">
        <w:trPr>
          <w:cantSplit/>
          <w:trHeight w:hRule="exact" w:val="397"/>
          <w:jc w:val="center"/>
        </w:trPr>
        <w:tc>
          <w:tcPr>
            <w:tcW w:w="4536" w:type="dxa"/>
            <w:vMerge w:val="restart"/>
            <w:tcBorders>
              <w:top w:val="double" w:sz="4" w:space="0" w:color="auto"/>
            </w:tcBorders>
            <w:vAlign w:val="center"/>
          </w:tcPr>
          <w:p w14:paraId="4FD8F207" w14:textId="77777777" w:rsidR="00D47EDD" w:rsidRPr="00CA7887" w:rsidRDefault="00D47EDD" w:rsidP="004E7D1D">
            <w:pPr>
              <w:pStyle w:val="Heading8"/>
              <w:keepNext w:val="0"/>
              <w:jc w:val="center"/>
              <w:rPr>
                <w:rFonts w:asciiTheme="minorHAnsi" w:hAnsiTheme="minorHAnsi"/>
                <w:sz w:val="22"/>
              </w:rPr>
            </w:pPr>
            <w:r w:rsidRPr="00CA7887">
              <w:rPr>
                <w:rFonts w:asciiTheme="minorHAnsi" w:hAnsiTheme="minorHAnsi"/>
                <w:sz w:val="22"/>
                <w:szCs w:val="22"/>
              </w:rPr>
              <w:t>Item</w:t>
            </w:r>
          </w:p>
        </w:tc>
        <w:tc>
          <w:tcPr>
            <w:tcW w:w="7940" w:type="dxa"/>
            <w:gridSpan w:val="4"/>
            <w:tcBorders>
              <w:top w:val="double" w:sz="4" w:space="0" w:color="auto"/>
              <w:bottom w:val="single" w:sz="8" w:space="0" w:color="auto"/>
            </w:tcBorders>
            <w:vAlign w:val="center"/>
          </w:tcPr>
          <w:p w14:paraId="50C9CE95" w14:textId="77777777" w:rsidR="00D47EDD" w:rsidRPr="00CA7887" w:rsidRDefault="00D47EDD" w:rsidP="004E7D1D">
            <w:pPr>
              <w:jc w:val="center"/>
              <w:rPr>
                <w:b/>
                <w:bCs/>
              </w:rPr>
            </w:pPr>
            <w:r w:rsidRPr="00CA7887">
              <w:rPr>
                <w:b/>
                <w:bCs/>
              </w:rPr>
              <w:t>Cost</w:t>
            </w:r>
          </w:p>
          <w:p w14:paraId="69071460" w14:textId="77777777" w:rsidR="00D47EDD" w:rsidRPr="00CA7887" w:rsidRDefault="00D47EDD" w:rsidP="004E7D1D">
            <w:pPr>
              <w:jc w:val="center"/>
              <w:rPr>
                <w:b/>
                <w:bCs/>
              </w:rPr>
            </w:pPr>
          </w:p>
        </w:tc>
      </w:tr>
      <w:tr w:rsidR="00D47EDD" w:rsidRPr="00CA7887" w14:paraId="59CFFE1C" w14:textId="77777777" w:rsidTr="004E7D1D">
        <w:trPr>
          <w:cantSplit/>
          <w:trHeight w:hRule="exact" w:val="641"/>
          <w:jc w:val="center"/>
        </w:trPr>
        <w:tc>
          <w:tcPr>
            <w:tcW w:w="4536" w:type="dxa"/>
            <w:vMerge/>
          </w:tcPr>
          <w:p w14:paraId="1E8958A6" w14:textId="77777777" w:rsidR="00D47EDD" w:rsidRPr="00CA7887" w:rsidRDefault="00D47EDD" w:rsidP="004E7D1D">
            <w:pPr>
              <w:spacing w:before="40"/>
              <w:rPr>
                <w:rFonts w:asciiTheme="minorHAnsi" w:hAnsiTheme="minorHAnsi"/>
              </w:rPr>
            </w:pPr>
          </w:p>
        </w:tc>
        <w:tc>
          <w:tcPr>
            <w:tcW w:w="7940" w:type="dxa"/>
            <w:gridSpan w:val="4"/>
            <w:tcBorders>
              <w:top w:val="single" w:sz="8" w:space="0" w:color="auto"/>
              <w:bottom w:val="single" w:sz="12" w:space="0" w:color="auto"/>
            </w:tcBorders>
            <w:vAlign w:val="center"/>
          </w:tcPr>
          <w:p w14:paraId="161AABDA" w14:textId="77777777" w:rsidR="00D47EDD" w:rsidRPr="009B431F" w:rsidRDefault="00D47EDD" w:rsidP="004E7D1D">
            <w:pPr>
              <w:pStyle w:val="FootnoteText"/>
              <w:tabs>
                <w:tab w:val="left" w:pos="360"/>
              </w:tabs>
              <w:ind w:left="360" w:hanging="360"/>
            </w:pPr>
            <w:r w:rsidRPr="009B431F">
              <w:t xml:space="preserve">{Consultant must state the proposed Costs in accordance with ITC </w:t>
            </w:r>
            <w:r w:rsidRPr="009B431F">
              <w:rPr>
                <w:b/>
              </w:rPr>
              <w:t>16.4 of the Data Sheet</w:t>
            </w:r>
            <w:r w:rsidRPr="009B431F">
              <w:t>; delete columns which are not used}</w:t>
            </w:r>
          </w:p>
          <w:p w14:paraId="183F91FB" w14:textId="77777777" w:rsidR="00D47EDD" w:rsidRPr="00CA7887" w:rsidRDefault="00D47EDD" w:rsidP="004E7D1D"/>
        </w:tc>
      </w:tr>
      <w:tr w:rsidR="00D47EDD" w:rsidRPr="00CA7887" w14:paraId="0F2530D0" w14:textId="77777777" w:rsidTr="004E7D1D">
        <w:trPr>
          <w:cantSplit/>
          <w:trHeight w:hRule="exact" w:val="993"/>
          <w:jc w:val="center"/>
        </w:trPr>
        <w:tc>
          <w:tcPr>
            <w:tcW w:w="4536" w:type="dxa"/>
            <w:vMerge/>
            <w:tcBorders>
              <w:bottom w:val="single" w:sz="12" w:space="0" w:color="auto"/>
            </w:tcBorders>
          </w:tcPr>
          <w:p w14:paraId="1B544D4B" w14:textId="77777777" w:rsidR="00D47EDD" w:rsidRPr="00CA7887" w:rsidRDefault="00D47EDD" w:rsidP="004E7D1D">
            <w:pPr>
              <w:spacing w:before="40"/>
              <w:rPr>
                <w:rFonts w:asciiTheme="minorHAnsi" w:hAnsiTheme="minorHAnsi"/>
              </w:rPr>
            </w:pPr>
          </w:p>
        </w:tc>
        <w:tc>
          <w:tcPr>
            <w:tcW w:w="1985" w:type="dxa"/>
            <w:tcBorders>
              <w:top w:val="single" w:sz="8" w:space="0" w:color="auto"/>
              <w:bottom w:val="single" w:sz="12" w:space="0" w:color="auto"/>
            </w:tcBorders>
            <w:vAlign w:val="center"/>
          </w:tcPr>
          <w:p w14:paraId="0C25F6EA" w14:textId="77777777" w:rsidR="00D47EDD" w:rsidRPr="009B431F" w:rsidRDefault="00D47EDD" w:rsidP="004E7D1D">
            <w:r w:rsidRPr="009B431F">
              <w:rPr>
                <w:sz w:val="22"/>
                <w:szCs w:val="22"/>
              </w:rPr>
              <w:t>{</w:t>
            </w:r>
            <w:r w:rsidRPr="009B431F">
              <w:rPr>
                <w:i/>
                <w:iCs/>
                <w:sz w:val="22"/>
                <w:szCs w:val="22"/>
              </w:rPr>
              <w:t>Insert Foreign Currency # 1</w:t>
            </w:r>
            <w:r w:rsidRPr="009B431F">
              <w:rPr>
                <w:sz w:val="22"/>
                <w:szCs w:val="22"/>
              </w:rPr>
              <w:t>}</w:t>
            </w:r>
          </w:p>
        </w:tc>
        <w:tc>
          <w:tcPr>
            <w:tcW w:w="1985" w:type="dxa"/>
            <w:tcBorders>
              <w:top w:val="single" w:sz="8" w:space="0" w:color="auto"/>
              <w:bottom w:val="single" w:sz="12" w:space="0" w:color="auto"/>
            </w:tcBorders>
            <w:vAlign w:val="center"/>
          </w:tcPr>
          <w:p w14:paraId="277E191F" w14:textId="77777777" w:rsidR="00D47EDD" w:rsidRPr="009B431F" w:rsidRDefault="00D47EDD" w:rsidP="004E7D1D">
            <w:r w:rsidRPr="009B431F">
              <w:rPr>
                <w:sz w:val="22"/>
                <w:szCs w:val="22"/>
              </w:rPr>
              <w:t>{</w:t>
            </w:r>
            <w:r w:rsidRPr="009B431F">
              <w:rPr>
                <w:i/>
                <w:iCs/>
                <w:sz w:val="22"/>
                <w:szCs w:val="22"/>
              </w:rPr>
              <w:t>Insert Foreign Currency # 2, if used</w:t>
            </w:r>
            <w:r w:rsidRPr="009B431F">
              <w:rPr>
                <w:sz w:val="22"/>
                <w:szCs w:val="22"/>
              </w:rPr>
              <w:t>}</w:t>
            </w:r>
          </w:p>
        </w:tc>
        <w:tc>
          <w:tcPr>
            <w:tcW w:w="1985" w:type="dxa"/>
            <w:tcBorders>
              <w:top w:val="single" w:sz="8" w:space="0" w:color="auto"/>
              <w:bottom w:val="single" w:sz="12" w:space="0" w:color="auto"/>
            </w:tcBorders>
            <w:vAlign w:val="center"/>
          </w:tcPr>
          <w:p w14:paraId="2B9670E3" w14:textId="77777777" w:rsidR="00D47EDD" w:rsidRPr="009B431F" w:rsidRDefault="00D47EDD" w:rsidP="004E7D1D">
            <w:r w:rsidRPr="009B431F">
              <w:rPr>
                <w:sz w:val="22"/>
                <w:szCs w:val="22"/>
              </w:rPr>
              <w:t>{</w:t>
            </w:r>
            <w:r w:rsidRPr="009B431F">
              <w:rPr>
                <w:i/>
                <w:iCs/>
                <w:sz w:val="22"/>
                <w:szCs w:val="22"/>
              </w:rPr>
              <w:t>Insert Foreign Currency # 3, if used</w:t>
            </w:r>
            <w:r w:rsidRPr="009B431F">
              <w:rPr>
                <w:sz w:val="22"/>
                <w:szCs w:val="22"/>
              </w:rPr>
              <w:t>}</w:t>
            </w:r>
          </w:p>
        </w:tc>
        <w:tc>
          <w:tcPr>
            <w:tcW w:w="1985" w:type="dxa"/>
            <w:tcBorders>
              <w:top w:val="single" w:sz="8" w:space="0" w:color="auto"/>
              <w:bottom w:val="single" w:sz="12" w:space="0" w:color="auto"/>
            </w:tcBorders>
            <w:vAlign w:val="center"/>
          </w:tcPr>
          <w:p w14:paraId="457577E6" w14:textId="77777777" w:rsidR="00D47EDD" w:rsidRPr="009B431F" w:rsidRDefault="00D47EDD" w:rsidP="004E7D1D">
            <w:pPr>
              <w:rPr>
                <w:i/>
                <w:iCs/>
              </w:rPr>
            </w:pPr>
            <w:r w:rsidRPr="009B431F">
              <w:t>{</w:t>
            </w:r>
            <w:r w:rsidRPr="009B431F">
              <w:rPr>
                <w:i/>
                <w:iCs/>
              </w:rPr>
              <w:t>Insert</w:t>
            </w:r>
          </w:p>
          <w:p w14:paraId="46859EAD" w14:textId="77777777" w:rsidR="00D47EDD" w:rsidRPr="009B431F" w:rsidRDefault="00D47EDD" w:rsidP="004E7D1D">
            <w:pPr>
              <w:rPr>
                <w:sz w:val="16"/>
                <w:szCs w:val="16"/>
              </w:rPr>
            </w:pPr>
            <w:r w:rsidRPr="009B431F">
              <w:rPr>
                <w:i/>
                <w:iCs/>
              </w:rPr>
              <w:t xml:space="preserve"> Local Currency,</w:t>
            </w:r>
            <w:r w:rsidRPr="009B431F">
              <w:rPr>
                <w:i/>
                <w:iCs/>
                <w:sz w:val="16"/>
                <w:szCs w:val="16"/>
              </w:rPr>
              <w:t xml:space="preserve"> if used and/or required (16.4 Data Sheet</w:t>
            </w:r>
            <w:r w:rsidRPr="009B431F">
              <w:rPr>
                <w:sz w:val="16"/>
                <w:szCs w:val="16"/>
              </w:rPr>
              <w:t>}</w:t>
            </w:r>
          </w:p>
        </w:tc>
      </w:tr>
      <w:tr w:rsidR="00D47EDD" w:rsidRPr="00CA7887" w14:paraId="43AE6DAB" w14:textId="77777777" w:rsidTr="004E7D1D">
        <w:trPr>
          <w:cantSplit/>
          <w:trHeight w:hRule="exact" w:val="561"/>
          <w:jc w:val="center"/>
        </w:trPr>
        <w:tc>
          <w:tcPr>
            <w:tcW w:w="4536" w:type="dxa"/>
            <w:tcBorders>
              <w:bottom w:val="single" w:sz="12" w:space="0" w:color="auto"/>
            </w:tcBorders>
          </w:tcPr>
          <w:p w14:paraId="20CE4680" w14:textId="77777777" w:rsidR="00D47EDD" w:rsidRPr="00CA7887" w:rsidRDefault="00D47EDD" w:rsidP="004E7D1D">
            <w:pPr>
              <w:spacing w:before="40"/>
              <w:rPr>
                <w:rFonts w:asciiTheme="minorHAnsi" w:hAnsiTheme="minorHAnsi"/>
                <w:b/>
              </w:rPr>
            </w:pPr>
            <w:r w:rsidRPr="00CA7887">
              <w:rPr>
                <w:rFonts w:asciiTheme="minorHAnsi" w:hAnsiTheme="minorHAnsi"/>
                <w:b/>
                <w:sz w:val="22"/>
                <w:szCs w:val="22"/>
              </w:rPr>
              <w:t xml:space="preserve">Cost of the Financial Proposal </w:t>
            </w:r>
          </w:p>
        </w:tc>
        <w:tc>
          <w:tcPr>
            <w:tcW w:w="1985" w:type="dxa"/>
            <w:tcBorders>
              <w:top w:val="single" w:sz="8" w:space="0" w:color="auto"/>
              <w:bottom w:val="single" w:sz="12" w:space="0" w:color="auto"/>
            </w:tcBorders>
            <w:vAlign w:val="center"/>
          </w:tcPr>
          <w:p w14:paraId="2473530D" w14:textId="77777777" w:rsidR="00D47EDD" w:rsidRPr="00CA7887" w:rsidRDefault="00D47EDD" w:rsidP="004E7D1D">
            <w:pPr>
              <w:jc w:val="center"/>
              <w:rPr>
                <w:rFonts w:asciiTheme="minorHAnsi" w:hAnsiTheme="minorHAnsi"/>
                <w:b/>
              </w:rPr>
            </w:pPr>
          </w:p>
        </w:tc>
        <w:tc>
          <w:tcPr>
            <w:tcW w:w="1985" w:type="dxa"/>
            <w:tcBorders>
              <w:top w:val="single" w:sz="8" w:space="0" w:color="auto"/>
              <w:bottom w:val="single" w:sz="12" w:space="0" w:color="auto"/>
            </w:tcBorders>
            <w:vAlign w:val="center"/>
          </w:tcPr>
          <w:p w14:paraId="7745D630" w14:textId="77777777" w:rsidR="00D47EDD" w:rsidRPr="00CA7887" w:rsidRDefault="00D47EDD" w:rsidP="004E7D1D">
            <w:pPr>
              <w:jc w:val="center"/>
              <w:rPr>
                <w:rFonts w:asciiTheme="minorHAnsi" w:hAnsiTheme="minorHAnsi"/>
                <w:b/>
              </w:rPr>
            </w:pPr>
          </w:p>
        </w:tc>
        <w:tc>
          <w:tcPr>
            <w:tcW w:w="1985" w:type="dxa"/>
            <w:tcBorders>
              <w:top w:val="single" w:sz="8" w:space="0" w:color="auto"/>
              <w:bottom w:val="single" w:sz="12" w:space="0" w:color="auto"/>
            </w:tcBorders>
            <w:vAlign w:val="center"/>
          </w:tcPr>
          <w:p w14:paraId="4D36DFAE" w14:textId="77777777" w:rsidR="00D47EDD" w:rsidRPr="00CA7887" w:rsidRDefault="00D47EDD" w:rsidP="004E7D1D">
            <w:pPr>
              <w:jc w:val="center"/>
              <w:rPr>
                <w:rFonts w:asciiTheme="minorHAnsi" w:hAnsiTheme="minorHAnsi"/>
                <w:b/>
              </w:rPr>
            </w:pPr>
          </w:p>
        </w:tc>
        <w:tc>
          <w:tcPr>
            <w:tcW w:w="1985" w:type="dxa"/>
            <w:tcBorders>
              <w:top w:val="single" w:sz="8" w:space="0" w:color="auto"/>
              <w:bottom w:val="single" w:sz="12" w:space="0" w:color="auto"/>
            </w:tcBorders>
            <w:vAlign w:val="center"/>
          </w:tcPr>
          <w:p w14:paraId="4D2FF3F2" w14:textId="77777777" w:rsidR="00D47EDD" w:rsidRPr="00CA7887" w:rsidRDefault="00D47EDD" w:rsidP="004E7D1D">
            <w:pPr>
              <w:jc w:val="center"/>
              <w:rPr>
                <w:rFonts w:asciiTheme="minorHAnsi" w:hAnsiTheme="minorHAnsi"/>
                <w:b/>
                <w:sz w:val="16"/>
                <w:szCs w:val="16"/>
              </w:rPr>
            </w:pPr>
          </w:p>
        </w:tc>
      </w:tr>
      <w:tr w:rsidR="00D47EDD" w:rsidRPr="00CA7887" w14:paraId="42E86B5D" w14:textId="77777777" w:rsidTr="004E7D1D">
        <w:trPr>
          <w:cantSplit/>
          <w:trHeight w:hRule="exact" w:val="444"/>
          <w:jc w:val="center"/>
        </w:trPr>
        <w:tc>
          <w:tcPr>
            <w:tcW w:w="4536" w:type="dxa"/>
            <w:tcBorders>
              <w:bottom w:val="single" w:sz="12" w:space="0" w:color="auto"/>
            </w:tcBorders>
          </w:tcPr>
          <w:p w14:paraId="15B22266" w14:textId="77777777" w:rsidR="00D47EDD" w:rsidRPr="00CA7887" w:rsidRDefault="00D47EDD" w:rsidP="004E7D1D">
            <w:pPr>
              <w:spacing w:before="40"/>
              <w:jc w:val="center"/>
              <w:rPr>
                <w:rFonts w:asciiTheme="minorHAnsi" w:hAnsiTheme="minorHAnsi"/>
              </w:rPr>
            </w:pPr>
            <w:r w:rsidRPr="00CA7887">
              <w:rPr>
                <w:rFonts w:asciiTheme="minorHAnsi" w:hAnsiTheme="minorHAnsi"/>
                <w:sz w:val="22"/>
                <w:szCs w:val="22"/>
              </w:rPr>
              <w:t>Including:</w:t>
            </w:r>
          </w:p>
        </w:tc>
        <w:tc>
          <w:tcPr>
            <w:tcW w:w="1985" w:type="dxa"/>
            <w:tcBorders>
              <w:top w:val="single" w:sz="8" w:space="0" w:color="auto"/>
              <w:bottom w:val="single" w:sz="12" w:space="0" w:color="auto"/>
            </w:tcBorders>
            <w:vAlign w:val="center"/>
          </w:tcPr>
          <w:p w14:paraId="6DDE5E65"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06D84381"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31A25440"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3B86F16B" w14:textId="77777777" w:rsidR="00D47EDD" w:rsidRPr="00CA7887" w:rsidRDefault="00D47EDD" w:rsidP="004E7D1D">
            <w:pPr>
              <w:rPr>
                <w:rFonts w:asciiTheme="minorHAnsi" w:hAnsiTheme="minorHAnsi"/>
              </w:rPr>
            </w:pPr>
          </w:p>
        </w:tc>
      </w:tr>
      <w:tr w:rsidR="00D47EDD" w:rsidRPr="00CA7887" w14:paraId="3E244810" w14:textId="77777777" w:rsidTr="004E7D1D">
        <w:trPr>
          <w:cantSplit/>
          <w:trHeight w:hRule="exact" w:val="444"/>
          <w:jc w:val="center"/>
        </w:trPr>
        <w:tc>
          <w:tcPr>
            <w:tcW w:w="4536" w:type="dxa"/>
            <w:tcBorders>
              <w:bottom w:val="single" w:sz="12" w:space="0" w:color="auto"/>
            </w:tcBorders>
          </w:tcPr>
          <w:p w14:paraId="696BB24A" w14:textId="77777777" w:rsidR="00D47EDD" w:rsidRPr="00CA7887" w:rsidRDefault="00D47EDD" w:rsidP="004E7D1D">
            <w:pPr>
              <w:spacing w:before="40"/>
              <w:jc w:val="center"/>
              <w:rPr>
                <w:rFonts w:asciiTheme="minorHAnsi" w:hAnsiTheme="minorHAnsi"/>
                <w:i/>
              </w:rPr>
            </w:pPr>
            <w:r w:rsidRPr="00CA7887">
              <w:rPr>
                <w:rFonts w:asciiTheme="minorHAnsi" w:hAnsiTheme="minorHAnsi"/>
                <w:sz w:val="22"/>
                <w:szCs w:val="22"/>
              </w:rPr>
              <w:t xml:space="preserve">(1) </w:t>
            </w:r>
            <w:r w:rsidRPr="00CA7887">
              <w:rPr>
                <w:rFonts w:asciiTheme="minorHAnsi" w:hAnsiTheme="minorHAnsi"/>
                <w:b/>
                <w:sz w:val="22"/>
                <w:szCs w:val="22"/>
              </w:rPr>
              <w:t xml:space="preserve">Remuneration </w:t>
            </w:r>
          </w:p>
        </w:tc>
        <w:tc>
          <w:tcPr>
            <w:tcW w:w="1985" w:type="dxa"/>
            <w:tcBorders>
              <w:top w:val="single" w:sz="8" w:space="0" w:color="auto"/>
              <w:bottom w:val="single" w:sz="12" w:space="0" w:color="auto"/>
            </w:tcBorders>
            <w:vAlign w:val="center"/>
          </w:tcPr>
          <w:p w14:paraId="63A3A31D"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17B56E66"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2658F0E2"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3D1DDFEC" w14:textId="77777777" w:rsidR="00D47EDD" w:rsidRPr="00CA7887" w:rsidRDefault="00D47EDD" w:rsidP="004E7D1D">
            <w:pPr>
              <w:jc w:val="right"/>
              <w:rPr>
                <w:rFonts w:asciiTheme="minorHAnsi" w:hAnsiTheme="minorHAnsi"/>
              </w:rPr>
            </w:pPr>
          </w:p>
        </w:tc>
      </w:tr>
      <w:tr w:rsidR="00D47EDD" w:rsidRPr="00CA7887" w14:paraId="49EA4C8E" w14:textId="77777777" w:rsidTr="004E7D1D">
        <w:trPr>
          <w:cantSplit/>
          <w:trHeight w:hRule="exact" w:val="444"/>
          <w:jc w:val="center"/>
        </w:trPr>
        <w:tc>
          <w:tcPr>
            <w:tcW w:w="4536" w:type="dxa"/>
            <w:tcBorders>
              <w:bottom w:val="single" w:sz="12" w:space="0" w:color="auto"/>
            </w:tcBorders>
          </w:tcPr>
          <w:p w14:paraId="10ED53CC" w14:textId="77777777" w:rsidR="00D47EDD" w:rsidRPr="00CA7887" w:rsidRDefault="00D47EDD" w:rsidP="004E7D1D">
            <w:pPr>
              <w:spacing w:before="40"/>
              <w:jc w:val="center"/>
              <w:rPr>
                <w:rFonts w:asciiTheme="minorHAnsi" w:hAnsiTheme="minorHAnsi"/>
                <w:i/>
              </w:rPr>
            </w:pPr>
            <w:r w:rsidRPr="00CA7887">
              <w:rPr>
                <w:rFonts w:asciiTheme="minorHAnsi" w:hAnsiTheme="minorHAnsi"/>
                <w:sz w:val="22"/>
                <w:szCs w:val="22"/>
              </w:rPr>
              <w:t>(2)</w:t>
            </w:r>
            <w:r w:rsidRPr="00CA7887">
              <w:rPr>
                <w:rFonts w:asciiTheme="minorHAnsi" w:hAnsiTheme="minorHAnsi"/>
                <w:i/>
                <w:sz w:val="22"/>
                <w:szCs w:val="22"/>
              </w:rPr>
              <w:t xml:space="preserve"> </w:t>
            </w:r>
            <w:r w:rsidRPr="00CA7887">
              <w:rPr>
                <w:rFonts w:asciiTheme="minorHAnsi" w:hAnsiTheme="minorHAnsi"/>
                <w:b/>
                <w:sz w:val="22"/>
                <w:szCs w:val="22"/>
              </w:rPr>
              <w:t>Reimbursables</w:t>
            </w:r>
          </w:p>
        </w:tc>
        <w:tc>
          <w:tcPr>
            <w:tcW w:w="1985" w:type="dxa"/>
            <w:tcBorders>
              <w:top w:val="single" w:sz="8" w:space="0" w:color="auto"/>
              <w:bottom w:val="single" w:sz="12" w:space="0" w:color="auto"/>
            </w:tcBorders>
            <w:vAlign w:val="center"/>
          </w:tcPr>
          <w:p w14:paraId="7BB4859C"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57769CF8"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7C70B420"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0ABB2E42" w14:textId="77777777" w:rsidR="00D47EDD" w:rsidRPr="00CA7887" w:rsidRDefault="00D47EDD" w:rsidP="004E7D1D">
            <w:pPr>
              <w:jc w:val="right"/>
              <w:rPr>
                <w:rFonts w:asciiTheme="minorHAnsi" w:hAnsiTheme="minorHAnsi"/>
              </w:rPr>
            </w:pPr>
          </w:p>
        </w:tc>
      </w:tr>
      <w:tr w:rsidR="00D47EDD" w:rsidRPr="00CA7887" w14:paraId="6F99A2BB" w14:textId="77777777" w:rsidTr="004E7D1D">
        <w:trPr>
          <w:cantSplit/>
          <w:jc w:val="center"/>
        </w:trPr>
        <w:tc>
          <w:tcPr>
            <w:tcW w:w="4536" w:type="dxa"/>
            <w:tcBorders>
              <w:bottom w:val="single" w:sz="12" w:space="0" w:color="auto"/>
            </w:tcBorders>
          </w:tcPr>
          <w:p w14:paraId="3C87AE5D" w14:textId="77777777" w:rsidR="00D47EDD" w:rsidRPr="00CA7887" w:rsidRDefault="00D47EDD" w:rsidP="004E7D1D">
            <w:pPr>
              <w:spacing w:before="40"/>
              <w:rPr>
                <w:rFonts w:asciiTheme="minorHAnsi" w:hAnsiTheme="minorHAnsi"/>
                <w:b/>
                <w:u w:val="single"/>
              </w:rPr>
            </w:pPr>
            <w:r w:rsidRPr="00CA7887">
              <w:rPr>
                <w:rFonts w:asciiTheme="minorHAnsi" w:hAnsiTheme="minorHAnsi"/>
                <w:b/>
                <w:sz w:val="22"/>
                <w:szCs w:val="22"/>
                <w:u w:val="single"/>
              </w:rPr>
              <w:t>Total Cost of the Financial Proposal:</w:t>
            </w:r>
          </w:p>
          <w:p w14:paraId="3C390A44" w14:textId="77777777" w:rsidR="00D47EDD" w:rsidRPr="009B431F" w:rsidRDefault="00D47EDD" w:rsidP="004E7D1D">
            <w:pPr>
              <w:spacing w:before="40" w:after="80"/>
              <w:rPr>
                <w:rFonts w:asciiTheme="minorHAnsi" w:hAnsiTheme="minorHAnsi"/>
              </w:rPr>
            </w:pPr>
            <w:r w:rsidRPr="009B431F">
              <w:rPr>
                <w:rFonts w:asciiTheme="minorHAnsi" w:hAnsiTheme="minorHAnsi"/>
                <w:sz w:val="22"/>
                <w:szCs w:val="22"/>
              </w:rPr>
              <w:t>{Should match the amount in Form FIN-1}</w:t>
            </w:r>
          </w:p>
        </w:tc>
        <w:tc>
          <w:tcPr>
            <w:tcW w:w="1985" w:type="dxa"/>
            <w:tcBorders>
              <w:top w:val="single" w:sz="8" w:space="0" w:color="auto"/>
              <w:bottom w:val="single" w:sz="12" w:space="0" w:color="auto"/>
            </w:tcBorders>
            <w:vAlign w:val="center"/>
          </w:tcPr>
          <w:p w14:paraId="734B9C6E"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36BD1DF9"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1033B699"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2AF0B698" w14:textId="77777777" w:rsidR="00D47EDD" w:rsidRPr="00CA7887" w:rsidRDefault="00D47EDD" w:rsidP="004E7D1D">
            <w:pPr>
              <w:rPr>
                <w:rFonts w:asciiTheme="minorHAnsi" w:hAnsiTheme="minorHAnsi"/>
              </w:rPr>
            </w:pPr>
          </w:p>
        </w:tc>
      </w:tr>
      <w:tr w:rsidR="00D47EDD" w:rsidRPr="00CA7887" w14:paraId="7AD247FA" w14:textId="77777777" w:rsidTr="004E7D1D">
        <w:trPr>
          <w:cantSplit/>
          <w:trHeight w:hRule="exact" w:val="444"/>
          <w:jc w:val="center"/>
        </w:trPr>
        <w:tc>
          <w:tcPr>
            <w:tcW w:w="12476" w:type="dxa"/>
            <w:gridSpan w:val="5"/>
            <w:tcBorders>
              <w:bottom w:val="single" w:sz="12" w:space="0" w:color="auto"/>
            </w:tcBorders>
          </w:tcPr>
          <w:p w14:paraId="7404E501" w14:textId="77777777" w:rsidR="00D47EDD" w:rsidRPr="00CA7887" w:rsidRDefault="00D47EDD" w:rsidP="004E7D1D">
            <w:pPr>
              <w:rPr>
                <w:rFonts w:asciiTheme="minorHAnsi" w:hAnsiTheme="minorHAnsi"/>
              </w:rPr>
            </w:pPr>
            <w:r w:rsidRPr="00CA7887">
              <w:rPr>
                <w:rFonts w:asciiTheme="minorHAnsi" w:hAnsiTheme="minorHAnsi"/>
                <w:b/>
                <w:sz w:val="22"/>
                <w:szCs w:val="22"/>
              </w:rPr>
              <w:t>Indirect Local Tax Estimates – to be discussed and finalized at the negotiations if the Contract is awarded</w:t>
            </w:r>
          </w:p>
        </w:tc>
      </w:tr>
      <w:tr w:rsidR="00D47EDD" w:rsidRPr="00CA7887" w14:paraId="251675BA" w14:textId="77777777" w:rsidTr="004E7D1D">
        <w:trPr>
          <w:cantSplit/>
          <w:trHeight w:hRule="exact" w:val="741"/>
          <w:jc w:val="center"/>
        </w:trPr>
        <w:tc>
          <w:tcPr>
            <w:tcW w:w="4536" w:type="dxa"/>
            <w:tcBorders>
              <w:bottom w:val="single" w:sz="12" w:space="0" w:color="auto"/>
            </w:tcBorders>
          </w:tcPr>
          <w:p w14:paraId="70204252" w14:textId="77777777" w:rsidR="00D47EDD" w:rsidRPr="009B431F" w:rsidRDefault="00D47EDD" w:rsidP="00857D88">
            <w:pPr>
              <w:pStyle w:val="Header"/>
              <w:numPr>
                <w:ilvl w:val="0"/>
                <w:numId w:val="8"/>
              </w:numPr>
              <w:pBdr>
                <w:bottom w:val="none" w:sz="0" w:space="0" w:color="auto"/>
              </w:pBdr>
              <w:tabs>
                <w:tab w:val="clear" w:pos="9000"/>
              </w:tabs>
              <w:spacing w:before="40"/>
              <w:ind w:right="0"/>
              <w:rPr>
                <w:rFonts w:asciiTheme="minorHAnsi" w:hAnsiTheme="minorHAnsi"/>
                <w:sz w:val="22"/>
                <w:szCs w:val="22"/>
              </w:rPr>
            </w:pPr>
            <w:r w:rsidRPr="009B431F">
              <w:rPr>
                <w:rFonts w:asciiTheme="minorHAnsi" w:hAnsiTheme="minorHAnsi"/>
                <w:sz w:val="22"/>
                <w:szCs w:val="22"/>
              </w:rPr>
              <w:t>{insert type of tax</w:t>
            </w:r>
            <w:r w:rsidRPr="009B431F">
              <w:rPr>
                <w:rFonts w:asciiTheme="minorHAnsi" w:hAnsiTheme="minorHAnsi"/>
                <w:sz w:val="22"/>
                <w:szCs w:val="22"/>
                <w:vertAlign w:val="superscript"/>
              </w:rPr>
              <w:t xml:space="preserve">. </w:t>
            </w:r>
            <w:r w:rsidRPr="009B431F">
              <w:rPr>
                <w:rFonts w:asciiTheme="minorHAnsi" w:hAnsiTheme="minorHAnsi"/>
                <w:sz w:val="22"/>
                <w:szCs w:val="22"/>
              </w:rPr>
              <w:t>e.g., VAT or sales tax}</w:t>
            </w:r>
          </w:p>
          <w:p w14:paraId="209D3169" w14:textId="77777777" w:rsidR="00D47EDD" w:rsidRPr="00CA7887" w:rsidRDefault="00D47EDD" w:rsidP="004E7D1D">
            <w:pPr>
              <w:spacing w:before="40"/>
              <w:jc w:val="center"/>
              <w:rPr>
                <w:rFonts w:asciiTheme="minorHAnsi" w:hAnsiTheme="minorHAnsi"/>
              </w:rPr>
            </w:pPr>
          </w:p>
        </w:tc>
        <w:tc>
          <w:tcPr>
            <w:tcW w:w="1985" w:type="dxa"/>
            <w:tcBorders>
              <w:top w:val="single" w:sz="8" w:space="0" w:color="auto"/>
              <w:bottom w:val="single" w:sz="12" w:space="0" w:color="auto"/>
            </w:tcBorders>
            <w:vAlign w:val="center"/>
          </w:tcPr>
          <w:p w14:paraId="497D5918" w14:textId="77777777" w:rsidR="00D47EDD" w:rsidRPr="00CA7887" w:rsidRDefault="00D47EDD" w:rsidP="004E7D1D">
            <w:pPr>
              <w:jc w:val="right"/>
              <w:rPr>
                <w:rFonts w:asciiTheme="minorHAnsi" w:hAnsiTheme="minorHAnsi"/>
              </w:rPr>
            </w:pPr>
          </w:p>
        </w:tc>
        <w:tc>
          <w:tcPr>
            <w:tcW w:w="1985" w:type="dxa"/>
            <w:tcBorders>
              <w:top w:val="single" w:sz="8" w:space="0" w:color="auto"/>
              <w:bottom w:val="single" w:sz="12" w:space="0" w:color="auto"/>
            </w:tcBorders>
            <w:vAlign w:val="center"/>
          </w:tcPr>
          <w:p w14:paraId="68CFC04A"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0510B72B"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6D4FAFC1" w14:textId="77777777" w:rsidR="00D47EDD" w:rsidRPr="00CA7887" w:rsidRDefault="00D47EDD" w:rsidP="004E7D1D">
            <w:pPr>
              <w:rPr>
                <w:rFonts w:asciiTheme="minorHAnsi" w:hAnsiTheme="minorHAnsi"/>
              </w:rPr>
            </w:pPr>
          </w:p>
        </w:tc>
      </w:tr>
      <w:tr w:rsidR="00D47EDD" w:rsidRPr="00CA7887" w14:paraId="6E1D383F" w14:textId="77777777" w:rsidTr="004E7D1D">
        <w:trPr>
          <w:cantSplit/>
          <w:trHeight w:hRule="exact" w:val="723"/>
          <w:jc w:val="center"/>
        </w:trPr>
        <w:tc>
          <w:tcPr>
            <w:tcW w:w="4536" w:type="dxa"/>
            <w:tcBorders>
              <w:bottom w:val="single" w:sz="12" w:space="0" w:color="auto"/>
            </w:tcBorders>
          </w:tcPr>
          <w:p w14:paraId="69AF28B9" w14:textId="77777777" w:rsidR="00D47EDD" w:rsidRPr="009B431F" w:rsidRDefault="00D47EDD" w:rsidP="00857D88">
            <w:pPr>
              <w:pStyle w:val="Header"/>
              <w:numPr>
                <w:ilvl w:val="0"/>
                <w:numId w:val="8"/>
              </w:numPr>
              <w:pBdr>
                <w:bottom w:val="none" w:sz="0" w:space="0" w:color="auto"/>
              </w:pBdr>
              <w:tabs>
                <w:tab w:val="clear" w:pos="9000"/>
              </w:tabs>
              <w:spacing w:before="40"/>
              <w:ind w:right="0"/>
              <w:rPr>
                <w:rFonts w:asciiTheme="minorHAnsi" w:hAnsiTheme="minorHAnsi"/>
                <w:sz w:val="22"/>
                <w:szCs w:val="22"/>
              </w:rPr>
            </w:pPr>
            <w:r w:rsidRPr="009B431F">
              <w:rPr>
                <w:rFonts w:asciiTheme="minorHAnsi" w:hAnsiTheme="minorHAnsi"/>
                <w:sz w:val="22"/>
                <w:szCs w:val="22"/>
              </w:rPr>
              <w:t>{e.g., income tax on non-resident experts}</w:t>
            </w:r>
            <w:r w:rsidRPr="009B431F">
              <w:rPr>
                <w:rFonts w:asciiTheme="minorHAnsi" w:hAnsiTheme="minorHAnsi"/>
                <w:sz w:val="22"/>
                <w:szCs w:val="22"/>
                <w:vertAlign w:val="superscript"/>
              </w:rPr>
              <w:t xml:space="preserve"> </w:t>
            </w:r>
          </w:p>
          <w:p w14:paraId="7FBA3E55" w14:textId="77777777" w:rsidR="00D47EDD" w:rsidRPr="00CA7887" w:rsidRDefault="00D47EDD" w:rsidP="004E7D1D">
            <w:pPr>
              <w:spacing w:before="40"/>
              <w:jc w:val="center"/>
              <w:rPr>
                <w:rFonts w:asciiTheme="minorHAnsi" w:hAnsiTheme="minorHAnsi"/>
              </w:rPr>
            </w:pPr>
          </w:p>
        </w:tc>
        <w:tc>
          <w:tcPr>
            <w:tcW w:w="1985" w:type="dxa"/>
            <w:tcBorders>
              <w:top w:val="single" w:sz="8" w:space="0" w:color="auto"/>
              <w:bottom w:val="single" w:sz="12" w:space="0" w:color="auto"/>
            </w:tcBorders>
            <w:vAlign w:val="center"/>
          </w:tcPr>
          <w:p w14:paraId="26F6501F"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526C77DF"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263F9236"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6FD8E02E" w14:textId="77777777" w:rsidR="00D47EDD" w:rsidRPr="00CA7887" w:rsidRDefault="00D47EDD" w:rsidP="004E7D1D">
            <w:pPr>
              <w:rPr>
                <w:rFonts w:asciiTheme="minorHAnsi" w:hAnsiTheme="minorHAnsi"/>
              </w:rPr>
            </w:pPr>
          </w:p>
        </w:tc>
      </w:tr>
      <w:tr w:rsidR="00D47EDD" w:rsidRPr="00CA7887" w14:paraId="5445B661" w14:textId="77777777" w:rsidTr="004E7D1D">
        <w:trPr>
          <w:cantSplit/>
          <w:trHeight w:hRule="exact" w:val="606"/>
          <w:jc w:val="center"/>
        </w:trPr>
        <w:tc>
          <w:tcPr>
            <w:tcW w:w="4536" w:type="dxa"/>
            <w:tcBorders>
              <w:bottom w:val="single" w:sz="12" w:space="0" w:color="auto"/>
            </w:tcBorders>
          </w:tcPr>
          <w:p w14:paraId="7203CCAF" w14:textId="77777777" w:rsidR="00D47EDD" w:rsidRPr="009B431F" w:rsidRDefault="00D47EDD" w:rsidP="00857D88">
            <w:pPr>
              <w:pStyle w:val="Header"/>
              <w:numPr>
                <w:ilvl w:val="0"/>
                <w:numId w:val="8"/>
              </w:numPr>
              <w:pBdr>
                <w:bottom w:val="none" w:sz="0" w:space="0" w:color="auto"/>
              </w:pBdr>
              <w:tabs>
                <w:tab w:val="clear" w:pos="9000"/>
              </w:tabs>
              <w:spacing w:before="40"/>
              <w:ind w:right="0"/>
              <w:rPr>
                <w:rFonts w:asciiTheme="minorHAnsi" w:hAnsiTheme="minorHAnsi"/>
                <w:sz w:val="22"/>
                <w:szCs w:val="22"/>
              </w:rPr>
            </w:pPr>
            <w:r w:rsidRPr="009B431F">
              <w:rPr>
                <w:rFonts w:asciiTheme="minorHAnsi" w:hAnsiTheme="minorHAnsi"/>
                <w:sz w:val="22"/>
                <w:szCs w:val="22"/>
              </w:rPr>
              <w:t xml:space="preserve">{insert type of tax} </w:t>
            </w:r>
          </w:p>
        </w:tc>
        <w:tc>
          <w:tcPr>
            <w:tcW w:w="1985" w:type="dxa"/>
            <w:tcBorders>
              <w:top w:val="single" w:sz="8" w:space="0" w:color="auto"/>
              <w:bottom w:val="single" w:sz="12" w:space="0" w:color="auto"/>
            </w:tcBorders>
            <w:vAlign w:val="center"/>
          </w:tcPr>
          <w:p w14:paraId="16D042E6"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4EA325A1"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63E7748B" w14:textId="77777777" w:rsidR="00D47EDD" w:rsidRPr="00CA7887" w:rsidRDefault="00D47EDD" w:rsidP="004E7D1D">
            <w:pPr>
              <w:rPr>
                <w:rFonts w:asciiTheme="minorHAnsi" w:hAnsiTheme="minorHAnsi"/>
              </w:rPr>
            </w:pPr>
          </w:p>
        </w:tc>
        <w:tc>
          <w:tcPr>
            <w:tcW w:w="1985" w:type="dxa"/>
            <w:tcBorders>
              <w:top w:val="single" w:sz="8" w:space="0" w:color="auto"/>
              <w:bottom w:val="single" w:sz="12" w:space="0" w:color="auto"/>
            </w:tcBorders>
            <w:vAlign w:val="center"/>
          </w:tcPr>
          <w:p w14:paraId="416ED748" w14:textId="77777777" w:rsidR="00D47EDD" w:rsidRPr="00CA7887" w:rsidRDefault="00D47EDD" w:rsidP="004E7D1D">
            <w:pPr>
              <w:rPr>
                <w:rFonts w:asciiTheme="minorHAnsi" w:hAnsiTheme="minorHAnsi"/>
              </w:rPr>
            </w:pPr>
          </w:p>
        </w:tc>
      </w:tr>
      <w:tr w:rsidR="00D47EDD" w:rsidRPr="00CA7887" w14:paraId="6B5B2B5E" w14:textId="77777777" w:rsidTr="000760A5">
        <w:trPr>
          <w:trHeight w:val="381"/>
          <w:jc w:val="center"/>
        </w:trPr>
        <w:tc>
          <w:tcPr>
            <w:tcW w:w="4536" w:type="dxa"/>
            <w:tcBorders>
              <w:top w:val="single" w:sz="12" w:space="0" w:color="auto"/>
              <w:bottom w:val="double" w:sz="4" w:space="0" w:color="auto"/>
            </w:tcBorders>
            <w:vAlign w:val="center"/>
          </w:tcPr>
          <w:p w14:paraId="11727D2F" w14:textId="77777777" w:rsidR="00D47EDD" w:rsidRPr="00CA7887" w:rsidRDefault="00D47EDD" w:rsidP="004E7D1D">
            <w:pPr>
              <w:pStyle w:val="Header"/>
              <w:spacing w:before="40"/>
              <w:rPr>
                <w:rFonts w:asciiTheme="minorHAnsi" w:hAnsiTheme="minorHAnsi"/>
                <w:sz w:val="22"/>
                <w:szCs w:val="22"/>
                <w:u w:val="single"/>
              </w:rPr>
            </w:pPr>
            <w:r w:rsidRPr="00CA7887">
              <w:rPr>
                <w:rFonts w:asciiTheme="minorHAnsi" w:hAnsiTheme="minorHAnsi"/>
                <w:sz w:val="22"/>
                <w:szCs w:val="22"/>
                <w:u w:val="single"/>
              </w:rPr>
              <w:t>Total Estimate for Indirect Local Tax:</w:t>
            </w:r>
          </w:p>
          <w:p w14:paraId="703934A9" w14:textId="77777777" w:rsidR="00D47EDD" w:rsidRPr="009B431F" w:rsidRDefault="00D47EDD" w:rsidP="004E7D1D">
            <w:pPr>
              <w:pStyle w:val="Header"/>
              <w:spacing w:before="40"/>
              <w:rPr>
                <w:rFonts w:asciiTheme="minorHAnsi" w:hAnsiTheme="minorHAnsi"/>
                <w:sz w:val="22"/>
                <w:szCs w:val="22"/>
              </w:rPr>
            </w:pPr>
          </w:p>
        </w:tc>
        <w:tc>
          <w:tcPr>
            <w:tcW w:w="1985" w:type="dxa"/>
            <w:tcBorders>
              <w:top w:val="single" w:sz="12" w:space="0" w:color="auto"/>
              <w:bottom w:val="double" w:sz="4" w:space="0" w:color="auto"/>
            </w:tcBorders>
            <w:vAlign w:val="center"/>
          </w:tcPr>
          <w:p w14:paraId="5DA62743" w14:textId="77777777" w:rsidR="00D47EDD" w:rsidRPr="00CA7887" w:rsidRDefault="00D47EDD" w:rsidP="004E7D1D">
            <w:pPr>
              <w:spacing w:before="40"/>
              <w:rPr>
                <w:rFonts w:asciiTheme="minorHAnsi" w:hAnsiTheme="minorHAnsi"/>
              </w:rPr>
            </w:pPr>
          </w:p>
        </w:tc>
        <w:tc>
          <w:tcPr>
            <w:tcW w:w="1985" w:type="dxa"/>
            <w:tcBorders>
              <w:top w:val="single" w:sz="12" w:space="0" w:color="auto"/>
              <w:bottom w:val="double" w:sz="4" w:space="0" w:color="auto"/>
            </w:tcBorders>
            <w:vAlign w:val="center"/>
          </w:tcPr>
          <w:p w14:paraId="4A3D1686" w14:textId="77777777" w:rsidR="00D47EDD" w:rsidRPr="00CA7887" w:rsidRDefault="00D47EDD" w:rsidP="004E7D1D">
            <w:pPr>
              <w:spacing w:before="40"/>
              <w:rPr>
                <w:rFonts w:asciiTheme="minorHAnsi" w:hAnsiTheme="minorHAnsi"/>
              </w:rPr>
            </w:pPr>
          </w:p>
        </w:tc>
        <w:tc>
          <w:tcPr>
            <w:tcW w:w="1985" w:type="dxa"/>
            <w:tcBorders>
              <w:top w:val="single" w:sz="12" w:space="0" w:color="auto"/>
              <w:bottom w:val="double" w:sz="4" w:space="0" w:color="auto"/>
            </w:tcBorders>
            <w:vAlign w:val="center"/>
          </w:tcPr>
          <w:p w14:paraId="2495DCB6" w14:textId="77777777" w:rsidR="00D47EDD" w:rsidRPr="00CA7887" w:rsidRDefault="00D47EDD" w:rsidP="004E7D1D">
            <w:pPr>
              <w:spacing w:before="40"/>
              <w:rPr>
                <w:rFonts w:asciiTheme="minorHAnsi" w:hAnsiTheme="minorHAnsi"/>
              </w:rPr>
            </w:pPr>
          </w:p>
        </w:tc>
        <w:tc>
          <w:tcPr>
            <w:tcW w:w="1985" w:type="dxa"/>
            <w:tcBorders>
              <w:top w:val="single" w:sz="12" w:space="0" w:color="auto"/>
              <w:bottom w:val="double" w:sz="4" w:space="0" w:color="auto"/>
            </w:tcBorders>
            <w:vAlign w:val="center"/>
          </w:tcPr>
          <w:p w14:paraId="2440F747" w14:textId="77777777" w:rsidR="00D47EDD" w:rsidRPr="00CA7887" w:rsidRDefault="00D47EDD" w:rsidP="004E7D1D">
            <w:pPr>
              <w:spacing w:before="40"/>
              <w:rPr>
                <w:rFonts w:asciiTheme="minorHAnsi" w:hAnsiTheme="minorHAnsi"/>
              </w:rPr>
            </w:pPr>
          </w:p>
        </w:tc>
      </w:tr>
    </w:tbl>
    <w:p w14:paraId="239BA76B" w14:textId="77777777" w:rsidR="00D47EDD" w:rsidRPr="00CA7887" w:rsidRDefault="00D47EDD" w:rsidP="00D47EDD">
      <w:pPr>
        <w:pStyle w:val="Heading4"/>
        <w:keepNext w:val="0"/>
        <w:jc w:val="center"/>
      </w:pPr>
    </w:p>
    <w:p w14:paraId="25726780" w14:textId="77777777" w:rsidR="000B5EDC" w:rsidRPr="00CA7887" w:rsidRDefault="00D47EDD" w:rsidP="007C7EBA">
      <w:pPr>
        <w:jc w:val="center"/>
      </w:pPr>
      <w:r w:rsidRPr="00CA7887">
        <w:rPr>
          <w:b/>
          <w:sz w:val="20"/>
          <w:szCs w:val="20"/>
        </w:rPr>
        <w:t>Footnote: Payments will be made in the currency(</w:t>
      </w:r>
      <w:proofErr w:type="spellStart"/>
      <w:r w:rsidRPr="00CA7887">
        <w:rPr>
          <w:b/>
          <w:sz w:val="20"/>
          <w:szCs w:val="20"/>
        </w:rPr>
        <w:t>ies</w:t>
      </w:r>
      <w:proofErr w:type="spellEnd"/>
      <w:r w:rsidRPr="00CA7887">
        <w:rPr>
          <w:b/>
          <w:sz w:val="20"/>
          <w:szCs w:val="20"/>
        </w:rPr>
        <w:t>) expressed above (Reference to ITC 16.4).</w:t>
      </w:r>
    </w:p>
    <w:p w14:paraId="30F952BF" w14:textId="77777777" w:rsidR="000B25C5" w:rsidRPr="00CA7887" w:rsidRDefault="000B25C5">
      <w:pPr>
        <w:rPr>
          <w:rFonts w:ascii="Times New Roman Bold" w:hAnsi="Times New Roman Bold"/>
          <w:smallCaps/>
          <w:sz w:val="28"/>
          <w:szCs w:val="28"/>
        </w:rPr>
      </w:pPr>
      <w:r w:rsidRPr="00CA7887">
        <w:rPr>
          <w:rFonts w:ascii="Times New Roman Bold" w:hAnsi="Times New Roman Bold"/>
          <w:smallCaps/>
          <w:sz w:val="28"/>
          <w:szCs w:val="28"/>
        </w:rPr>
        <w:br w:type="page"/>
      </w:r>
    </w:p>
    <w:p w14:paraId="67E83A88" w14:textId="57AF4591" w:rsidR="00EE0C45" w:rsidRPr="00CA7887" w:rsidRDefault="000B25C5" w:rsidP="00EE0C45">
      <w:pPr>
        <w:jc w:val="center"/>
        <w:rPr>
          <w:smallCaps/>
          <w:sz w:val="28"/>
        </w:rPr>
      </w:pPr>
      <w:r w:rsidRPr="00CA7887">
        <w:rPr>
          <w:rFonts w:ascii="Times New Roman Bold" w:hAnsi="Times New Roman Bold"/>
          <w:smallCaps/>
          <w:sz w:val="28"/>
          <w:szCs w:val="28"/>
        </w:rPr>
        <w:lastRenderedPageBreak/>
        <w:t>FORM FIN</w:t>
      </w:r>
      <w:r w:rsidR="00EE0C45" w:rsidRPr="00CA7887">
        <w:rPr>
          <w:rFonts w:ascii="Times New Roman Bold" w:hAnsi="Times New Roman Bold"/>
          <w:smallCaps/>
          <w:sz w:val="28"/>
          <w:szCs w:val="28"/>
        </w:rPr>
        <w:t>-</w:t>
      </w:r>
      <w:r w:rsidR="00D96D67" w:rsidRPr="00CA7887">
        <w:rPr>
          <w:rFonts w:ascii="Times New Roman Bold" w:hAnsi="Times New Roman Bold"/>
          <w:smallCaps/>
          <w:sz w:val="28"/>
          <w:szCs w:val="28"/>
        </w:rPr>
        <w:t>3 BREAKDOWN</w:t>
      </w:r>
      <w:r w:rsidR="00EE0C45" w:rsidRPr="00CA7887">
        <w:rPr>
          <w:rFonts w:ascii="Times New Roman Bold" w:hAnsi="Times New Roman Bold"/>
          <w:smallCaps/>
          <w:sz w:val="28"/>
          <w:szCs w:val="28"/>
        </w:rPr>
        <w:t xml:space="preserve"> of Remuneration</w:t>
      </w:r>
    </w:p>
    <w:p w14:paraId="531A68BE" w14:textId="77777777" w:rsidR="00EE0C45" w:rsidRPr="00CA7887" w:rsidRDefault="00EE0C45" w:rsidP="00EE0C45"/>
    <w:p w14:paraId="37312C19" w14:textId="77777777" w:rsidR="00EE0C45" w:rsidRPr="00CA7887" w:rsidRDefault="00EE0C45" w:rsidP="00EE0C45">
      <w:pPr>
        <w:jc w:val="both"/>
      </w:pPr>
      <w:r w:rsidRPr="00CA7887">
        <w:t xml:space="preserve">When used for Lump-Sum contract assignment, information to be provided in this Form shall only be used to demonstrate the basis for the calculation of the Contract’s ceiling amount; to calculate applicable taxes at contract negotiations; and, if needed, to establish payments to the Consultant for possible additional services requested by the Client. This Form shall not be used as a basis for payments under Lump-Sum contracts </w:t>
      </w:r>
    </w:p>
    <w:p w14:paraId="74758436" w14:textId="77777777" w:rsidR="000B25C5" w:rsidRPr="00CA7887" w:rsidRDefault="000B25C5" w:rsidP="00EE0C45">
      <w:pPr>
        <w:jc w:val="both"/>
      </w:pPr>
    </w:p>
    <w:tbl>
      <w:tblPr>
        <w:tblW w:w="1335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19"/>
        <w:gridCol w:w="3360"/>
        <w:gridCol w:w="1350"/>
        <w:gridCol w:w="1530"/>
        <w:gridCol w:w="1500"/>
        <w:gridCol w:w="1110"/>
        <w:gridCol w:w="1190"/>
        <w:gridCol w:w="1440"/>
        <w:gridCol w:w="1260"/>
      </w:tblGrid>
      <w:tr w:rsidR="00EE0C45" w:rsidRPr="00CA7887" w14:paraId="3DD678A1" w14:textId="77777777" w:rsidTr="007C7EBA">
        <w:trPr>
          <w:cantSplit/>
          <w:trHeight w:val="542"/>
          <w:jc w:val="center"/>
        </w:trPr>
        <w:tc>
          <w:tcPr>
            <w:tcW w:w="13359" w:type="dxa"/>
            <w:gridSpan w:val="9"/>
            <w:tcBorders>
              <w:top w:val="double" w:sz="4" w:space="0" w:color="auto"/>
              <w:bottom w:val="double" w:sz="4" w:space="0" w:color="auto"/>
            </w:tcBorders>
          </w:tcPr>
          <w:p w14:paraId="5B5DF03F" w14:textId="77777777" w:rsidR="00EE0C45" w:rsidRPr="00CA7887" w:rsidRDefault="00EE0C45" w:rsidP="00EE0C45">
            <w:pPr>
              <w:pStyle w:val="Header"/>
              <w:tabs>
                <w:tab w:val="right" w:pos="12070"/>
              </w:tabs>
              <w:spacing w:before="120" w:after="120"/>
              <w:rPr>
                <w:rFonts w:asciiTheme="minorHAnsi" w:hAnsiTheme="minorHAnsi"/>
                <w:u w:val="single"/>
              </w:rPr>
            </w:pPr>
            <w:r w:rsidRPr="00CA7887">
              <w:rPr>
                <w:rFonts w:asciiTheme="minorHAnsi" w:hAnsiTheme="minorHAnsi"/>
                <w:b/>
                <w:bCs/>
              </w:rPr>
              <w:t>A. Remuneration</w:t>
            </w:r>
            <w:r w:rsidRPr="00CA7887">
              <w:rPr>
                <w:rFonts w:asciiTheme="minorHAnsi" w:hAnsiTheme="minorHAnsi"/>
              </w:rPr>
              <w:t xml:space="preserve"> </w:t>
            </w:r>
            <w:r w:rsidRPr="00CA7887">
              <w:rPr>
                <w:rFonts w:asciiTheme="minorHAnsi" w:hAnsiTheme="minorHAnsi"/>
                <w:u w:val="single"/>
              </w:rPr>
              <w:tab/>
            </w:r>
          </w:p>
        </w:tc>
      </w:tr>
      <w:tr w:rsidR="00EE0C45" w:rsidRPr="00CA7887" w14:paraId="3C02D95A" w14:textId="77777777" w:rsidTr="00EE0C45">
        <w:trPr>
          <w:jc w:val="center"/>
        </w:trPr>
        <w:tc>
          <w:tcPr>
            <w:tcW w:w="619" w:type="dxa"/>
            <w:tcBorders>
              <w:top w:val="double" w:sz="4" w:space="0" w:color="auto"/>
              <w:bottom w:val="single" w:sz="12" w:space="0" w:color="auto"/>
            </w:tcBorders>
          </w:tcPr>
          <w:p w14:paraId="67DE86DC" w14:textId="77777777" w:rsidR="00EE0C45" w:rsidRPr="00CA7887" w:rsidRDefault="00EE0C45" w:rsidP="00EE0C45">
            <w:pPr>
              <w:spacing w:before="40" w:after="40"/>
              <w:jc w:val="center"/>
              <w:rPr>
                <w:rFonts w:asciiTheme="minorHAnsi" w:hAnsiTheme="minorHAnsi"/>
                <w:b/>
                <w:bCs/>
                <w:sz w:val="20"/>
              </w:rPr>
            </w:pPr>
            <w:r w:rsidRPr="00CA7887">
              <w:rPr>
                <w:rFonts w:asciiTheme="minorHAnsi" w:hAnsiTheme="minorHAnsi"/>
                <w:b/>
                <w:bCs/>
                <w:sz w:val="20"/>
              </w:rPr>
              <w:t>No.</w:t>
            </w:r>
          </w:p>
        </w:tc>
        <w:tc>
          <w:tcPr>
            <w:tcW w:w="3360" w:type="dxa"/>
            <w:tcBorders>
              <w:top w:val="double" w:sz="4" w:space="0" w:color="auto"/>
              <w:bottom w:val="single" w:sz="12" w:space="0" w:color="auto"/>
            </w:tcBorders>
            <w:vAlign w:val="center"/>
          </w:tcPr>
          <w:p w14:paraId="5EE8A5F9" w14:textId="77777777" w:rsidR="00EE0C45" w:rsidRPr="00CA7887" w:rsidRDefault="00EE0C45" w:rsidP="00EE0C45">
            <w:pPr>
              <w:spacing w:before="40" w:after="40"/>
              <w:jc w:val="center"/>
              <w:rPr>
                <w:rFonts w:asciiTheme="minorHAnsi" w:hAnsiTheme="minorHAnsi"/>
                <w:b/>
                <w:bCs/>
                <w:sz w:val="20"/>
              </w:rPr>
            </w:pPr>
            <w:r w:rsidRPr="00CA7887">
              <w:rPr>
                <w:rFonts w:asciiTheme="minorHAnsi" w:hAnsiTheme="minorHAnsi"/>
                <w:b/>
                <w:bCs/>
                <w:sz w:val="20"/>
              </w:rPr>
              <w:t>Name</w:t>
            </w:r>
          </w:p>
        </w:tc>
        <w:tc>
          <w:tcPr>
            <w:tcW w:w="1350" w:type="dxa"/>
            <w:tcBorders>
              <w:top w:val="double" w:sz="4" w:space="0" w:color="auto"/>
              <w:bottom w:val="single" w:sz="12" w:space="0" w:color="auto"/>
            </w:tcBorders>
            <w:vAlign w:val="center"/>
          </w:tcPr>
          <w:p w14:paraId="1E342B8F" w14:textId="77777777" w:rsidR="00EE0C45" w:rsidRPr="00CA7887" w:rsidRDefault="00EE0C45" w:rsidP="00EE0C45">
            <w:pPr>
              <w:spacing w:before="40" w:after="40"/>
              <w:jc w:val="center"/>
              <w:rPr>
                <w:rFonts w:asciiTheme="minorHAnsi" w:hAnsiTheme="minorHAnsi"/>
                <w:b/>
                <w:bCs/>
                <w:sz w:val="20"/>
              </w:rPr>
            </w:pPr>
            <w:r w:rsidRPr="00CA7887">
              <w:rPr>
                <w:rFonts w:asciiTheme="minorHAnsi" w:hAnsiTheme="minorHAnsi"/>
                <w:b/>
                <w:bCs/>
                <w:sz w:val="20"/>
              </w:rPr>
              <w:t>Position (as in TECH-6)</w:t>
            </w:r>
          </w:p>
        </w:tc>
        <w:tc>
          <w:tcPr>
            <w:tcW w:w="1530" w:type="dxa"/>
            <w:tcBorders>
              <w:top w:val="double" w:sz="4" w:space="0" w:color="auto"/>
              <w:bottom w:val="single" w:sz="12" w:space="0" w:color="auto"/>
            </w:tcBorders>
            <w:vAlign w:val="center"/>
          </w:tcPr>
          <w:p w14:paraId="5277C837" w14:textId="77777777" w:rsidR="00EE0C45" w:rsidRPr="00CA7887" w:rsidRDefault="00EE0C45" w:rsidP="00EE0C45">
            <w:pPr>
              <w:spacing w:before="40" w:after="40"/>
              <w:jc w:val="center"/>
              <w:rPr>
                <w:rFonts w:asciiTheme="minorHAnsi" w:hAnsiTheme="minorHAnsi"/>
                <w:b/>
                <w:bCs/>
                <w:sz w:val="20"/>
              </w:rPr>
            </w:pPr>
            <w:r w:rsidRPr="00CA7887">
              <w:rPr>
                <w:rFonts w:asciiTheme="minorHAnsi" w:hAnsiTheme="minorHAnsi"/>
                <w:b/>
                <w:bCs/>
                <w:sz w:val="20"/>
              </w:rPr>
              <w:t>Person-month Remuneration Rate</w:t>
            </w:r>
          </w:p>
        </w:tc>
        <w:tc>
          <w:tcPr>
            <w:tcW w:w="1500" w:type="dxa"/>
            <w:tcBorders>
              <w:top w:val="double" w:sz="4" w:space="0" w:color="auto"/>
              <w:bottom w:val="single" w:sz="12" w:space="0" w:color="auto"/>
            </w:tcBorders>
            <w:vAlign w:val="center"/>
          </w:tcPr>
          <w:p w14:paraId="5848D9D2" w14:textId="77777777" w:rsidR="00EE0C45" w:rsidRPr="00CA7887" w:rsidRDefault="00EE0C45" w:rsidP="00EE0C45">
            <w:pPr>
              <w:spacing w:before="40" w:after="40"/>
              <w:jc w:val="center"/>
              <w:rPr>
                <w:rFonts w:asciiTheme="minorHAnsi" w:hAnsiTheme="minorHAnsi"/>
                <w:b/>
                <w:bCs/>
                <w:sz w:val="20"/>
              </w:rPr>
            </w:pPr>
            <w:r w:rsidRPr="00CA7887">
              <w:rPr>
                <w:rFonts w:asciiTheme="minorHAnsi" w:hAnsiTheme="minorHAnsi"/>
                <w:b/>
                <w:bCs/>
                <w:sz w:val="20"/>
              </w:rPr>
              <w:t>Time Input in Person/Month</w:t>
            </w:r>
          </w:p>
          <w:p w14:paraId="7DD92015" w14:textId="77777777" w:rsidR="00EE0C45" w:rsidRPr="00CA7887" w:rsidRDefault="00EE0C45" w:rsidP="00EE0C45">
            <w:pPr>
              <w:spacing w:before="40" w:after="40"/>
              <w:jc w:val="center"/>
              <w:rPr>
                <w:rFonts w:asciiTheme="minorHAnsi" w:hAnsiTheme="minorHAnsi"/>
                <w:sz w:val="20"/>
              </w:rPr>
            </w:pPr>
            <w:r w:rsidRPr="00CA7887">
              <w:rPr>
                <w:rFonts w:asciiTheme="minorHAnsi" w:hAnsiTheme="minorHAnsi"/>
                <w:sz w:val="20"/>
              </w:rPr>
              <w:t>(from TECH-6)</w:t>
            </w:r>
          </w:p>
        </w:tc>
        <w:tc>
          <w:tcPr>
            <w:tcW w:w="1110" w:type="dxa"/>
            <w:tcBorders>
              <w:top w:val="double" w:sz="4" w:space="0" w:color="auto"/>
              <w:bottom w:val="single" w:sz="12" w:space="0" w:color="auto"/>
            </w:tcBorders>
            <w:vAlign w:val="center"/>
          </w:tcPr>
          <w:p w14:paraId="0DB0BAD2" w14:textId="77777777" w:rsidR="00EE0C45" w:rsidRPr="00CA7887" w:rsidRDefault="00EE0C45" w:rsidP="00EE0C45">
            <w:pPr>
              <w:spacing w:before="40" w:after="40"/>
              <w:rPr>
                <w:rFonts w:asciiTheme="minorHAnsi" w:hAnsiTheme="minorHAnsi"/>
                <w:sz w:val="20"/>
              </w:rPr>
            </w:pPr>
            <w:r w:rsidRPr="00CA7887">
              <w:rPr>
                <w:rFonts w:asciiTheme="minorHAnsi" w:hAnsiTheme="minorHAnsi"/>
                <w:sz w:val="20"/>
              </w:rPr>
              <w:t>{</w:t>
            </w:r>
            <w:r w:rsidRPr="00CA7887">
              <w:rPr>
                <w:rFonts w:asciiTheme="minorHAnsi" w:hAnsiTheme="minorHAnsi"/>
                <w:i/>
                <w:iCs/>
                <w:sz w:val="20"/>
              </w:rPr>
              <w:t>Currency # 1- as in FIN-2</w:t>
            </w:r>
            <w:r w:rsidRPr="00CA7887">
              <w:rPr>
                <w:rFonts w:asciiTheme="minorHAnsi" w:hAnsiTheme="minorHAnsi"/>
                <w:sz w:val="20"/>
              </w:rPr>
              <w:t>}</w:t>
            </w:r>
          </w:p>
        </w:tc>
        <w:tc>
          <w:tcPr>
            <w:tcW w:w="1190" w:type="dxa"/>
            <w:tcBorders>
              <w:top w:val="double" w:sz="4" w:space="0" w:color="auto"/>
              <w:bottom w:val="single" w:sz="12" w:space="0" w:color="auto"/>
            </w:tcBorders>
            <w:vAlign w:val="center"/>
          </w:tcPr>
          <w:p w14:paraId="4FFBC110" w14:textId="77777777" w:rsidR="00EE0C45" w:rsidRPr="00CA7887" w:rsidRDefault="00EE0C45" w:rsidP="00EE0C45">
            <w:pPr>
              <w:spacing w:before="40" w:after="40"/>
              <w:rPr>
                <w:rFonts w:asciiTheme="minorHAnsi" w:hAnsiTheme="minorHAnsi"/>
                <w:sz w:val="20"/>
              </w:rPr>
            </w:pPr>
            <w:r w:rsidRPr="00CA7887">
              <w:rPr>
                <w:rFonts w:asciiTheme="minorHAnsi" w:hAnsiTheme="minorHAnsi"/>
                <w:sz w:val="20"/>
              </w:rPr>
              <w:t>{</w:t>
            </w:r>
            <w:r w:rsidRPr="00CA7887">
              <w:rPr>
                <w:rFonts w:asciiTheme="minorHAnsi" w:hAnsiTheme="minorHAnsi"/>
                <w:i/>
                <w:iCs/>
                <w:sz w:val="20"/>
              </w:rPr>
              <w:t>Currency # 2- as in FIN-2}</w:t>
            </w:r>
          </w:p>
        </w:tc>
        <w:tc>
          <w:tcPr>
            <w:tcW w:w="1440" w:type="dxa"/>
            <w:tcBorders>
              <w:top w:val="double" w:sz="4" w:space="0" w:color="auto"/>
              <w:bottom w:val="single" w:sz="12" w:space="0" w:color="auto"/>
            </w:tcBorders>
            <w:vAlign w:val="center"/>
          </w:tcPr>
          <w:p w14:paraId="082A5430" w14:textId="77777777" w:rsidR="00EE0C45" w:rsidRPr="00CA7887" w:rsidRDefault="00EE0C45" w:rsidP="00EE0C45">
            <w:pPr>
              <w:spacing w:before="40" w:after="40"/>
              <w:jc w:val="center"/>
              <w:rPr>
                <w:rFonts w:asciiTheme="minorHAnsi" w:hAnsiTheme="minorHAnsi"/>
                <w:sz w:val="20"/>
              </w:rPr>
            </w:pPr>
            <w:r w:rsidRPr="00CA7887">
              <w:rPr>
                <w:rFonts w:asciiTheme="minorHAnsi" w:hAnsiTheme="minorHAnsi"/>
                <w:i/>
                <w:iCs/>
                <w:sz w:val="20"/>
              </w:rPr>
              <w:t>{Currency# 3- as in FIN-2</w:t>
            </w:r>
            <w:r w:rsidRPr="00CA7887">
              <w:rPr>
                <w:rFonts w:asciiTheme="minorHAnsi" w:hAnsiTheme="minorHAnsi"/>
                <w:sz w:val="20"/>
              </w:rPr>
              <w:t>}</w:t>
            </w:r>
          </w:p>
        </w:tc>
        <w:tc>
          <w:tcPr>
            <w:tcW w:w="1260" w:type="dxa"/>
            <w:tcBorders>
              <w:top w:val="double" w:sz="4" w:space="0" w:color="auto"/>
              <w:bottom w:val="single" w:sz="12" w:space="0" w:color="auto"/>
            </w:tcBorders>
            <w:vAlign w:val="center"/>
          </w:tcPr>
          <w:p w14:paraId="5AEC72F4" w14:textId="77777777" w:rsidR="00EE0C45" w:rsidRPr="00CA7887" w:rsidRDefault="00EE0C45" w:rsidP="00EE0C45">
            <w:pPr>
              <w:spacing w:before="40" w:after="40"/>
              <w:jc w:val="center"/>
              <w:rPr>
                <w:rFonts w:asciiTheme="minorHAnsi" w:hAnsiTheme="minorHAnsi"/>
                <w:sz w:val="20"/>
              </w:rPr>
            </w:pPr>
            <w:r w:rsidRPr="00CA7887">
              <w:rPr>
                <w:rFonts w:asciiTheme="minorHAnsi" w:hAnsiTheme="minorHAnsi"/>
                <w:sz w:val="20"/>
              </w:rPr>
              <w:t>{</w:t>
            </w:r>
            <w:r w:rsidRPr="00CA7887">
              <w:rPr>
                <w:rFonts w:asciiTheme="minorHAnsi" w:hAnsiTheme="minorHAnsi"/>
                <w:i/>
                <w:iCs/>
                <w:sz w:val="20"/>
              </w:rPr>
              <w:t>Local Currency- as in FIN-2}</w:t>
            </w:r>
          </w:p>
        </w:tc>
      </w:tr>
      <w:tr w:rsidR="00EE0C45" w:rsidRPr="00CA7887" w14:paraId="51999D1B" w14:textId="77777777" w:rsidTr="00EE0C45">
        <w:trPr>
          <w:cantSplit/>
          <w:trHeight w:hRule="exact" w:val="777"/>
          <w:jc w:val="center"/>
        </w:trPr>
        <w:tc>
          <w:tcPr>
            <w:tcW w:w="619" w:type="dxa"/>
            <w:tcBorders>
              <w:top w:val="single" w:sz="12" w:space="0" w:color="auto"/>
              <w:right w:val="nil"/>
            </w:tcBorders>
          </w:tcPr>
          <w:p w14:paraId="54591BF3" w14:textId="77777777" w:rsidR="00EE0C45" w:rsidRPr="00CA7887" w:rsidRDefault="00EE0C45" w:rsidP="00EE0C45">
            <w:pPr>
              <w:pStyle w:val="Header"/>
              <w:rPr>
                <w:rFonts w:asciiTheme="minorHAnsi" w:hAnsiTheme="minorHAnsi"/>
                <w:b/>
                <w:bCs/>
                <w:szCs w:val="24"/>
                <w:lang w:eastAsia="it-IT"/>
              </w:rPr>
            </w:pPr>
          </w:p>
        </w:tc>
        <w:tc>
          <w:tcPr>
            <w:tcW w:w="3360" w:type="dxa"/>
            <w:tcBorders>
              <w:top w:val="single" w:sz="12" w:space="0" w:color="auto"/>
              <w:right w:val="nil"/>
            </w:tcBorders>
            <w:vAlign w:val="bottom"/>
          </w:tcPr>
          <w:p w14:paraId="79921357" w14:textId="77777777" w:rsidR="00EE0C45" w:rsidRPr="00CA7887" w:rsidRDefault="00EE0C45" w:rsidP="00EE0C45">
            <w:pPr>
              <w:pStyle w:val="Header"/>
              <w:rPr>
                <w:rFonts w:asciiTheme="minorHAnsi" w:hAnsiTheme="minorHAnsi"/>
                <w:b/>
                <w:bCs/>
                <w:szCs w:val="24"/>
                <w:lang w:eastAsia="it-IT"/>
              </w:rPr>
            </w:pPr>
            <w:r w:rsidRPr="00CA7887">
              <w:rPr>
                <w:rFonts w:asciiTheme="minorHAnsi" w:hAnsiTheme="minorHAnsi"/>
                <w:b/>
                <w:bCs/>
                <w:szCs w:val="24"/>
                <w:lang w:eastAsia="it-IT"/>
              </w:rPr>
              <w:t>Key Experts</w:t>
            </w:r>
          </w:p>
          <w:p w14:paraId="73FCD72E" w14:textId="77777777" w:rsidR="00EE0C45" w:rsidRPr="00CA7887" w:rsidRDefault="00EE0C45" w:rsidP="00EE0C45">
            <w:pPr>
              <w:pStyle w:val="Header"/>
              <w:rPr>
                <w:rFonts w:asciiTheme="minorHAnsi" w:hAnsiTheme="minorHAnsi"/>
                <w:b/>
                <w:bCs/>
                <w:szCs w:val="24"/>
                <w:lang w:eastAsia="it-IT"/>
              </w:rPr>
            </w:pPr>
          </w:p>
        </w:tc>
        <w:tc>
          <w:tcPr>
            <w:tcW w:w="1350" w:type="dxa"/>
            <w:tcBorders>
              <w:top w:val="single" w:sz="12" w:space="0" w:color="auto"/>
              <w:left w:val="nil"/>
              <w:right w:val="nil"/>
            </w:tcBorders>
            <w:vAlign w:val="center"/>
          </w:tcPr>
          <w:p w14:paraId="45D7F32D" w14:textId="77777777" w:rsidR="00EE0C45" w:rsidRPr="00CA7887" w:rsidRDefault="00EE0C45" w:rsidP="00EE0C45">
            <w:pPr>
              <w:pStyle w:val="Header"/>
              <w:rPr>
                <w:rFonts w:asciiTheme="minorHAnsi" w:hAnsiTheme="minorHAnsi"/>
                <w:b/>
                <w:bCs/>
                <w:szCs w:val="24"/>
                <w:lang w:eastAsia="it-IT"/>
              </w:rPr>
            </w:pPr>
          </w:p>
        </w:tc>
        <w:tc>
          <w:tcPr>
            <w:tcW w:w="1530" w:type="dxa"/>
            <w:tcBorders>
              <w:top w:val="single" w:sz="12" w:space="0" w:color="auto"/>
              <w:left w:val="nil"/>
              <w:right w:val="nil"/>
            </w:tcBorders>
            <w:vAlign w:val="center"/>
          </w:tcPr>
          <w:p w14:paraId="0898DBBE" w14:textId="77777777" w:rsidR="00EE0C45" w:rsidRPr="00CA7887" w:rsidRDefault="00EE0C45" w:rsidP="00EE0C45">
            <w:pPr>
              <w:pStyle w:val="Header"/>
              <w:rPr>
                <w:rFonts w:asciiTheme="minorHAnsi" w:hAnsiTheme="minorHAnsi"/>
                <w:szCs w:val="24"/>
                <w:lang w:eastAsia="it-IT"/>
              </w:rPr>
            </w:pPr>
          </w:p>
        </w:tc>
        <w:tc>
          <w:tcPr>
            <w:tcW w:w="1500" w:type="dxa"/>
            <w:tcBorders>
              <w:top w:val="single" w:sz="12" w:space="0" w:color="auto"/>
              <w:left w:val="nil"/>
              <w:right w:val="nil"/>
            </w:tcBorders>
            <w:vAlign w:val="center"/>
          </w:tcPr>
          <w:p w14:paraId="6B32CC0E" w14:textId="77777777" w:rsidR="00EE0C45" w:rsidRPr="00CA7887" w:rsidRDefault="00EE0C45" w:rsidP="00EE0C45">
            <w:pPr>
              <w:pStyle w:val="Header"/>
              <w:rPr>
                <w:rFonts w:asciiTheme="minorHAnsi" w:hAnsiTheme="minorHAnsi"/>
                <w:szCs w:val="24"/>
                <w:lang w:eastAsia="it-IT"/>
              </w:rPr>
            </w:pPr>
          </w:p>
        </w:tc>
        <w:tc>
          <w:tcPr>
            <w:tcW w:w="1110" w:type="dxa"/>
            <w:tcBorders>
              <w:top w:val="single" w:sz="12" w:space="0" w:color="auto"/>
              <w:left w:val="nil"/>
              <w:right w:val="nil"/>
            </w:tcBorders>
            <w:vAlign w:val="center"/>
          </w:tcPr>
          <w:p w14:paraId="16CB3298" w14:textId="77777777" w:rsidR="00EE0C45" w:rsidRPr="00CA7887" w:rsidRDefault="00EE0C45" w:rsidP="00EE0C45">
            <w:pPr>
              <w:pStyle w:val="Header"/>
              <w:rPr>
                <w:rFonts w:asciiTheme="minorHAnsi" w:hAnsiTheme="minorHAnsi"/>
                <w:szCs w:val="24"/>
                <w:lang w:eastAsia="it-IT"/>
              </w:rPr>
            </w:pPr>
          </w:p>
        </w:tc>
        <w:tc>
          <w:tcPr>
            <w:tcW w:w="1190" w:type="dxa"/>
            <w:tcBorders>
              <w:top w:val="single" w:sz="12" w:space="0" w:color="auto"/>
              <w:left w:val="nil"/>
              <w:right w:val="nil"/>
            </w:tcBorders>
            <w:vAlign w:val="center"/>
          </w:tcPr>
          <w:p w14:paraId="0C60AE4A" w14:textId="77777777" w:rsidR="00EE0C45" w:rsidRPr="00CA7887" w:rsidRDefault="00EE0C45" w:rsidP="00EE0C45">
            <w:pPr>
              <w:pStyle w:val="Header"/>
              <w:rPr>
                <w:rFonts w:asciiTheme="minorHAnsi" w:hAnsiTheme="minorHAnsi"/>
                <w:szCs w:val="24"/>
                <w:lang w:eastAsia="it-IT"/>
              </w:rPr>
            </w:pPr>
          </w:p>
        </w:tc>
        <w:tc>
          <w:tcPr>
            <w:tcW w:w="1440" w:type="dxa"/>
            <w:tcBorders>
              <w:top w:val="single" w:sz="12" w:space="0" w:color="auto"/>
              <w:left w:val="nil"/>
              <w:right w:val="nil"/>
            </w:tcBorders>
            <w:vAlign w:val="center"/>
          </w:tcPr>
          <w:p w14:paraId="740B01C8" w14:textId="77777777" w:rsidR="00EE0C45" w:rsidRPr="00CA7887" w:rsidRDefault="00EE0C45" w:rsidP="00EE0C45">
            <w:pPr>
              <w:pStyle w:val="Header"/>
              <w:rPr>
                <w:rFonts w:asciiTheme="minorHAnsi" w:hAnsiTheme="minorHAnsi"/>
                <w:szCs w:val="24"/>
                <w:lang w:eastAsia="it-IT"/>
              </w:rPr>
            </w:pPr>
          </w:p>
        </w:tc>
        <w:tc>
          <w:tcPr>
            <w:tcW w:w="1260" w:type="dxa"/>
            <w:tcBorders>
              <w:top w:val="single" w:sz="12" w:space="0" w:color="auto"/>
              <w:left w:val="nil"/>
            </w:tcBorders>
            <w:vAlign w:val="center"/>
          </w:tcPr>
          <w:p w14:paraId="655038A2" w14:textId="77777777" w:rsidR="00EE0C45" w:rsidRPr="00CA7887" w:rsidRDefault="00EE0C45" w:rsidP="00EE0C45">
            <w:pPr>
              <w:pStyle w:val="Header"/>
              <w:rPr>
                <w:rFonts w:asciiTheme="minorHAnsi" w:hAnsiTheme="minorHAnsi"/>
                <w:szCs w:val="24"/>
                <w:lang w:eastAsia="it-IT"/>
              </w:rPr>
            </w:pPr>
          </w:p>
        </w:tc>
      </w:tr>
      <w:tr w:rsidR="00EE0C45" w:rsidRPr="00CA7887" w14:paraId="1DB8C76C" w14:textId="77777777" w:rsidTr="00EE0C45">
        <w:trPr>
          <w:cantSplit/>
          <w:jc w:val="center"/>
        </w:trPr>
        <w:tc>
          <w:tcPr>
            <w:tcW w:w="619" w:type="dxa"/>
          </w:tcPr>
          <w:p w14:paraId="0D2CF120" w14:textId="77777777" w:rsidR="00EE0C45" w:rsidRPr="00CA7887" w:rsidRDefault="00EE0C45" w:rsidP="00EE0C45">
            <w:pPr>
              <w:pStyle w:val="Header"/>
              <w:rPr>
                <w:rFonts w:asciiTheme="minorHAnsi" w:hAnsiTheme="minorHAnsi"/>
                <w:szCs w:val="24"/>
                <w:lang w:eastAsia="it-IT"/>
              </w:rPr>
            </w:pPr>
            <w:r w:rsidRPr="00CA7887">
              <w:rPr>
                <w:rFonts w:asciiTheme="minorHAnsi" w:hAnsiTheme="minorHAnsi"/>
                <w:szCs w:val="24"/>
                <w:lang w:eastAsia="it-IT"/>
              </w:rPr>
              <w:t>K-1</w:t>
            </w:r>
          </w:p>
        </w:tc>
        <w:tc>
          <w:tcPr>
            <w:tcW w:w="3360" w:type="dxa"/>
            <w:vMerge w:val="restart"/>
            <w:vAlign w:val="center"/>
          </w:tcPr>
          <w:p w14:paraId="102B03B6" w14:textId="77777777" w:rsidR="00EE0C45" w:rsidRPr="00CA7887" w:rsidRDefault="00EE0C45" w:rsidP="00EE0C45">
            <w:pPr>
              <w:pStyle w:val="Header"/>
              <w:rPr>
                <w:rFonts w:asciiTheme="minorHAnsi" w:hAnsiTheme="minorHAnsi"/>
                <w:szCs w:val="24"/>
                <w:lang w:eastAsia="it-IT"/>
              </w:rPr>
            </w:pPr>
          </w:p>
        </w:tc>
        <w:tc>
          <w:tcPr>
            <w:tcW w:w="1350" w:type="dxa"/>
            <w:vMerge w:val="restart"/>
            <w:vAlign w:val="center"/>
          </w:tcPr>
          <w:p w14:paraId="5D3A219A" w14:textId="77777777" w:rsidR="00EE0C45" w:rsidRPr="00CA7887" w:rsidRDefault="00EE0C45" w:rsidP="00EE0C45">
            <w:pPr>
              <w:rPr>
                <w:rFonts w:asciiTheme="minorHAnsi" w:hAnsiTheme="minorHAnsi"/>
                <w:sz w:val="20"/>
              </w:rPr>
            </w:pPr>
          </w:p>
        </w:tc>
        <w:tc>
          <w:tcPr>
            <w:tcW w:w="1530" w:type="dxa"/>
            <w:tcBorders>
              <w:bottom w:val="dashSmallGap" w:sz="4" w:space="0" w:color="auto"/>
            </w:tcBorders>
            <w:tcMar>
              <w:left w:w="28" w:type="dxa"/>
            </w:tcMar>
            <w:vAlign w:val="center"/>
          </w:tcPr>
          <w:p w14:paraId="1A27EB89" w14:textId="77777777" w:rsidR="00EE0C45" w:rsidRPr="00CA7887" w:rsidRDefault="00EE0C45" w:rsidP="00EE0C45">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Home</w:t>
            </w:r>
            <w:r w:rsidRPr="00CA7887">
              <w:rPr>
                <w:rFonts w:asciiTheme="minorHAnsi" w:hAnsiTheme="minorHAnsi"/>
                <w:sz w:val="16"/>
              </w:rPr>
              <w:t>]</w:t>
            </w:r>
          </w:p>
        </w:tc>
        <w:tc>
          <w:tcPr>
            <w:tcW w:w="1500" w:type="dxa"/>
            <w:tcBorders>
              <w:bottom w:val="dashSmallGap" w:sz="4" w:space="0" w:color="auto"/>
            </w:tcBorders>
            <w:vAlign w:val="center"/>
          </w:tcPr>
          <w:p w14:paraId="0883B167" w14:textId="77777777" w:rsidR="00EE0C45" w:rsidRPr="00CA7887" w:rsidRDefault="00EE0C45" w:rsidP="00EE0C45">
            <w:pPr>
              <w:pStyle w:val="Header"/>
              <w:rPr>
                <w:rFonts w:asciiTheme="minorHAnsi" w:hAnsiTheme="minorHAnsi"/>
                <w:szCs w:val="24"/>
                <w:lang w:eastAsia="it-IT"/>
              </w:rPr>
            </w:pPr>
          </w:p>
        </w:tc>
        <w:tc>
          <w:tcPr>
            <w:tcW w:w="1110" w:type="dxa"/>
            <w:vAlign w:val="center"/>
          </w:tcPr>
          <w:p w14:paraId="3F396C99" w14:textId="77777777" w:rsidR="00EE0C45" w:rsidRPr="00CA7887" w:rsidRDefault="00EE0C45" w:rsidP="00EE0C45">
            <w:pPr>
              <w:rPr>
                <w:rFonts w:asciiTheme="minorHAnsi" w:hAnsiTheme="minorHAnsi"/>
                <w:sz w:val="20"/>
              </w:rPr>
            </w:pPr>
          </w:p>
        </w:tc>
        <w:tc>
          <w:tcPr>
            <w:tcW w:w="1190" w:type="dxa"/>
            <w:vAlign w:val="center"/>
          </w:tcPr>
          <w:p w14:paraId="1907FB8E" w14:textId="77777777" w:rsidR="00EE0C45" w:rsidRPr="00CA7887" w:rsidRDefault="00EE0C45" w:rsidP="00EE0C45">
            <w:pPr>
              <w:rPr>
                <w:rFonts w:asciiTheme="minorHAnsi" w:hAnsiTheme="minorHAnsi"/>
                <w:sz w:val="20"/>
              </w:rPr>
            </w:pPr>
          </w:p>
        </w:tc>
        <w:tc>
          <w:tcPr>
            <w:tcW w:w="1440" w:type="dxa"/>
            <w:vAlign w:val="center"/>
          </w:tcPr>
          <w:p w14:paraId="624A457C" w14:textId="77777777" w:rsidR="00EE0C45" w:rsidRPr="00CA7887" w:rsidRDefault="00EE0C45" w:rsidP="00EE0C45">
            <w:pPr>
              <w:rPr>
                <w:rFonts w:asciiTheme="minorHAnsi" w:hAnsiTheme="minorHAnsi"/>
                <w:sz w:val="20"/>
              </w:rPr>
            </w:pPr>
          </w:p>
        </w:tc>
        <w:tc>
          <w:tcPr>
            <w:tcW w:w="1260" w:type="dxa"/>
            <w:shd w:val="thinDiagCross" w:color="auto" w:fill="auto"/>
            <w:vAlign w:val="center"/>
          </w:tcPr>
          <w:p w14:paraId="56588A26" w14:textId="77777777" w:rsidR="00EE0C45" w:rsidRPr="00CA7887" w:rsidRDefault="00EE0C45" w:rsidP="00EE0C45">
            <w:pPr>
              <w:rPr>
                <w:rFonts w:asciiTheme="minorHAnsi" w:hAnsiTheme="minorHAnsi"/>
                <w:sz w:val="20"/>
              </w:rPr>
            </w:pPr>
          </w:p>
        </w:tc>
      </w:tr>
      <w:tr w:rsidR="00EE0C45" w:rsidRPr="00CA7887" w14:paraId="5C93FF88" w14:textId="77777777" w:rsidTr="00EE0C45">
        <w:trPr>
          <w:cantSplit/>
          <w:jc w:val="center"/>
        </w:trPr>
        <w:tc>
          <w:tcPr>
            <w:tcW w:w="619" w:type="dxa"/>
          </w:tcPr>
          <w:p w14:paraId="54C73820" w14:textId="77777777" w:rsidR="00EE0C45" w:rsidRPr="00CA7887" w:rsidRDefault="00EE0C45" w:rsidP="00EE0C45">
            <w:pPr>
              <w:pStyle w:val="Header"/>
              <w:rPr>
                <w:rFonts w:asciiTheme="minorHAnsi" w:hAnsiTheme="minorHAnsi"/>
                <w:szCs w:val="24"/>
                <w:lang w:eastAsia="it-IT"/>
              </w:rPr>
            </w:pPr>
          </w:p>
        </w:tc>
        <w:tc>
          <w:tcPr>
            <w:tcW w:w="3360" w:type="dxa"/>
            <w:vMerge/>
            <w:vAlign w:val="center"/>
          </w:tcPr>
          <w:p w14:paraId="79C0FECF"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7BFC4D92" w14:textId="77777777" w:rsidR="00EE0C45" w:rsidRPr="00CA7887" w:rsidRDefault="00EE0C45" w:rsidP="00EE0C45">
            <w:pPr>
              <w:rPr>
                <w:rFonts w:asciiTheme="minorHAnsi" w:hAnsiTheme="minorHAnsi"/>
                <w:sz w:val="20"/>
              </w:rPr>
            </w:pPr>
          </w:p>
        </w:tc>
        <w:tc>
          <w:tcPr>
            <w:tcW w:w="1530" w:type="dxa"/>
            <w:tcBorders>
              <w:top w:val="dashSmallGap" w:sz="4" w:space="0" w:color="auto"/>
            </w:tcBorders>
            <w:tcMar>
              <w:left w:w="28" w:type="dxa"/>
            </w:tcMar>
            <w:vAlign w:val="center"/>
          </w:tcPr>
          <w:p w14:paraId="1938DC58" w14:textId="77777777" w:rsidR="00EE0C45" w:rsidRPr="00CA7887" w:rsidRDefault="00EE0C45" w:rsidP="00EE0C45">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Field</w:t>
            </w:r>
            <w:r w:rsidRPr="00CA7887">
              <w:rPr>
                <w:rFonts w:asciiTheme="minorHAnsi" w:hAnsiTheme="minorHAnsi"/>
                <w:sz w:val="16"/>
              </w:rPr>
              <w:t>]</w:t>
            </w:r>
          </w:p>
        </w:tc>
        <w:tc>
          <w:tcPr>
            <w:tcW w:w="1500" w:type="dxa"/>
            <w:tcBorders>
              <w:top w:val="dashSmallGap" w:sz="4" w:space="0" w:color="auto"/>
            </w:tcBorders>
            <w:vAlign w:val="center"/>
          </w:tcPr>
          <w:p w14:paraId="3569CAA6" w14:textId="77777777" w:rsidR="00EE0C45" w:rsidRPr="00CA7887" w:rsidRDefault="00EE0C45" w:rsidP="00EE0C45">
            <w:pPr>
              <w:pStyle w:val="Header"/>
              <w:rPr>
                <w:rFonts w:asciiTheme="minorHAnsi" w:hAnsiTheme="minorHAnsi"/>
                <w:szCs w:val="24"/>
                <w:lang w:eastAsia="it-IT"/>
              </w:rPr>
            </w:pPr>
          </w:p>
        </w:tc>
        <w:tc>
          <w:tcPr>
            <w:tcW w:w="1110" w:type="dxa"/>
            <w:shd w:val="thinDiagCross" w:color="auto" w:fill="auto"/>
            <w:vAlign w:val="center"/>
          </w:tcPr>
          <w:p w14:paraId="3690225D" w14:textId="77777777" w:rsidR="00EE0C45" w:rsidRPr="00CA7887" w:rsidRDefault="00EE0C45" w:rsidP="00EE0C45">
            <w:pPr>
              <w:rPr>
                <w:rFonts w:asciiTheme="minorHAnsi" w:hAnsiTheme="minorHAnsi"/>
                <w:sz w:val="20"/>
              </w:rPr>
            </w:pPr>
          </w:p>
        </w:tc>
        <w:tc>
          <w:tcPr>
            <w:tcW w:w="1190" w:type="dxa"/>
            <w:shd w:val="thinDiagCross" w:color="auto" w:fill="auto"/>
            <w:vAlign w:val="center"/>
          </w:tcPr>
          <w:p w14:paraId="52831E61" w14:textId="77777777" w:rsidR="00EE0C45" w:rsidRPr="00CA7887" w:rsidRDefault="00EE0C45" w:rsidP="00EE0C45">
            <w:pPr>
              <w:rPr>
                <w:rFonts w:asciiTheme="minorHAnsi" w:hAnsiTheme="minorHAnsi"/>
                <w:sz w:val="20"/>
              </w:rPr>
            </w:pPr>
          </w:p>
        </w:tc>
        <w:tc>
          <w:tcPr>
            <w:tcW w:w="1440" w:type="dxa"/>
            <w:shd w:val="thinDiagCross" w:color="auto" w:fill="auto"/>
            <w:vAlign w:val="center"/>
          </w:tcPr>
          <w:p w14:paraId="0B314BDA" w14:textId="77777777" w:rsidR="00EE0C45" w:rsidRPr="00CA7887" w:rsidRDefault="00EE0C45" w:rsidP="00EE0C45">
            <w:pPr>
              <w:rPr>
                <w:rFonts w:asciiTheme="minorHAnsi" w:hAnsiTheme="minorHAnsi"/>
                <w:sz w:val="20"/>
              </w:rPr>
            </w:pPr>
          </w:p>
        </w:tc>
        <w:tc>
          <w:tcPr>
            <w:tcW w:w="1260" w:type="dxa"/>
            <w:vAlign w:val="center"/>
          </w:tcPr>
          <w:p w14:paraId="7D37B126" w14:textId="77777777" w:rsidR="00EE0C45" w:rsidRPr="00CA7887" w:rsidRDefault="00EE0C45" w:rsidP="00EE0C45">
            <w:pPr>
              <w:rPr>
                <w:rFonts w:asciiTheme="minorHAnsi" w:hAnsiTheme="minorHAnsi"/>
                <w:sz w:val="20"/>
              </w:rPr>
            </w:pPr>
          </w:p>
        </w:tc>
      </w:tr>
      <w:tr w:rsidR="00EE0C45" w:rsidRPr="00CA7887" w14:paraId="6FFE1A69" w14:textId="77777777" w:rsidTr="00EE0C45">
        <w:trPr>
          <w:cantSplit/>
          <w:jc w:val="center"/>
        </w:trPr>
        <w:tc>
          <w:tcPr>
            <w:tcW w:w="619" w:type="dxa"/>
          </w:tcPr>
          <w:p w14:paraId="34BEE0A5" w14:textId="77777777" w:rsidR="00EE0C45" w:rsidRPr="00CA7887" w:rsidRDefault="00EE0C45" w:rsidP="00EE0C45">
            <w:pPr>
              <w:pStyle w:val="Header"/>
              <w:rPr>
                <w:rFonts w:asciiTheme="minorHAnsi" w:hAnsiTheme="minorHAnsi"/>
                <w:szCs w:val="24"/>
                <w:lang w:eastAsia="it-IT"/>
              </w:rPr>
            </w:pPr>
            <w:r w:rsidRPr="00CA7887">
              <w:rPr>
                <w:rFonts w:asciiTheme="minorHAnsi" w:hAnsiTheme="minorHAnsi"/>
                <w:szCs w:val="24"/>
                <w:lang w:eastAsia="it-IT"/>
              </w:rPr>
              <w:t>K-2</w:t>
            </w:r>
          </w:p>
        </w:tc>
        <w:tc>
          <w:tcPr>
            <w:tcW w:w="3360" w:type="dxa"/>
            <w:vMerge w:val="restart"/>
            <w:vAlign w:val="center"/>
          </w:tcPr>
          <w:p w14:paraId="19BCE46C" w14:textId="77777777" w:rsidR="00EE0C45" w:rsidRPr="00CA7887" w:rsidRDefault="00EE0C45" w:rsidP="00EE0C45">
            <w:pPr>
              <w:pStyle w:val="Header"/>
              <w:rPr>
                <w:rFonts w:asciiTheme="minorHAnsi" w:hAnsiTheme="minorHAnsi"/>
                <w:szCs w:val="24"/>
                <w:lang w:eastAsia="it-IT"/>
              </w:rPr>
            </w:pPr>
          </w:p>
        </w:tc>
        <w:tc>
          <w:tcPr>
            <w:tcW w:w="1350" w:type="dxa"/>
            <w:vMerge w:val="restart"/>
            <w:vAlign w:val="center"/>
          </w:tcPr>
          <w:p w14:paraId="7E93CBD6" w14:textId="77777777" w:rsidR="00EE0C45" w:rsidRPr="00CA7887" w:rsidRDefault="00EE0C45" w:rsidP="00EE0C45">
            <w:pPr>
              <w:rPr>
                <w:rFonts w:asciiTheme="minorHAnsi" w:hAnsiTheme="minorHAnsi"/>
                <w:sz w:val="20"/>
              </w:rPr>
            </w:pPr>
          </w:p>
        </w:tc>
        <w:tc>
          <w:tcPr>
            <w:tcW w:w="1530" w:type="dxa"/>
            <w:tcBorders>
              <w:bottom w:val="dashSmallGap" w:sz="4" w:space="0" w:color="auto"/>
            </w:tcBorders>
            <w:vAlign w:val="center"/>
          </w:tcPr>
          <w:p w14:paraId="06FFD153" w14:textId="77777777" w:rsidR="00EE0C45" w:rsidRPr="00CA7887" w:rsidRDefault="00EE0C45" w:rsidP="00EE0C45">
            <w:pPr>
              <w:rPr>
                <w:rFonts w:asciiTheme="minorHAnsi" w:hAnsiTheme="minorHAnsi"/>
                <w:sz w:val="20"/>
              </w:rPr>
            </w:pPr>
          </w:p>
        </w:tc>
        <w:tc>
          <w:tcPr>
            <w:tcW w:w="1500" w:type="dxa"/>
            <w:tcBorders>
              <w:bottom w:val="dashSmallGap" w:sz="4" w:space="0" w:color="auto"/>
            </w:tcBorders>
            <w:vAlign w:val="center"/>
          </w:tcPr>
          <w:p w14:paraId="1F0E04F1" w14:textId="77777777" w:rsidR="00EE0C45" w:rsidRPr="00CA7887" w:rsidRDefault="00EE0C45" w:rsidP="00EE0C45">
            <w:pPr>
              <w:pStyle w:val="Header"/>
              <w:rPr>
                <w:rFonts w:asciiTheme="minorHAnsi" w:hAnsiTheme="minorHAnsi"/>
                <w:szCs w:val="24"/>
                <w:lang w:eastAsia="it-IT"/>
              </w:rPr>
            </w:pPr>
          </w:p>
        </w:tc>
        <w:tc>
          <w:tcPr>
            <w:tcW w:w="1110" w:type="dxa"/>
            <w:vAlign w:val="center"/>
          </w:tcPr>
          <w:p w14:paraId="77E05655" w14:textId="77777777" w:rsidR="00EE0C45" w:rsidRPr="00CA7887" w:rsidRDefault="00EE0C45" w:rsidP="00EE0C45">
            <w:pPr>
              <w:rPr>
                <w:rFonts w:asciiTheme="minorHAnsi" w:hAnsiTheme="minorHAnsi"/>
                <w:sz w:val="20"/>
              </w:rPr>
            </w:pPr>
          </w:p>
        </w:tc>
        <w:tc>
          <w:tcPr>
            <w:tcW w:w="1190" w:type="dxa"/>
            <w:vAlign w:val="center"/>
          </w:tcPr>
          <w:p w14:paraId="745CF156" w14:textId="77777777" w:rsidR="00EE0C45" w:rsidRPr="00CA7887" w:rsidRDefault="00EE0C45" w:rsidP="00EE0C45">
            <w:pPr>
              <w:rPr>
                <w:rFonts w:asciiTheme="minorHAnsi" w:hAnsiTheme="minorHAnsi"/>
                <w:sz w:val="20"/>
              </w:rPr>
            </w:pPr>
          </w:p>
        </w:tc>
        <w:tc>
          <w:tcPr>
            <w:tcW w:w="1440" w:type="dxa"/>
            <w:vAlign w:val="center"/>
          </w:tcPr>
          <w:p w14:paraId="2CA37731" w14:textId="77777777" w:rsidR="00EE0C45" w:rsidRPr="00CA7887" w:rsidRDefault="00EE0C45" w:rsidP="00EE0C45">
            <w:pPr>
              <w:rPr>
                <w:rFonts w:asciiTheme="minorHAnsi" w:hAnsiTheme="minorHAnsi"/>
                <w:sz w:val="20"/>
              </w:rPr>
            </w:pPr>
          </w:p>
        </w:tc>
        <w:tc>
          <w:tcPr>
            <w:tcW w:w="1260" w:type="dxa"/>
            <w:shd w:val="thinDiagCross" w:color="auto" w:fill="auto"/>
            <w:vAlign w:val="center"/>
          </w:tcPr>
          <w:p w14:paraId="16204B86" w14:textId="77777777" w:rsidR="00EE0C45" w:rsidRPr="00CA7887" w:rsidRDefault="00EE0C45" w:rsidP="00EE0C45">
            <w:pPr>
              <w:rPr>
                <w:rFonts w:asciiTheme="minorHAnsi" w:hAnsiTheme="minorHAnsi"/>
                <w:sz w:val="20"/>
              </w:rPr>
            </w:pPr>
          </w:p>
        </w:tc>
      </w:tr>
      <w:tr w:rsidR="00EE0C45" w:rsidRPr="00CA7887" w14:paraId="3F715778" w14:textId="77777777" w:rsidTr="00EE0C45">
        <w:trPr>
          <w:cantSplit/>
          <w:jc w:val="center"/>
        </w:trPr>
        <w:tc>
          <w:tcPr>
            <w:tcW w:w="619" w:type="dxa"/>
          </w:tcPr>
          <w:p w14:paraId="024819F8" w14:textId="77777777" w:rsidR="00EE0C45" w:rsidRPr="00CA7887" w:rsidRDefault="00EE0C45" w:rsidP="00EE0C45">
            <w:pPr>
              <w:pStyle w:val="Header"/>
              <w:rPr>
                <w:rFonts w:asciiTheme="minorHAnsi" w:hAnsiTheme="minorHAnsi"/>
                <w:szCs w:val="24"/>
                <w:lang w:eastAsia="it-IT"/>
              </w:rPr>
            </w:pPr>
          </w:p>
        </w:tc>
        <w:tc>
          <w:tcPr>
            <w:tcW w:w="3360" w:type="dxa"/>
            <w:vMerge/>
            <w:vAlign w:val="center"/>
          </w:tcPr>
          <w:p w14:paraId="23190142"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1152035E" w14:textId="77777777" w:rsidR="00EE0C45" w:rsidRPr="00CA7887" w:rsidRDefault="00EE0C45" w:rsidP="00EE0C45">
            <w:pPr>
              <w:rPr>
                <w:rFonts w:asciiTheme="minorHAnsi" w:hAnsiTheme="minorHAnsi"/>
                <w:sz w:val="20"/>
              </w:rPr>
            </w:pPr>
          </w:p>
        </w:tc>
        <w:tc>
          <w:tcPr>
            <w:tcW w:w="1530" w:type="dxa"/>
            <w:tcBorders>
              <w:top w:val="dashSmallGap" w:sz="4" w:space="0" w:color="auto"/>
            </w:tcBorders>
            <w:vAlign w:val="center"/>
          </w:tcPr>
          <w:p w14:paraId="1257F515" w14:textId="77777777" w:rsidR="00EE0C45" w:rsidRPr="00CA7887" w:rsidRDefault="00EE0C45" w:rsidP="00EE0C45">
            <w:pPr>
              <w:rPr>
                <w:rFonts w:asciiTheme="minorHAnsi" w:hAnsiTheme="minorHAnsi"/>
                <w:sz w:val="20"/>
              </w:rPr>
            </w:pPr>
          </w:p>
        </w:tc>
        <w:tc>
          <w:tcPr>
            <w:tcW w:w="1500" w:type="dxa"/>
            <w:tcBorders>
              <w:top w:val="dashSmallGap" w:sz="4" w:space="0" w:color="auto"/>
            </w:tcBorders>
            <w:vAlign w:val="center"/>
          </w:tcPr>
          <w:p w14:paraId="5361E87D" w14:textId="77777777" w:rsidR="00EE0C45" w:rsidRPr="00CA7887" w:rsidRDefault="00EE0C45" w:rsidP="00EE0C45">
            <w:pPr>
              <w:pStyle w:val="Header"/>
              <w:rPr>
                <w:rFonts w:asciiTheme="minorHAnsi" w:hAnsiTheme="minorHAnsi"/>
                <w:szCs w:val="24"/>
                <w:lang w:eastAsia="it-IT"/>
              </w:rPr>
            </w:pPr>
          </w:p>
        </w:tc>
        <w:tc>
          <w:tcPr>
            <w:tcW w:w="1110" w:type="dxa"/>
            <w:shd w:val="thinDiagCross" w:color="auto" w:fill="auto"/>
            <w:vAlign w:val="center"/>
          </w:tcPr>
          <w:p w14:paraId="6E20F6A6" w14:textId="77777777" w:rsidR="00EE0C45" w:rsidRPr="00CA7887" w:rsidRDefault="00EE0C45" w:rsidP="00EE0C45">
            <w:pPr>
              <w:rPr>
                <w:rFonts w:asciiTheme="minorHAnsi" w:hAnsiTheme="minorHAnsi"/>
                <w:sz w:val="20"/>
              </w:rPr>
            </w:pPr>
          </w:p>
        </w:tc>
        <w:tc>
          <w:tcPr>
            <w:tcW w:w="1190" w:type="dxa"/>
            <w:shd w:val="thinDiagCross" w:color="auto" w:fill="auto"/>
            <w:vAlign w:val="center"/>
          </w:tcPr>
          <w:p w14:paraId="01A32616" w14:textId="77777777" w:rsidR="00EE0C45" w:rsidRPr="00CA7887" w:rsidRDefault="00EE0C45" w:rsidP="00EE0C45">
            <w:pPr>
              <w:rPr>
                <w:rFonts w:asciiTheme="minorHAnsi" w:hAnsiTheme="minorHAnsi"/>
                <w:sz w:val="20"/>
              </w:rPr>
            </w:pPr>
          </w:p>
        </w:tc>
        <w:tc>
          <w:tcPr>
            <w:tcW w:w="1440" w:type="dxa"/>
            <w:shd w:val="thinDiagCross" w:color="auto" w:fill="auto"/>
            <w:vAlign w:val="center"/>
          </w:tcPr>
          <w:p w14:paraId="6AF8BD22" w14:textId="77777777" w:rsidR="00EE0C45" w:rsidRPr="00CA7887" w:rsidRDefault="00EE0C45" w:rsidP="00EE0C45">
            <w:pPr>
              <w:rPr>
                <w:rFonts w:asciiTheme="minorHAnsi" w:hAnsiTheme="minorHAnsi"/>
                <w:sz w:val="20"/>
              </w:rPr>
            </w:pPr>
          </w:p>
        </w:tc>
        <w:tc>
          <w:tcPr>
            <w:tcW w:w="1260" w:type="dxa"/>
            <w:vAlign w:val="center"/>
          </w:tcPr>
          <w:p w14:paraId="637CA275" w14:textId="77777777" w:rsidR="00EE0C45" w:rsidRPr="00CA7887" w:rsidRDefault="00EE0C45" w:rsidP="00EE0C45">
            <w:pPr>
              <w:rPr>
                <w:rFonts w:asciiTheme="minorHAnsi" w:hAnsiTheme="minorHAnsi"/>
                <w:sz w:val="20"/>
              </w:rPr>
            </w:pPr>
          </w:p>
        </w:tc>
      </w:tr>
      <w:tr w:rsidR="00EE0C45" w:rsidRPr="00CA7887" w14:paraId="52A92C6F" w14:textId="77777777" w:rsidTr="00EE0C45">
        <w:trPr>
          <w:cantSplit/>
          <w:jc w:val="center"/>
        </w:trPr>
        <w:tc>
          <w:tcPr>
            <w:tcW w:w="619" w:type="dxa"/>
          </w:tcPr>
          <w:p w14:paraId="7A355ED2" w14:textId="77777777" w:rsidR="00EE0C45" w:rsidRPr="00CA7887" w:rsidRDefault="00EE0C45" w:rsidP="00EE0C45">
            <w:pPr>
              <w:pStyle w:val="Header"/>
              <w:rPr>
                <w:rFonts w:asciiTheme="minorHAnsi" w:hAnsiTheme="minorHAnsi"/>
                <w:szCs w:val="24"/>
                <w:lang w:eastAsia="it-IT"/>
              </w:rPr>
            </w:pPr>
          </w:p>
        </w:tc>
        <w:tc>
          <w:tcPr>
            <w:tcW w:w="3360" w:type="dxa"/>
            <w:vMerge/>
            <w:vAlign w:val="center"/>
          </w:tcPr>
          <w:p w14:paraId="6C83A263"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10F992CC" w14:textId="77777777" w:rsidR="00EE0C45" w:rsidRPr="00CA7887" w:rsidRDefault="00EE0C45" w:rsidP="00EE0C45">
            <w:pPr>
              <w:rPr>
                <w:rFonts w:asciiTheme="minorHAnsi" w:hAnsiTheme="minorHAnsi"/>
                <w:sz w:val="20"/>
              </w:rPr>
            </w:pPr>
          </w:p>
        </w:tc>
        <w:tc>
          <w:tcPr>
            <w:tcW w:w="1530" w:type="dxa"/>
            <w:tcBorders>
              <w:top w:val="dashSmallGap" w:sz="4" w:space="0" w:color="auto"/>
            </w:tcBorders>
            <w:vAlign w:val="center"/>
          </w:tcPr>
          <w:p w14:paraId="51816610" w14:textId="77777777" w:rsidR="00EE0C45" w:rsidRPr="00CA7887" w:rsidRDefault="00EE0C45" w:rsidP="00EE0C45">
            <w:pPr>
              <w:rPr>
                <w:rFonts w:asciiTheme="minorHAnsi" w:hAnsiTheme="minorHAnsi"/>
                <w:sz w:val="20"/>
              </w:rPr>
            </w:pPr>
          </w:p>
        </w:tc>
        <w:tc>
          <w:tcPr>
            <w:tcW w:w="1500" w:type="dxa"/>
            <w:tcBorders>
              <w:top w:val="dashSmallGap" w:sz="4" w:space="0" w:color="auto"/>
            </w:tcBorders>
            <w:vAlign w:val="center"/>
          </w:tcPr>
          <w:p w14:paraId="6C35585D" w14:textId="77777777" w:rsidR="00EE0C45" w:rsidRPr="00CA7887" w:rsidRDefault="00EE0C45" w:rsidP="00EE0C45">
            <w:pPr>
              <w:pStyle w:val="Header"/>
              <w:rPr>
                <w:rFonts w:asciiTheme="minorHAnsi" w:hAnsiTheme="minorHAnsi"/>
                <w:szCs w:val="24"/>
                <w:lang w:eastAsia="it-IT"/>
              </w:rPr>
            </w:pPr>
          </w:p>
        </w:tc>
        <w:tc>
          <w:tcPr>
            <w:tcW w:w="1110" w:type="dxa"/>
            <w:shd w:val="thinDiagCross" w:color="auto" w:fill="auto"/>
            <w:vAlign w:val="center"/>
          </w:tcPr>
          <w:p w14:paraId="558BDED8" w14:textId="77777777" w:rsidR="00EE0C45" w:rsidRPr="00CA7887" w:rsidRDefault="00EE0C45" w:rsidP="00EE0C45">
            <w:pPr>
              <w:rPr>
                <w:rFonts w:asciiTheme="minorHAnsi" w:hAnsiTheme="minorHAnsi"/>
                <w:sz w:val="20"/>
              </w:rPr>
            </w:pPr>
          </w:p>
        </w:tc>
        <w:tc>
          <w:tcPr>
            <w:tcW w:w="1190" w:type="dxa"/>
            <w:shd w:val="thinDiagCross" w:color="auto" w:fill="auto"/>
            <w:vAlign w:val="center"/>
          </w:tcPr>
          <w:p w14:paraId="71F0F66F" w14:textId="77777777" w:rsidR="00EE0C45" w:rsidRPr="00CA7887" w:rsidRDefault="00EE0C45" w:rsidP="00EE0C45">
            <w:pPr>
              <w:rPr>
                <w:rFonts w:asciiTheme="minorHAnsi" w:hAnsiTheme="minorHAnsi"/>
                <w:sz w:val="20"/>
              </w:rPr>
            </w:pPr>
          </w:p>
        </w:tc>
        <w:tc>
          <w:tcPr>
            <w:tcW w:w="1440" w:type="dxa"/>
            <w:shd w:val="thinDiagCross" w:color="auto" w:fill="auto"/>
            <w:vAlign w:val="center"/>
          </w:tcPr>
          <w:p w14:paraId="442AE4BA" w14:textId="77777777" w:rsidR="00EE0C45" w:rsidRPr="00CA7887" w:rsidRDefault="00EE0C45" w:rsidP="00EE0C45">
            <w:pPr>
              <w:rPr>
                <w:rFonts w:asciiTheme="minorHAnsi" w:hAnsiTheme="minorHAnsi"/>
                <w:sz w:val="20"/>
              </w:rPr>
            </w:pPr>
          </w:p>
        </w:tc>
        <w:tc>
          <w:tcPr>
            <w:tcW w:w="1260" w:type="dxa"/>
            <w:vAlign w:val="center"/>
          </w:tcPr>
          <w:p w14:paraId="3C959CB2" w14:textId="77777777" w:rsidR="00EE0C45" w:rsidRPr="00CA7887" w:rsidRDefault="00EE0C45" w:rsidP="00EE0C45">
            <w:pPr>
              <w:rPr>
                <w:rFonts w:asciiTheme="minorHAnsi" w:hAnsiTheme="minorHAnsi"/>
                <w:sz w:val="20"/>
              </w:rPr>
            </w:pPr>
          </w:p>
        </w:tc>
      </w:tr>
      <w:tr w:rsidR="00EE0C45" w:rsidRPr="00CA7887" w14:paraId="26670B68" w14:textId="77777777" w:rsidTr="00EE0C45">
        <w:trPr>
          <w:cantSplit/>
          <w:jc w:val="center"/>
        </w:trPr>
        <w:tc>
          <w:tcPr>
            <w:tcW w:w="619" w:type="dxa"/>
          </w:tcPr>
          <w:p w14:paraId="3F1A7B03" w14:textId="77777777" w:rsidR="00EE0C45" w:rsidRPr="00CA7887" w:rsidRDefault="00EE0C45" w:rsidP="00EE0C45">
            <w:pPr>
              <w:pStyle w:val="Header"/>
              <w:rPr>
                <w:rFonts w:asciiTheme="minorHAnsi" w:hAnsiTheme="minorHAnsi"/>
                <w:szCs w:val="24"/>
                <w:lang w:eastAsia="it-IT"/>
              </w:rPr>
            </w:pPr>
          </w:p>
        </w:tc>
        <w:tc>
          <w:tcPr>
            <w:tcW w:w="3360" w:type="dxa"/>
            <w:vMerge w:val="restart"/>
            <w:vAlign w:val="center"/>
          </w:tcPr>
          <w:p w14:paraId="75EDF003" w14:textId="77777777" w:rsidR="00EE0C45" w:rsidRPr="00CA7887" w:rsidRDefault="00EE0C45" w:rsidP="00EE0C45">
            <w:pPr>
              <w:pStyle w:val="Header"/>
              <w:rPr>
                <w:rFonts w:asciiTheme="minorHAnsi" w:hAnsiTheme="minorHAnsi"/>
                <w:szCs w:val="24"/>
                <w:lang w:eastAsia="it-IT"/>
              </w:rPr>
            </w:pPr>
          </w:p>
        </w:tc>
        <w:tc>
          <w:tcPr>
            <w:tcW w:w="1350" w:type="dxa"/>
            <w:vMerge w:val="restart"/>
            <w:vAlign w:val="center"/>
          </w:tcPr>
          <w:p w14:paraId="441D9FB2" w14:textId="77777777" w:rsidR="00EE0C45" w:rsidRPr="00CA7887" w:rsidRDefault="00EE0C45" w:rsidP="00EE0C45">
            <w:pPr>
              <w:rPr>
                <w:rFonts w:asciiTheme="minorHAnsi" w:hAnsiTheme="minorHAnsi"/>
                <w:sz w:val="20"/>
              </w:rPr>
            </w:pPr>
          </w:p>
        </w:tc>
        <w:tc>
          <w:tcPr>
            <w:tcW w:w="1530" w:type="dxa"/>
            <w:tcBorders>
              <w:bottom w:val="dashSmallGap" w:sz="4" w:space="0" w:color="auto"/>
            </w:tcBorders>
            <w:vAlign w:val="center"/>
          </w:tcPr>
          <w:p w14:paraId="3F844C33" w14:textId="77777777" w:rsidR="00EE0C45" w:rsidRPr="00CA7887" w:rsidRDefault="00EE0C45" w:rsidP="00EE0C45">
            <w:pPr>
              <w:rPr>
                <w:rFonts w:asciiTheme="minorHAnsi" w:hAnsiTheme="minorHAnsi"/>
                <w:sz w:val="20"/>
              </w:rPr>
            </w:pPr>
          </w:p>
        </w:tc>
        <w:tc>
          <w:tcPr>
            <w:tcW w:w="1500" w:type="dxa"/>
            <w:tcBorders>
              <w:bottom w:val="dashSmallGap" w:sz="4" w:space="0" w:color="auto"/>
            </w:tcBorders>
            <w:vAlign w:val="center"/>
          </w:tcPr>
          <w:p w14:paraId="516C26E1" w14:textId="77777777" w:rsidR="00EE0C45" w:rsidRPr="00CA7887" w:rsidRDefault="00EE0C45" w:rsidP="00EE0C45">
            <w:pPr>
              <w:pStyle w:val="Header"/>
              <w:rPr>
                <w:rFonts w:asciiTheme="minorHAnsi" w:hAnsiTheme="minorHAnsi"/>
                <w:szCs w:val="24"/>
                <w:lang w:eastAsia="it-IT"/>
              </w:rPr>
            </w:pPr>
          </w:p>
        </w:tc>
        <w:tc>
          <w:tcPr>
            <w:tcW w:w="1110" w:type="dxa"/>
            <w:vAlign w:val="center"/>
          </w:tcPr>
          <w:p w14:paraId="3D1C6439" w14:textId="77777777" w:rsidR="00EE0C45" w:rsidRPr="00CA7887" w:rsidRDefault="00EE0C45" w:rsidP="00EE0C45">
            <w:pPr>
              <w:rPr>
                <w:rFonts w:asciiTheme="minorHAnsi" w:hAnsiTheme="minorHAnsi"/>
                <w:sz w:val="20"/>
              </w:rPr>
            </w:pPr>
          </w:p>
        </w:tc>
        <w:tc>
          <w:tcPr>
            <w:tcW w:w="1190" w:type="dxa"/>
            <w:vAlign w:val="center"/>
          </w:tcPr>
          <w:p w14:paraId="053DBA6C" w14:textId="77777777" w:rsidR="00EE0C45" w:rsidRPr="00CA7887" w:rsidRDefault="00EE0C45" w:rsidP="00EE0C45">
            <w:pPr>
              <w:rPr>
                <w:rFonts w:asciiTheme="minorHAnsi" w:hAnsiTheme="minorHAnsi"/>
                <w:sz w:val="20"/>
              </w:rPr>
            </w:pPr>
          </w:p>
        </w:tc>
        <w:tc>
          <w:tcPr>
            <w:tcW w:w="1440" w:type="dxa"/>
            <w:vAlign w:val="center"/>
          </w:tcPr>
          <w:p w14:paraId="2C25814D" w14:textId="77777777" w:rsidR="00EE0C45" w:rsidRPr="00CA7887" w:rsidRDefault="00EE0C45" w:rsidP="00EE0C45">
            <w:pPr>
              <w:rPr>
                <w:rFonts w:asciiTheme="minorHAnsi" w:hAnsiTheme="minorHAnsi"/>
                <w:sz w:val="20"/>
              </w:rPr>
            </w:pPr>
          </w:p>
        </w:tc>
        <w:tc>
          <w:tcPr>
            <w:tcW w:w="1260" w:type="dxa"/>
            <w:shd w:val="thinDiagCross" w:color="auto" w:fill="auto"/>
            <w:vAlign w:val="center"/>
          </w:tcPr>
          <w:p w14:paraId="35DE2610" w14:textId="77777777" w:rsidR="00EE0C45" w:rsidRPr="00CA7887" w:rsidRDefault="00EE0C45" w:rsidP="00EE0C45">
            <w:pPr>
              <w:rPr>
                <w:rFonts w:asciiTheme="minorHAnsi" w:hAnsiTheme="minorHAnsi"/>
                <w:sz w:val="20"/>
              </w:rPr>
            </w:pPr>
          </w:p>
        </w:tc>
      </w:tr>
      <w:tr w:rsidR="00EE0C45" w:rsidRPr="00CA7887" w14:paraId="5300FB26" w14:textId="77777777" w:rsidTr="00EE0C45">
        <w:trPr>
          <w:cantSplit/>
          <w:jc w:val="center"/>
        </w:trPr>
        <w:tc>
          <w:tcPr>
            <w:tcW w:w="619" w:type="dxa"/>
          </w:tcPr>
          <w:p w14:paraId="5A2D5538" w14:textId="77777777" w:rsidR="00EE0C45" w:rsidRPr="00CA7887" w:rsidRDefault="00EE0C45" w:rsidP="00EE0C45">
            <w:pPr>
              <w:pStyle w:val="Header"/>
              <w:rPr>
                <w:rFonts w:asciiTheme="minorHAnsi" w:hAnsiTheme="minorHAnsi"/>
                <w:szCs w:val="24"/>
                <w:lang w:eastAsia="it-IT"/>
              </w:rPr>
            </w:pPr>
          </w:p>
        </w:tc>
        <w:tc>
          <w:tcPr>
            <w:tcW w:w="3360" w:type="dxa"/>
            <w:vMerge/>
            <w:vAlign w:val="center"/>
          </w:tcPr>
          <w:p w14:paraId="182B2747"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4A8E91C7" w14:textId="77777777" w:rsidR="00EE0C45" w:rsidRPr="00CA7887" w:rsidRDefault="00EE0C45" w:rsidP="00EE0C45">
            <w:pPr>
              <w:rPr>
                <w:rFonts w:asciiTheme="minorHAnsi" w:hAnsiTheme="minorHAnsi"/>
                <w:sz w:val="20"/>
              </w:rPr>
            </w:pPr>
          </w:p>
        </w:tc>
        <w:tc>
          <w:tcPr>
            <w:tcW w:w="1530" w:type="dxa"/>
            <w:tcBorders>
              <w:top w:val="dashSmallGap" w:sz="4" w:space="0" w:color="auto"/>
            </w:tcBorders>
            <w:vAlign w:val="center"/>
          </w:tcPr>
          <w:p w14:paraId="5A7B67F7" w14:textId="77777777" w:rsidR="00EE0C45" w:rsidRPr="00CA7887" w:rsidRDefault="00EE0C45" w:rsidP="00EE0C45">
            <w:pPr>
              <w:rPr>
                <w:rFonts w:asciiTheme="minorHAnsi" w:hAnsiTheme="minorHAnsi"/>
                <w:sz w:val="20"/>
              </w:rPr>
            </w:pPr>
          </w:p>
        </w:tc>
        <w:tc>
          <w:tcPr>
            <w:tcW w:w="1500" w:type="dxa"/>
            <w:tcBorders>
              <w:top w:val="dashSmallGap" w:sz="4" w:space="0" w:color="auto"/>
            </w:tcBorders>
            <w:vAlign w:val="center"/>
          </w:tcPr>
          <w:p w14:paraId="4B50656B" w14:textId="77777777" w:rsidR="00EE0C45" w:rsidRPr="00CA7887" w:rsidRDefault="00EE0C45" w:rsidP="00EE0C45">
            <w:pPr>
              <w:pStyle w:val="Header"/>
              <w:rPr>
                <w:rFonts w:asciiTheme="minorHAnsi" w:hAnsiTheme="minorHAnsi"/>
                <w:szCs w:val="24"/>
                <w:lang w:eastAsia="it-IT"/>
              </w:rPr>
            </w:pPr>
          </w:p>
        </w:tc>
        <w:tc>
          <w:tcPr>
            <w:tcW w:w="1110" w:type="dxa"/>
            <w:shd w:val="thinDiagCross" w:color="auto" w:fill="auto"/>
            <w:vAlign w:val="center"/>
          </w:tcPr>
          <w:p w14:paraId="664F88EB" w14:textId="77777777" w:rsidR="00EE0C45" w:rsidRPr="00CA7887" w:rsidRDefault="00EE0C45" w:rsidP="00EE0C45">
            <w:pPr>
              <w:rPr>
                <w:rFonts w:asciiTheme="minorHAnsi" w:hAnsiTheme="minorHAnsi"/>
                <w:sz w:val="20"/>
              </w:rPr>
            </w:pPr>
          </w:p>
        </w:tc>
        <w:tc>
          <w:tcPr>
            <w:tcW w:w="1190" w:type="dxa"/>
            <w:shd w:val="thinDiagCross" w:color="auto" w:fill="auto"/>
            <w:vAlign w:val="center"/>
          </w:tcPr>
          <w:p w14:paraId="1444916A" w14:textId="77777777" w:rsidR="00EE0C45" w:rsidRPr="00CA7887" w:rsidRDefault="00EE0C45" w:rsidP="00EE0C45">
            <w:pPr>
              <w:rPr>
                <w:rFonts w:asciiTheme="minorHAnsi" w:hAnsiTheme="minorHAnsi"/>
                <w:sz w:val="20"/>
              </w:rPr>
            </w:pPr>
          </w:p>
        </w:tc>
        <w:tc>
          <w:tcPr>
            <w:tcW w:w="1440" w:type="dxa"/>
            <w:shd w:val="thinDiagCross" w:color="auto" w:fill="auto"/>
            <w:vAlign w:val="center"/>
          </w:tcPr>
          <w:p w14:paraId="258B5485" w14:textId="77777777" w:rsidR="00EE0C45" w:rsidRPr="00CA7887" w:rsidRDefault="00EE0C45" w:rsidP="00EE0C45">
            <w:pPr>
              <w:rPr>
                <w:rFonts w:asciiTheme="minorHAnsi" w:hAnsiTheme="minorHAnsi"/>
                <w:sz w:val="20"/>
              </w:rPr>
            </w:pPr>
          </w:p>
        </w:tc>
        <w:tc>
          <w:tcPr>
            <w:tcW w:w="1260" w:type="dxa"/>
            <w:vAlign w:val="center"/>
          </w:tcPr>
          <w:p w14:paraId="6D3630F4" w14:textId="77777777" w:rsidR="00EE0C45" w:rsidRPr="00CA7887" w:rsidRDefault="00EE0C45" w:rsidP="00EE0C45">
            <w:pPr>
              <w:rPr>
                <w:rFonts w:asciiTheme="minorHAnsi" w:hAnsiTheme="minorHAnsi"/>
                <w:sz w:val="20"/>
              </w:rPr>
            </w:pPr>
          </w:p>
        </w:tc>
      </w:tr>
      <w:tr w:rsidR="00EE0C45" w:rsidRPr="00CA7887" w14:paraId="44B70B84" w14:textId="77777777" w:rsidTr="00EE0C45">
        <w:trPr>
          <w:cantSplit/>
          <w:jc w:val="center"/>
        </w:trPr>
        <w:tc>
          <w:tcPr>
            <w:tcW w:w="619" w:type="dxa"/>
            <w:tcBorders>
              <w:bottom w:val="single" w:sz="8" w:space="0" w:color="auto"/>
            </w:tcBorders>
          </w:tcPr>
          <w:p w14:paraId="67AFBA0B" w14:textId="77777777" w:rsidR="00EE0C45" w:rsidRPr="00CA7887" w:rsidRDefault="00EE0C45" w:rsidP="00EE0C45">
            <w:pPr>
              <w:pStyle w:val="Header"/>
              <w:rPr>
                <w:rFonts w:asciiTheme="minorHAnsi" w:hAnsiTheme="minorHAnsi"/>
                <w:szCs w:val="24"/>
                <w:lang w:eastAsia="it-IT"/>
              </w:rPr>
            </w:pPr>
          </w:p>
        </w:tc>
        <w:tc>
          <w:tcPr>
            <w:tcW w:w="3360" w:type="dxa"/>
            <w:vMerge/>
            <w:tcBorders>
              <w:bottom w:val="single" w:sz="8" w:space="0" w:color="auto"/>
            </w:tcBorders>
            <w:vAlign w:val="center"/>
          </w:tcPr>
          <w:p w14:paraId="5B811EA6" w14:textId="77777777" w:rsidR="00EE0C45" w:rsidRPr="00CA7887" w:rsidRDefault="00EE0C45" w:rsidP="00EE0C45">
            <w:pPr>
              <w:pStyle w:val="Header"/>
              <w:rPr>
                <w:rFonts w:asciiTheme="minorHAnsi" w:hAnsiTheme="minorHAnsi"/>
                <w:szCs w:val="24"/>
                <w:lang w:eastAsia="it-IT"/>
              </w:rPr>
            </w:pPr>
          </w:p>
        </w:tc>
        <w:tc>
          <w:tcPr>
            <w:tcW w:w="1350" w:type="dxa"/>
            <w:vMerge/>
            <w:tcBorders>
              <w:bottom w:val="single" w:sz="8" w:space="0" w:color="auto"/>
            </w:tcBorders>
            <w:vAlign w:val="center"/>
          </w:tcPr>
          <w:p w14:paraId="03819A4E" w14:textId="77777777" w:rsidR="00EE0C45" w:rsidRPr="00CA7887" w:rsidRDefault="00EE0C45" w:rsidP="00EE0C45">
            <w:pPr>
              <w:rPr>
                <w:rFonts w:asciiTheme="minorHAnsi" w:hAnsiTheme="minorHAnsi"/>
                <w:sz w:val="20"/>
              </w:rPr>
            </w:pPr>
          </w:p>
        </w:tc>
        <w:tc>
          <w:tcPr>
            <w:tcW w:w="1530" w:type="dxa"/>
            <w:tcBorders>
              <w:top w:val="dashSmallGap" w:sz="4" w:space="0" w:color="auto"/>
              <w:bottom w:val="single" w:sz="8" w:space="0" w:color="auto"/>
            </w:tcBorders>
            <w:vAlign w:val="center"/>
          </w:tcPr>
          <w:p w14:paraId="1E094734" w14:textId="77777777" w:rsidR="00EE0C45" w:rsidRPr="00CA7887" w:rsidRDefault="00EE0C45" w:rsidP="00EE0C45">
            <w:pPr>
              <w:rPr>
                <w:rFonts w:asciiTheme="minorHAnsi" w:hAnsiTheme="minorHAnsi"/>
                <w:sz w:val="20"/>
              </w:rPr>
            </w:pPr>
          </w:p>
        </w:tc>
        <w:tc>
          <w:tcPr>
            <w:tcW w:w="1500" w:type="dxa"/>
            <w:tcBorders>
              <w:top w:val="dashSmallGap" w:sz="4" w:space="0" w:color="auto"/>
              <w:bottom w:val="single" w:sz="8" w:space="0" w:color="auto"/>
            </w:tcBorders>
            <w:vAlign w:val="center"/>
          </w:tcPr>
          <w:p w14:paraId="64FD5773" w14:textId="77777777" w:rsidR="00EE0C45" w:rsidRPr="00CA7887" w:rsidRDefault="00EE0C45" w:rsidP="00EE0C45">
            <w:pPr>
              <w:pStyle w:val="Header"/>
              <w:rPr>
                <w:rFonts w:asciiTheme="minorHAnsi" w:hAnsiTheme="minorHAnsi"/>
                <w:szCs w:val="24"/>
                <w:lang w:eastAsia="it-IT"/>
              </w:rPr>
            </w:pPr>
          </w:p>
        </w:tc>
        <w:tc>
          <w:tcPr>
            <w:tcW w:w="1110" w:type="dxa"/>
            <w:tcBorders>
              <w:bottom w:val="single" w:sz="8" w:space="0" w:color="auto"/>
            </w:tcBorders>
            <w:shd w:val="thinDiagCross" w:color="auto" w:fill="auto"/>
            <w:vAlign w:val="center"/>
          </w:tcPr>
          <w:p w14:paraId="6610D481" w14:textId="77777777" w:rsidR="00EE0C45" w:rsidRPr="00CA7887" w:rsidRDefault="00EE0C45" w:rsidP="00EE0C45">
            <w:pPr>
              <w:rPr>
                <w:rFonts w:asciiTheme="minorHAnsi" w:hAnsiTheme="minorHAnsi"/>
                <w:sz w:val="20"/>
              </w:rPr>
            </w:pPr>
          </w:p>
        </w:tc>
        <w:tc>
          <w:tcPr>
            <w:tcW w:w="1190" w:type="dxa"/>
            <w:tcBorders>
              <w:bottom w:val="single" w:sz="8" w:space="0" w:color="auto"/>
            </w:tcBorders>
            <w:shd w:val="thinDiagCross" w:color="auto" w:fill="auto"/>
            <w:vAlign w:val="center"/>
          </w:tcPr>
          <w:p w14:paraId="2EB55120" w14:textId="77777777" w:rsidR="00EE0C45" w:rsidRPr="00CA7887" w:rsidRDefault="00EE0C45" w:rsidP="00EE0C45">
            <w:pPr>
              <w:rPr>
                <w:rFonts w:asciiTheme="minorHAnsi" w:hAnsiTheme="minorHAnsi"/>
                <w:sz w:val="20"/>
              </w:rPr>
            </w:pPr>
          </w:p>
        </w:tc>
        <w:tc>
          <w:tcPr>
            <w:tcW w:w="1440" w:type="dxa"/>
            <w:tcBorders>
              <w:bottom w:val="single" w:sz="8" w:space="0" w:color="auto"/>
            </w:tcBorders>
            <w:shd w:val="thinDiagCross" w:color="auto" w:fill="auto"/>
            <w:vAlign w:val="center"/>
          </w:tcPr>
          <w:p w14:paraId="7CF6008E" w14:textId="77777777" w:rsidR="00EE0C45" w:rsidRPr="00CA7887" w:rsidRDefault="00EE0C45" w:rsidP="00EE0C45">
            <w:pPr>
              <w:rPr>
                <w:rFonts w:asciiTheme="minorHAnsi" w:hAnsiTheme="minorHAnsi"/>
                <w:sz w:val="20"/>
              </w:rPr>
            </w:pPr>
          </w:p>
        </w:tc>
        <w:tc>
          <w:tcPr>
            <w:tcW w:w="1260" w:type="dxa"/>
            <w:tcBorders>
              <w:bottom w:val="single" w:sz="8" w:space="0" w:color="auto"/>
            </w:tcBorders>
            <w:vAlign w:val="center"/>
          </w:tcPr>
          <w:p w14:paraId="04802FD1" w14:textId="77777777" w:rsidR="00EE0C45" w:rsidRPr="00CA7887" w:rsidRDefault="00EE0C45" w:rsidP="00EE0C45">
            <w:pPr>
              <w:rPr>
                <w:rFonts w:asciiTheme="minorHAnsi" w:hAnsiTheme="minorHAnsi"/>
                <w:sz w:val="20"/>
              </w:rPr>
            </w:pPr>
          </w:p>
        </w:tc>
      </w:tr>
      <w:tr w:rsidR="00EE0C45" w:rsidRPr="00CA7887" w14:paraId="67F487EE" w14:textId="77777777" w:rsidTr="00EE0C45">
        <w:trPr>
          <w:trHeight w:hRule="exact" w:val="695"/>
          <w:jc w:val="center"/>
        </w:trPr>
        <w:tc>
          <w:tcPr>
            <w:tcW w:w="619" w:type="dxa"/>
            <w:tcBorders>
              <w:top w:val="single" w:sz="8" w:space="0" w:color="auto"/>
              <w:right w:val="nil"/>
            </w:tcBorders>
          </w:tcPr>
          <w:p w14:paraId="3D418F56" w14:textId="77777777" w:rsidR="00EE0C45" w:rsidRPr="00CA7887" w:rsidRDefault="00EE0C45" w:rsidP="00EE0C45">
            <w:pPr>
              <w:pStyle w:val="Header"/>
              <w:rPr>
                <w:rFonts w:asciiTheme="minorHAnsi" w:hAnsiTheme="minorHAnsi"/>
                <w:b/>
                <w:bCs/>
                <w:szCs w:val="24"/>
                <w:lang w:eastAsia="it-IT"/>
              </w:rPr>
            </w:pPr>
          </w:p>
        </w:tc>
        <w:tc>
          <w:tcPr>
            <w:tcW w:w="3360" w:type="dxa"/>
            <w:tcBorders>
              <w:top w:val="single" w:sz="8" w:space="0" w:color="auto"/>
              <w:right w:val="nil"/>
            </w:tcBorders>
            <w:vAlign w:val="bottom"/>
          </w:tcPr>
          <w:p w14:paraId="17249B8E" w14:textId="77777777" w:rsidR="00EE0C45" w:rsidRPr="00CA7887" w:rsidRDefault="00EE0C45" w:rsidP="00EE0C45">
            <w:pPr>
              <w:pStyle w:val="Header"/>
              <w:rPr>
                <w:rFonts w:asciiTheme="minorHAnsi" w:hAnsiTheme="minorHAnsi"/>
                <w:b/>
                <w:bCs/>
                <w:szCs w:val="24"/>
                <w:lang w:eastAsia="it-IT"/>
              </w:rPr>
            </w:pPr>
            <w:r w:rsidRPr="00CA7887">
              <w:rPr>
                <w:rFonts w:asciiTheme="minorHAnsi" w:hAnsiTheme="minorHAnsi"/>
                <w:b/>
                <w:bCs/>
                <w:szCs w:val="24"/>
                <w:lang w:eastAsia="it-IT"/>
              </w:rPr>
              <w:t>Non-</w:t>
            </w:r>
            <w:proofErr w:type="gramStart"/>
            <w:r w:rsidRPr="00CA7887">
              <w:rPr>
                <w:rFonts w:asciiTheme="minorHAnsi" w:hAnsiTheme="minorHAnsi"/>
                <w:b/>
                <w:bCs/>
                <w:szCs w:val="24"/>
                <w:lang w:eastAsia="it-IT"/>
              </w:rPr>
              <w:t>Key  Experts</w:t>
            </w:r>
            <w:proofErr w:type="gramEnd"/>
            <w:r w:rsidRPr="00CA7887">
              <w:rPr>
                <w:rFonts w:asciiTheme="minorHAnsi" w:hAnsiTheme="minorHAnsi"/>
                <w:b/>
                <w:bCs/>
                <w:szCs w:val="24"/>
                <w:lang w:eastAsia="it-IT"/>
              </w:rPr>
              <w:t xml:space="preserve"> </w:t>
            </w:r>
          </w:p>
        </w:tc>
        <w:tc>
          <w:tcPr>
            <w:tcW w:w="1350" w:type="dxa"/>
            <w:tcBorders>
              <w:top w:val="single" w:sz="8" w:space="0" w:color="auto"/>
              <w:left w:val="nil"/>
              <w:right w:val="nil"/>
            </w:tcBorders>
            <w:vAlign w:val="center"/>
          </w:tcPr>
          <w:p w14:paraId="72704ABC" w14:textId="77777777" w:rsidR="00EE0C45" w:rsidRPr="00CA7887" w:rsidRDefault="00EE0C45" w:rsidP="00EE0C45">
            <w:pPr>
              <w:pStyle w:val="Header"/>
              <w:rPr>
                <w:rFonts w:asciiTheme="minorHAnsi" w:hAnsiTheme="minorHAnsi"/>
                <w:szCs w:val="24"/>
                <w:lang w:eastAsia="it-IT"/>
              </w:rPr>
            </w:pPr>
          </w:p>
        </w:tc>
        <w:tc>
          <w:tcPr>
            <w:tcW w:w="1530" w:type="dxa"/>
            <w:tcBorders>
              <w:top w:val="single" w:sz="8" w:space="0" w:color="auto"/>
              <w:left w:val="nil"/>
              <w:right w:val="nil"/>
            </w:tcBorders>
            <w:vAlign w:val="center"/>
          </w:tcPr>
          <w:p w14:paraId="58EFF852" w14:textId="77777777" w:rsidR="00EE0C45" w:rsidRPr="00CA7887" w:rsidRDefault="00EE0C45" w:rsidP="00EE0C45">
            <w:pPr>
              <w:pStyle w:val="Header"/>
              <w:rPr>
                <w:rFonts w:asciiTheme="minorHAnsi" w:hAnsiTheme="minorHAnsi"/>
              </w:rPr>
            </w:pPr>
          </w:p>
        </w:tc>
        <w:tc>
          <w:tcPr>
            <w:tcW w:w="1500" w:type="dxa"/>
            <w:tcBorders>
              <w:top w:val="single" w:sz="8" w:space="0" w:color="auto"/>
              <w:left w:val="nil"/>
              <w:right w:val="nil"/>
            </w:tcBorders>
            <w:vAlign w:val="center"/>
          </w:tcPr>
          <w:p w14:paraId="09163C88" w14:textId="77777777" w:rsidR="00EE0C45" w:rsidRPr="00CA7887" w:rsidRDefault="00EE0C45" w:rsidP="00EE0C45">
            <w:pPr>
              <w:rPr>
                <w:rFonts w:asciiTheme="minorHAnsi" w:hAnsiTheme="minorHAnsi"/>
              </w:rPr>
            </w:pPr>
          </w:p>
        </w:tc>
        <w:tc>
          <w:tcPr>
            <w:tcW w:w="1110" w:type="dxa"/>
            <w:tcBorders>
              <w:top w:val="single" w:sz="8" w:space="0" w:color="auto"/>
              <w:left w:val="nil"/>
              <w:right w:val="nil"/>
            </w:tcBorders>
            <w:vAlign w:val="center"/>
          </w:tcPr>
          <w:p w14:paraId="351CDF9C" w14:textId="77777777" w:rsidR="00EE0C45" w:rsidRPr="00CA7887" w:rsidRDefault="00EE0C45" w:rsidP="00EE0C45">
            <w:pPr>
              <w:pStyle w:val="Header"/>
              <w:rPr>
                <w:rFonts w:asciiTheme="minorHAnsi" w:hAnsiTheme="minorHAnsi"/>
                <w:szCs w:val="24"/>
                <w:lang w:eastAsia="it-IT"/>
              </w:rPr>
            </w:pPr>
          </w:p>
        </w:tc>
        <w:tc>
          <w:tcPr>
            <w:tcW w:w="1190" w:type="dxa"/>
            <w:tcBorders>
              <w:top w:val="single" w:sz="8" w:space="0" w:color="auto"/>
              <w:left w:val="nil"/>
              <w:right w:val="nil"/>
            </w:tcBorders>
            <w:vAlign w:val="center"/>
          </w:tcPr>
          <w:p w14:paraId="2FBB31F9" w14:textId="77777777" w:rsidR="00EE0C45" w:rsidRPr="00CA7887" w:rsidRDefault="00EE0C45" w:rsidP="00EE0C45">
            <w:pPr>
              <w:rPr>
                <w:rFonts w:asciiTheme="minorHAnsi" w:hAnsiTheme="minorHAnsi"/>
              </w:rPr>
            </w:pPr>
          </w:p>
        </w:tc>
        <w:tc>
          <w:tcPr>
            <w:tcW w:w="1440" w:type="dxa"/>
            <w:tcBorders>
              <w:top w:val="single" w:sz="8" w:space="0" w:color="auto"/>
              <w:left w:val="nil"/>
              <w:right w:val="nil"/>
            </w:tcBorders>
            <w:vAlign w:val="center"/>
          </w:tcPr>
          <w:p w14:paraId="3B78F02E" w14:textId="77777777" w:rsidR="00EE0C45" w:rsidRPr="00CA7887" w:rsidRDefault="00EE0C45" w:rsidP="00EE0C45">
            <w:pPr>
              <w:rPr>
                <w:rFonts w:asciiTheme="minorHAnsi" w:hAnsiTheme="minorHAnsi"/>
              </w:rPr>
            </w:pPr>
          </w:p>
        </w:tc>
        <w:tc>
          <w:tcPr>
            <w:tcW w:w="1260" w:type="dxa"/>
            <w:tcBorders>
              <w:top w:val="single" w:sz="8" w:space="0" w:color="auto"/>
              <w:left w:val="nil"/>
            </w:tcBorders>
            <w:vAlign w:val="center"/>
          </w:tcPr>
          <w:p w14:paraId="29A2DC92" w14:textId="77777777" w:rsidR="00EE0C45" w:rsidRPr="00CA7887" w:rsidRDefault="00EE0C45" w:rsidP="00EE0C45">
            <w:pPr>
              <w:rPr>
                <w:rFonts w:asciiTheme="minorHAnsi" w:hAnsiTheme="minorHAnsi"/>
              </w:rPr>
            </w:pPr>
          </w:p>
        </w:tc>
      </w:tr>
      <w:tr w:rsidR="00EE0C45" w:rsidRPr="00CA7887" w14:paraId="6924B895" w14:textId="77777777" w:rsidTr="00EE0C45">
        <w:trPr>
          <w:cantSplit/>
          <w:jc w:val="center"/>
        </w:trPr>
        <w:tc>
          <w:tcPr>
            <w:tcW w:w="619" w:type="dxa"/>
          </w:tcPr>
          <w:p w14:paraId="2B0FACD3" w14:textId="77777777" w:rsidR="00EE0C45" w:rsidRPr="00CA7887" w:rsidRDefault="00EE0C45" w:rsidP="00EE0C45">
            <w:pPr>
              <w:pStyle w:val="Header"/>
              <w:rPr>
                <w:rFonts w:asciiTheme="minorHAnsi" w:hAnsiTheme="minorHAnsi"/>
                <w:szCs w:val="24"/>
                <w:lang w:eastAsia="it-IT"/>
              </w:rPr>
            </w:pPr>
            <w:r w:rsidRPr="00CA7887">
              <w:rPr>
                <w:rFonts w:asciiTheme="minorHAnsi" w:hAnsiTheme="minorHAnsi"/>
                <w:szCs w:val="24"/>
                <w:lang w:eastAsia="it-IT"/>
              </w:rPr>
              <w:t>N-1</w:t>
            </w:r>
          </w:p>
        </w:tc>
        <w:tc>
          <w:tcPr>
            <w:tcW w:w="3360" w:type="dxa"/>
            <w:vMerge w:val="restart"/>
            <w:vAlign w:val="center"/>
          </w:tcPr>
          <w:p w14:paraId="1365DBB1" w14:textId="77777777" w:rsidR="00EE0C45" w:rsidRPr="00CA7887" w:rsidRDefault="00EE0C45" w:rsidP="00EE0C45">
            <w:pPr>
              <w:pStyle w:val="Header"/>
              <w:rPr>
                <w:rFonts w:asciiTheme="minorHAnsi" w:hAnsiTheme="minorHAnsi"/>
                <w:szCs w:val="24"/>
                <w:lang w:eastAsia="it-IT"/>
              </w:rPr>
            </w:pPr>
          </w:p>
        </w:tc>
        <w:tc>
          <w:tcPr>
            <w:tcW w:w="1350" w:type="dxa"/>
            <w:vMerge w:val="restart"/>
            <w:vAlign w:val="center"/>
          </w:tcPr>
          <w:p w14:paraId="45A9E241" w14:textId="77777777" w:rsidR="00EE0C45" w:rsidRPr="00CA7887" w:rsidRDefault="00EE0C45" w:rsidP="00EE0C45">
            <w:pPr>
              <w:pStyle w:val="Header"/>
              <w:rPr>
                <w:rFonts w:asciiTheme="minorHAnsi" w:hAnsiTheme="minorHAnsi"/>
                <w:szCs w:val="24"/>
                <w:lang w:eastAsia="it-IT"/>
              </w:rPr>
            </w:pPr>
          </w:p>
        </w:tc>
        <w:tc>
          <w:tcPr>
            <w:tcW w:w="1530" w:type="dxa"/>
            <w:tcBorders>
              <w:bottom w:val="dashSmallGap" w:sz="4" w:space="0" w:color="auto"/>
            </w:tcBorders>
            <w:tcMar>
              <w:left w:w="28" w:type="dxa"/>
            </w:tcMar>
            <w:vAlign w:val="center"/>
          </w:tcPr>
          <w:p w14:paraId="21599FFF" w14:textId="77777777" w:rsidR="00EE0C45" w:rsidRPr="00CA7887" w:rsidRDefault="00EE0C45" w:rsidP="00EE0C45">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Home</w:t>
            </w:r>
            <w:r w:rsidRPr="00CA7887">
              <w:rPr>
                <w:rFonts w:asciiTheme="minorHAnsi" w:hAnsiTheme="minorHAnsi"/>
                <w:sz w:val="16"/>
              </w:rPr>
              <w:t>]</w:t>
            </w:r>
          </w:p>
        </w:tc>
        <w:tc>
          <w:tcPr>
            <w:tcW w:w="1500" w:type="dxa"/>
            <w:tcBorders>
              <w:bottom w:val="dashSmallGap" w:sz="4" w:space="0" w:color="auto"/>
            </w:tcBorders>
            <w:vAlign w:val="center"/>
          </w:tcPr>
          <w:p w14:paraId="065BBEF3" w14:textId="77777777" w:rsidR="00EE0C45" w:rsidRPr="00CA7887" w:rsidRDefault="00EE0C45" w:rsidP="00EE0C45">
            <w:pPr>
              <w:pStyle w:val="Header"/>
              <w:rPr>
                <w:rFonts w:asciiTheme="minorHAnsi" w:hAnsiTheme="minorHAnsi"/>
                <w:szCs w:val="24"/>
                <w:lang w:eastAsia="it-IT"/>
              </w:rPr>
            </w:pPr>
          </w:p>
        </w:tc>
        <w:tc>
          <w:tcPr>
            <w:tcW w:w="1110" w:type="dxa"/>
            <w:vMerge w:val="restart"/>
            <w:shd w:val="thinDiagCross" w:color="auto" w:fill="auto"/>
            <w:vAlign w:val="center"/>
          </w:tcPr>
          <w:p w14:paraId="08B9246E" w14:textId="77777777" w:rsidR="00EE0C45" w:rsidRPr="00CA7887" w:rsidRDefault="00EE0C45" w:rsidP="00EE0C45">
            <w:pPr>
              <w:rPr>
                <w:rFonts w:asciiTheme="minorHAnsi" w:hAnsiTheme="minorHAnsi"/>
                <w:sz w:val="20"/>
              </w:rPr>
            </w:pPr>
          </w:p>
        </w:tc>
        <w:tc>
          <w:tcPr>
            <w:tcW w:w="1190" w:type="dxa"/>
            <w:vMerge w:val="restart"/>
            <w:shd w:val="thinDiagCross" w:color="auto" w:fill="auto"/>
            <w:vAlign w:val="center"/>
          </w:tcPr>
          <w:p w14:paraId="41B7539F" w14:textId="77777777" w:rsidR="00EE0C45" w:rsidRPr="00CA7887" w:rsidRDefault="00EE0C45" w:rsidP="00EE0C45">
            <w:pPr>
              <w:rPr>
                <w:rFonts w:asciiTheme="minorHAnsi" w:hAnsiTheme="minorHAnsi"/>
                <w:sz w:val="20"/>
              </w:rPr>
            </w:pPr>
          </w:p>
        </w:tc>
        <w:tc>
          <w:tcPr>
            <w:tcW w:w="1440" w:type="dxa"/>
            <w:vMerge w:val="restart"/>
            <w:shd w:val="thinDiagCross" w:color="auto" w:fill="auto"/>
            <w:vAlign w:val="center"/>
          </w:tcPr>
          <w:p w14:paraId="310FD56D" w14:textId="77777777" w:rsidR="00EE0C45" w:rsidRPr="00CA7887" w:rsidRDefault="00EE0C45" w:rsidP="00EE0C45">
            <w:pPr>
              <w:rPr>
                <w:rFonts w:asciiTheme="minorHAnsi" w:hAnsiTheme="minorHAnsi"/>
                <w:sz w:val="20"/>
              </w:rPr>
            </w:pPr>
          </w:p>
        </w:tc>
        <w:tc>
          <w:tcPr>
            <w:tcW w:w="1260" w:type="dxa"/>
            <w:vAlign w:val="center"/>
          </w:tcPr>
          <w:p w14:paraId="477B8832" w14:textId="77777777" w:rsidR="00EE0C45" w:rsidRPr="00CA7887" w:rsidRDefault="00EE0C45" w:rsidP="00EE0C45">
            <w:pPr>
              <w:rPr>
                <w:rFonts w:asciiTheme="minorHAnsi" w:hAnsiTheme="minorHAnsi"/>
                <w:sz w:val="20"/>
              </w:rPr>
            </w:pPr>
          </w:p>
        </w:tc>
      </w:tr>
      <w:tr w:rsidR="00EE0C45" w:rsidRPr="00CA7887" w14:paraId="7451F2C8" w14:textId="77777777" w:rsidTr="00EE0C45">
        <w:trPr>
          <w:cantSplit/>
          <w:jc w:val="center"/>
        </w:trPr>
        <w:tc>
          <w:tcPr>
            <w:tcW w:w="619" w:type="dxa"/>
          </w:tcPr>
          <w:p w14:paraId="40CA24D7" w14:textId="77777777" w:rsidR="00EE0C45" w:rsidRPr="00CA7887" w:rsidRDefault="00EE0C45" w:rsidP="00EE0C45">
            <w:pPr>
              <w:pStyle w:val="Header"/>
              <w:rPr>
                <w:rFonts w:asciiTheme="minorHAnsi" w:hAnsiTheme="minorHAnsi"/>
                <w:szCs w:val="24"/>
                <w:lang w:eastAsia="it-IT"/>
              </w:rPr>
            </w:pPr>
            <w:r w:rsidRPr="00CA7887">
              <w:rPr>
                <w:rFonts w:asciiTheme="minorHAnsi" w:hAnsiTheme="minorHAnsi"/>
                <w:szCs w:val="24"/>
                <w:lang w:eastAsia="it-IT"/>
              </w:rPr>
              <w:t>N-2</w:t>
            </w:r>
          </w:p>
        </w:tc>
        <w:tc>
          <w:tcPr>
            <w:tcW w:w="3360" w:type="dxa"/>
            <w:vMerge/>
            <w:vAlign w:val="center"/>
          </w:tcPr>
          <w:p w14:paraId="25F4177C"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2035BF8C" w14:textId="77777777" w:rsidR="00EE0C45" w:rsidRPr="00CA7887" w:rsidRDefault="00EE0C45" w:rsidP="00EE0C45">
            <w:pPr>
              <w:pStyle w:val="Header"/>
              <w:rPr>
                <w:rFonts w:asciiTheme="minorHAnsi" w:hAnsiTheme="minorHAnsi"/>
                <w:szCs w:val="24"/>
                <w:lang w:eastAsia="it-IT"/>
              </w:rPr>
            </w:pPr>
          </w:p>
        </w:tc>
        <w:tc>
          <w:tcPr>
            <w:tcW w:w="1530" w:type="dxa"/>
            <w:tcBorders>
              <w:top w:val="dashSmallGap" w:sz="4" w:space="0" w:color="auto"/>
            </w:tcBorders>
            <w:tcMar>
              <w:left w:w="28" w:type="dxa"/>
            </w:tcMar>
            <w:vAlign w:val="center"/>
          </w:tcPr>
          <w:p w14:paraId="49022CFC" w14:textId="77777777" w:rsidR="00EE0C45" w:rsidRPr="00CA7887" w:rsidRDefault="00EE0C45" w:rsidP="00EE0C45">
            <w:pPr>
              <w:rPr>
                <w:rFonts w:asciiTheme="minorHAnsi" w:hAnsiTheme="minorHAnsi"/>
                <w:sz w:val="16"/>
              </w:rPr>
            </w:pPr>
            <w:r w:rsidRPr="00CA7887">
              <w:rPr>
                <w:rFonts w:asciiTheme="minorHAnsi" w:hAnsiTheme="minorHAnsi"/>
                <w:sz w:val="16"/>
              </w:rPr>
              <w:t>[</w:t>
            </w:r>
            <w:r w:rsidRPr="00CA7887">
              <w:rPr>
                <w:rFonts w:asciiTheme="minorHAnsi" w:hAnsiTheme="minorHAnsi"/>
                <w:i/>
                <w:iCs/>
                <w:sz w:val="16"/>
              </w:rPr>
              <w:t>Field</w:t>
            </w:r>
            <w:r w:rsidRPr="00CA7887">
              <w:rPr>
                <w:rFonts w:asciiTheme="minorHAnsi" w:hAnsiTheme="minorHAnsi"/>
                <w:sz w:val="16"/>
              </w:rPr>
              <w:t>]</w:t>
            </w:r>
          </w:p>
        </w:tc>
        <w:tc>
          <w:tcPr>
            <w:tcW w:w="1500" w:type="dxa"/>
            <w:tcBorders>
              <w:top w:val="dashSmallGap" w:sz="4" w:space="0" w:color="auto"/>
            </w:tcBorders>
            <w:vAlign w:val="center"/>
          </w:tcPr>
          <w:p w14:paraId="73849231" w14:textId="77777777" w:rsidR="00EE0C45" w:rsidRPr="00CA7887" w:rsidRDefault="00EE0C45" w:rsidP="00EE0C45">
            <w:pPr>
              <w:pStyle w:val="Header"/>
              <w:rPr>
                <w:rFonts w:asciiTheme="minorHAnsi" w:hAnsiTheme="minorHAnsi"/>
                <w:szCs w:val="24"/>
                <w:lang w:eastAsia="it-IT"/>
              </w:rPr>
            </w:pPr>
          </w:p>
        </w:tc>
        <w:tc>
          <w:tcPr>
            <w:tcW w:w="1110" w:type="dxa"/>
            <w:vMerge/>
            <w:shd w:val="thinDiagCross" w:color="auto" w:fill="auto"/>
            <w:vAlign w:val="center"/>
          </w:tcPr>
          <w:p w14:paraId="3FE9490D" w14:textId="77777777" w:rsidR="00EE0C45" w:rsidRPr="00CA7887" w:rsidRDefault="00EE0C45" w:rsidP="00EE0C45">
            <w:pPr>
              <w:rPr>
                <w:rFonts w:asciiTheme="minorHAnsi" w:hAnsiTheme="minorHAnsi"/>
                <w:sz w:val="20"/>
              </w:rPr>
            </w:pPr>
          </w:p>
        </w:tc>
        <w:tc>
          <w:tcPr>
            <w:tcW w:w="1190" w:type="dxa"/>
            <w:vMerge/>
            <w:shd w:val="thinDiagCross" w:color="auto" w:fill="auto"/>
            <w:vAlign w:val="center"/>
          </w:tcPr>
          <w:p w14:paraId="73A45D3F" w14:textId="77777777" w:rsidR="00EE0C45" w:rsidRPr="00CA7887" w:rsidRDefault="00EE0C45" w:rsidP="00EE0C45">
            <w:pPr>
              <w:rPr>
                <w:rFonts w:asciiTheme="minorHAnsi" w:hAnsiTheme="minorHAnsi"/>
                <w:sz w:val="20"/>
              </w:rPr>
            </w:pPr>
          </w:p>
        </w:tc>
        <w:tc>
          <w:tcPr>
            <w:tcW w:w="1440" w:type="dxa"/>
            <w:vMerge/>
            <w:shd w:val="thinDiagCross" w:color="auto" w:fill="auto"/>
            <w:vAlign w:val="center"/>
          </w:tcPr>
          <w:p w14:paraId="039A3ED0" w14:textId="77777777" w:rsidR="00EE0C45" w:rsidRPr="00CA7887" w:rsidRDefault="00EE0C45" w:rsidP="00EE0C45">
            <w:pPr>
              <w:rPr>
                <w:rFonts w:asciiTheme="minorHAnsi" w:hAnsiTheme="minorHAnsi"/>
                <w:sz w:val="20"/>
              </w:rPr>
            </w:pPr>
          </w:p>
        </w:tc>
        <w:tc>
          <w:tcPr>
            <w:tcW w:w="1260" w:type="dxa"/>
            <w:vAlign w:val="center"/>
          </w:tcPr>
          <w:p w14:paraId="4F686E07" w14:textId="77777777" w:rsidR="00EE0C45" w:rsidRPr="00CA7887" w:rsidRDefault="00EE0C45" w:rsidP="00EE0C45">
            <w:pPr>
              <w:rPr>
                <w:rFonts w:asciiTheme="minorHAnsi" w:hAnsiTheme="minorHAnsi"/>
                <w:sz w:val="20"/>
              </w:rPr>
            </w:pPr>
          </w:p>
        </w:tc>
      </w:tr>
      <w:tr w:rsidR="00EE0C45" w:rsidRPr="00CA7887" w14:paraId="0FF06F8A" w14:textId="77777777" w:rsidTr="00EE0C45">
        <w:trPr>
          <w:cantSplit/>
          <w:jc w:val="center"/>
        </w:trPr>
        <w:tc>
          <w:tcPr>
            <w:tcW w:w="619" w:type="dxa"/>
          </w:tcPr>
          <w:p w14:paraId="06DBE69C" w14:textId="77777777" w:rsidR="00EE0C45" w:rsidRPr="00CA7887" w:rsidRDefault="00EE0C45" w:rsidP="00EE0C45">
            <w:pPr>
              <w:pStyle w:val="Header"/>
              <w:rPr>
                <w:rFonts w:asciiTheme="minorHAnsi" w:hAnsiTheme="minorHAnsi"/>
                <w:szCs w:val="24"/>
                <w:lang w:eastAsia="it-IT"/>
              </w:rPr>
            </w:pPr>
          </w:p>
        </w:tc>
        <w:tc>
          <w:tcPr>
            <w:tcW w:w="3360" w:type="dxa"/>
            <w:vMerge w:val="restart"/>
            <w:vAlign w:val="center"/>
          </w:tcPr>
          <w:p w14:paraId="3D2A9D34" w14:textId="77777777" w:rsidR="00EE0C45" w:rsidRPr="00CA7887" w:rsidRDefault="00EE0C45" w:rsidP="00EE0C45">
            <w:pPr>
              <w:pStyle w:val="Header"/>
              <w:rPr>
                <w:rFonts w:asciiTheme="minorHAnsi" w:hAnsiTheme="minorHAnsi"/>
                <w:szCs w:val="24"/>
                <w:lang w:eastAsia="it-IT"/>
              </w:rPr>
            </w:pPr>
          </w:p>
        </w:tc>
        <w:tc>
          <w:tcPr>
            <w:tcW w:w="1350" w:type="dxa"/>
            <w:vMerge w:val="restart"/>
            <w:vAlign w:val="center"/>
          </w:tcPr>
          <w:p w14:paraId="26DDA604" w14:textId="77777777" w:rsidR="00EE0C45" w:rsidRPr="00CA7887" w:rsidRDefault="00EE0C45" w:rsidP="00EE0C45">
            <w:pPr>
              <w:rPr>
                <w:rFonts w:asciiTheme="minorHAnsi" w:hAnsiTheme="minorHAnsi"/>
                <w:sz w:val="20"/>
              </w:rPr>
            </w:pPr>
          </w:p>
        </w:tc>
        <w:tc>
          <w:tcPr>
            <w:tcW w:w="1530" w:type="dxa"/>
            <w:tcBorders>
              <w:bottom w:val="dashSmallGap" w:sz="4" w:space="0" w:color="auto"/>
            </w:tcBorders>
            <w:vAlign w:val="center"/>
          </w:tcPr>
          <w:p w14:paraId="20369DEE" w14:textId="77777777" w:rsidR="00EE0C45" w:rsidRPr="00CA7887" w:rsidRDefault="00EE0C45" w:rsidP="00EE0C45">
            <w:pPr>
              <w:rPr>
                <w:rFonts w:asciiTheme="minorHAnsi" w:hAnsiTheme="minorHAnsi"/>
                <w:sz w:val="20"/>
              </w:rPr>
            </w:pPr>
          </w:p>
        </w:tc>
        <w:tc>
          <w:tcPr>
            <w:tcW w:w="1500" w:type="dxa"/>
            <w:tcBorders>
              <w:bottom w:val="dashSmallGap" w:sz="4" w:space="0" w:color="auto"/>
            </w:tcBorders>
            <w:vAlign w:val="center"/>
          </w:tcPr>
          <w:p w14:paraId="6A5568F5" w14:textId="77777777" w:rsidR="00EE0C45" w:rsidRPr="00CA7887" w:rsidRDefault="00EE0C45" w:rsidP="00EE0C45">
            <w:pPr>
              <w:pStyle w:val="Header"/>
              <w:rPr>
                <w:rFonts w:asciiTheme="minorHAnsi" w:hAnsiTheme="minorHAnsi"/>
                <w:szCs w:val="24"/>
                <w:lang w:eastAsia="it-IT"/>
              </w:rPr>
            </w:pPr>
          </w:p>
        </w:tc>
        <w:tc>
          <w:tcPr>
            <w:tcW w:w="1110" w:type="dxa"/>
            <w:vMerge w:val="restart"/>
            <w:shd w:val="thinDiagCross" w:color="auto" w:fill="auto"/>
            <w:vAlign w:val="center"/>
          </w:tcPr>
          <w:p w14:paraId="69A8735E" w14:textId="77777777" w:rsidR="00EE0C45" w:rsidRPr="00CA7887" w:rsidRDefault="00EE0C45" w:rsidP="00EE0C45">
            <w:pPr>
              <w:rPr>
                <w:rFonts w:asciiTheme="minorHAnsi" w:hAnsiTheme="minorHAnsi"/>
                <w:sz w:val="20"/>
              </w:rPr>
            </w:pPr>
          </w:p>
        </w:tc>
        <w:tc>
          <w:tcPr>
            <w:tcW w:w="1190" w:type="dxa"/>
            <w:vMerge w:val="restart"/>
            <w:shd w:val="thinDiagCross" w:color="auto" w:fill="auto"/>
            <w:vAlign w:val="center"/>
          </w:tcPr>
          <w:p w14:paraId="7E5EBA5B" w14:textId="77777777" w:rsidR="00EE0C45" w:rsidRPr="00CA7887" w:rsidRDefault="00EE0C45" w:rsidP="00EE0C45">
            <w:pPr>
              <w:rPr>
                <w:rFonts w:asciiTheme="minorHAnsi" w:hAnsiTheme="minorHAnsi"/>
                <w:sz w:val="20"/>
              </w:rPr>
            </w:pPr>
          </w:p>
        </w:tc>
        <w:tc>
          <w:tcPr>
            <w:tcW w:w="1440" w:type="dxa"/>
            <w:vMerge w:val="restart"/>
            <w:shd w:val="thinDiagCross" w:color="auto" w:fill="auto"/>
            <w:vAlign w:val="center"/>
          </w:tcPr>
          <w:p w14:paraId="132033C4" w14:textId="77777777" w:rsidR="00EE0C45" w:rsidRPr="00CA7887" w:rsidRDefault="00EE0C45" w:rsidP="00EE0C45">
            <w:pPr>
              <w:rPr>
                <w:rFonts w:asciiTheme="minorHAnsi" w:hAnsiTheme="minorHAnsi"/>
                <w:sz w:val="20"/>
              </w:rPr>
            </w:pPr>
          </w:p>
        </w:tc>
        <w:tc>
          <w:tcPr>
            <w:tcW w:w="1260" w:type="dxa"/>
            <w:vAlign w:val="center"/>
          </w:tcPr>
          <w:p w14:paraId="556E9FAC" w14:textId="77777777" w:rsidR="00EE0C45" w:rsidRPr="00CA7887" w:rsidRDefault="00EE0C45" w:rsidP="00EE0C45">
            <w:pPr>
              <w:rPr>
                <w:rFonts w:asciiTheme="minorHAnsi" w:hAnsiTheme="minorHAnsi"/>
                <w:sz w:val="20"/>
              </w:rPr>
            </w:pPr>
          </w:p>
        </w:tc>
      </w:tr>
      <w:tr w:rsidR="00EE0C45" w:rsidRPr="00CA7887" w14:paraId="5F1E543F" w14:textId="77777777" w:rsidTr="00EE0C45">
        <w:trPr>
          <w:cantSplit/>
          <w:jc w:val="center"/>
        </w:trPr>
        <w:tc>
          <w:tcPr>
            <w:tcW w:w="619" w:type="dxa"/>
          </w:tcPr>
          <w:p w14:paraId="15F3C3BF" w14:textId="77777777" w:rsidR="00EE0C45" w:rsidRPr="00CA7887" w:rsidRDefault="00EE0C45" w:rsidP="00EE0C45">
            <w:pPr>
              <w:pStyle w:val="Header"/>
              <w:rPr>
                <w:rFonts w:asciiTheme="minorHAnsi" w:hAnsiTheme="minorHAnsi"/>
                <w:szCs w:val="24"/>
                <w:lang w:eastAsia="it-IT"/>
              </w:rPr>
            </w:pPr>
          </w:p>
        </w:tc>
        <w:tc>
          <w:tcPr>
            <w:tcW w:w="3360" w:type="dxa"/>
            <w:vMerge/>
            <w:vAlign w:val="center"/>
          </w:tcPr>
          <w:p w14:paraId="43A93C38" w14:textId="77777777" w:rsidR="00EE0C45" w:rsidRPr="00CA7887" w:rsidRDefault="00EE0C45" w:rsidP="00EE0C45">
            <w:pPr>
              <w:pStyle w:val="Header"/>
              <w:rPr>
                <w:rFonts w:asciiTheme="minorHAnsi" w:hAnsiTheme="minorHAnsi"/>
                <w:szCs w:val="24"/>
                <w:lang w:eastAsia="it-IT"/>
              </w:rPr>
            </w:pPr>
          </w:p>
        </w:tc>
        <w:tc>
          <w:tcPr>
            <w:tcW w:w="1350" w:type="dxa"/>
            <w:vMerge/>
            <w:vAlign w:val="center"/>
          </w:tcPr>
          <w:p w14:paraId="4E781546" w14:textId="77777777" w:rsidR="00EE0C45" w:rsidRPr="00CA7887" w:rsidRDefault="00EE0C45" w:rsidP="00EE0C45">
            <w:pPr>
              <w:rPr>
                <w:rFonts w:asciiTheme="minorHAnsi" w:hAnsiTheme="minorHAnsi"/>
                <w:sz w:val="20"/>
              </w:rPr>
            </w:pPr>
          </w:p>
        </w:tc>
        <w:tc>
          <w:tcPr>
            <w:tcW w:w="1530" w:type="dxa"/>
            <w:tcBorders>
              <w:top w:val="dashSmallGap" w:sz="4" w:space="0" w:color="auto"/>
            </w:tcBorders>
            <w:vAlign w:val="center"/>
          </w:tcPr>
          <w:p w14:paraId="6FD4EB9A" w14:textId="77777777" w:rsidR="00EE0C45" w:rsidRPr="00CA7887" w:rsidRDefault="00EE0C45" w:rsidP="00EE0C45">
            <w:pPr>
              <w:rPr>
                <w:rFonts w:asciiTheme="minorHAnsi" w:hAnsiTheme="minorHAnsi"/>
                <w:sz w:val="20"/>
              </w:rPr>
            </w:pPr>
          </w:p>
        </w:tc>
        <w:tc>
          <w:tcPr>
            <w:tcW w:w="1500" w:type="dxa"/>
            <w:tcBorders>
              <w:top w:val="dashSmallGap" w:sz="4" w:space="0" w:color="auto"/>
            </w:tcBorders>
            <w:vAlign w:val="center"/>
          </w:tcPr>
          <w:p w14:paraId="565F7698" w14:textId="77777777" w:rsidR="00EE0C45" w:rsidRPr="00CA7887" w:rsidRDefault="00EE0C45" w:rsidP="00EE0C45">
            <w:pPr>
              <w:pStyle w:val="Header"/>
              <w:rPr>
                <w:rFonts w:asciiTheme="minorHAnsi" w:hAnsiTheme="minorHAnsi"/>
                <w:szCs w:val="24"/>
                <w:lang w:eastAsia="it-IT"/>
              </w:rPr>
            </w:pPr>
          </w:p>
        </w:tc>
        <w:tc>
          <w:tcPr>
            <w:tcW w:w="1110" w:type="dxa"/>
            <w:vMerge/>
            <w:shd w:val="thinDiagCross" w:color="auto" w:fill="auto"/>
            <w:vAlign w:val="center"/>
          </w:tcPr>
          <w:p w14:paraId="2755849B" w14:textId="77777777" w:rsidR="00EE0C45" w:rsidRPr="00CA7887" w:rsidRDefault="00EE0C45" w:rsidP="00EE0C45">
            <w:pPr>
              <w:rPr>
                <w:rFonts w:asciiTheme="minorHAnsi" w:hAnsiTheme="minorHAnsi"/>
                <w:sz w:val="20"/>
              </w:rPr>
            </w:pPr>
          </w:p>
        </w:tc>
        <w:tc>
          <w:tcPr>
            <w:tcW w:w="1190" w:type="dxa"/>
            <w:vMerge/>
            <w:shd w:val="thinDiagCross" w:color="auto" w:fill="auto"/>
            <w:vAlign w:val="center"/>
          </w:tcPr>
          <w:p w14:paraId="16CCEA8E" w14:textId="77777777" w:rsidR="00EE0C45" w:rsidRPr="00CA7887" w:rsidRDefault="00EE0C45" w:rsidP="00EE0C45">
            <w:pPr>
              <w:rPr>
                <w:rFonts w:asciiTheme="minorHAnsi" w:hAnsiTheme="minorHAnsi"/>
                <w:sz w:val="20"/>
              </w:rPr>
            </w:pPr>
          </w:p>
        </w:tc>
        <w:tc>
          <w:tcPr>
            <w:tcW w:w="1440" w:type="dxa"/>
            <w:vMerge/>
            <w:shd w:val="thinDiagCross" w:color="auto" w:fill="auto"/>
            <w:vAlign w:val="center"/>
          </w:tcPr>
          <w:p w14:paraId="4E4EFE8F" w14:textId="77777777" w:rsidR="00EE0C45" w:rsidRPr="00CA7887" w:rsidRDefault="00EE0C45" w:rsidP="00EE0C45">
            <w:pPr>
              <w:rPr>
                <w:rFonts w:asciiTheme="minorHAnsi" w:hAnsiTheme="minorHAnsi"/>
                <w:sz w:val="20"/>
              </w:rPr>
            </w:pPr>
          </w:p>
        </w:tc>
        <w:tc>
          <w:tcPr>
            <w:tcW w:w="1260" w:type="dxa"/>
            <w:vAlign w:val="center"/>
          </w:tcPr>
          <w:p w14:paraId="47889DE6" w14:textId="77777777" w:rsidR="00EE0C45" w:rsidRPr="00CA7887" w:rsidRDefault="00EE0C45" w:rsidP="00EE0C45">
            <w:pPr>
              <w:rPr>
                <w:rFonts w:asciiTheme="minorHAnsi" w:hAnsiTheme="minorHAnsi"/>
                <w:sz w:val="20"/>
              </w:rPr>
            </w:pPr>
          </w:p>
        </w:tc>
      </w:tr>
      <w:tr w:rsidR="00EE0C45" w:rsidRPr="00CA7887" w14:paraId="0069BAC3" w14:textId="77777777" w:rsidTr="00EE0C45">
        <w:trPr>
          <w:cantSplit/>
          <w:jc w:val="center"/>
        </w:trPr>
        <w:tc>
          <w:tcPr>
            <w:tcW w:w="619" w:type="dxa"/>
            <w:tcBorders>
              <w:bottom w:val="single" w:sz="8" w:space="0" w:color="auto"/>
            </w:tcBorders>
          </w:tcPr>
          <w:p w14:paraId="2992F0F8" w14:textId="77777777" w:rsidR="00EE0C45" w:rsidRPr="00CA7887" w:rsidRDefault="00EE0C45" w:rsidP="00EE0C45">
            <w:pPr>
              <w:pStyle w:val="Header"/>
              <w:rPr>
                <w:rFonts w:asciiTheme="minorHAnsi" w:hAnsiTheme="minorHAnsi"/>
                <w:szCs w:val="24"/>
                <w:lang w:eastAsia="it-IT"/>
              </w:rPr>
            </w:pPr>
          </w:p>
        </w:tc>
        <w:tc>
          <w:tcPr>
            <w:tcW w:w="3360" w:type="dxa"/>
            <w:vMerge/>
            <w:tcBorders>
              <w:bottom w:val="single" w:sz="8" w:space="0" w:color="auto"/>
            </w:tcBorders>
            <w:vAlign w:val="center"/>
          </w:tcPr>
          <w:p w14:paraId="05332C25" w14:textId="77777777" w:rsidR="00EE0C45" w:rsidRPr="00CA7887" w:rsidRDefault="00EE0C45" w:rsidP="00EE0C45">
            <w:pPr>
              <w:pStyle w:val="Header"/>
              <w:rPr>
                <w:rFonts w:asciiTheme="minorHAnsi" w:hAnsiTheme="minorHAnsi"/>
                <w:szCs w:val="24"/>
                <w:lang w:eastAsia="it-IT"/>
              </w:rPr>
            </w:pPr>
          </w:p>
        </w:tc>
        <w:tc>
          <w:tcPr>
            <w:tcW w:w="1350" w:type="dxa"/>
            <w:vMerge/>
            <w:tcBorders>
              <w:bottom w:val="single" w:sz="8" w:space="0" w:color="auto"/>
            </w:tcBorders>
            <w:vAlign w:val="center"/>
          </w:tcPr>
          <w:p w14:paraId="173136F3" w14:textId="77777777" w:rsidR="00EE0C45" w:rsidRPr="00CA7887" w:rsidRDefault="00EE0C45" w:rsidP="00EE0C45">
            <w:pPr>
              <w:rPr>
                <w:rFonts w:asciiTheme="minorHAnsi" w:hAnsiTheme="minorHAnsi"/>
                <w:sz w:val="20"/>
              </w:rPr>
            </w:pPr>
          </w:p>
        </w:tc>
        <w:tc>
          <w:tcPr>
            <w:tcW w:w="1530" w:type="dxa"/>
            <w:tcBorders>
              <w:top w:val="dashSmallGap" w:sz="4" w:space="0" w:color="auto"/>
              <w:bottom w:val="single" w:sz="8" w:space="0" w:color="auto"/>
            </w:tcBorders>
            <w:vAlign w:val="center"/>
          </w:tcPr>
          <w:p w14:paraId="5615C1E5" w14:textId="77777777" w:rsidR="00EE0C45" w:rsidRPr="00CA7887" w:rsidRDefault="00EE0C45" w:rsidP="00EE0C45">
            <w:pPr>
              <w:rPr>
                <w:rFonts w:asciiTheme="minorHAnsi" w:hAnsiTheme="minorHAnsi"/>
                <w:sz w:val="20"/>
              </w:rPr>
            </w:pPr>
          </w:p>
        </w:tc>
        <w:tc>
          <w:tcPr>
            <w:tcW w:w="1500" w:type="dxa"/>
            <w:tcBorders>
              <w:top w:val="dashSmallGap" w:sz="4" w:space="0" w:color="auto"/>
              <w:bottom w:val="single" w:sz="8" w:space="0" w:color="auto"/>
            </w:tcBorders>
            <w:vAlign w:val="center"/>
          </w:tcPr>
          <w:p w14:paraId="1BBC622F" w14:textId="77777777" w:rsidR="00EE0C45" w:rsidRPr="00CA7887" w:rsidRDefault="00EE0C45" w:rsidP="00EE0C45">
            <w:pPr>
              <w:pStyle w:val="Header"/>
              <w:rPr>
                <w:rFonts w:asciiTheme="minorHAnsi" w:hAnsiTheme="minorHAnsi"/>
                <w:szCs w:val="24"/>
                <w:lang w:eastAsia="it-IT"/>
              </w:rPr>
            </w:pPr>
          </w:p>
        </w:tc>
        <w:tc>
          <w:tcPr>
            <w:tcW w:w="1110" w:type="dxa"/>
            <w:vMerge/>
            <w:shd w:val="thinDiagCross" w:color="auto" w:fill="auto"/>
            <w:vAlign w:val="center"/>
          </w:tcPr>
          <w:p w14:paraId="250F5F72" w14:textId="77777777" w:rsidR="00EE0C45" w:rsidRPr="00CA7887" w:rsidRDefault="00EE0C45" w:rsidP="00EE0C45">
            <w:pPr>
              <w:rPr>
                <w:rFonts w:asciiTheme="minorHAnsi" w:hAnsiTheme="minorHAnsi"/>
                <w:sz w:val="20"/>
              </w:rPr>
            </w:pPr>
          </w:p>
        </w:tc>
        <w:tc>
          <w:tcPr>
            <w:tcW w:w="1190" w:type="dxa"/>
            <w:vMerge/>
            <w:shd w:val="thinDiagCross" w:color="auto" w:fill="auto"/>
            <w:vAlign w:val="center"/>
          </w:tcPr>
          <w:p w14:paraId="59CD5EFF" w14:textId="77777777" w:rsidR="00EE0C45" w:rsidRPr="00CA7887" w:rsidRDefault="00EE0C45" w:rsidP="00EE0C45">
            <w:pPr>
              <w:rPr>
                <w:rFonts w:asciiTheme="minorHAnsi" w:hAnsiTheme="minorHAnsi"/>
                <w:sz w:val="20"/>
              </w:rPr>
            </w:pPr>
          </w:p>
        </w:tc>
        <w:tc>
          <w:tcPr>
            <w:tcW w:w="1440" w:type="dxa"/>
            <w:vMerge/>
            <w:shd w:val="thinDiagCross" w:color="auto" w:fill="auto"/>
            <w:vAlign w:val="center"/>
          </w:tcPr>
          <w:p w14:paraId="36C23A86" w14:textId="77777777" w:rsidR="00EE0C45" w:rsidRPr="00CA7887" w:rsidRDefault="00EE0C45" w:rsidP="00EE0C45">
            <w:pPr>
              <w:rPr>
                <w:rFonts w:asciiTheme="minorHAnsi" w:hAnsiTheme="minorHAnsi"/>
                <w:sz w:val="20"/>
              </w:rPr>
            </w:pPr>
          </w:p>
        </w:tc>
        <w:tc>
          <w:tcPr>
            <w:tcW w:w="1260" w:type="dxa"/>
            <w:tcBorders>
              <w:bottom w:val="single" w:sz="8" w:space="0" w:color="auto"/>
            </w:tcBorders>
            <w:vAlign w:val="center"/>
          </w:tcPr>
          <w:p w14:paraId="544BF102" w14:textId="77777777" w:rsidR="00EE0C45" w:rsidRPr="00CA7887" w:rsidRDefault="00EE0C45" w:rsidP="00EE0C45">
            <w:pPr>
              <w:rPr>
                <w:rFonts w:asciiTheme="minorHAnsi" w:hAnsiTheme="minorHAnsi"/>
                <w:sz w:val="20"/>
              </w:rPr>
            </w:pPr>
          </w:p>
        </w:tc>
      </w:tr>
      <w:tr w:rsidR="00EE0C45" w:rsidRPr="00CA7887" w14:paraId="6C9B530E" w14:textId="77777777" w:rsidTr="00EE0C45">
        <w:trPr>
          <w:trHeight w:hRule="exact" w:val="397"/>
          <w:jc w:val="center"/>
        </w:trPr>
        <w:tc>
          <w:tcPr>
            <w:tcW w:w="619" w:type="dxa"/>
            <w:tcBorders>
              <w:top w:val="single" w:sz="8" w:space="0" w:color="auto"/>
              <w:bottom w:val="double" w:sz="4" w:space="0" w:color="auto"/>
              <w:right w:val="nil"/>
            </w:tcBorders>
          </w:tcPr>
          <w:p w14:paraId="732E86EE" w14:textId="77777777" w:rsidR="00EE0C45" w:rsidRPr="00CA7887" w:rsidRDefault="00EE0C45" w:rsidP="00EE0C45">
            <w:pPr>
              <w:rPr>
                <w:rFonts w:asciiTheme="minorHAnsi" w:hAnsiTheme="minorHAnsi"/>
              </w:rPr>
            </w:pPr>
          </w:p>
        </w:tc>
        <w:tc>
          <w:tcPr>
            <w:tcW w:w="3360" w:type="dxa"/>
            <w:tcBorders>
              <w:top w:val="single" w:sz="8" w:space="0" w:color="auto"/>
              <w:bottom w:val="double" w:sz="4" w:space="0" w:color="auto"/>
              <w:right w:val="nil"/>
            </w:tcBorders>
            <w:vAlign w:val="center"/>
          </w:tcPr>
          <w:p w14:paraId="5AFB4C3A" w14:textId="77777777" w:rsidR="00EE0C45" w:rsidRPr="00CA7887" w:rsidRDefault="00EE0C45" w:rsidP="00EE0C45">
            <w:pPr>
              <w:rPr>
                <w:rFonts w:asciiTheme="minorHAnsi" w:hAnsiTheme="minorHAnsi"/>
              </w:rPr>
            </w:pPr>
          </w:p>
        </w:tc>
        <w:tc>
          <w:tcPr>
            <w:tcW w:w="1350" w:type="dxa"/>
            <w:tcBorders>
              <w:top w:val="single" w:sz="8" w:space="0" w:color="auto"/>
              <w:left w:val="nil"/>
              <w:bottom w:val="double" w:sz="4" w:space="0" w:color="auto"/>
              <w:right w:val="nil"/>
            </w:tcBorders>
            <w:vAlign w:val="center"/>
          </w:tcPr>
          <w:p w14:paraId="75A8275B" w14:textId="77777777" w:rsidR="00EE0C45" w:rsidRPr="00CA7887" w:rsidRDefault="00EE0C45" w:rsidP="00EE0C45">
            <w:pPr>
              <w:rPr>
                <w:rFonts w:asciiTheme="minorHAnsi" w:hAnsiTheme="minorHAnsi"/>
              </w:rPr>
            </w:pPr>
          </w:p>
        </w:tc>
        <w:tc>
          <w:tcPr>
            <w:tcW w:w="1530" w:type="dxa"/>
            <w:tcBorders>
              <w:top w:val="single" w:sz="8" w:space="0" w:color="auto"/>
              <w:left w:val="nil"/>
              <w:bottom w:val="double" w:sz="4" w:space="0" w:color="auto"/>
              <w:right w:val="nil"/>
            </w:tcBorders>
            <w:vAlign w:val="center"/>
          </w:tcPr>
          <w:p w14:paraId="4EFAC98A" w14:textId="77777777" w:rsidR="00EE0C45" w:rsidRPr="00CA7887" w:rsidRDefault="00EE0C45" w:rsidP="00EE0C45">
            <w:pPr>
              <w:rPr>
                <w:rFonts w:asciiTheme="minorHAnsi" w:hAnsiTheme="minorHAnsi"/>
              </w:rPr>
            </w:pPr>
          </w:p>
        </w:tc>
        <w:tc>
          <w:tcPr>
            <w:tcW w:w="1500" w:type="dxa"/>
            <w:tcBorders>
              <w:top w:val="single" w:sz="8" w:space="0" w:color="auto"/>
              <w:left w:val="nil"/>
              <w:bottom w:val="double" w:sz="4" w:space="0" w:color="auto"/>
            </w:tcBorders>
            <w:vAlign w:val="center"/>
          </w:tcPr>
          <w:p w14:paraId="06129A2A" w14:textId="77777777" w:rsidR="00EE0C45" w:rsidRPr="00CA7887" w:rsidRDefault="00EE0C45" w:rsidP="00EE0C45">
            <w:pPr>
              <w:rPr>
                <w:rFonts w:asciiTheme="minorHAnsi" w:hAnsiTheme="minorHAnsi"/>
              </w:rPr>
            </w:pPr>
            <w:r w:rsidRPr="00CA7887">
              <w:rPr>
                <w:rFonts w:asciiTheme="minorHAnsi" w:hAnsiTheme="minorHAnsi"/>
              </w:rPr>
              <w:t>Total Costs</w:t>
            </w:r>
          </w:p>
        </w:tc>
        <w:tc>
          <w:tcPr>
            <w:tcW w:w="1110" w:type="dxa"/>
            <w:tcBorders>
              <w:bottom w:val="double" w:sz="4" w:space="0" w:color="auto"/>
            </w:tcBorders>
            <w:vAlign w:val="center"/>
          </w:tcPr>
          <w:p w14:paraId="12B0E75F" w14:textId="77777777" w:rsidR="00EE0C45" w:rsidRPr="00CA7887" w:rsidRDefault="00EE0C45" w:rsidP="00EE0C45">
            <w:pPr>
              <w:rPr>
                <w:rFonts w:asciiTheme="minorHAnsi" w:hAnsiTheme="minorHAnsi"/>
              </w:rPr>
            </w:pPr>
          </w:p>
        </w:tc>
        <w:tc>
          <w:tcPr>
            <w:tcW w:w="1190" w:type="dxa"/>
            <w:tcBorders>
              <w:bottom w:val="double" w:sz="4" w:space="0" w:color="auto"/>
            </w:tcBorders>
            <w:vAlign w:val="center"/>
          </w:tcPr>
          <w:p w14:paraId="27A8DE23" w14:textId="77777777" w:rsidR="00EE0C45" w:rsidRPr="00CA7887" w:rsidRDefault="00EE0C45" w:rsidP="00EE0C45">
            <w:pPr>
              <w:rPr>
                <w:rFonts w:asciiTheme="minorHAnsi" w:hAnsiTheme="minorHAnsi"/>
              </w:rPr>
            </w:pPr>
          </w:p>
        </w:tc>
        <w:tc>
          <w:tcPr>
            <w:tcW w:w="1440" w:type="dxa"/>
            <w:tcBorders>
              <w:bottom w:val="double" w:sz="4" w:space="0" w:color="auto"/>
            </w:tcBorders>
            <w:vAlign w:val="center"/>
          </w:tcPr>
          <w:p w14:paraId="145EA827" w14:textId="77777777" w:rsidR="00EE0C45" w:rsidRPr="00CA7887" w:rsidRDefault="00EE0C45" w:rsidP="00EE0C45">
            <w:pPr>
              <w:rPr>
                <w:rFonts w:asciiTheme="minorHAnsi" w:hAnsiTheme="minorHAnsi"/>
              </w:rPr>
            </w:pPr>
          </w:p>
        </w:tc>
        <w:tc>
          <w:tcPr>
            <w:tcW w:w="1260" w:type="dxa"/>
            <w:tcBorders>
              <w:top w:val="single" w:sz="8" w:space="0" w:color="auto"/>
              <w:bottom w:val="double" w:sz="4" w:space="0" w:color="auto"/>
            </w:tcBorders>
            <w:vAlign w:val="center"/>
          </w:tcPr>
          <w:p w14:paraId="0E65A5EE" w14:textId="77777777" w:rsidR="00EE0C45" w:rsidRPr="00CA7887" w:rsidRDefault="00EE0C45" w:rsidP="00EE0C45">
            <w:pPr>
              <w:rPr>
                <w:rFonts w:asciiTheme="minorHAnsi" w:hAnsiTheme="minorHAnsi"/>
              </w:rPr>
            </w:pPr>
          </w:p>
        </w:tc>
      </w:tr>
    </w:tbl>
    <w:p w14:paraId="1DCE37C0" w14:textId="77777777" w:rsidR="00EE0C45" w:rsidRPr="00CA7887" w:rsidRDefault="00EE0C45" w:rsidP="00EE0C45">
      <w:pPr>
        <w:pStyle w:val="Header"/>
        <w:pBdr>
          <w:bottom w:val="single" w:sz="4" w:space="0" w:color="auto"/>
        </w:pBdr>
        <w:spacing w:line="120" w:lineRule="exact"/>
        <w:rPr>
          <w:szCs w:val="24"/>
          <w:lang w:eastAsia="it-IT"/>
        </w:rPr>
      </w:pPr>
    </w:p>
    <w:p w14:paraId="0B3D7760" w14:textId="77777777" w:rsidR="00EE0C45" w:rsidRPr="00CA7887" w:rsidRDefault="00EE0C45" w:rsidP="00EE0C45">
      <w:pPr>
        <w:pStyle w:val="FootnoteText"/>
        <w:tabs>
          <w:tab w:val="left" w:pos="360"/>
        </w:tabs>
        <w:rPr>
          <w:i/>
          <w:sz w:val="24"/>
          <w:szCs w:val="24"/>
        </w:rPr>
        <w:sectPr w:rsidR="00EE0C45" w:rsidRPr="00CA7887" w:rsidSect="00AB0E07">
          <w:headerReference w:type="even" r:id="rId44"/>
          <w:headerReference w:type="default" r:id="rId45"/>
          <w:footerReference w:type="default" r:id="rId46"/>
          <w:footnotePr>
            <w:numRestart w:val="eachSect"/>
          </w:footnotePr>
          <w:pgSz w:w="15842" w:h="12242" w:orient="landscape" w:code="1"/>
          <w:pgMar w:top="1440" w:right="1440" w:bottom="1440" w:left="1440" w:header="720" w:footer="720" w:gutter="0"/>
          <w:cols w:space="708"/>
          <w:docGrid w:linePitch="360"/>
        </w:sectPr>
      </w:pPr>
    </w:p>
    <w:p w14:paraId="5019614F" w14:textId="77777777" w:rsidR="007236FF" w:rsidRPr="00CA7887" w:rsidRDefault="007236FF" w:rsidP="007236FF">
      <w:pPr>
        <w:pStyle w:val="Section4-Heading1"/>
        <w:rPr>
          <w:sz w:val="28"/>
          <w:szCs w:val="28"/>
        </w:rPr>
      </w:pPr>
      <w:bookmarkStart w:id="204" w:name="_Toc70407736"/>
      <w:bookmarkStart w:id="205" w:name="_Toc172358988"/>
      <w:r w:rsidRPr="00CA7887">
        <w:rPr>
          <w:sz w:val="28"/>
          <w:szCs w:val="28"/>
        </w:rPr>
        <w:lastRenderedPageBreak/>
        <w:t>Appendix</w:t>
      </w:r>
      <w:bookmarkEnd w:id="204"/>
      <w:r w:rsidR="00A8547F" w:rsidRPr="00CA7887">
        <w:rPr>
          <w:sz w:val="28"/>
          <w:szCs w:val="28"/>
        </w:rPr>
        <w:t xml:space="preserve"> A.</w:t>
      </w:r>
      <w:r w:rsidRPr="00CA7887">
        <w:rPr>
          <w:sz w:val="28"/>
          <w:szCs w:val="28"/>
        </w:rPr>
        <w:t xml:space="preserve"> Financial Negotiations - Breakdown of Remuneration Rates</w:t>
      </w:r>
      <w:bookmarkEnd w:id="205"/>
    </w:p>
    <w:p w14:paraId="78B6FFD1" w14:textId="77777777" w:rsidR="007236FF" w:rsidRPr="00CA7887" w:rsidRDefault="007236FF" w:rsidP="00857D88">
      <w:pPr>
        <w:pStyle w:val="ListParagraph"/>
        <w:numPr>
          <w:ilvl w:val="0"/>
          <w:numId w:val="12"/>
        </w:numPr>
        <w:spacing w:after="200"/>
        <w:contextualSpacing w:val="0"/>
        <w:jc w:val="both"/>
        <w:rPr>
          <w:bCs/>
          <w:lang w:eastAsia="it-IT"/>
        </w:rPr>
      </w:pPr>
      <w:r w:rsidRPr="00CA7887">
        <w:rPr>
          <w:b/>
        </w:rPr>
        <w:t>Review of Remuneration Rates</w:t>
      </w:r>
    </w:p>
    <w:p w14:paraId="1F80F940" w14:textId="77777777" w:rsidR="00A13D8C" w:rsidRPr="00CA7887" w:rsidRDefault="007236FF" w:rsidP="00857D88">
      <w:pPr>
        <w:pStyle w:val="ListParagraph"/>
        <w:numPr>
          <w:ilvl w:val="1"/>
          <w:numId w:val="12"/>
        </w:numPr>
        <w:tabs>
          <w:tab w:val="left" w:pos="-720"/>
        </w:tabs>
        <w:spacing w:after="200"/>
        <w:contextualSpacing w:val="0"/>
        <w:jc w:val="both"/>
        <w:rPr>
          <w:spacing w:val="-2"/>
        </w:rPr>
      </w:pPr>
      <w:r w:rsidRPr="00CA7887">
        <w:rPr>
          <w:spacing w:val="-2"/>
        </w:rPr>
        <w:t>T</w:t>
      </w:r>
      <w:r w:rsidR="00A8547F" w:rsidRPr="00CA7887">
        <w:rPr>
          <w:spacing w:val="-2"/>
        </w:rPr>
        <w:t xml:space="preserve">he remuneration rates </w:t>
      </w:r>
      <w:r w:rsidRPr="00CA7887">
        <w:rPr>
          <w:spacing w:val="-2"/>
        </w:rPr>
        <w:t>are made up of salary</w:t>
      </w:r>
      <w:r w:rsidR="00A8547F" w:rsidRPr="00CA7887">
        <w:rPr>
          <w:spacing w:val="-2"/>
        </w:rPr>
        <w:t xml:space="preserve"> or a base fee</w:t>
      </w:r>
      <w:r w:rsidRPr="00CA7887">
        <w:rPr>
          <w:spacing w:val="-2"/>
        </w:rPr>
        <w:t xml:space="preserve">, social costs, overheads, profit, and any premium or allowance </w:t>
      </w:r>
      <w:r w:rsidR="00401E71" w:rsidRPr="00CA7887">
        <w:rPr>
          <w:spacing w:val="-2"/>
        </w:rPr>
        <w:t xml:space="preserve">that may be </w:t>
      </w:r>
      <w:r w:rsidRPr="00CA7887">
        <w:rPr>
          <w:spacing w:val="-2"/>
        </w:rPr>
        <w:t>paid for assignments away from headquarter</w:t>
      </w:r>
      <w:r w:rsidR="00A8547F" w:rsidRPr="00CA7887">
        <w:rPr>
          <w:spacing w:val="-2"/>
        </w:rPr>
        <w:t>s or a home office</w:t>
      </w:r>
      <w:r w:rsidR="00401E71" w:rsidRPr="00CA7887">
        <w:rPr>
          <w:spacing w:val="-2"/>
        </w:rPr>
        <w:t xml:space="preserve">.  An attached </w:t>
      </w:r>
      <w:r w:rsidRPr="00CA7887">
        <w:rPr>
          <w:spacing w:val="-2"/>
        </w:rPr>
        <w:t xml:space="preserve">Sample Form </w:t>
      </w:r>
      <w:r w:rsidR="00401E71" w:rsidRPr="00CA7887">
        <w:rPr>
          <w:spacing w:val="-2"/>
        </w:rPr>
        <w:t xml:space="preserve">can be used to provide a breakdown of rates. </w:t>
      </w:r>
    </w:p>
    <w:p w14:paraId="31E6DDB3" w14:textId="77777777" w:rsidR="00A13D8C" w:rsidRPr="00CA7887" w:rsidRDefault="00401E71" w:rsidP="00857D88">
      <w:pPr>
        <w:pStyle w:val="ListParagraph"/>
        <w:numPr>
          <w:ilvl w:val="1"/>
          <w:numId w:val="12"/>
        </w:numPr>
        <w:tabs>
          <w:tab w:val="left" w:pos="-720"/>
        </w:tabs>
        <w:spacing w:after="200"/>
        <w:contextualSpacing w:val="0"/>
        <w:jc w:val="both"/>
        <w:rPr>
          <w:spacing w:val="-2"/>
        </w:rPr>
      </w:pPr>
      <w:r w:rsidRPr="00CA7887">
        <w:rPr>
          <w:spacing w:val="-2"/>
        </w:rPr>
        <w:t>If the RFP requests submission of a technical proposal only, the Sample Form is used by the selected Consultant to prepare for the negotiations of the Contract. If the RFP requests submission of the financial proposal, the Sample Form shall be completed and attached to the Financial Form-3.</w:t>
      </w:r>
      <w:r w:rsidR="007236FF" w:rsidRPr="00CA7887">
        <w:rPr>
          <w:spacing w:val="-2"/>
        </w:rPr>
        <w:t xml:space="preserve">  Agreed </w:t>
      </w:r>
      <w:r w:rsidRPr="00CA7887">
        <w:rPr>
          <w:spacing w:val="-2"/>
        </w:rPr>
        <w:t xml:space="preserve">(at the negotiations) </w:t>
      </w:r>
      <w:r w:rsidR="007236FF" w:rsidRPr="00CA7887">
        <w:rPr>
          <w:spacing w:val="-2"/>
        </w:rPr>
        <w:t>breakdown sheets sha</w:t>
      </w:r>
      <w:r w:rsidRPr="00CA7887">
        <w:rPr>
          <w:spacing w:val="-2"/>
        </w:rPr>
        <w:t>ll form part of the negotiated C</w:t>
      </w:r>
      <w:r w:rsidR="007236FF" w:rsidRPr="00CA7887">
        <w:rPr>
          <w:spacing w:val="-2"/>
        </w:rPr>
        <w:t>ontract</w:t>
      </w:r>
      <w:r w:rsidRPr="00CA7887">
        <w:rPr>
          <w:spacing w:val="-2"/>
        </w:rPr>
        <w:t xml:space="preserve"> and included in its Appendix D or C</w:t>
      </w:r>
      <w:r w:rsidR="007236FF" w:rsidRPr="00CA7887">
        <w:rPr>
          <w:spacing w:val="-2"/>
        </w:rPr>
        <w:t>.</w:t>
      </w:r>
      <w:r w:rsidRPr="00CA7887">
        <w:rPr>
          <w:spacing w:val="-2"/>
        </w:rPr>
        <w:t xml:space="preserve"> </w:t>
      </w:r>
    </w:p>
    <w:p w14:paraId="00D3E084" w14:textId="77777777" w:rsidR="00A13D8C" w:rsidRPr="00CA7887" w:rsidRDefault="00A13D8C" w:rsidP="00857D88">
      <w:pPr>
        <w:pStyle w:val="ListParagraph"/>
        <w:numPr>
          <w:ilvl w:val="1"/>
          <w:numId w:val="12"/>
        </w:numPr>
        <w:tabs>
          <w:tab w:val="left" w:pos="-720"/>
        </w:tabs>
        <w:spacing w:after="200"/>
        <w:contextualSpacing w:val="0"/>
        <w:jc w:val="both"/>
        <w:rPr>
          <w:spacing w:val="-2"/>
        </w:rPr>
      </w:pPr>
      <w:r w:rsidRPr="00CA7887">
        <w:rPr>
          <w:spacing w:val="-2"/>
        </w:rPr>
        <w:t>At the negotiations the firm sh</w:t>
      </w:r>
      <w:r w:rsidR="006B5595" w:rsidRPr="00CA7887">
        <w:rPr>
          <w:spacing w:val="-2"/>
        </w:rPr>
        <w:t>all be prepared to disclose its</w:t>
      </w:r>
      <w:r w:rsidRPr="00CA7887">
        <w:rPr>
          <w:spacing w:val="-2"/>
        </w:rPr>
        <w:t xml:space="preserve"> audited financial statements for the last three years, to substantiate its rates, and accept that its proposed rates and other financial matters are subject to scrutiny.  </w:t>
      </w:r>
      <w:r w:rsidR="007236FF" w:rsidRPr="00CA7887">
        <w:rPr>
          <w:spacing w:val="-2"/>
        </w:rPr>
        <w:t xml:space="preserve">The Client is charged with the custody of government funds and is expected to exercise prudence in the expenditure of these funds.  </w:t>
      </w:r>
    </w:p>
    <w:p w14:paraId="5B58DC2D" w14:textId="77777777" w:rsidR="00273CB3" w:rsidRPr="00CA7887" w:rsidRDefault="007236FF" w:rsidP="00857D88">
      <w:pPr>
        <w:pStyle w:val="ListParagraph"/>
        <w:widowControl w:val="0"/>
        <w:numPr>
          <w:ilvl w:val="1"/>
          <w:numId w:val="12"/>
        </w:numPr>
        <w:tabs>
          <w:tab w:val="left" w:pos="-720"/>
        </w:tabs>
        <w:spacing w:after="200"/>
        <w:contextualSpacing w:val="0"/>
        <w:jc w:val="both"/>
        <w:rPr>
          <w:spacing w:val="-2"/>
        </w:rPr>
      </w:pPr>
      <w:r w:rsidRPr="00CA7887">
        <w:rPr>
          <w:spacing w:val="-2"/>
        </w:rPr>
        <w:t>R</w:t>
      </w:r>
      <w:r w:rsidR="00273CB3" w:rsidRPr="00CA7887">
        <w:rPr>
          <w:spacing w:val="-2"/>
        </w:rPr>
        <w:t>ate details are discussed below:</w:t>
      </w:r>
    </w:p>
    <w:p w14:paraId="7B039B56" w14:textId="77777777" w:rsidR="00273CB3" w:rsidRPr="00CA7887" w:rsidRDefault="007236FF" w:rsidP="00857D88">
      <w:pPr>
        <w:pStyle w:val="ListParagraph"/>
        <w:numPr>
          <w:ilvl w:val="0"/>
          <w:numId w:val="13"/>
        </w:numPr>
        <w:tabs>
          <w:tab w:val="left" w:pos="-720"/>
        </w:tabs>
        <w:spacing w:after="200"/>
        <w:ind w:left="1260" w:right="72" w:hanging="450"/>
        <w:contextualSpacing w:val="0"/>
        <w:jc w:val="both"/>
        <w:rPr>
          <w:spacing w:val="-2"/>
        </w:rPr>
      </w:pPr>
      <w:r w:rsidRPr="00CA7887">
        <w:rPr>
          <w:bCs/>
          <w:u w:val="single"/>
        </w:rPr>
        <w:t>Salary</w:t>
      </w:r>
      <w:r w:rsidRPr="00CA7887">
        <w:rPr>
          <w:spacing w:val="-2"/>
        </w:rPr>
        <w:t xml:space="preserve"> is the gross regular cash salary</w:t>
      </w:r>
      <w:r w:rsidR="00A13D8C" w:rsidRPr="00CA7887">
        <w:rPr>
          <w:spacing w:val="-2"/>
        </w:rPr>
        <w:t xml:space="preserve"> or fee</w:t>
      </w:r>
      <w:r w:rsidRPr="00CA7887">
        <w:rPr>
          <w:spacing w:val="-2"/>
        </w:rPr>
        <w:t xml:space="preserve"> paid to the individual in the firm’s home office.  It shall not contain any premium for work away from headquarters or bonus (except where these are included b</w:t>
      </w:r>
      <w:r w:rsidR="006B5595" w:rsidRPr="00CA7887">
        <w:rPr>
          <w:spacing w:val="-2"/>
        </w:rPr>
        <w:t>y law or government regulations).</w:t>
      </w:r>
    </w:p>
    <w:p w14:paraId="546B3A9C" w14:textId="77777777" w:rsidR="006B5595" w:rsidRPr="00CA7887" w:rsidRDefault="007236FF" w:rsidP="00857D88">
      <w:pPr>
        <w:pStyle w:val="ListParagraph"/>
        <w:numPr>
          <w:ilvl w:val="0"/>
          <w:numId w:val="13"/>
        </w:numPr>
        <w:tabs>
          <w:tab w:val="left" w:pos="-720"/>
        </w:tabs>
        <w:spacing w:after="200"/>
        <w:ind w:left="1260" w:right="72" w:hanging="450"/>
        <w:contextualSpacing w:val="0"/>
        <w:jc w:val="both"/>
        <w:rPr>
          <w:spacing w:val="-2"/>
        </w:rPr>
      </w:pPr>
      <w:r w:rsidRPr="00CA7887">
        <w:rPr>
          <w:bCs/>
          <w:u w:val="single"/>
          <w:lang w:eastAsia="it-IT"/>
        </w:rPr>
        <w:t>Bonus</w:t>
      </w:r>
      <w:r w:rsidR="00A13D8C" w:rsidRPr="00CA7887">
        <w:rPr>
          <w:bCs/>
          <w:u w:val="single"/>
          <w:lang w:eastAsia="it-IT"/>
        </w:rPr>
        <w:t>es</w:t>
      </w:r>
      <w:r w:rsidR="003101EF" w:rsidRPr="00CA7887">
        <w:rPr>
          <w:bCs/>
          <w:lang w:eastAsia="it-IT"/>
        </w:rPr>
        <w:t xml:space="preserve"> </w:t>
      </w:r>
      <w:r w:rsidRPr="00CA7887">
        <w:rPr>
          <w:spacing w:val="-2"/>
        </w:rPr>
        <w:t xml:space="preserve">are normally paid out of profits.  </w:t>
      </w:r>
      <w:r w:rsidR="00A13D8C" w:rsidRPr="00CA7887">
        <w:rPr>
          <w:spacing w:val="-2"/>
        </w:rPr>
        <w:t xml:space="preserve">To avoid double counting, any </w:t>
      </w:r>
      <w:r w:rsidRPr="00CA7887">
        <w:rPr>
          <w:spacing w:val="-2"/>
        </w:rPr>
        <w:t xml:space="preserve">bonuses shall not normally be included in the </w:t>
      </w:r>
      <w:r w:rsidR="00A13D8C" w:rsidRPr="00CA7887">
        <w:rPr>
          <w:spacing w:val="-2"/>
        </w:rPr>
        <w:t>“Salary” and should be shown separately</w:t>
      </w:r>
      <w:r w:rsidRPr="00CA7887">
        <w:rPr>
          <w:spacing w:val="-2"/>
        </w:rPr>
        <w:t>.  Where the Consultant’s accounting system is such that the percentages of social costs and overheads are based on total revenue, including bonuses, those percentages shall be adjusted downward accordingly.  Where national policy requires that 13 months’ pay be given for 12 months’ work, the profit element need not be adjusted downward.  Any discussions on bonuses shall be supported by audited documentation, which shall be treated as confidential.</w:t>
      </w:r>
    </w:p>
    <w:p w14:paraId="30B462FE" w14:textId="77777777" w:rsidR="006B5595" w:rsidRPr="00CA7887" w:rsidRDefault="007236FF" w:rsidP="00857D88">
      <w:pPr>
        <w:pStyle w:val="ListParagraph"/>
        <w:numPr>
          <w:ilvl w:val="0"/>
          <w:numId w:val="13"/>
        </w:numPr>
        <w:tabs>
          <w:tab w:val="left" w:pos="-720"/>
        </w:tabs>
        <w:spacing w:after="200"/>
        <w:ind w:left="1260" w:right="72" w:hanging="450"/>
        <w:contextualSpacing w:val="0"/>
        <w:jc w:val="both"/>
        <w:rPr>
          <w:spacing w:val="-2"/>
        </w:rPr>
      </w:pPr>
      <w:r w:rsidRPr="00CA7887">
        <w:rPr>
          <w:bCs/>
          <w:u w:val="single"/>
        </w:rPr>
        <w:t xml:space="preserve">Social </w:t>
      </w:r>
      <w:r w:rsidR="00F57F4D" w:rsidRPr="00CA7887">
        <w:rPr>
          <w:bCs/>
          <w:u w:val="single"/>
        </w:rPr>
        <w:t xml:space="preserve">Charges </w:t>
      </w:r>
      <w:r w:rsidRPr="00CA7887">
        <w:rPr>
          <w:spacing w:val="-2"/>
        </w:rPr>
        <w:t xml:space="preserve">are the costs </w:t>
      </w:r>
      <w:r w:rsidR="00FA1319" w:rsidRPr="00CA7887">
        <w:rPr>
          <w:spacing w:val="-2"/>
        </w:rPr>
        <w:t xml:space="preserve">of non-monetary benefits and may include, </w:t>
      </w:r>
      <w:r w:rsidRPr="00CA7887">
        <w:rPr>
          <w:spacing w:val="-2"/>
        </w:rPr>
        <w:t>inter alia, social security</w:t>
      </w:r>
      <w:r w:rsidR="00FA1319" w:rsidRPr="00CA7887">
        <w:rPr>
          <w:spacing w:val="-2"/>
        </w:rPr>
        <w:t xml:space="preserve"> (</w:t>
      </w:r>
      <w:r w:rsidRPr="00CA7887">
        <w:rPr>
          <w:spacing w:val="-2"/>
        </w:rPr>
        <w:t>including pension, medical</w:t>
      </w:r>
      <w:r w:rsidR="0074311C" w:rsidRPr="00CA7887">
        <w:rPr>
          <w:spacing w:val="-2"/>
        </w:rPr>
        <w:t>,</w:t>
      </w:r>
      <w:r w:rsidRPr="00CA7887">
        <w:rPr>
          <w:spacing w:val="-2"/>
        </w:rPr>
        <w:t xml:space="preserve"> and life insurance costs</w:t>
      </w:r>
      <w:r w:rsidR="00FA1319" w:rsidRPr="00CA7887">
        <w:rPr>
          <w:spacing w:val="-2"/>
        </w:rPr>
        <w:t>)</w:t>
      </w:r>
      <w:r w:rsidRPr="00CA7887">
        <w:rPr>
          <w:spacing w:val="-2"/>
        </w:rPr>
        <w:t xml:space="preserve"> and the cost of a </w:t>
      </w:r>
      <w:r w:rsidR="00FA1319" w:rsidRPr="00CA7887">
        <w:rPr>
          <w:spacing w:val="-2"/>
        </w:rPr>
        <w:t xml:space="preserve">paid sick and/or annual </w:t>
      </w:r>
      <w:r w:rsidR="00273CB3" w:rsidRPr="00CA7887">
        <w:rPr>
          <w:spacing w:val="-2"/>
        </w:rPr>
        <w:t>leave.</w:t>
      </w:r>
      <w:r w:rsidRPr="00CA7887">
        <w:rPr>
          <w:spacing w:val="-2"/>
        </w:rPr>
        <w:t xml:space="preserve">  In this regard, </w:t>
      </w:r>
      <w:r w:rsidR="00FA1319" w:rsidRPr="00CA7887">
        <w:rPr>
          <w:spacing w:val="-2"/>
        </w:rPr>
        <w:t xml:space="preserve">a paid leave during </w:t>
      </w:r>
      <w:r w:rsidRPr="00CA7887">
        <w:rPr>
          <w:spacing w:val="-2"/>
        </w:rPr>
        <w:t>public holidays</w:t>
      </w:r>
      <w:r w:rsidR="00FA1319" w:rsidRPr="00CA7887">
        <w:rPr>
          <w:spacing w:val="-2"/>
        </w:rPr>
        <w:t xml:space="preserve"> or </w:t>
      </w:r>
      <w:r w:rsidR="00273CB3" w:rsidRPr="00CA7887">
        <w:rPr>
          <w:spacing w:val="-2"/>
        </w:rPr>
        <w:t xml:space="preserve">an annual leave </w:t>
      </w:r>
      <w:r w:rsidRPr="00CA7887">
        <w:rPr>
          <w:spacing w:val="-2"/>
        </w:rPr>
        <w:t xml:space="preserve">taken during an assignment if no </w:t>
      </w:r>
      <w:r w:rsidR="00273CB3" w:rsidRPr="00CA7887">
        <w:rPr>
          <w:spacing w:val="-2"/>
        </w:rPr>
        <w:t>Expert’s</w:t>
      </w:r>
      <w:r w:rsidRPr="00CA7887">
        <w:rPr>
          <w:spacing w:val="-2"/>
        </w:rPr>
        <w:t xml:space="preserve"> replacement has been </w:t>
      </w:r>
      <w:r w:rsidR="00273CB3" w:rsidRPr="00CA7887">
        <w:rPr>
          <w:spacing w:val="-2"/>
        </w:rPr>
        <w:t xml:space="preserve">provided is not considered </w:t>
      </w:r>
      <w:r w:rsidR="00F57F4D" w:rsidRPr="00CA7887">
        <w:rPr>
          <w:spacing w:val="-2"/>
        </w:rPr>
        <w:t>social charges</w:t>
      </w:r>
      <w:r w:rsidRPr="00CA7887">
        <w:rPr>
          <w:spacing w:val="-2"/>
        </w:rPr>
        <w:t xml:space="preserve">.  </w:t>
      </w:r>
    </w:p>
    <w:p w14:paraId="13466878" w14:textId="77777777" w:rsidR="007236FF" w:rsidRPr="00CA7887" w:rsidRDefault="007236FF" w:rsidP="00857D88">
      <w:pPr>
        <w:pStyle w:val="ListParagraph"/>
        <w:numPr>
          <w:ilvl w:val="0"/>
          <w:numId w:val="13"/>
        </w:numPr>
        <w:tabs>
          <w:tab w:val="left" w:pos="-720"/>
        </w:tabs>
        <w:spacing w:after="200"/>
        <w:ind w:left="1260" w:right="72" w:hanging="450"/>
        <w:contextualSpacing w:val="0"/>
        <w:jc w:val="both"/>
        <w:rPr>
          <w:spacing w:val="-2"/>
        </w:rPr>
      </w:pPr>
      <w:r w:rsidRPr="00CA7887">
        <w:rPr>
          <w:bCs/>
          <w:u w:val="single"/>
        </w:rPr>
        <w:t>Cost of Leave</w:t>
      </w:r>
      <w:r w:rsidR="00273CB3" w:rsidRPr="00CA7887">
        <w:rPr>
          <w:bCs/>
        </w:rPr>
        <w:t xml:space="preserve">. </w:t>
      </w:r>
      <w:r w:rsidRPr="00CA7887">
        <w:rPr>
          <w:spacing w:val="-2"/>
        </w:rPr>
        <w:t xml:space="preserve">The principles of calculating the cost of total days leave per annum as a </w:t>
      </w:r>
      <w:r w:rsidR="006B5595" w:rsidRPr="00CA7887">
        <w:rPr>
          <w:spacing w:val="-2"/>
        </w:rPr>
        <w:t>percentage of basic salary is normally calculated</w:t>
      </w:r>
      <w:r w:rsidRPr="00CA7887">
        <w:rPr>
          <w:spacing w:val="-2"/>
        </w:rPr>
        <w:t xml:space="preserve"> as follows:</w:t>
      </w:r>
    </w:p>
    <w:p w14:paraId="0F226DEE" w14:textId="77777777" w:rsidR="007236FF" w:rsidRPr="00CA7887" w:rsidRDefault="007236FF" w:rsidP="007236FF">
      <w:pPr>
        <w:tabs>
          <w:tab w:val="left" w:pos="-720"/>
        </w:tabs>
        <w:ind w:left="1440" w:hanging="1440"/>
        <w:jc w:val="both"/>
        <w:rPr>
          <w:spacing w:val="-2"/>
        </w:rPr>
      </w:pPr>
    </w:p>
    <w:p w14:paraId="36E00EFD" w14:textId="77777777" w:rsidR="007236FF" w:rsidRPr="00CA7887" w:rsidRDefault="007236FF" w:rsidP="007236FF">
      <w:pPr>
        <w:tabs>
          <w:tab w:val="left" w:pos="-720"/>
        </w:tabs>
        <w:ind w:left="1440" w:hanging="1440"/>
        <w:jc w:val="both"/>
        <w:rPr>
          <w:spacing w:val="-2"/>
          <w:position w:val="-30"/>
          <w:sz w:val="20"/>
        </w:rPr>
      </w:pPr>
      <w:r w:rsidRPr="00CA7887">
        <w:rPr>
          <w:spacing w:val="-2"/>
        </w:rPr>
        <w:lastRenderedPageBreak/>
        <w:tab/>
        <w:t>Leave cost as percentage of sala</w:t>
      </w:r>
      <w:r w:rsidR="00273CB3" w:rsidRPr="00CA7887">
        <w:rPr>
          <w:spacing w:val="-2"/>
        </w:rPr>
        <w:t>ry</w:t>
      </w:r>
      <w:r w:rsidRPr="00CA7887">
        <w:rPr>
          <w:spacing w:val="-2"/>
        </w:rPr>
        <w:t xml:space="preserve"> =  </w:t>
      </w:r>
      <w:r w:rsidR="00273CB3" w:rsidRPr="009B431F">
        <w:rPr>
          <w:spacing w:val="-2"/>
          <w:position w:val="-28"/>
          <w:sz w:val="20"/>
        </w:rPr>
        <w:object w:dxaOrig="2120" w:dyaOrig="660" w14:anchorId="57403058">
          <v:shape id="_x0000_i1028" type="#_x0000_t75" style="width:103.5pt;height:31.5pt" o:ole="" fillcolor="window">
            <v:imagedata r:id="rId47" o:title=""/>
          </v:shape>
          <o:OLEObject Type="Embed" ProgID="Equation.3" ShapeID="_x0000_i1028" DrawAspect="Content" ObjectID="_1766493581" r:id="rId48"/>
        </w:object>
      </w:r>
    </w:p>
    <w:p w14:paraId="4CABDD58" w14:textId="77777777" w:rsidR="00273CB3" w:rsidRPr="00CA7887" w:rsidRDefault="00273CB3" w:rsidP="007236FF">
      <w:pPr>
        <w:tabs>
          <w:tab w:val="left" w:pos="-720"/>
        </w:tabs>
        <w:ind w:left="1440" w:hanging="1440"/>
        <w:jc w:val="both"/>
        <w:rPr>
          <w:spacing w:val="-2"/>
          <w:sz w:val="20"/>
          <w:szCs w:val="20"/>
        </w:rPr>
      </w:pPr>
      <w:r w:rsidRPr="00CA7887">
        <w:tab/>
      </w:r>
      <w:r w:rsidRPr="00CA7887">
        <w:rPr>
          <w:sz w:val="20"/>
          <w:szCs w:val="20"/>
        </w:rPr>
        <w:t xml:space="preserve">Where w = weekends, </w:t>
      </w:r>
      <w:proofErr w:type="spellStart"/>
      <w:r w:rsidRPr="00CA7887">
        <w:rPr>
          <w:sz w:val="20"/>
          <w:szCs w:val="20"/>
        </w:rPr>
        <w:t>ph</w:t>
      </w:r>
      <w:proofErr w:type="spellEnd"/>
      <w:r w:rsidRPr="00CA7887">
        <w:rPr>
          <w:sz w:val="20"/>
          <w:szCs w:val="20"/>
        </w:rPr>
        <w:t xml:space="preserve"> = public holidays, v = vacation, and s = sick leave.</w:t>
      </w:r>
    </w:p>
    <w:p w14:paraId="78576636" w14:textId="77777777" w:rsidR="007236FF" w:rsidRPr="00CA7887" w:rsidRDefault="007236FF" w:rsidP="007236FF">
      <w:pPr>
        <w:tabs>
          <w:tab w:val="left" w:pos="-720"/>
        </w:tabs>
        <w:ind w:left="1440" w:hanging="1440"/>
        <w:jc w:val="both"/>
        <w:rPr>
          <w:spacing w:val="-2"/>
        </w:rPr>
      </w:pPr>
    </w:p>
    <w:p w14:paraId="4BF91F60" w14:textId="77777777" w:rsidR="006B5595" w:rsidRPr="00CA7887" w:rsidRDefault="007236FF" w:rsidP="0046142F">
      <w:pPr>
        <w:tabs>
          <w:tab w:val="left" w:pos="-720"/>
        </w:tabs>
        <w:spacing w:after="200"/>
        <w:ind w:left="1440" w:hanging="1440"/>
        <w:jc w:val="both"/>
        <w:rPr>
          <w:spacing w:val="-2"/>
        </w:rPr>
      </w:pPr>
      <w:r w:rsidRPr="00CA7887">
        <w:rPr>
          <w:spacing w:val="-2"/>
        </w:rPr>
        <w:tab/>
      </w:r>
      <w:r w:rsidR="006B5595" w:rsidRPr="00CA7887">
        <w:rPr>
          <w:spacing w:val="-2"/>
        </w:rPr>
        <w:t>Please</w:t>
      </w:r>
      <w:r w:rsidRPr="00CA7887">
        <w:rPr>
          <w:spacing w:val="-2"/>
        </w:rPr>
        <w:t xml:space="preserve"> note that leave can be considered a</w:t>
      </w:r>
      <w:r w:rsidR="006B5595" w:rsidRPr="00CA7887">
        <w:rPr>
          <w:spacing w:val="-2"/>
        </w:rPr>
        <w:t>s a</w:t>
      </w:r>
      <w:r w:rsidRPr="00CA7887">
        <w:rPr>
          <w:spacing w:val="-2"/>
        </w:rPr>
        <w:t xml:space="preserve"> social cost only if the Client is not charged for the leave taken.</w:t>
      </w:r>
    </w:p>
    <w:p w14:paraId="2F358629" w14:textId="77777777" w:rsidR="00901C96" w:rsidRPr="00CA7887" w:rsidRDefault="007236FF" w:rsidP="00857D88">
      <w:pPr>
        <w:pStyle w:val="ListParagraph"/>
        <w:numPr>
          <w:ilvl w:val="0"/>
          <w:numId w:val="13"/>
        </w:numPr>
        <w:tabs>
          <w:tab w:val="left" w:pos="-720"/>
        </w:tabs>
        <w:spacing w:after="200"/>
        <w:ind w:left="1260" w:right="360" w:hanging="450"/>
        <w:contextualSpacing w:val="0"/>
        <w:jc w:val="both"/>
        <w:rPr>
          <w:bCs/>
          <w:u w:val="single"/>
        </w:rPr>
      </w:pPr>
      <w:r w:rsidRPr="00CA7887">
        <w:rPr>
          <w:bCs/>
          <w:u w:val="single"/>
        </w:rPr>
        <w:t>Overheads</w:t>
      </w:r>
      <w:r w:rsidR="003101EF" w:rsidRPr="00CA7887">
        <w:rPr>
          <w:bCs/>
        </w:rPr>
        <w:t xml:space="preserve"> </w:t>
      </w:r>
      <w:r w:rsidRPr="00CA7887">
        <w:rPr>
          <w:spacing w:val="-2"/>
        </w:rPr>
        <w:t xml:space="preserve">are the </w:t>
      </w:r>
      <w:r w:rsidR="006B5595" w:rsidRPr="00CA7887">
        <w:rPr>
          <w:spacing w:val="-2"/>
        </w:rPr>
        <w:t>Consultant</w:t>
      </w:r>
      <w:r w:rsidRPr="00CA7887">
        <w:rPr>
          <w:spacing w:val="-2"/>
        </w:rPr>
        <w:t>’s business costs that are not directly related to the execution of the assignment and shall not be reimburs</w:t>
      </w:r>
      <w:r w:rsidR="006B5595" w:rsidRPr="00CA7887">
        <w:rPr>
          <w:spacing w:val="-2"/>
        </w:rPr>
        <w:t>ed as separate items under the C</w:t>
      </w:r>
      <w:r w:rsidR="00B6625F" w:rsidRPr="00CA7887">
        <w:rPr>
          <w:spacing w:val="-2"/>
        </w:rPr>
        <w:t xml:space="preserve">ontract. </w:t>
      </w:r>
      <w:r w:rsidRPr="00CA7887">
        <w:rPr>
          <w:spacing w:val="-2"/>
        </w:rPr>
        <w:t>Typical items are home office costs (non</w:t>
      </w:r>
      <w:r w:rsidR="00F57F4D" w:rsidRPr="00CA7887">
        <w:rPr>
          <w:spacing w:val="-2"/>
        </w:rPr>
        <w:t>-</w:t>
      </w:r>
      <w:r w:rsidRPr="00CA7887">
        <w:rPr>
          <w:spacing w:val="-2"/>
        </w:rPr>
        <w:t xml:space="preserve">billable time, time of senior </w:t>
      </w:r>
      <w:r w:rsidR="006B5595" w:rsidRPr="00CA7887">
        <w:rPr>
          <w:spacing w:val="-2"/>
        </w:rPr>
        <w:t xml:space="preserve">Consultant’s </w:t>
      </w:r>
      <w:r w:rsidRPr="00CA7887">
        <w:rPr>
          <w:spacing w:val="-2"/>
        </w:rPr>
        <w:t>staff monitoring the project, rent</w:t>
      </w:r>
      <w:r w:rsidR="006B5595" w:rsidRPr="00CA7887">
        <w:rPr>
          <w:spacing w:val="-2"/>
        </w:rPr>
        <w:t xml:space="preserve"> of headquarters’ office</w:t>
      </w:r>
      <w:r w:rsidRPr="00CA7887">
        <w:rPr>
          <w:spacing w:val="-2"/>
        </w:rPr>
        <w:t xml:space="preserve">, support staff, research, staff training, marketing, etc.), the cost of </w:t>
      </w:r>
      <w:r w:rsidR="006B5595" w:rsidRPr="00CA7887">
        <w:rPr>
          <w:spacing w:val="-2"/>
        </w:rPr>
        <w:t>Consultant’s personnel</w:t>
      </w:r>
      <w:r w:rsidRPr="00CA7887">
        <w:rPr>
          <w:spacing w:val="-2"/>
        </w:rPr>
        <w:t xml:space="preserve"> not currently employed on revenue-earning projects, taxes on business activities</w:t>
      </w:r>
      <w:r w:rsidR="0074311C" w:rsidRPr="00CA7887">
        <w:rPr>
          <w:spacing w:val="-2"/>
        </w:rPr>
        <w:t>,</w:t>
      </w:r>
      <w:r w:rsidRPr="00CA7887">
        <w:rPr>
          <w:spacing w:val="-2"/>
        </w:rPr>
        <w:t xml:space="preserve"> and business promotion costs. During negotiations, audited financial statements, certified as correct by an independent auditor and supporting the last three years’ overheads, shall be available for discussion, together with detailed lists of items making up the overheads and the percentage by which each relates to basic salary.  The Client does not accept an add-on margin for social charges, ov</w:t>
      </w:r>
      <w:r w:rsidR="006B5595" w:rsidRPr="00CA7887">
        <w:rPr>
          <w:spacing w:val="-2"/>
        </w:rPr>
        <w:t>erhead expenses, etc. for Experts</w:t>
      </w:r>
      <w:r w:rsidRPr="00CA7887">
        <w:rPr>
          <w:spacing w:val="-2"/>
        </w:rPr>
        <w:t xml:space="preserve"> who are not permanent employees of the </w:t>
      </w:r>
      <w:r w:rsidR="006B5595" w:rsidRPr="00CA7887">
        <w:rPr>
          <w:spacing w:val="-2"/>
        </w:rPr>
        <w:t>Consultant</w:t>
      </w:r>
      <w:r w:rsidRPr="00CA7887">
        <w:rPr>
          <w:spacing w:val="-2"/>
        </w:rPr>
        <w:t xml:space="preserve">.  In such case, the </w:t>
      </w:r>
      <w:r w:rsidR="006B5595" w:rsidRPr="00CA7887">
        <w:rPr>
          <w:spacing w:val="-2"/>
        </w:rPr>
        <w:t>Consultant</w:t>
      </w:r>
      <w:r w:rsidRPr="00CA7887">
        <w:rPr>
          <w:spacing w:val="-2"/>
        </w:rPr>
        <w:t xml:space="preserve"> shall be entitled only to administrative costs and </w:t>
      </w:r>
      <w:r w:rsidR="006B5595" w:rsidRPr="00CA7887">
        <w:rPr>
          <w:spacing w:val="-2"/>
        </w:rPr>
        <w:t xml:space="preserve">a </w:t>
      </w:r>
      <w:r w:rsidRPr="00CA7887">
        <w:rPr>
          <w:spacing w:val="-2"/>
        </w:rPr>
        <w:t>fee on the monthly payments charged for sub</w:t>
      </w:r>
      <w:r w:rsidR="006B5595" w:rsidRPr="00CA7887">
        <w:rPr>
          <w:spacing w:val="-2"/>
        </w:rPr>
        <w:t xml:space="preserve">-contracted </w:t>
      </w:r>
      <w:r w:rsidR="00901C96" w:rsidRPr="00CA7887">
        <w:rPr>
          <w:spacing w:val="-2"/>
        </w:rPr>
        <w:t>Experts</w:t>
      </w:r>
      <w:r w:rsidRPr="00CA7887">
        <w:rPr>
          <w:spacing w:val="-2"/>
        </w:rPr>
        <w:t>.</w:t>
      </w:r>
    </w:p>
    <w:p w14:paraId="33689608" w14:textId="77777777" w:rsidR="00F25D26" w:rsidRPr="00CA7887" w:rsidRDefault="007236FF" w:rsidP="00857D88">
      <w:pPr>
        <w:pStyle w:val="ListParagraph"/>
        <w:keepNext/>
        <w:numPr>
          <w:ilvl w:val="0"/>
          <w:numId w:val="13"/>
        </w:numPr>
        <w:tabs>
          <w:tab w:val="left" w:pos="-720"/>
        </w:tabs>
        <w:spacing w:after="200"/>
        <w:ind w:left="1260" w:right="360" w:hanging="450"/>
        <w:contextualSpacing w:val="0"/>
        <w:jc w:val="both"/>
        <w:rPr>
          <w:bCs/>
          <w:lang w:eastAsia="it-IT"/>
        </w:rPr>
      </w:pPr>
      <w:r w:rsidRPr="00CA7887">
        <w:rPr>
          <w:bCs/>
          <w:u w:val="single"/>
        </w:rPr>
        <w:t>Profit</w:t>
      </w:r>
      <w:r w:rsidRPr="00CA7887">
        <w:rPr>
          <w:spacing w:val="-2"/>
        </w:rPr>
        <w:t xml:space="preserve"> </w:t>
      </w:r>
      <w:r w:rsidR="00441B93" w:rsidRPr="00CA7887">
        <w:rPr>
          <w:spacing w:val="-2"/>
        </w:rPr>
        <w:t>is normally based on the sum of the Salary, Social costs, and O</w:t>
      </w:r>
      <w:r w:rsidRPr="00CA7887">
        <w:rPr>
          <w:spacing w:val="-2"/>
        </w:rPr>
        <w:t>verhead</w:t>
      </w:r>
      <w:r w:rsidR="00441B93" w:rsidRPr="00CA7887">
        <w:rPr>
          <w:spacing w:val="-2"/>
        </w:rPr>
        <w:t>s</w:t>
      </w:r>
      <w:r w:rsidRPr="00CA7887">
        <w:rPr>
          <w:spacing w:val="-2"/>
        </w:rPr>
        <w:t xml:space="preserve">.  If any bonuses paid on a regular basis are listed, a corresponding reduction </w:t>
      </w:r>
      <w:r w:rsidR="00441B93" w:rsidRPr="00CA7887">
        <w:rPr>
          <w:spacing w:val="-2"/>
        </w:rPr>
        <w:t xml:space="preserve">shall be made in </w:t>
      </w:r>
      <w:r w:rsidRPr="00CA7887">
        <w:rPr>
          <w:spacing w:val="-2"/>
        </w:rPr>
        <w:t xml:space="preserve">the </w:t>
      </w:r>
      <w:r w:rsidR="00441B93" w:rsidRPr="00CA7887">
        <w:rPr>
          <w:spacing w:val="-2"/>
        </w:rPr>
        <w:t>profit amount. P</w:t>
      </w:r>
      <w:r w:rsidRPr="00CA7887">
        <w:rPr>
          <w:spacing w:val="-2"/>
        </w:rPr>
        <w:t xml:space="preserve">rofit shall not be allowed on travel or </w:t>
      </w:r>
      <w:r w:rsidR="00441B93" w:rsidRPr="00CA7887">
        <w:rPr>
          <w:spacing w:val="-2"/>
        </w:rPr>
        <w:t xml:space="preserve">any </w:t>
      </w:r>
      <w:r w:rsidRPr="00CA7887">
        <w:rPr>
          <w:spacing w:val="-2"/>
        </w:rPr>
        <w:t>other reimbursable expenses.</w:t>
      </w:r>
    </w:p>
    <w:p w14:paraId="4E508127" w14:textId="77777777" w:rsidR="00F25D26" w:rsidRPr="00CA7887" w:rsidRDefault="007236FF" w:rsidP="00857D88">
      <w:pPr>
        <w:pStyle w:val="ListParagraph"/>
        <w:keepNext/>
        <w:numPr>
          <w:ilvl w:val="0"/>
          <w:numId w:val="13"/>
        </w:numPr>
        <w:tabs>
          <w:tab w:val="left" w:pos="-720"/>
        </w:tabs>
        <w:spacing w:after="200"/>
        <w:ind w:left="1260" w:right="360" w:hanging="450"/>
        <w:contextualSpacing w:val="0"/>
        <w:jc w:val="both"/>
        <w:rPr>
          <w:bCs/>
        </w:rPr>
      </w:pPr>
      <w:r w:rsidRPr="00CA7887">
        <w:rPr>
          <w:bCs/>
          <w:u w:val="single"/>
          <w:lang w:eastAsia="it-IT"/>
        </w:rPr>
        <w:t xml:space="preserve">Away from </w:t>
      </w:r>
      <w:r w:rsidR="00907F14" w:rsidRPr="00CA7887">
        <w:rPr>
          <w:bCs/>
          <w:u w:val="single"/>
          <w:lang w:eastAsia="it-IT"/>
        </w:rPr>
        <w:t>Home Office</w:t>
      </w:r>
      <w:r w:rsidRPr="00CA7887">
        <w:rPr>
          <w:bCs/>
          <w:u w:val="single"/>
          <w:lang w:eastAsia="it-IT"/>
        </w:rPr>
        <w:t xml:space="preserve"> Allowance or Premium</w:t>
      </w:r>
      <w:r w:rsidR="00F57F4D" w:rsidRPr="00CA7887">
        <w:rPr>
          <w:bCs/>
          <w:u w:val="single"/>
          <w:lang w:eastAsia="it-IT"/>
        </w:rPr>
        <w:t xml:space="preserve"> or Subsistence Allowances</w:t>
      </w:r>
      <w:r w:rsidR="00441B93" w:rsidRPr="00CA7887">
        <w:rPr>
          <w:bCs/>
          <w:u w:val="single"/>
          <w:lang w:eastAsia="it-IT"/>
        </w:rPr>
        <w:t>.</w:t>
      </w:r>
      <w:r w:rsidR="00441B93" w:rsidRPr="00CA7887">
        <w:rPr>
          <w:bCs/>
          <w:lang w:eastAsia="it-IT"/>
        </w:rPr>
        <w:t xml:space="preserve"> </w:t>
      </w:r>
      <w:r w:rsidRPr="00CA7887">
        <w:rPr>
          <w:spacing w:val="-2"/>
        </w:rPr>
        <w:t>Some Con</w:t>
      </w:r>
      <w:r w:rsidR="00441B93" w:rsidRPr="00CA7887">
        <w:rPr>
          <w:spacing w:val="-2"/>
        </w:rPr>
        <w:t>sultants pay allowances to Experts</w:t>
      </w:r>
      <w:r w:rsidRPr="00CA7887">
        <w:rPr>
          <w:spacing w:val="-2"/>
        </w:rPr>
        <w:t xml:space="preserve"> working away from headquarters</w:t>
      </w:r>
      <w:r w:rsidR="00441B93" w:rsidRPr="00CA7887">
        <w:rPr>
          <w:spacing w:val="-2"/>
        </w:rPr>
        <w:t xml:space="preserve"> or </w:t>
      </w:r>
      <w:r w:rsidR="00F57F4D" w:rsidRPr="00CA7887">
        <w:rPr>
          <w:spacing w:val="-2"/>
        </w:rPr>
        <w:t>outside of the home office</w:t>
      </w:r>
      <w:r w:rsidRPr="00CA7887">
        <w:rPr>
          <w:spacing w:val="-2"/>
        </w:rPr>
        <w:t xml:space="preserve">.  Such allowances are calculated as a percentage of salary </w:t>
      </w:r>
      <w:r w:rsidR="00441B93" w:rsidRPr="00CA7887">
        <w:rPr>
          <w:spacing w:val="-2"/>
        </w:rPr>
        <w:t xml:space="preserve">(or a fee) </w:t>
      </w:r>
      <w:r w:rsidRPr="00CA7887">
        <w:rPr>
          <w:spacing w:val="-2"/>
        </w:rPr>
        <w:t>and shall not draw overheads or profit.  Sometimes, by law, such allowances may draw social costs.  In this case, the amount of this social cost shall still be shown under social costs, with the net allowance shown separately.</w:t>
      </w:r>
    </w:p>
    <w:p w14:paraId="0177A39E" w14:textId="77777777" w:rsidR="00F25D26" w:rsidRPr="00CA7887" w:rsidRDefault="007236FF" w:rsidP="0046142F">
      <w:pPr>
        <w:tabs>
          <w:tab w:val="left" w:pos="-720"/>
        </w:tabs>
        <w:spacing w:after="200"/>
        <w:ind w:left="1260" w:hanging="450"/>
        <w:jc w:val="both"/>
        <w:rPr>
          <w:spacing w:val="-2"/>
        </w:rPr>
      </w:pPr>
      <w:r w:rsidRPr="00CA7887">
        <w:rPr>
          <w:spacing w:val="-2"/>
        </w:rPr>
        <w:tab/>
        <w:t xml:space="preserve">UNDP standard rates for the particular country may be used as reference to determine subsistence allowances. </w:t>
      </w:r>
    </w:p>
    <w:p w14:paraId="65CC8DD5" w14:textId="77777777" w:rsidR="007236FF" w:rsidRPr="00CA7887" w:rsidRDefault="007236FF" w:rsidP="007236FF">
      <w:pPr>
        <w:tabs>
          <w:tab w:val="left" w:pos="-720"/>
        </w:tabs>
        <w:ind w:left="720" w:hanging="720"/>
        <w:rPr>
          <w:i/>
          <w:spacing w:val="-2"/>
        </w:rPr>
      </w:pPr>
    </w:p>
    <w:p w14:paraId="736A0F60" w14:textId="77777777" w:rsidR="007236FF" w:rsidRPr="00CA7887" w:rsidRDefault="007236FF" w:rsidP="007236FF">
      <w:pPr>
        <w:numPr>
          <w:ilvl w:val="12"/>
          <w:numId w:val="0"/>
        </w:numPr>
        <w:jc w:val="center"/>
        <w:rPr>
          <w:b/>
          <w:bCs/>
          <w:spacing w:val="-3"/>
          <w:sz w:val="28"/>
        </w:rPr>
      </w:pPr>
      <w:r w:rsidRPr="00CA7887">
        <w:rPr>
          <w:i/>
        </w:rPr>
        <w:br w:type="page"/>
      </w:r>
      <w:r w:rsidRPr="00CA7887">
        <w:rPr>
          <w:b/>
          <w:bCs/>
          <w:sz w:val="28"/>
        </w:rPr>
        <w:lastRenderedPageBreak/>
        <w:t>Sample Form</w:t>
      </w:r>
    </w:p>
    <w:p w14:paraId="46DCC9DD" w14:textId="77777777" w:rsidR="007236FF" w:rsidRPr="00CA7887" w:rsidRDefault="007236FF" w:rsidP="007236FF">
      <w:pPr>
        <w:numPr>
          <w:ilvl w:val="12"/>
          <w:numId w:val="0"/>
        </w:numPr>
        <w:rPr>
          <w:spacing w:val="-3"/>
        </w:rPr>
      </w:pPr>
    </w:p>
    <w:p w14:paraId="1F390405" w14:textId="77777777" w:rsidR="007236FF" w:rsidRPr="00CA7887" w:rsidRDefault="007236FF" w:rsidP="007236FF">
      <w:pPr>
        <w:numPr>
          <w:ilvl w:val="12"/>
          <w:numId w:val="0"/>
        </w:numPr>
        <w:rPr>
          <w:spacing w:val="-3"/>
        </w:rPr>
      </w:pPr>
    </w:p>
    <w:p w14:paraId="695BFA66" w14:textId="77777777" w:rsidR="007236FF" w:rsidRPr="00CA7887" w:rsidRDefault="007236FF" w:rsidP="007236FF">
      <w:pPr>
        <w:numPr>
          <w:ilvl w:val="12"/>
          <w:numId w:val="0"/>
        </w:numPr>
        <w:rPr>
          <w:spacing w:val="-3"/>
        </w:rPr>
      </w:pPr>
    </w:p>
    <w:p w14:paraId="08A1F8F2" w14:textId="77777777" w:rsidR="007236FF" w:rsidRPr="00CA7887" w:rsidRDefault="007236FF" w:rsidP="007236FF">
      <w:pPr>
        <w:numPr>
          <w:ilvl w:val="12"/>
          <w:numId w:val="0"/>
        </w:numPr>
        <w:tabs>
          <w:tab w:val="left" w:pos="5760"/>
        </w:tabs>
        <w:rPr>
          <w:spacing w:val="-3"/>
        </w:rPr>
      </w:pPr>
      <w:r w:rsidRPr="00CA7887">
        <w:rPr>
          <w:spacing w:val="-3"/>
        </w:rPr>
        <w:t>Consult</w:t>
      </w:r>
      <w:r w:rsidR="00FA0B86" w:rsidRPr="00CA7887">
        <w:rPr>
          <w:spacing w:val="-3"/>
        </w:rPr>
        <w:t>ant</w:t>
      </w:r>
      <w:r w:rsidRPr="00CA7887">
        <w:rPr>
          <w:spacing w:val="-3"/>
        </w:rPr>
        <w:t>:</w:t>
      </w:r>
      <w:r w:rsidRPr="00CA7887">
        <w:rPr>
          <w:spacing w:val="-3"/>
        </w:rPr>
        <w:tab/>
        <w:t>Country:</w:t>
      </w:r>
    </w:p>
    <w:p w14:paraId="48D7FFE1" w14:textId="77777777" w:rsidR="007236FF" w:rsidRPr="00CA7887" w:rsidRDefault="007236FF" w:rsidP="007236FF">
      <w:pPr>
        <w:numPr>
          <w:ilvl w:val="12"/>
          <w:numId w:val="0"/>
        </w:numPr>
        <w:tabs>
          <w:tab w:val="left" w:pos="5760"/>
        </w:tabs>
        <w:rPr>
          <w:spacing w:val="-3"/>
        </w:rPr>
      </w:pPr>
      <w:r w:rsidRPr="00CA7887">
        <w:rPr>
          <w:spacing w:val="-3"/>
        </w:rPr>
        <w:t>Assignment:</w:t>
      </w:r>
      <w:r w:rsidRPr="00CA7887">
        <w:rPr>
          <w:spacing w:val="-3"/>
        </w:rPr>
        <w:tab/>
        <w:t>Date:</w:t>
      </w:r>
    </w:p>
    <w:p w14:paraId="21803BC6" w14:textId="77777777" w:rsidR="007236FF" w:rsidRPr="00CA7887" w:rsidRDefault="007236FF" w:rsidP="007236FF">
      <w:pPr>
        <w:numPr>
          <w:ilvl w:val="12"/>
          <w:numId w:val="0"/>
        </w:numPr>
        <w:rPr>
          <w:spacing w:val="-3"/>
        </w:rPr>
      </w:pPr>
    </w:p>
    <w:p w14:paraId="4F81D706" w14:textId="77777777" w:rsidR="007236FF" w:rsidRPr="00CA7887" w:rsidRDefault="007236FF" w:rsidP="007236FF">
      <w:pPr>
        <w:numPr>
          <w:ilvl w:val="12"/>
          <w:numId w:val="0"/>
        </w:numPr>
        <w:rPr>
          <w:spacing w:val="-3"/>
        </w:rPr>
      </w:pPr>
    </w:p>
    <w:p w14:paraId="4322CE95" w14:textId="77777777" w:rsidR="007236FF" w:rsidRPr="00CA7887" w:rsidRDefault="007236FF" w:rsidP="007236FF">
      <w:pPr>
        <w:numPr>
          <w:ilvl w:val="12"/>
          <w:numId w:val="0"/>
        </w:numPr>
        <w:jc w:val="center"/>
        <w:rPr>
          <w:b/>
          <w:spacing w:val="-3"/>
        </w:rPr>
      </w:pPr>
      <w:r w:rsidRPr="00CA7887">
        <w:rPr>
          <w:b/>
          <w:spacing w:val="-3"/>
        </w:rPr>
        <w:t>Consultant’s Representations Regarding Costs and Charges</w:t>
      </w:r>
    </w:p>
    <w:p w14:paraId="295BF5F5" w14:textId="77777777" w:rsidR="007236FF" w:rsidRPr="00CA7887" w:rsidRDefault="007236FF" w:rsidP="007236FF">
      <w:pPr>
        <w:numPr>
          <w:ilvl w:val="12"/>
          <w:numId w:val="0"/>
        </w:numPr>
        <w:rPr>
          <w:spacing w:val="-3"/>
        </w:rPr>
      </w:pPr>
    </w:p>
    <w:p w14:paraId="47F78AF3" w14:textId="77777777" w:rsidR="007236FF" w:rsidRPr="00CA7887" w:rsidRDefault="007236FF" w:rsidP="007236FF">
      <w:pPr>
        <w:numPr>
          <w:ilvl w:val="12"/>
          <w:numId w:val="0"/>
        </w:numPr>
        <w:rPr>
          <w:spacing w:val="-3"/>
        </w:rPr>
      </w:pPr>
    </w:p>
    <w:p w14:paraId="7E9A6909" w14:textId="77777777" w:rsidR="007236FF" w:rsidRPr="00CA7887" w:rsidRDefault="007236FF" w:rsidP="007236FF">
      <w:pPr>
        <w:numPr>
          <w:ilvl w:val="12"/>
          <w:numId w:val="0"/>
        </w:numPr>
        <w:jc w:val="both"/>
        <w:rPr>
          <w:spacing w:val="-3"/>
        </w:rPr>
      </w:pPr>
      <w:r w:rsidRPr="00CA7887">
        <w:rPr>
          <w:spacing w:val="-3"/>
        </w:rPr>
        <w:t>We hereby confirm that:</w:t>
      </w:r>
    </w:p>
    <w:p w14:paraId="04BC7988" w14:textId="77777777" w:rsidR="007236FF" w:rsidRPr="00CA7887" w:rsidRDefault="007236FF" w:rsidP="007236FF">
      <w:pPr>
        <w:numPr>
          <w:ilvl w:val="12"/>
          <w:numId w:val="0"/>
        </w:numPr>
        <w:jc w:val="both"/>
        <w:rPr>
          <w:spacing w:val="-3"/>
        </w:rPr>
      </w:pPr>
    </w:p>
    <w:p w14:paraId="4D8F023D" w14:textId="77777777" w:rsidR="007236FF" w:rsidRPr="00CA7887" w:rsidRDefault="007236FF" w:rsidP="007236FF">
      <w:pPr>
        <w:numPr>
          <w:ilvl w:val="12"/>
          <w:numId w:val="0"/>
        </w:numPr>
        <w:jc w:val="both"/>
        <w:rPr>
          <w:spacing w:val="-3"/>
        </w:rPr>
      </w:pPr>
      <w:r w:rsidRPr="00CA7887">
        <w:rPr>
          <w:spacing w:val="-3"/>
        </w:rPr>
        <w:t>(a)</w:t>
      </w:r>
      <w:r w:rsidRPr="00CA7887">
        <w:rPr>
          <w:spacing w:val="-3"/>
        </w:rPr>
        <w:tab/>
        <w:t xml:space="preserve">the basic </w:t>
      </w:r>
      <w:proofErr w:type="gramStart"/>
      <w:r w:rsidR="00907F14" w:rsidRPr="00CA7887">
        <w:rPr>
          <w:spacing w:val="-3"/>
        </w:rPr>
        <w:t xml:space="preserve">fees </w:t>
      </w:r>
      <w:r w:rsidRPr="00CA7887">
        <w:rPr>
          <w:spacing w:val="-3"/>
        </w:rPr>
        <w:t xml:space="preserve"> indicated</w:t>
      </w:r>
      <w:proofErr w:type="gramEnd"/>
      <w:r w:rsidRPr="00CA7887">
        <w:rPr>
          <w:spacing w:val="-3"/>
        </w:rPr>
        <w:t xml:space="preserve"> in the attached table are taken from the firm’s payroll records and reflect the current </w:t>
      </w:r>
      <w:r w:rsidR="00907F14" w:rsidRPr="00CA7887">
        <w:rPr>
          <w:spacing w:val="-3"/>
        </w:rPr>
        <w:t xml:space="preserve"> rate</w:t>
      </w:r>
      <w:r w:rsidRPr="00CA7887">
        <w:rPr>
          <w:spacing w:val="-3"/>
        </w:rPr>
        <w:t xml:space="preserve">s of the </w:t>
      </w:r>
      <w:r w:rsidR="00FA0B86" w:rsidRPr="00CA7887">
        <w:rPr>
          <w:spacing w:val="-3"/>
        </w:rPr>
        <w:t>Experts</w:t>
      </w:r>
      <w:r w:rsidRPr="00CA7887">
        <w:rPr>
          <w:spacing w:val="-3"/>
        </w:rPr>
        <w:t xml:space="preserve"> listed which have not been raised other than within the normal annual </w:t>
      </w:r>
      <w:r w:rsidR="00FA0B86" w:rsidRPr="00CA7887">
        <w:rPr>
          <w:spacing w:val="-3"/>
        </w:rPr>
        <w:t>pay</w:t>
      </w:r>
      <w:r w:rsidRPr="00CA7887">
        <w:rPr>
          <w:spacing w:val="-3"/>
        </w:rPr>
        <w:t xml:space="preserve"> increase policy as applied to all the </w:t>
      </w:r>
      <w:r w:rsidR="00FA0B86" w:rsidRPr="00CA7887">
        <w:rPr>
          <w:spacing w:val="-3"/>
        </w:rPr>
        <w:t>Consultant</w:t>
      </w:r>
      <w:r w:rsidRPr="00CA7887">
        <w:rPr>
          <w:spacing w:val="-3"/>
        </w:rPr>
        <w:t xml:space="preserve">’s </w:t>
      </w:r>
      <w:r w:rsidR="00FA0B86" w:rsidRPr="00CA7887">
        <w:rPr>
          <w:spacing w:val="-3"/>
        </w:rPr>
        <w:t>Experts</w:t>
      </w:r>
      <w:r w:rsidRPr="00CA7887">
        <w:rPr>
          <w:spacing w:val="-3"/>
        </w:rPr>
        <w:t>;</w:t>
      </w:r>
    </w:p>
    <w:p w14:paraId="0255C1F8" w14:textId="77777777" w:rsidR="007236FF" w:rsidRPr="00CA7887" w:rsidRDefault="007236FF" w:rsidP="007236FF">
      <w:pPr>
        <w:numPr>
          <w:ilvl w:val="12"/>
          <w:numId w:val="0"/>
        </w:numPr>
        <w:jc w:val="both"/>
        <w:rPr>
          <w:spacing w:val="-3"/>
        </w:rPr>
      </w:pPr>
    </w:p>
    <w:p w14:paraId="2EFEF879" w14:textId="77777777" w:rsidR="007236FF" w:rsidRPr="00CA7887" w:rsidRDefault="007236FF" w:rsidP="007236FF">
      <w:pPr>
        <w:numPr>
          <w:ilvl w:val="12"/>
          <w:numId w:val="0"/>
        </w:numPr>
        <w:jc w:val="both"/>
        <w:rPr>
          <w:spacing w:val="-3"/>
        </w:rPr>
      </w:pPr>
      <w:r w:rsidRPr="00CA7887">
        <w:rPr>
          <w:spacing w:val="-3"/>
        </w:rPr>
        <w:t>(b)</w:t>
      </w:r>
      <w:r w:rsidRPr="00CA7887">
        <w:rPr>
          <w:spacing w:val="-3"/>
        </w:rPr>
        <w:tab/>
        <w:t xml:space="preserve">attached are true copies of the latest </w:t>
      </w:r>
      <w:r w:rsidR="00FA0B86" w:rsidRPr="00CA7887">
        <w:rPr>
          <w:spacing w:val="-3"/>
        </w:rPr>
        <w:t>pay</w:t>
      </w:r>
      <w:r w:rsidRPr="00CA7887">
        <w:rPr>
          <w:spacing w:val="-3"/>
        </w:rPr>
        <w:t xml:space="preserve"> slips of the </w:t>
      </w:r>
      <w:r w:rsidR="00FA0B86" w:rsidRPr="00CA7887">
        <w:rPr>
          <w:spacing w:val="-3"/>
        </w:rPr>
        <w:t>Experts</w:t>
      </w:r>
      <w:r w:rsidRPr="00CA7887">
        <w:rPr>
          <w:spacing w:val="-3"/>
        </w:rPr>
        <w:t xml:space="preserve"> listed;</w:t>
      </w:r>
    </w:p>
    <w:p w14:paraId="068F0857" w14:textId="77777777" w:rsidR="007236FF" w:rsidRPr="00CA7887" w:rsidRDefault="007236FF" w:rsidP="007236FF">
      <w:pPr>
        <w:numPr>
          <w:ilvl w:val="12"/>
          <w:numId w:val="0"/>
        </w:numPr>
        <w:jc w:val="both"/>
        <w:rPr>
          <w:spacing w:val="-3"/>
        </w:rPr>
      </w:pPr>
    </w:p>
    <w:p w14:paraId="383F9592" w14:textId="77777777" w:rsidR="007236FF" w:rsidRPr="00CA7887" w:rsidRDefault="007236FF" w:rsidP="007236FF">
      <w:pPr>
        <w:numPr>
          <w:ilvl w:val="12"/>
          <w:numId w:val="0"/>
        </w:numPr>
        <w:jc w:val="both"/>
        <w:rPr>
          <w:spacing w:val="-3"/>
        </w:rPr>
      </w:pPr>
      <w:r w:rsidRPr="00CA7887">
        <w:rPr>
          <w:spacing w:val="-3"/>
        </w:rPr>
        <w:t>(c)</w:t>
      </w:r>
      <w:r w:rsidRPr="00CA7887">
        <w:rPr>
          <w:spacing w:val="-3"/>
        </w:rPr>
        <w:tab/>
        <w:t>the away</w:t>
      </w:r>
      <w:r w:rsidR="00FA0B86" w:rsidRPr="00CA7887">
        <w:rPr>
          <w:spacing w:val="-3"/>
        </w:rPr>
        <w:t>-</w:t>
      </w:r>
      <w:r w:rsidRPr="00CA7887">
        <w:rPr>
          <w:spacing w:val="-3"/>
        </w:rPr>
        <w:t xml:space="preserve"> from</w:t>
      </w:r>
      <w:r w:rsidR="00FA0B86" w:rsidRPr="00CA7887">
        <w:rPr>
          <w:spacing w:val="-3"/>
        </w:rPr>
        <w:t>-</w:t>
      </w:r>
      <w:r w:rsidRPr="00CA7887">
        <w:rPr>
          <w:spacing w:val="-3"/>
        </w:rPr>
        <w:t xml:space="preserve"> </w:t>
      </w:r>
      <w:r w:rsidR="00907F14" w:rsidRPr="00CA7887">
        <w:rPr>
          <w:spacing w:val="-3"/>
        </w:rPr>
        <w:t xml:space="preserve">home </w:t>
      </w:r>
      <w:r w:rsidR="00065566" w:rsidRPr="00CA7887">
        <w:rPr>
          <w:spacing w:val="-3"/>
        </w:rPr>
        <w:t>office allowances</w:t>
      </w:r>
      <w:r w:rsidRPr="00CA7887">
        <w:rPr>
          <w:spacing w:val="-3"/>
        </w:rPr>
        <w:t xml:space="preserve"> indicated belo</w:t>
      </w:r>
      <w:r w:rsidR="00FA0B86" w:rsidRPr="00CA7887">
        <w:rPr>
          <w:spacing w:val="-3"/>
        </w:rPr>
        <w:t>w are those that the Consultant</w:t>
      </w:r>
      <w:r w:rsidRPr="00CA7887">
        <w:rPr>
          <w:spacing w:val="-3"/>
        </w:rPr>
        <w:t xml:space="preserve"> ha</w:t>
      </w:r>
      <w:r w:rsidR="00FA0B86" w:rsidRPr="00CA7887">
        <w:rPr>
          <w:spacing w:val="-3"/>
        </w:rPr>
        <w:t>s</w:t>
      </w:r>
      <w:r w:rsidRPr="00CA7887">
        <w:rPr>
          <w:spacing w:val="-3"/>
        </w:rPr>
        <w:t xml:space="preserve"> agreed to pay for this assignment to the </w:t>
      </w:r>
      <w:r w:rsidR="00FA0B86" w:rsidRPr="00CA7887">
        <w:rPr>
          <w:spacing w:val="-3"/>
        </w:rPr>
        <w:t>Experts</w:t>
      </w:r>
      <w:r w:rsidRPr="00CA7887">
        <w:rPr>
          <w:spacing w:val="-3"/>
        </w:rPr>
        <w:t xml:space="preserve"> listed;</w:t>
      </w:r>
    </w:p>
    <w:p w14:paraId="7A59E311" w14:textId="77777777" w:rsidR="007236FF" w:rsidRPr="00CA7887" w:rsidRDefault="007236FF" w:rsidP="007236FF">
      <w:pPr>
        <w:numPr>
          <w:ilvl w:val="12"/>
          <w:numId w:val="0"/>
        </w:numPr>
        <w:jc w:val="both"/>
        <w:rPr>
          <w:spacing w:val="-3"/>
        </w:rPr>
      </w:pPr>
    </w:p>
    <w:p w14:paraId="65690BFE" w14:textId="77777777" w:rsidR="007236FF" w:rsidRPr="00CA7887" w:rsidRDefault="007236FF" w:rsidP="007236FF">
      <w:pPr>
        <w:numPr>
          <w:ilvl w:val="12"/>
          <w:numId w:val="0"/>
        </w:numPr>
        <w:jc w:val="both"/>
        <w:rPr>
          <w:spacing w:val="-3"/>
        </w:rPr>
      </w:pPr>
      <w:r w:rsidRPr="00CA7887">
        <w:rPr>
          <w:spacing w:val="-3"/>
        </w:rPr>
        <w:t>(d)</w:t>
      </w:r>
      <w:r w:rsidRPr="00CA7887">
        <w:rPr>
          <w:spacing w:val="-3"/>
        </w:rPr>
        <w:tab/>
        <w:t>the factors listed in the attached table for social charges and overhead are based on the firm’s average cost experiences for the latest three years as represented by the firm’s financial statements; and</w:t>
      </w:r>
    </w:p>
    <w:p w14:paraId="09FE0331" w14:textId="77777777" w:rsidR="007236FF" w:rsidRPr="00CA7887" w:rsidRDefault="007236FF" w:rsidP="007236FF">
      <w:pPr>
        <w:numPr>
          <w:ilvl w:val="12"/>
          <w:numId w:val="0"/>
        </w:numPr>
        <w:jc w:val="both"/>
        <w:rPr>
          <w:spacing w:val="-3"/>
        </w:rPr>
      </w:pPr>
    </w:p>
    <w:p w14:paraId="70CD2233" w14:textId="77777777" w:rsidR="007236FF" w:rsidRPr="00CA7887" w:rsidRDefault="007236FF" w:rsidP="007236FF">
      <w:pPr>
        <w:numPr>
          <w:ilvl w:val="12"/>
          <w:numId w:val="0"/>
        </w:numPr>
        <w:jc w:val="both"/>
        <w:rPr>
          <w:spacing w:val="-3"/>
        </w:rPr>
      </w:pPr>
      <w:r w:rsidRPr="00CA7887">
        <w:rPr>
          <w:spacing w:val="-3"/>
        </w:rPr>
        <w:t>(e)</w:t>
      </w:r>
      <w:r w:rsidRPr="00CA7887">
        <w:rPr>
          <w:spacing w:val="-3"/>
        </w:rPr>
        <w:tab/>
        <w:t>said factors for overhead and social charges do not include any bonuses or other means of profit-sharing.</w:t>
      </w:r>
    </w:p>
    <w:p w14:paraId="08A5EF99" w14:textId="77777777" w:rsidR="007236FF" w:rsidRPr="00CA7887" w:rsidRDefault="007236FF" w:rsidP="007236FF">
      <w:pPr>
        <w:pStyle w:val="BodyTextIndent3"/>
      </w:pPr>
    </w:p>
    <w:p w14:paraId="60E577CD" w14:textId="77777777" w:rsidR="007236FF" w:rsidRPr="00CA7887" w:rsidRDefault="007236FF" w:rsidP="007236FF">
      <w:pPr>
        <w:numPr>
          <w:ilvl w:val="12"/>
          <w:numId w:val="0"/>
        </w:numPr>
        <w:tabs>
          <w:tab w:val="left" w:pos="5040"/>
        </w:tabs>
        <w:rPr>
          <w:spacing w:val="-3"/>
        </w:rPr>
      </w:pPr>
      <w:r w:rsidRPr="00CA7887">
        <w:rPr>
          <w:spacing w:val="-3"/>
          <w:u w:val="single"/>
        </w:rPr>
        <w:tab/>
      </w:r>
    </w:p>
    <w:p w14:paraId="5E31EEA7" w14:textId="77777777" w:rsidR="007236FF" w:rsidRPr="00CA7887" w:rsidRDefault="002A2D56" w:rsidP="007236FF">
      <w:pPr>
        <w:numPr>
          <w:ilvl w:val="12"/>
          <w:numId w:val="0"/>
        </w:numPr>
        <w:rPr>
          <w:spacing w:val="-3"/>
        </w:rPr>
      </w:pPr>
      <w:r w:rsidRPr="00CA7887">
        <w:rPr>
          <w:spacing w:val="-3"/>
          <w:sz w:val="20"/>
        </w:rPr>
        <w:t>[Name of Consultant</w:t>
      </w:r>
      <w:r w:rsidR="007236FF" w:rsidRPr="00CA7887">
        <w:rPr>
          <w:spacing w:val="-3"/>
          <w:sz w:val="20"/>
        </w:rPr>
        <w:t>]</w:t>
      </w:r>
    </w:p>
    <w:p w14:paraId="3C9D6E2F" w14:textId="77777777" w:rsidR="007236FF" w:rsidRPr="00CA7887" w:rsidRDefault="007236FF" w:rsidP="007236FF">
      <w:pPr>
        <w:numPr>
          <w:ilvl w:val="12"/>
          <w:numId w:val="0"/>
        </w:numPr>
        <w:rPr>
          <w:spacing w:val="-3"/>
        </w:rPr>
      </w:pPr>
    </w:p>
    <w:p w14:paraId="7E98E207" w14:textId="77777777" w:rsidR="007236FF" w:rsidRPr="00CA7887" w:rsidRDefault="007236FF" w:rsidP="007236FF">
      <w:pPr>
        <w:numPr>
          <w:ilvl w:val="12"/>
          <w:numId w:val="0"/>
        </w:numPr>
        <w:tabs>
          <w:tab w:val="left" w:pos="5040"/>
          <w:tab w:val="left" w:pos="5760"/>
          <w:tab w:val="left" w:pos="8640"/>
        </w:tabs>
        <w:rPr>
          <w:spacing w:val="-3"/>
        </w:rPr>
      </w:pPr>
      <w:r w:rsidRPr="00CA7887">
        <w:rPr>
          <w:spacing w:val="-3"/>
          <w:u w:val="single"/>
        </w:rPr>
        <w:tab/>
      </w:r>
      <w:r w:rsidRPr="00CA7887">
        <w:rPr>
          <w:spacing w:val="-3"/>
        </w:rPr>
        <w:tab/>
      </w:r>
      <w:r w:rsidRPr="00CA7887">
        <w:rPr>
          <w:spacing w:val="-3"/>
          <w:u w:val="single"/>
        </w:rPr>
        <w:tab/>
      </w:r>
    </w:p>
    <w:p w14:paraId="4A242865" w14:textId="77777777" w:rsidR="007236FF" w:rsidRPr="00CA7887" w:rsidRDefault="007236FF" w:rsidP="007236FF">
      <w:pPr>
        <w:numPr>
          <w:ilvl w:val="12"/>
          <w:numId w:val="0"/>
        </w:numPr>
        <w:tabs>
          <w:tab w:val="left" w:pos="5760"/>
        </w:tabs>
        <w:rPr>
          <w:spacing w:val="-3"/>
        </w:rPr>
      </w:pPr>
      <w:r w:rsidRPr="00CA7887">
        <w:rPr>
          <w:spacing w:val="-3"/>
        </w:rPr>
        <w:t>Signature of Authorized Representative</w:t>
      </w:r>
      <w:r w:rsidRPr="00CA7887">
        <w:rPr>
          <w:spacing w:val="-3"/>
        </w:rPr>
        <w:tab/>
        <w:t>Date</w:t>
      </w:r>
    </w:p>
    <w:p w14:paraId="682E7C49" w14:textId="77777777" w:rsidR="007236FF" w:rsidRPr="00CA7887" w:rsidRDefault="007236FF" w:rsidP="007236FF">
      <w:pPr>
        <w:numPr>
          <w:ilvl w:val="12"/>
          <w:numId w:val="0"/>
        </w:numPr>
        <w:rPr>
          <w:spacing w:val="-3"/>
        </w:rPr>
      </w:pPr>
    </w:p>
    <w:p w14:paraId="5A62F54D" w14:textId="77777777" w:rsidR="007236FF" w:rsidRPr="00CA7887" w:rsidRDefault="007236FF" w:rsidP="007236FF">
      <w:pPr>
        <w:numPr>
          <w:ilvl w:val="12"/>
          <w:numId w:val="0"/>
        </w:numPr>
        <w:tabs>
          <w:tab w:val="left" w:pos="5040"/>
        </w:tabs>
        <w:rPr>
          <w:spacing w:val="-3"/>
        </w:rPr>
      </w:pPr>
      <w:r w:rsidRPr="00CA7887">
        <w:rPr>
          <w:spacing w:val="-3"/>
        </w:rPr>
        <w:t xml:space="preserve">Name:  </w:t>
      </w:r>
      <w:r w:rsidRPr="00CA7887">
        <w:rPr>
          <w:spacing w:val="-3"/>
          <w:u w:val="single"/>
        </w:rPr>
        <w:tab/>
      </w:r>
    </w:p>
    <w:p w14:paraId="216983AF" w14:textId="77777777" w:rsidR="007236FF" w:rsidRPr="00CA7887" w:rsidRDefault="007236FF" w:rsidP="007236FF">
      <w:pPr>
        <w:numPr>
          <w:ilvl w:val="12"/>
          <w:numId w:val="0"/>
        </w:numPr>
        <w:rPr>
          <w:spacing w:val="-3"/>
        </w:rPr>
      </w:pPr>
    </w:p>
    <w:p w14:paraId="67ED9BF3" w14:textId="77777777" w:rsidR="007236FF" w:rsidRPr="00CA7887" w:rsidRDefault="007236FF" w:rsidP="007236FF">
      <w:pPr>
        <w:numPr>
          <w:ilvl w:val="12"/>
          <w:numId w:val="0"/>
        </w:numPr>
        <w:tabs>
          <w:tab w:val="left" w:pos="5040"/>
        </w:tabs>
        <w:rPr>
          <w:spacing w:val="-3"/>
        </w:rPr>
      </w:pPr>
      <w:r w:rsidRPr="00CA7887">
        <w:rPr>
          <w:spacing w:val="-3"/>
        </w:rPr>
        <w:t xml:space="preserve">Title:  </w:t>
      </w:r>
      <w:r w:rsidRPr="00CA7887">
        <w:rPr>
          <w:spacing w:val="-3"/>
          <w:u w:val="single"/>
        </w:rPr>
        <w:tab/>
      </w:r>
    </w:p>
    <w:p w14:paraId="2184AF24" w14:textId="77777777" w:rsidR="002A2D56" w:rsidRPr="00CA7887" w:rsidRDefault="002A2D56" w:rsidP="0027492E">
      <w:pPr>
        <w:pStyle w:val="Heading2"/>
        <w:rPr>
          <w:lang w:val="en-US"/>
        </w:rPr>
        <w:sectPr w:rsidR="002A2D56" w:rsidRPr="00CA7887" w:rsidSect="00AB0E07">
          <w:headerReference w:type="even" r:id="rId49"/>
          <w:headerReference w:type="default" r:id="rId50"/>
          <w:footnotePr>
            <w:numRestart w:val="eachSect"/>
          </w:footnotePr>
          <w:pgSz w:w="12242" w:h="15842" w:code="1"/>
          <w:pgMar w:top="1440" w:right="1440" w:bottom="1729" w:left="1729" w:header="720" w:footer="720" w:gutter="0"/>
          <w:cols w:space="708"/>
          <w:docGrid w:linePitch="360"/>
        </w:sectPr>
      </w:pPr>
    </w:p>
    <w:p w14:paraId="7A3FC733" w14:textId="77777777" w:rsidR="002A2D56" w:rsidRPr="00CA7887" w:rsidRDefault="002A2D56" w:rsidP="002A2D56">
      <w:pPr>
        <w:numPr>
          <w:ilvl w:val="12"/>
          <w:numId w:val="0"/>
        </w:numPr>
        <w:jc w:val="center"/>
        <w:rPr>
          <w:b/>
          <w:spacing w:val="-3"/>
        </w:rPr>
      </w:pPr>
      <w:r w:rsidRPr="00CA7887">
        <w:rPr>
          <w:b/>
          <w:spacing w:val="-3"/>
        </w:rPr>
        <w:lastRenderedPageBreak/>
        <w:t>Consultant’s Representations Regarding Costs and Charges</w:t>
      </w:r>
    </w:p>
    <w:p w14:paraId="7BC9E889" w14:textId="77777777" w:rsidR="009D62ED" w:rsidRPr="00CA7887" w:rsidRDefault="009D62ED" w:rsidP="002A2D56">
      <w:pPr>
        <w:numPr>
          <w:ilvl w:val="12"/>
          <w:numId w:val="0"/>
        </w:numPr>
        <w:jc w:val="center"/>
        <w:rPr>
          <w:b/>
          <w:spacing w:val="-3"/>
        </w:rPr>
      </w:pPr>
      <w:r w:rsidRPr="00CA7887">
        <w:rPr>
          <w:b/>
          <w:spacing w:val="-3"/>
        </w:rPr>
        <w:t>(Model Form I)</w:t>
      </w:r>
    </w:p>
    <w:p w14:paraId="0BEAB719" w14:textId="77777777" w:rsidR="002A2D56" w:rsidRPr="00CA7887" w:rsidRDefault="002A2D56" w:rsidP="002A2D56">
      <w:pPr>
        <w:numPr>
          <w:ilvl w:val="12"/>
          <w:numId w:val="0"/>
        </w:numPr>
        <w:ind w:right="720"/>
        <w:rPr>
          <w:spacing w:val="-3"/>
        </w:rPr>
      </w:pPr>
    </w:p>
    <w:p w14:paraId="467F0024" w14:textId="77777777" w:rsidR="002A2D56" w:rsidRPr="00CA7887" w:rsidRDefault="002A2D56" w:rsidP="002A2D56">
      <w:pPr>
        <w:numPr>
          <w:ilvl w:val="12"/>
          <w:numId w:val="0"/>
        </w:numPr>
        <w:ind w:right="720"/>
        <w:jc w:val="center"/>
        <w:rPr>
          <w:spacing w:val="-2"/>
        </w:rPr>
      </w:pPr>
      <w:r w:rsidRPr="00CA7887">
        <w:rPr>
          <w:spacing w:val="-2"/>
        </w:rPr>
        <w:t xml:space="preserve">(Expressed in </w:t>
      </w:r>
      <w:r w:rsidR="006846A7" w:rsidRPr="009B431F">
        <w:rPr>
          <w:spacing w:val="-2"/>
          <w:sz w:val="20"/>
        </w:rPr>
        <w:t>{</w:t>
      </w:r>
      <w:r w:rsidRPr="009B431F">
        <w:rPr>
          <w:spacing w:val="-2"/>
          <w:sz w:val="20"/>
        </w:rPr>
        <w:t>insert name of currency</w:t>
      </w:r>
      <w:r w:rsidR="00BA7C4C" w:rsidRPr="009B431F">
        <w:rPr>
          <w:spacing w:val="-2"/>
          <w:sz w:val="20"/>
        </w:rPr>
        <w:t>*</w:t>
      </w:r>
      <w:r w:rsidR="006846A7" w:rsidRPr="009B431F">
        <w:rPr>
          <w:spacing w:val="-2"/>
          <w:sz w:val="20"/>
        </w:rPr>
        <w:t>}</w:t>
      </w:r>
      <w:r w:rsidRPr="00CA7887">
        <w:rPr>
          <w:spacing w:val="-2"/>
        </w:rPr>
        <w:t>)</w:t>
      </w:r>
    </w:p>
    <w:p w14:paraId="1135388D" w14:textId="77777777" w:rsidR="002A2D56" w:rsidRPr="00CA7887" w:rsidRDefault="002A2D56" w:rsidP="002A2D56">
      <w:pPr>
        <w:pStyle w:val="Header"/>
        <w:numPr>
          <w:ilvl w:val="12"/>
          <w:numId w:val="0"/>
        </w:numPr>
        <w:rPr>
          <w:spacing w:val="-2"/>
          <w:szCs w:val="24"/>
          <w:lang w:eastAsia="it-IT"/>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247"/>
        <w:gridCol w:w="1247"/>
        <w:gridCol w:w="1588"/>
        <w:gridCol w:w="964"/>
        <w:gridCol w:w="964"/>
        <w:gridCol w:w="964"/>
        <w:gridCol w:w="851"/>
        <w:gridCol w:w="1304"/>
        <w:gridCol w:w="1701"/>
        <w:gridCol w:w="1701"/>
      </w:tblGrid>
      <w:tr w:rsidR="002A2D56" w:rsidRPr="00CA7887" w14:paraId="4AAE9CC7" w14:textId="77777777" w:rsidTr="00EA7EC1">
        <w:trPr>
          <w:cantSplit/>
          <w:trHeight w:val="454"/>
          <w:jc w:val="center"/>
        </w:trPr>
        <w:tc>
          <w:tcPr>
            <w:tcW w:w="2494" w:type="dxa"/>
            <w:gridSpan w:val="2"/>
            <w:tcBorders>
              <w:top w:val="double" w:sz="4" w:space="0" w:color="auto"/>
              <w:bottom w:val="single" w:sz="6" w:space="0" w:color="auto"/>
              <w:right w:val="single" w:sz="6" w:space="0" w:color="auto"/>
            </w:tcBorders>
            <w:vAlign w:val="center"/>
          </w:tcPr>
          <w:p w14:paraId="41C73A09"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Personnel</w:t>
            </w:r>
          </w:p>
        </w:tc>
        <w:tc>
          <w:tcPr>
            <w:tcW w:w="1588" w:type="dxa"/>
            <w:tcBorders>
              <w:top w:val="double" w:sz="4" w:space="0" w:color="auto"/>
              <w:left w:val="single" w:sz="6" w:space="0" w:color="auto"/>
              <w:bottom w:val="single" w:sz="6" w:space="0" w:color="auto"/>
              <w:right w:val="single" w:sz="6" w:space="0" w:color="auto"/>
            </w:tcBorders>
            <w:vAlign w:val="center"/>
          </w:tcPr>
          <w:p w14:paraId="130A49AF"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1</w:t>
            </w:r>
          </w:p>
        </w:tc>
        <w:tc>
          <w:tcPr>
            <w:tcW w:w="964" w:type="dxa"/>
            <w:tcBorders>
              <w:top w:val="double" w:sz="4" w:space="0" w:color="auto"/>
              <w:left w:val="single" w:sz="6" w:space="0" w:color="auto"/>
              <w:bottom w:val="single" w:sz="6" w:space="0" w:color="auto"/>
              <w:right w:val="single" w:sz="6" w:space="0" w:color="auto"/>
            </w:tcBorders>
            <w:vAlign w:val="center"/>
          </w:tcPr>
          <w:p w14:paraId="0CB96CF5"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2</w:t>
            </w:r>
          </w:p>
        </w:tc>
        <w:tc>
          <w:tcPr>
            <w:tcW w:w="964" w:type="dxa"/>
            <w:tcBorders>
              <w:top w:val="double" w:sz="4" w:space="0" w:color="auto"/>
              <w:left w:val="single" w:sz="6" w:space="0" w:color="auto"/>
              <w:bottom w:val="single" w:sz="6" w:space="0" w:color="auto"/>
              <w:right w:val="single" w:sz="6" w:space="0" w:color="auto"/>
            </w:tcBorders>
            <w:vAlign w:val="center"/>
          </w:tcPr>
          <w:p w14:paraId="4095B730" w14:textId="77777777" w:rsidR="002A2D56" w:rsidRPr="00CA7887" w:rsidRDefault="002A2D56" w:rsidP="00EA7EC1">
            <w:pPr>
              <w:numPr>
                <w:ilvl w:val="12"/>
                <w:numId w:val="0"/>
              </w:numPr>
              <w:ind w:right="-83"/>
              <w:jc w:val="center"/>
              <w:rPr>
                <w:rFonts w:asciiTheme="minorHAnsi" w:hAnsiTheme="minorHAnsi"/>
                <w:spacing w:val="-2"/>
                <w:sz w:val="20"/>
              </w:rPr>
            </w:pPr>
            <w:r w:rsidRPr="00CA7887">
              <w:rPr>
                <w:rFonts w:asciiTheme="minorHAnsi" w:hAnsiTheme="minorHAnsi"/>
                <w:spacing w:val="-2"/>
                <w:sz w:val="20"/>
              </w:rPr>
              <w:t>3</w:t>
            </w:r>
          </w:p>
        </w:tc>
        <w:tc>
          <w:tcPr>
            <w:tcW w:w="964" w:type="dxa"/>
            <w:tcBorders>
              <w:top w:val="double" w:sz="4" w:space="0" w:color="auto"/>
              <w:left w:val="single" w:sz="6" w:space="0" w:color="auto"/>
              <w:bottom w:val="single" w:sz="6" w:space="0" w:color="auto"/>
              <w:right w:val="single" w:sz="6" w:space="0" w:color="auto"/>
            </w:tcBorders>
            <w:vAlign w:val="center"/>
          </w:tcPr>
          <w:p w14:paraId="4AA19184"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4</w:t>
            </w:r>
          </w:p>
        </w:tc>
        <w:tc>
          <w:tcPr>
            <w:tcW w:w="851" w:type="dxa"/>
            <w:tcBorders>
              <w:top w:val="double" w:sz="4" w:space="0" w:color="auto"/>
              <w:left w:val="single" w:sz="6" w:space="0" w:color="auto"/>
              <w:bottom w:val="single" w:sz="6" w:space="0" w:color="auto"/>
              <w:right w:val="single" w:sz="6" w:space="0" w:color="auto"/>
            </w:tcBorders>
            <w:vAlign w:val="center"/>
          </w:tcPr>
          <w:p w14:paraId="33585011"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5</w:t>
            </w:r>
          </w:p>
        </w:tc>
        <w:tc>
          <w:tcPr>
            <w:tcW w:w="1304" w:type="dxa"/>
            <w:tcBorders>
              <w:top w:val="double" w:sz="4" w:space="0" w:color="auto"/>
              <w:left w:val="single" w:sz="6" w:space="0" w:color="auto"/>
              <w:bottom w:val="single" w:sz="6" w:space="0" w:color="auto"/>
              <w:right w:val="single" w:sz="6" w:space="0" w:color="auto"/>
            </w:tcBorders>
            <w:vAlign w:val="center"/>
          </w:tcPr>
          <w:p w14:paraId="5E047138"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6</w:t>
            </w:r>
          </w:p>
        </w:tc>
        <w:tc>
          <w:tcPr>
            <w:tcW w:w="1701" w:type="dxa"/>
            <w:tcBorders>
              <w:top w:val="double" w:sz="4" w:space="0" w:color="auto"/>
              <w:left w:val="single" w:sz="6" w:space="0" w:color="auto"/>
              <w:bottom w:val="single" w:sz="6" w:space="0" w:color="auto"/>
              <w:right w:val="single" w:sz="6" w:space="0" w:color="auto"/>
            </w:tcBorders>
            <w:vAlign w:val="center"/>
          </w:tcPr>
          <w:p w14:paraId="6B785166"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7</w:t>
            </w:r>
          </w:p>
        </w:tc>
        <w:tc>
          <w:tcPr>
            <w:tcW w:w="1701" w:type="dxa"/>
            <w:tcBorders>
              <w:top w:val="double" w:sz="4" w:space="0" w:color="auto"/>
              <w:left w:val="single" w:sz="6" w:space="0" w:color="auto"/>
              <w:bottom w:val="single" w:sz="6" w:space="0" w:color="auto"/>
            </w:tcBorders>
            <w:vAlign w:val="center"/>
          </w:tcPr>
          <w:p w14:paraId="01D7B104"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8</w:t>
            </w:r>
          </w:p>
        </w:tc>
      </w:tr>
      <w:tr w:rsidR="002A2D56" w:rsidRPr="00CA7887" w14:paraId="08BC537F" w14:textId="77777777" w:rsidTr="00EA7EC1">
        <w:trPr>
          <w:trHeight w:val="907"/>
          <w:jc w:val="center"/>
        </w:trPr>
        <w:tc>
          <w:tcPr>
            <w:tcW w:w="1247" w:type="dxa"/>
            <w:tcBorders>
              <w:top w:val="single" w:sz="6" w:space="0" w:color="auto"/>
              <w:bottom w:val="double" w:sz="4" w:space="0" w:color="auto"/>
              <w:right w:val="single" w:sz="6" w:space="0" w:color="auto"/>
            </w:tcBorders>
            <w:vAlign w:val="center"/>
          </w:tcPr>
          <w:p w14:paraId="27C14C39"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Name</w:t>
            </w:r>
          </w:p>
        </w:tc>
        <w:tc>
          <w:tcPr>
            <w:tcW w:w="1247" w:type="dxa"/>
            <w:tcBorders>
              <w:top w:val="single" w:sz="6" w:space="0" w:color="auto"/>
              <w:left w:val="single" w:sz="6" w:space="0" w:color="auto"/>
              <w:bottom w:val="double" w:sz="4" w:space="0" w:color="auto"/>
              <w:right w:val="single" w:sz="6" w:space="0" w:color="auto"/>
            </w:tcBorders>
            <w:vAlign w:val="center"/>
          </w:tcPr>
          <w:p w14:paraId="3D95ED97"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Position</w:t>
            </w:r>
          </w:p>
        </w:tc>
        <w:tc>
          <w:tcPr>
            <w:tcW w:w="1588" w:type="dxa"/>
            <w:tcBorders>
              <w:top w:val="single" w:sz="6" w:space="0" w:color="auto"/>
              <w:left w:val="single" w:sz="6" w:space="0" w:color="auto"/>
              <w:bottom w:val="double" w:sz="4" w:space="0" w:color="auto"/>
              <w:right w:val="single" w:sz="6" w:space="0" w:color="auto"/>
            </w:tcBorders>
            <w:vAlign w:val="center"/>
          </w:tcPr>
          <w:p w14:paraId="3BC88D40" w14:textId="77777777" w:rsidR="002A2D56" w:rsidRPr="00CA7887" w:rsidRDefault="002A2D56" w:rsidP="00907F14">
            <w:pPr>
              <w:numPr>
                <w:ilvl w:val="12"/>
                <w:numId w:val="0"/>
              </w:numPr>
              <w:jc w:val="center"/>
              <w:rPr>
                <w:rFonts w:asciiTheme="minorHAnsi" w:hAnsiTheme="minorHAnsi"/>
                <w:spacing w:val="-2"/>
                <w:sz w:val="20"/>
              </w:rPr>
            </w:pPr>
            <w:r w:rsidRPr="00CA7887">
              <w:rPr>
                <w:rFonts w:asciiTheme="minorHAnsi" w:hAnsiTheme="minorHAnsi"/>
                <w:spacing w:val="-2"/>
                <w:sz w:val="20"/>
              </w:rPr>
              <w:t xml:space="preserve">Basic </w:t>
            </w:r>
            <w:r w:rsidR="00907F14" w:rsidRPr="00CA7887">
              <w:rPr>
                <w:rFonts w:asciiTheme="minorHAnsi" w:hAnsiTheme="minorHAnsi"/>
                <w:spacing w:val="-2"/>
                <w:sz w:val="20"/>
              </w:rPr>
              <w:t xml:space="preserve">Remuneration </w:t>
            </w:r>
            <w:proofErr w:type="gramStart"/>
            <w:r w:rsidR="00907F14" w:rsidRPr="00CA7887">
              <w:rPr>
                <w:rFonts w:asciiTheme="minorHAnsi" w:hAnsiTheme="minorHAnsi"/>
                <w:spacing w:val="-2"/>
                <w:sz w:val="20"/>
              </w:rPr>
              <w:t xml:space="preserve">Rate </w:t>
            </w:r>
            <w:r w:rsidRPr="00CA7887">
              <w:rPr>
                <w:rFonts w:asciiTheme="minorHAnsi" w:hAnsiTheme="minorHAnsi"/>
                <w:spacing w:val="-2"/>
                <w:sz w:val="20"/>
              </w:rPr>
              <w:t xml:space="preserve"> per</w:t>
            </w:r>
            <w:proofErr w:type="gramEnd"/>
            <w:r w:rsidRPr="00CA7887">
              <w:rPr>
                <w:rFonts w:asciiTheme="minorHAnsi" w:hAnsiTheme="minorHAnsi"/>
                <w:spacing w:val="-2"/>
                <w:sz w:val="20"/>
              </w:rPr>
              <w:t xml:space="preserve"> Working Month/Day/Year</w:t>
            </w:r>
          </w:p>
        </w:tc>
        <w:tc>
          <w:tcPr>
            <w:tcW w:w="964" w:type="dxa"/>
            <w:tcBorders>
              <w:top w:val="single" w:sz="6" w:space="0" w:color="auto"/>
              <w:left w:val="single" w:sz="6" w:space="0" w:color="auto"/>
              <w:bottom w:val="double" w:sz="4" w:space="0" w:color="auto"/>
              <w:right w:val="single" w:sz="6" w:space="0" w:color="auto"/>
            </w:tcBorders>
            <w:vAlign w:val="center"/>
          </w:tcPr>
          <w:p w14:paraId="17DFB076"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Social Charges</w:t>
            </w:r>
            <w:r w:rsidRPr="00CA7887">
              <w:rPr>
                <w:rFonts w:asciiTheme="minorHAnsi" w:hAnsiTheme="minorHAnsi"/>
                <w:spacing w:val="-2"/>
                <w:vertAlign w:val="superscript"/>
              </w:rPr>
              <w:t>1</w:t>
            </w:r>
          </w:p>
        </w:tc>
        <w:tc>
          <w:tcPr>
            <w:tcW w:w="964" w:type="dxa"/>
            <w:tcBorders>
              <w:top w:val="single" w:sz="6" w:space="0" w:color="auto"/>
              <w:left w:val="single" w:sz="6" w:space="0" w:color="auto"/>
              <w:bottom w:val="double" w:sz="4" w:space="0" w:color="auto"/>
              <w:right w:val="single" w:sz="6" w:space="0" w:color="auto"/>
            </w:tcBorders>
            <w:vAlign w:val="center"/>
          </w:tcPr>
          <w:p w14:paraId="7B815B08" w14:textId="77777777" w:rsidR="002A2D56" w:rsidRPr="00CA7887" w:rsidRDefault="002A2D56" w:rsidP="00EA7EC1">
            <w:pPr>
              <w:numPr>
                <w:ilvl w:val="12"/>
                <w:numId w:val="0"/>
              </w:numPr>
              <w:ind w:right="-83"/>
              <w:jc w:val="center"/>
              <w:rPr>
                <w:rFonts w:asciiTheme="minorHAnsi" w:hAnsiTheme="minorHAnsi"/>
                <w:spacing w:val="-2"/>
                <w:sz w:val="20"/>
              </w:rPr>
            </w:pPr>
            <w:r w:rsidRPr="00CA7887">
              <w:rPr>
                <w:rFonts w:asciiTheme="minorHAnsi" w:hAnsiTheme="minorHAnsi"/>
                <w:spacing w:val="-2"/>
                <w:sz w:val="20"/>
              </w:rPr>
              <w:t>Overhead</w:t>
            </w:r>
            <w:r w:rsidRPr="00CA7887">
              <w:rPr>
                <w:rFonts w:asciiTheme="minorHAnsi" w:hAnsiTheme="minorHAnsi"/>
                <w:spacing w:val="-2"/>
                <w:sz w:val="20"/>
                <w:vertAlign w:val="superscript"/>
              </w:rPr>
              <w:t>1</w:t>
            </w:r>
          </w:p>
        </w:tc>
        <w:tc>
          <w:tcPr>
            <w:tcW w:w="964" w:type="dxa"/>
            <w:tcBorders>
              <w:top w:val="single" w:sz="6" w:space="0" w:color="auto"/>
              <w:left w:val="single" w:sz="6" w:space="0" w:color="auto"/>
              <w:bottom w:val="double" w:sz="4" w:space="0" w:color="auto"/>
              <w:right w:val="single" w:sz="6" w:space="0" w:color="auto"/>
            </w:tcBorders>
            <w:vAlign w:val="center"/>
          </w:tcPr>
          <w:p w14:paraId="2C8E3CA4"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Subtotal</w:t>
            </w:r>
          </w:p>
        </w:tc>
        <w:tc>
          <w:tcPr>
            <w:tcW w:w="851" w:type="dxa"/>
            <w:tcBorders>
              <w:top w:val="single" w:sz="6" w:space="0" w:color="auto"/>
              <w:left w:val="single" w:sz="6" w:space="0" w:color="auto"/>
              <w:bottom w:val="double" w:sz="4" w:space="0" w:color="auto"/>
              <w:right w:val="single" w:sz="6" w:space="0" w:color="auto"/>
            </w:tcBorders>
            <w:vAlign w:val="center"/>
          </w:tcPr>
          <w:p w14:paraId="67B9276F" w14:textId="77777777" w:rsidR="002A2D56" w:rsidRPr="00CA7887" w:rsidRDefault="00907F14" w:rsidP="00907F14">
            <w:pPr>
              <w:numPr>
                <w:ilvl w:val="12"/>
                <w:numId w:val="0"/>
              </w:numPr>
              <w:jc w:val="center"/>
              <w:rPr>
                <w:rFonts w:asciiTheme="minorHAnsi" w:hAnsiTheme="minorHAnsi"/>
                <w:spacing w:val="-2"/>
                <w:sz w:val="20"/>
              </w:rPr>
            </w:pPr>
            <w:r w:rsidRPr="00CA7887">
              <w:rPr>
                <w:rFonts w:asciiTheme="minorHAnsi" w:hAnsiTheme="minorHAnsi"/>
                <w:spacing w:val="-2"/>
                <w:sz w:val="20"/>
              </w:rPr>
              <w:t>Profit</w:t>
            </w:r>
            <w:r w:rsidR="002A2D56" w:rsidRPr="00CA7887">
              <w:rPr>
                <w:rFonts w:asciiTheme="minorHAnsi" w:hAnsiTheme="minorHAnsi"/>
                <w:spacing w:val="-2"/>
                <w:vertAlign w:val="superscript"/>
              </w:rPr>
              <w:t>2</w:t>
            </w:r>
          </w:p>
        </w:tc>
        <w:tc>
          <w:tcPr>
            <w:tcW w:w="1304" w:type="dxa"/>
            <w:tcBorders>
              <w:top w:val="single" w:sz="6" w:space="0" w:color="auto"/>
              <w:left w:val="single" w:sz="6" w:space="0" w:color="auto"/>
              <w:bottom w:val="double" w:sz="4" w:space="0" w:color="auto"/>
              <w:right w:val="single" w:sz="6" w:space="0" w:color="auto"/>
            </w:tcBorders>
            <w:vAlign w:val="center"/>
          </w:tcPr>
          <w:p w14:paraId="452AAE95" w14:textId="77777777" w:rsidR="002A2D56" w:rsidRPr="00CA7887" w:rsidRDefault="002A2D56" w:rsidP="00907F14">
            <w:pPr>
              <w:numPr>
                <w:ilvl w:val="12"/>
                <w:numId w:val="0"/>
              </w:numPr>
              <w:jc w:val="center"/>
              <w:rPr>
                <w:rFonts w:asciiTheme="minorHAnsi" w:hAnsiTheme="minorHAnsi"/>
                <w:spacing w:val="-2"/>
                <w:sz w:val="20"/>
              </w:rPr>
            </w:pPr>
            <w:r w:rsidRPr="00CA7887">
              <w:rPr>
                <w:rFonts w:asciiTheme="minorHAnsi" w:hAnsiTheme="minorHAnsi"/>
                <w:spacing w:val="-2"/>
                <w:sz w:val="20"/>
              </w:rPr>
              <w:t xml:space="preserve">Away from </w:t>
            </w:r>
            <w:r w:rsidR="00907F14" w:rsidRPr="00CA7887">
              <w:rPr>
                <w:rFonts w:asciiTheme="minorHAnsi" w:hAnsiTheme="minorHAnsi"/>
                <w:spacing w:val="-2"/>
                <w:sz w:val="20"/>
              </w:rPr>
              <w:t>Home Office</w:t>
            </w:r>
            <w:r w:rsidRPr="00CA7887">
              <w:rPr>
                <w:rFonts w:asciiTheme="minorHAnsi" w:hAnsiTheme="minorHAnsi"/>
                <w:spacing w:val="-2"/>
                <w:sz w:val="20"/>
              </w:rPr>
              <w:t xml:space="preserve"> Allowance</w:t>
            </w:r>
          </w:p>
        </w:tc>
        <w:tc>
          <w:tcPr>
            <w:tcW w:w="1701" w:type="dxa"/>
            <w:tcBorders>
              <w:top w:val="single" w:sz="6" w:space="0" w:color="auto"/>
              <w:left w:val="single" w:sz="6" w:space="0" w:color="auto"/>
              <w:bottom w:val="double" w:sz="4" w:space="0" w:color="auto"/>
              <w:right w:val="single" w:sz="6" w:space="0" w:color="auto"/>
            </w:tcBorders>
            <w:vAlign w:val="center"/>
          </w:tcPr>
          <w:p w14:paraId="11785B21"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Proposed Fixed Rate per Working Month/Day/Hour</w:t>
            </w:r>
          </w:p>
        </w:tc>
        <w:tc>
          <w:tcPr>
            <w:tcW w:w="1701" w:type="dxa"/>
            <w:tcBorders>
              <w:top w:val="single" w:sz="6" w:space="0" w:color="auto"/>
              <w:left w:val="single" w:sz="6" w:space="0" w:color="auto"/>
              <w:bottom w:val="double" w:sz="4" w:space="0" w:color="auto"/>
            </w:tcBorders>
            <w:vAlign w:val="center"/>
          </w:tcPr>
          <w:p w14:paraId="514CC206"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spacing w:val="-2"/>
                <w:sz w:val="20"/>
              </w:rPr>
              <w:t>Proposed Fixed Rate per Working Month/Day/Hour</w:t>
            </w:r>
            <w:r w:rsidRPr="00CA7887">
              <w:rPr>
                <w:rFonts w:asciiTheme="minorHAnsi" w:hAnsiTheme="minorHAnsi"/>
                <w:spacing w:val="-2"/>
                <w:vertAlign w:val="superscript"/>
              </w:rPr>
              <w:t>1</w:t>
            </w:r>
          </w:p>
        </w:tc>
      </w:tr>
      <w:tr w:rsidR="002A2D56" w:rsidRPr="00CA7887" w14:paraId="09044E38" w14:textId="77777777" w:rsidTr="00EA7EC1">
        <w:trPr>
          <w:trHeight w:hRule="exact" w:val="397"/>
          <w:jc w:val="center"/>
        </w:trPr>
        <w:tc>
          <w:tcPr>
            <w:tcW w:w="2494" w:type="dxa"/>
            <w:gridSpan w:val="2"/>
            <w:tcBorders>
              <w:top w:val="double" w:sz="4" w:space="0" w:color="auto"/>
              <w:bottom w:val="single" w:sz="6" w:space="0" w:color="auto"/>
              <w:right w:val="single" w:sz="6" w:space="0" w:color="auto"/>
            </w:tcBorders>
            <w:vAlign w:val="center"/>
          </w:tcPr>
          <w:p w14:paraId="3BDBF785"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iCs/>
                <w:spacing w:val="-2"/>
                <w:sz w:val="20"/>
              </w:rPr>
              <w:t>Home Office</w:t>
            </w:r>
          </w:p>
        </w:tc>
        <w:tc>
          <w:tcPr>
            <w:tcW w:w="1588" w:type="dxa"/>
            <w:tcBorders>
              <w:top w:val="double" w:sz="4" w:space="0" w:color="auto"/>
              <w:left w:val="single" w:sz="6" w:space="0" w:color="auto"/>
              <w:bottom w:val="single" w:sz="6" w:space="0" w:color="auto"/>
              <w:right w:val="single" w:sz="6" w:space="0" w:color="auto"/>
            </w:tcBorders>
            <w:vAlign w:val="center"/>
          </w:tcPr>
          <w:p w14:paraId="00B36EA1"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7EA7CAA3"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0615B93E"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0A703F71"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double" w:sz="4" w:space="0" w:color="auto"/>
              <w:left w:val="single" w:sz="6" w:space="0" w:color="auto"/>
              <w:bottom w:val="single" w:sz="6" w:space="0" w:color="auto"/>
              <w:right w:val="single" w:sz="6" w:space="0" w:color="auto"/>
            </w:tcBorders>
            <w:vAlign w:val="center"/>
          </w:tcPr>
          <w:p w14:paraId="0F3E8335"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double" w:sz="4" w:space="0" w:color="auto"/>
              <w:left w:val="single" w:sz="6" w:space="0" w:color="auto"/>
              <w:bottom w:val="single" w:sz="6" w:space="0" w:color="auto"/>
              <w:right w:val="single" w:sz="6" w:space="0" w:color="auto"/>
            </w:tcBorders>
            <w:vAlign w:val="center"/>
          </w:tcPr>
          <w:p w14:paraId="6C3C41B9"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double" w:sz="4" w:space="0" w:color="auto"/>
              <w:left w:val="single" w:sz="6" w:space="0" w:color="auto"/>
              <w:bottom w:val="single" w:sz="6" w:space="0" w:color="auto"/>
              <w:right w:val="single" w:sz="6" w:space="0" w:color="auto"/>
            </w:tcBorders>
            <w:vAlign w:val="center"/>
          </w:tcPr>
          <w:p w14:paraId="5EB23C42"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double" w:sz="4" w:space="0" w:color="auto"/>
              <w:left w:val="single" w:sz="6" w:space="0" w:color="auto"/>
              <w:bottom w:val="single" w:sz="6" w:space="0" w:color="auto"/>
            </w:tcBorders>
            <w:vAlign w:val="center"/>
          </w:tcPr>
          <w:p w14:paraId="76BE9919"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77259436"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053970D2" w14:textId="77777777" w:rsidR="002A2D56" w:rsidRPr="00CA7887" w:rsidRDefault="002A2D56" w:rsidP="00EA7EC1">
            <w:pPr>
              <w:numPr>
                <w:ilvl w:val="12"/>
                <w:numId w:val="0"/>
              </w:numPr>
              <w:jc w:val="center"/>
              <w:rPr>
                <w:rFonts w:asciiTheme="minorHAnsi" w:hAnsiTheme="minorHAnsi"/>
                <w:spacing w:val="-2"/>
                <w:sz w:val="20"/>
              </w:rPr>
            </w:pPr>
          </w:p>
        </w:tc>
        <w:tc>
          <w:tcPr>
            <w:tcW w:w="1247" w:type="dxa"/>
            <w:tcBorders>
              <w:top w:val="single" w:sz="6" w:space="0" w:color="auto"/>
              <w:left w:val="single" w:sz="6" w:space="0" w:color="auto"/>
              <w:bottom w:val="single" w:sz="6" w:space="0" w:color="auto"/>
              <w:right w:val="single" w:sz="6" w:space="0" w:color="auto"/>
            </w:tcBorders>
            <w:vAlign w:val="center"/>
          </w:tcPr>
          <w:p w14:paraId="07A9DDCB" w14:textId="77777777" w:rsidR="002A2D56" w:rsidRPr="00CA7887" w:rsidRDefault="002A2D56" w:rsidP="00EA7EC1">
            <w:pPr>
              <w:numPr>
                <w:ilvl w:val="12"/>
                <w:numId w:val="0"/>
              </w:numPr>
              <w:jc w:val="center"/>
              <w:rPr>
                <w:rFonts w:asciiTheme="minorHAnsi" w:hAnsiTheme="minorHAnsi"/>
                <w:spacing w:val="-2"/>
                <w:sz w:val="20"/>
              </w:rPr>
            </w:pPr>
          </w:p>
        </w:tc>
        <w:tc>
          <w:tcPr>
            <w:tcW w:w="1588" w:type="dxa"/>
            <w:tcBorders>
              <w:top w:val="single" w:sz="6" w:space="0" w:color="auto"/>
              <w:left w:val="single" w:sz="6" w:space="0" w:color="auto"/>
              <w:bottom w:val="single" w:sz="6" w:space="0" w:color="auto"/>
              <w:right w:val="single" w:sz="6" w:space="0" w:color="auto"/>
            </w:tcBorders>
            <w:vAlign w:val="center"/>
          </w:tcPr>
          <w:p w14:paraId="1AAE5C63"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2E1AF8D0"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5BC81BE7"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26E34CAE"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790167EE"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45FD028E"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1657ED69"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tcBorders>
            <w:vAlign w:val="center"/>
          </w:tcPr>
          <w:p w14:paraId="463B973B"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69BA3FCD"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77B3DD64" w14:textId="77777777" w:rsidR="002A2D56" w:rsidRPr="00CA7887" w:rsidRDefault="002A2D56" w:rsidP="00EA7EC1">
            <w:pPr>
              <w:numPr>
                <w:ilvl w:val="12"/>
                <w:numId w:val="0"/>
              </w:numPr>
              <w:jc w:val="center"/>
              <w:rPr>
                <w:rFonts w:asciiTheme="minorHAnsi" w:hAnsiTheme="minorHAnsi"/>
                <w:spacing w:val="-2"/>
                <w:sz w:val="20"/>
              </w:rPr>
            </w:pPr>
          </w:p>
        </w:tc>
        <w:tc>
          <w:tcPr>
            <w:tcW w:w="1247" w:type="dxa"/>
            <w:tcBorders>
              <w:top w:val="single" w:sz="6" w:space="0" w:color="auto"/>
              <w:left w:val="single" w:sz="6" w:space="0" w:color="auto"/>
              <w:bottom w:val="single" w:sz="6" w:space="0" w:color="auto"/>
              <w:right w:val="single" w:sz="6" w:space="0" w:color="auto"/>
            </w:tcBorders>
            <w:vAlign w:val="center"/>
          </w:tcPr>
          <w:p w14:paraId="4A41363F" w14:textId="77777777" w:rsidR="002A2D56" w:rsidRPr="00CA7887" w:rsidRDefault="002A2D56" w:rsidP="00EA7EC1">
            <w:pPr>
              <w:numPr>
                <w:ilvl w:val="12"/>
                <w:numId w:val="0"/>
              </w:numPr>
              <w:jc w:val="center"/>
              <w:rPr>
                <w:rFonts w:asciiTheme="minorHAnsi" w:hAnsiTheme="minorHAnsi"/>
                <w:spacing w:val="-2"/>
                <w:sz w:val="20"/>
              </w:rPr>
            </w:pPr>
          </w:p>
        </w:tc>
        <w:tc>
          <w:tcPr>
            <w:tcW w:w="1588" w:type="dxa"/>
            <w:tcBorders>
              <w:top w:val="single" w:sz="6" w:space="0" w:color="auto"/>
              <w:left w:val="single" w:sz="6" w:space="0" w:color="auto"/>
              <w:bottom w:val="single" w:sz="6" w:space="0" w:color="auto"/>
              <w:right w:val="single" w:sz="6" w:space="0" w:color="auto"/>
            </w:tcBorders>
            <w:vAlign w:val="center"/>
          </w:tcPr>
          <w:p w14:paraId="42CADE89"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7BC80AD4"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445457C8"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72B87BBB"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2A6F9A3D"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167CDFD1"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4FA31D9B"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tcBorders>
            <w:vAlign w:val="center"/>
          </w:tcPr>
          <w:p w14:paraId="3FB3A47E"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1FF21306"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292E86FF" w14:textId="77777777" w:rsidR="002A2D56" w:rsidRPr="00CA7887" w:rsidRDefault="002A2D56" w:rsidP="00EA7EC1">
            <w:pPr>
              <w:numPr>
                <w:ilvl w:val="12"/>
                <w:numId w:val="0"/>
              </w:numPr>
              <w:jc w:val="center"/>
              <w:rPr>
                <w:rFonts w:asciiTheme="minorHAnsi" w:hAnsiTheme="minorHAnsi"/>
                <w:spacing w:val="-2"/>
                <w:sz w:val="20"/>
              </w:rPr>
            </w:pPr>
          </w:p>
        </w:tc>
        <w:tc>
          <w:tcPr>
            <w:tcW w:w="1247" w:type="dxa"/>
            <w:tcBorders>
              <w:top w:val="single" w:sz="6" w:space="0" w:color="auto"/>
              <w:left w:val="single" w:sz="6" w:space="0" w:color="auto"/>
              <w:bottom w:val="single" w:sz="6" w:space="0" w:color="auto"/>
              <w:right w:val="single" w:sz="6" w:space="0" w:color="auto"/>
            </w:tcBorders>
            <w:vAlign w:val="center"/>
          </w:tcPr>
          <w:p w14:paraId="78FDB136" w14:textId="77777777" w:rsidR="002A2D56" w:rsidRPr="00CA7887" w:rsidRDefault="002A2D56" w:rsidP="00EA7EC1">
            <w:pPr>
              <w:numPr>
                <w:ilvl w:val="12"/>
                <w:numId w:val="0"/>
              </w:numPr>
              <w:jc w:val="center"/>
              <w:rPr>
                <w:rFonts w:asciiTheme="minorHAnsi" w:hAnsiTheme="minorHAnsi"/>
                <w:spacing w:val="-2"/>
                <w:sz w:val="20"/>
              </w:rPr>
            </w:pPr>
          </w:p>
        </w:tc>
        <w:tc>
          <w:tcPr>
            <w:tcW w:w="1588" w:type="dxa"/>
            <w:tcBorders>
              <w:top w:val="single" w:sz="6" w:space="0" w:color="auto"/>
              <w:left w:val="single" w:sz="6" w:space="0" w:color="auto"/>
              <w:bottom w:val="single" w:sz="6" w:space="0" w:color="auto"/>
              <w:right w:val="single" w:sz="6" w:space="0" w:color="auto"/>
            </w:tcBorders>
            <w:vAlign w:val="center"/>
          </w:tcPr>
          <w:p w14:paraId="378456E2"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6B05F617"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5EBEAFF6"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547167E0"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1DAAF1B7"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4207BE31"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3E1826EE"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tcBorders>
            <w:vAlign w:val="center"/>
          </w:tcPr>
          <w:p w14:paraId="3F9A5D17"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6277700A"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24D09497" w14:textId="77777777" w:rsidR="002A2D56" w:rsidRPr="00CA7887" w:rsidRDefault="002A2D56" w:rsidP="00EA7EC1">
            <w:pPr>
              <w:numPr>
                <w:ilvl w:val="12"/>
                <w:numId w:val="0"/>
              </w:numPr>
              <w:jc w:val="center"/>
              <w:rPr>
                <w:rFonts w:asciiTheme="minorHAnsi" w:hAnsiTheme="minorHAnsi"/>
                <w:spacing w:val="-2"/>
                <w:sz w:val="20"/>
              </w:rPr>
            </w:pPr>
          </w:p>
        </w:tc>
        <w:tc>
          <w:tcPr>
            <w:tcW w:w="1247" w:type="dxa"/>
            <w:tcBorders>
              <w:top w:val="single" w:sz="6" w:space="0" w:color="auto"/>
              <w:left w:val="single" w:sz="6" w:space="0" w:color="auto"/>
              <w:bottom w:val="single" w:sz="6" w:space="0" w:color="auto"/>
              <w:right w:val="single" w:sz="6" w:space="0" w:color="auto"/>
            </w:tcBorders>
            <w:vAlign w:val="center"/>
          </w:tcPr>
          <w:p w14:paraId="70E11C4D" w14:textId="77777777" w:rsidR="002A2D56" w:rsidRPr="00CA7887" w:rsidRDefault="002A2D56" w:rsidP="00EA7EC1">
            <w:pPr>
              <w:numPr>
                <w:ilvl w:val="12"/>
                <w:numId w:val="0"/>
              </w:numPr>
              <w:jc w:val="center"/>
              <w:rPr>
                <w:rFonts w:asciiTheme="minorHAnsi" w:hAnsiTheme="minorHAnsi"/>
                <w:spacing w:val="-2"/>
                <w:sz w:val="20"/>
              </w:rPr>
            </w:pPr>
          </w:p>
        </w:tc>
        <w:tc>
          <w:tcPr>
            <w:tcW w:w="1588" w:type="dxa"/>
            <w:tcBorders>
              <w:top w:val="single" w:sz="6" w:space="0" w:color="auto"/>
              <w:left w:val="single" w:sz="6" w:space="0" w:color="auto"/>
              <w:bottom w:val="single" w:sz="6" w:space="0" w:color="auto"/>
              <w:right w:val="single" w:sz="6" w:space="0" w:color="auto"/>
            </w:tcBorders>
            <w:vAlign w:val="center"/>
          </w:tcPr>
          <w:p w14:paraId="07079FB3"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4A8654E4"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1E7397E1"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53965F8A"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4ADC11F1"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77A91819"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2D0E7736"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tcBorders>
            <w:vAlign w:val="center"/>
          </w:tcPr>
          <w:p w14:paraId="1F001D79"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754717CE" w14:textId="77777777" w:rsidTr="00EA7EC1">
        <w:trPr>
          <w:trHeight w:hRule="exact" w:val="397"/>
          <w:jc w:val="center"/>
        </w:trPr>
        <w:tc>
          <w:tcPr>
            <w:tcW w:w="2494" w:type="dxa"/>
            <w:gridSpan w:val="2"/>
            <w:tcBorders>
              <w:top w:val="single" w:sz="6" w:space="0" w:color="auto"/>
              <w:bottom w:val="single" w:sz="6" w:space="0" w:color="auto"/>
              <w:right w:val="single" w:sz="6" w:space="0" w:color="auto"/>
            </w:tcBorders>
            <w:vAlign w:val="center"/>
          </w:tcPr>
          <w:p w14:paraId="1B121B9B" w14:textId="77777777" w:rsidR="002A2D56" w:rsidRPr="00CA7887" w:rsidRDefault="002A2D56" w:rsidP="00EA7EC1">
            <w:pPr>
              <w:numPr>
                <w:ilvl w:val="12"/>
                <w:numId w:val="0"/>
              </w:numPr>
              <w:jc w:val="center"/>
              <w:rPr>
                <w:rFonts w:asciiTheme="minorHAnsi" w:hAnsiTheme="minorHAnsi"/>
                <w:spacing w:val="-2"/>
                <w:sz w:val="20"/>
              </w:rPr>
            </w:pPr>
            <w:r w:rsidRPr="00CA7887">
              <w:rPr>
                <w:rFonts w:asciiTheme="minorHAnsi" w:hAnsiTheme="minorHAnsi"/>
                <w:iCs/>
                <w:spacing w:val="-2"/>
                <w:sz w:val="20"/>
              </w:rPr>
              <w:t>Client’s Country</w:t>
            </w:r>
          </w:p>
        </w:tc>
        <w:tc>
          <w:tcPr>
            <w:tcW w:w="1588" w:type="dxa"/>
            <w:tcBorders>
              <w:top w:val="single" w:sz="6" w:space="0" w:color="auto"/>
              <w:left w:val="single" w:sz="6" w:space="0" w:color="auto"/>
              <w:bottom w:val="single" w:sz="6" w:space="0" w:color="auto"/>
              <w:right w:val="single" w:sz="6" w:space="0" w:color="auto"/>
            </w:tcBorders>
            <w:vAlign w:val="center"/>
          </w:tcPr>
          <w:p w14:paraId="20B9D956"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14D36B6C"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0DCCC409" w14:textId="77777777" w:rsidR="002A2D56" w:rsidRPr="00CA7887" w:rsidRDefault="002A2D56" w:rsidP="00EA7EC1">
            <w:pPr>
              <w:numPr>
                <w:ilvl w:val="12"/>
                <w:numId w:val="0"/>
              </w:numPr>
              <w:jc w:val="center"/>
              <w:rPr>
                <w:rFonts w:asciiTheme="minorHAnsi" w:hAnsiTheme="minorHAnsi"/>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038950C9" w14:textId="77777777" w:rsidR="002A2D56" w:rsidRPr="00CA7887" w:rsidRDefault="002A2D56" w:rsidP="00EA7EC1">
            <w:pPr>
              <w:numPr>
                <w:ilvl w:val="12"/>
                <w:numId w:val="0"/>
              </w:numPr>
              <w:jc w:val="center"/>
              <w:rPr>
                <w:rFonts w:asciiTheme="minorHAnsi" w:hAnsiTheme="minorHAnsi"/>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45ECD562" w14:textId="77777777" w:rsidR="002A2D56" w:rsidRPr="00CA7887" w:rsidRDefault="002A2D56" w:rsidP="00EA7EC1">
            <w:pPr>
              <w:numPr>
                <w:ilvl w:val="12"/>
                <w:numId w:val="0"/>
              </w:numPr>
              <w:jc w:val="center"/>
              <w:rPr>
                <w:rFonts w:asciiTheme="minorHAnsi" w:hAnsiTheme="minorHAnsi"/>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29C2EA71"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35A8C2B9" w14:textId="77777777" w:rsidR="002A2D56" w:rsidRPr="00CA7887" w:rsidRDefault="002A2D56" w:rsidP="00EA7EC1">
            <w:pPr>
              <w:numPr>
                <w:ilvl w:val="12"/>
                <w:numId w:val="0"/>
              </w:numPr>
              <w:jc w:val="center"/>
              <w:rPr>
                <w:rFonts w:asciiTheme="minorHAnsi" w:hAnsiTheme="minorHAnsi"/>
                <w:spacing w:val="-2"/>
                <w:sz w:val="20"/>
              </w:rPr>
            </w:pPr>
          </w:p>
        </w:tc>
        <w:tc>
          <w:tcPr>
            <w:tcW w:w="1701" w:type="dxa"/>
            <w:tcBorders>
              <w:top w:val="single" w:sz="6" w:space="0" w:color="auto"/>
              <w:left w:val="single" w:sz="6" w:space="0" w:color="auto"/>
              <w:bottom w:val="single" w:sz="6" w:space="0" w:color="auto"/>
            </w:tcBorders>
            <w:vAlign w:val="center"/>
          </w:tcPr>
          <w:p w14:paraId="26430C99" w14:textId="77777777" w:rsidR="002A2D56" w:rsidRPr="00CA7887" w:rsidRDefault="002A2D56" w:rsidP="00EA7EC1">
            <w:pPr>
              <w:numPr>
                <w:ilvl w:val="12"/>
                <w:numId w:val="0"/>
              </w:numPr>
              <w:jc w:val="center"/>
              <w:rPr>
                <w:rFonts w:asciiTheme="minorHAnsi" w:hAnsiTheme="minorHAnsi"/>
                <w:spacing w:val="-2"/>
                <w:sz w:val="20"/>
              </w:rPr>
            </w:pPr>
          </w:p>
        </w:tc>
      </w:tr>
      <w:tr w:rsidR="002A2D56" w:rsidRPr="00CA7887" w14:paraId="560EC66A"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43692BF4" w14:textId="77777777" w:rsidR="002A2D56" w:rsidRPr="00CA7887" w:rsidRDefault="002A2D56" w:rsidP="00EA7EC1">
            <w:pPr>
              <w:numPr>
                <w:ilvl w:val="12"/>
                <w:numId w:val="0"/>
              </w:numPr>
              <w:jc w:val="center"/>
              <w:rPr>
                <w:rFonts w:asciiTheme="minorHAnsi" w:hAnsiTheme="minorHAnsi"/>
                <w:spacing w:val="-2"/>
              </w:rPr>
            </w:pPr>
          </w:p>
        </w:tc>
        <w:tc>
          <w:tcPr>
            <w:tcW w:w="1247" w:type="dxa"/>
            <w:tcBorders>
              <w:top w:val="single" w:sz="6" w:space="0" w:color="auto"/>
              <w:left w:val="single" w:sz="6" w:space="0" w:color="auto"/>
              <w:bottom w:val="single" w:sz="6" w:space="0" w:color="auto"/>
              <w:right w:val="single" w:sz="6" w:space="0" w:color="auto"/>
            </w:tcBorders>
            <w:vAlign w:val="center"/>
          </w:tcPr>
          <w:p w14:paraId="34C7FBB2" w14:textId="77777777" w:rsidR="002A2D56" w:rsidRPr="00CA7887" w:rsidRDefault="002A2D56" w:rsidP="00EA7EC1">
            <w:pPr>
              <w:numPr>
                <w:ilvl w:val="12"/>
                <w:numId w:val="0"/>
              </w:numPr>
              <w:jc w:val="center"/>
              <w:rPr>
                <w:rFonts w:asciiTheme="minorHAnsi" w:hAnsiTheme="minorHAnsi"/>
                <w:spacing w:val="-2"/>
              </w:rPr>
            </w:pPr>
          </w:p>
        </w:tc>
        <w:tc>
          <w:tcPr>
            <w:tcW w:w="1588" w:type="dxa"/>
            <w:tcBorders>
              <w:top w:val="single" w:sz="6" w:space="0" w:color="auto"/>
              <w:left w:val="single" w:sz="6" w:space="0" w:color="auto"/>
              <w:bottom w:val="single" w:sz="6" w:space="0" w:color="auto"/>
              <w:right w:val="single" w:sz="6" w:space="0" w:color="auto"/>
            </w:tcBorders>
            <w:vAlign w:val="center"/>
          </w:tcPr>
          <w:p w14:paraId="770F9D26"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2D0CB191"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5B04DDC4"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64BC9D17" w14:textId="77777777" w:rsidR="002A2D56" w:rsidRPr="00CA7887" w:rsidRDefault="002A2D56" w:rsidP="00EA7EC1">
            <w:pPr>
              <w:numPr>
                <w:ilvl w:val="12"/>
                <w:numId w:val="0"/>
              </w:numPr>
              <w:jc w:val="center"/>
              <w:rPr>
                <w:rFonts w:asciiTheme="minorHAnsi" w:hAnsiTheme="minorHAnsi"/>
                <w:spacing w:val="-2"/>
              </w:rPr>
            </w:pPr>
          </w:p>
        </w:tc>
        <w:tc>
          <w:tcPr>
            <w:tcW w:w="851" w:type="dxa"/>
            <w:tcBorders>
              <w:top w:val="single" w:sz="6" w:space="0" w:color="auto"/>
              <w:left w:val="single" w:sz="6" w:space="0" w:color="auto"/>
              <w:bottom w:val="single" w:sz="6" w:space="0" w:color="auto"/>
              <w:right w:val="single" w:sz="6" w:space="0" w:color="auto"/>
            </w:tcBorders>
            <w:vAlign w:val="center"/>
          </w:tcPr>
          <w:p w14:paraId="32E362FB" w14:textId="77777777" w:rsidR="002A2D56" w:rsidRPr="00CA7887" w:rsidRDefault="002A2D56" w:rsidP="00EA7EC1">
            <w:pPr>
              <w:numPr>
                <w:ilvl w:val="12"/>
                <w:numId w:val="0"/>
              </w:numPr>
              <w:jc w:val="center"/>
              <w:rPr>
                <w:rFonts w:asciiTheme="minorHAnsi" w:hAnsiTheme="minorHAnsi"/>
                <w:spacing w:val="-2"/>
              </w:rPr>
            </w:pPr>
          </w:p>
        </w:tc>
        <w:tc>
          <w:tcPr>
            <w:tcW w:w="1304" w:type="dxa"/>
            <w:tcBorders>
              <w:top w:val="single" w:sz="6" w:space="0" w:color="auto"/>
              <w:left w:val="single" w:sz="6" w:space="0" w:color="auto"/>
              <w:bottom w:val="single" w:sz="6" w:space="0" w:color="auto"/>
              <w:right w:val="single" w:sz="6" w:space="0" w:color="auto"/>
            </w:tcBorders>
            <w:vAlign w:val="center"/>
          </w:tcPr>
          <w:p w14:paraId="5859190A"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right w:val="single" w:sz="6" w:space="0" w:color="auto"/>
            </w:tcBorders>
            <w:vAlign w:val="center"/>
          </w:tcPr>
          <w:p w14:paraId="6D227703"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tcBorders>
            <w:vAlign w:val="center"/>
          </w:tcPr>
          <w:p w14:paraId="5E3C9AE2" w14:textId="77777777" w:rsidR="002A2D56" w:rsidRPr="00CA7887" w:rsidRDefault="002A2D56" w:rsidP="00EA7EC1">
            <w:pPr>
              <w:numPr>
                <w:ilvl w:val="12"/>
                <w:numId w:val="0"/>
              </w:numPr>
              <w:jc w:val="center"/>
              <w:rPr>
                <w:rFonts w:asciiTheme="minorHAnsi" w:hAnsiTheme="minorHAnsi"/>
                <w:spacing w:val="-2"/>
              </w:rPr>
            </w:pPr>
          </w:p>
        </w:tc>
      </w:tr>
      <w:tr w:rsidR="002A2D56" w:rsidRPr="00CA7887" w14:paraId="18071BB7"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0FDEA315" w14:textId="77777777" w:rsidR="002A2D56" w:rsidRPr="00CA7887" w:rsidRDefault="002A2D56" w:rsidP="00EA7EC1">
            <w:pPr>
              <w:numPr>
                <w:ilvl w:val="12"/>
                <w:numId w:val="0"/>
              </w:numPr>
              <w:jc w:val="center"/>
              <w:rPr>
                <w:rFonts w:asciiTheme="minorHAnsi" w:hAnsiTheme="minorHAnsi"/>
                <w:spacing w:val="-2"/>
              </w:rPr>
            </w:pPr>
          </w:p>
        </w:tc>
        <w:tc>
          <w:tcPr>
            <w:tcW w:w="1247" w:type="dxa"/>
            <w:tcBorders>
              <w:top w:val="single" w:sz="6" w:space="0" w:color="auto"/>
              <w:left w:val="single" w:sz="6" w:space="0" w:color="auto"/>
              <w:bottom w:val="single" w:sz="6" w:space="0" w:color="auto"/>
              <w:right w:val="single" w:sz="6" w:space="0" w:color="auto"/>
            </w:tcBorders>
            <w:vAlign w:val="center"/>
          </w:tcPr>
          <w:p w14:paraId="6B23168C" w14:textId="77777777" w:rsidR="002A2D56" w:rsidRPr="00CA7887" w:rsidRDefault="002A2D56" w:rsidP="00EA7EC1">
            <w:pPr>
              <w:numPr>
                <w:ilvl w:val="12"/>
                <w:numId w:val="0"/>
              </w:numPr>
              <w:jc w:val="center"/>
              <w:rPr>
                <w:rFonts w:asciiTheme="minorHAnsi" w:hAnsiTheme="minorHAnsi"/>
                <w:spacing w:val="-2"/>
              </w:rPr>
            </w:pPr>
          </w:p>
        </w:tc>
        <w:tc>
          <w:tcPr>
            <w:tcW w:w="1588" w:type="dxa"/>
            <w:tcBorders>
              <w:top w:val="single" w:sz="6" w:space="0" w:color="auto"/>
              <w:left w:val="single" w:sz="6" w:space="0" w:color="auto"/>
              <w:bottom w:val="single" w:sz="6" w:space="0" w:color="auto"/>
              <w:right w:val="single" w:sz="6" w:space="0" w:color="auto"/>
            </w:tcBorders>
            <w:vAlign w:val="center"/>
          </w:tcPr>
          <w:p w14:paraId="3C24E25C"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6E0CB3AB"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78559590" w14:textId="77777777" w:rsidR="002A2D56" w:rsidRPr="00CA7887" w:rsidRDefault="002A2D56" w:rsidP="00EA7EC1">
            <w:pPr>
              <w:pStyle w:val="Header"/>
              <w:numPr>
                <w:ilvl w:val="12"/>
                <w:numId w:val="0"/>
              </w:numPr>
              <w:jc w:val="center"/>
              <w:rPr>
                <w:rFonts w:asciiTheme="minorHAnsi" w:hAnsiTheme="minorHAnsi"/>
                <w:spacing w:val="-2"/>
                <w:szCs w:val="24"/>
                <w:lang w:eastAsia="it-IT"/>
              </w:rPr>
            </w:pPr>
          </w:p>
        </w:tc>
        <w:tc>
          <w:tcPr>
            <w:tcW w:w="964" w:type="dxa"/>
            <w:tcBorders>
              <w:top w:val="single" w:sz="6" w:space="0" w:color="auto"/>
              <w:left w:val="single" w:sz="6" w:space="0" w:color="auto"/>
              <w:bottom w:val="single" w:sz="6" w:space="0" w:color="auto"/>
              <w:right w:val="single" w:sz="6" w:space="0" w:color="auto"/>
            </w:tcBorders>
            <w:vAlign w:val="center"/>
          </w:tcPr>
          <w:p w14:paraId="0657ABA1" w14:textId="77777777" w:rsidR="002A2D56" w:rsidRPr="00CA7887" w:rsidRDefault="002A2D56" w:rsidP="00EA7EC1">
            <w:pPr>
              <w:numPr>
                <w:ilvl w:val="12"/>
                <w:numId w:val="0"/>
              </w:numPr>
              <w:jc w:val="center"/>
              <w:rPr>
                <w:rFonts w:asciiTheme="minorHAnsi" w:hAnsiTheme="minorHAnsi"/>
                <w:spacing w:val="-2"/>
              </w:rPr>
            </w:pPr>
          </w:p>
        </w:tc>
        <w:tc>
          <w:tcPr>
            <w:tcW w:w="851" w:type="dxa"/>
            <w:tcBorders>
              <w:top w:val="single" w:sz="6" w:space="0" w:color="auto"/>
              <w:left w:val="single" w:sz="6" w:space="0" w:color="auto"/>
              <w:bottom w:val="single" w:sz="6" w:space="0" w:color="auto"/>
              <w:right w:val="single" w:sz="6" w:space="0" w:color="auto"/>
            </w:tcBorders>
            <w:vAlign w:val="center"/>
          </w:tcPr>
          <w:p w14:paraId="6C5FEBC5" w14:textId="77777777" w:rsidR="002A2D56" w:rsidRPr="00CA7887" w:rsidRDefault="002A2D56" w:rsidP="00EA7EC1">
            <w:pPr>
              <w:numPr>
                <w:ilvl w:val="12"/>
                <w:numId w:val="0"/>
              </w:numPr>
              <w:jc w:val="center"/>
              <w:rPr>
                <w:rFonts w:asciiTheme="minorHAnsi" w:hAnsiTheme="minorHAnsi"/>
                <w:spacing w:val="-2"/>
              </w:rPr>
            </w:pPr>
          </w:p>
        </w:tc>
        <w:tc>
          <w:tcPr>
            <w:tcW w:w="1304" w:type="dxa"/>
            <w:tcBorders>
              <w:top w:val="single" w:sz="6" w:space="0" w:color="auto"/>
              <w:left w:val="single" w:sz="6" w:space="0" w:color="auto"/>
              <w:bottom w:val="single" w:sz="6" w:space="0" w:color="auto"/>
              <w:right w:val="single" w:sz="6" w:space="0" w:color="auto"/>
            </w:tcBorders>
            <w:vAlign w:val="center"/>
          </w:tcPr>
          <w:p w14:paraId="36E4CBD2"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right w:val="single" w:sz="6" w:space="0" w:color="auto"/>
            </w:tcBorders>
            <w:vAlign w:val="center"/>
          </w:tcPr>
          <w:p w14:paraId="026BF675"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tcBorders>
            <w:vAlign w:val="center"/>
          </w:tcPr>
          <w:p w14:paraId="02DA9EB4" w14:textId="77777777" w:rsidR="002A2D56" w:rsidRPr="00CA7887" w:rsidRDefault="002A2D56" w:rsidP="00EA7EC1">
            <w:pPr>
              <w:numPr>
                <w:ilvl w:val="12"/>
                <w:numId w:val="0"/>
              </w:numPr>
              <w:jc w:val="center"/>
              <w:rPr>
                <w:rFonts w:asciiTheme="minorHAnsi" w:hAnsiTheme="minorHAnsi"/>
                <w:spacing w:val="-2"/>
              </w:rPr>
            </w:pPr>
          </w:p>
        </w:tc>
      </w:tr>
      <w:tr w:rsidR="002A2D56" w:rsidRPr="00CA7887" w14:paraId="191E04E6" w14:textId="77777777" w:rsidTr="00EA7EC1">
        <w:trPr>
          <w:trHeight w:hRule="exact" w:val="397"/>
          <w:jc w:val="center"/>
        </w:trPr>
        <w:tc>
          <w:tcPr>
            <w:tcW w:w="1247" w:type="dxa"/>
            <w:tcBorders>
              <w:top w:val="single" w:sz="6" w:space="0" w:color="auto"/>
              <w:bottom w:val="single" w:sz="6" w:space="0" w:color="auto"/>
              <w:right w:val="single" w:sz="6" w:space="0" w:color="auto"/>
            </w:tcBorders>
            <w:vAlign w:val="center"/>
          </w:tcPr>
          <w:p w14:paraId="63BEE80E" w14:textId="77777777" w:rsidR="002A2D56" w:rsidRPr="00CA7887" w:rsidRDefault="002A2D56" w:rsidP="00EA7EC1">
            <w:pPr>
              <w:numPr>
                <w:ilvl w:val="12"/>
                <w:numId w:val="0"/>
              </w:numPr>
              <w:jc w:val="center"/>
              <w:rPr>
                <w:rFonts w:asciiTheme="minorHAnsi" w:hAnsiTheme="minorHAnsi"/>
                <w:spacing w:val="-2"/>
              </w:rPr>
            </w:pPr>
          </w:p>
        </w:tc>
        <w:tc>
          <w:tcPr>
            <w:tcW w:w="1247" w:type="dxa"/>
            <w:tcBorders>
              <w:top w:val="single" w:sz="6" w:space="0" w:color="auto"/>
              <w:left w:val="single" w:sz="6" w:space="0" w:color="auto"/>
              <w:bottom w:val="single" w:sz="6" w:space="0" w:color="auto"/>
              <w:right w:val="single" w:sz="6" w:space="0" w:color="auto"/>
            </w:tcBorders>
            <w:vAlign w:val="center"/>
          </w:tcPr>
          <w:p w14:paraId="2DD95C97" w14:textId="77777777" w:rsidR="002A2D56" w:rsidRPr="00CA7887" w:rsidRDefault="002A2D56" w:rsidP="00EA7EC1">
            <w:pPr>
              <w:numPr>
                <w:ilvl w:val="12"/>
                <w:numId w:val="0"/>
              </w:numPr>
              <w:jc w:val="center"/>
              <w:rPr>
                <w:rFonts w:asciiTheme="minorHAnsi" w:hAnsiTheme="minorHAnsi"/>
                <w:spacing w:val="-2"/>
              </w:rPr>
            </w:pPr>
          </w:p>
        </w:tc>
        <w:tc>
          <w:tcPr>
            <w:tcW w:w="1588" w:type="dxa"/>
            <w:tcBorders>
              <w:top w:val="single" w:sz="6" w:space="0" w:color="auto"/>
              <w:left w:val="single" w:sz="6" w:space="0" w:color="auto"/>
              <w:bottom w:val="single" w:sz="6" w:space="0" w:color="auto"/>
              <w:right w:val="single" w:sz="6" w:space="0" w:color="auto"/>
            </w:tcBorders>
            <w:vAlign w:val="center"/>
          </w:tcPr>
          <w:p w14:paraId="06C1C5A8"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52C8655E" w14:textId="77777777" w:rsidR="002A2D56" w:rsidRPr="00CA7887" w:rsidRDefault="002A2D56" w:rsidP="00EA7EC1">
            <w:pPr>
              <w:numPr>
                <w:ilvl w:val="12"/>
                <w:numId w:val="0"/>
              </w:numPr>
              <w:jc w:val="center"/>
              <w:rPr>
                <w:rFonts w:asciiTheme="minorHAnsi" w:hAnsiTheme="minorHAnsi"/>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6CE5AED9" w14:textId="77777777" w:rsidR="002A2D56" w:rsidRPr="00CA7887" w:rsidRDefault="002A2D56" w:rsidP="00EA7EC1">
            <w:pPr>
              <w:pStyle w:val="Header"/>
              <w:numPr>
                <w:ilvl w:val="12"/>
                <w:numId w:val="0"/>
              </w:numPr>
              <w:jc w:val="center"/>
              <w:rPr>
                <w:rFonts w:asciiTheme="minorHAnsi" w:hAnsiTheme="minorHAnsi"/>
                <w:spacing w:val="-2"/>
                <w:szCs w:val="24"/>
                <w:lang w:eastAsia="it-IT"/>
              </w:rPr>
            </w:pPr>
          </w:p>
        </w:tc>
        <w:tc>
          <w:tcPr>
            <w:tcW w:w="964" w:type="dxa"/>
            <w:tcBorders>
              <w:top w:val="single" w:sz="6" w:space="0" w:color="auto"/>
              <w:left w:val="single" w:sz="6" w:space="0" w:color="auto"/>
              <w:bottom w:val="single" w:sz="6" w:space="0" w:color="auto"/>
              <w:right w:val="single" w:sz="6" w:space="0" w:color="auto"/>
            </w:tcBorders>
            <w:vAlign w:val="center"/>
          </w:tcPr>
          <w:p w14:paraId="4271A3A8" w14:textId="77777777" w:rsidR="002A2D56" w:rsidRPr="00CA7887" w:rsidRDefault="002A2D56" w:rsidP="00EA7EC1">
            <w:pPr>
              <w:numPr>
                <w:ilvl w:val="12"/>
                <w:numId w:val="0"/>
              </w:numPr>
              <w:jc w:val="center"/>
              <w:rPr>
                <w:rFonts w:asciiTheme="minorHAnsi" w:hAnsiTheme="minorHAnsi"/>
                <w:spacing w:val="-2"/>
              </w:rPr>
            </w:pPr>
          </w:p>
        </w:tc>
        <w:tc>
          <w:tcPr>
            <w:tcW w:w="851" w:type="dxa"/>
            <w:tcBorders>
              <w:top w:val="single" w:sz="6" w:space="0" w:color="auto"/>
              <w:left w:val="single" w:sz="6" w:space="0" w:color="auto"/>
              <w:bottom w:val="single" w:sz="6" w:space="0" w:color="auto"/>
              <w:right w:val="single" w:sz="6" w:space="0" w:color="auto"/>
            </w:tcBorders>
            <w:vAlign w:val="center"/>
          </w:tcPr>
          <w:p w14:paraId="1CA0425E" w14:textId="77777777" w:rsidR="002A2D56" w:rsidRPr="00CA7887" w:rsidRDefault="002A2D56" w:rsidP="00EA7EC1">
            <w:pPr>
              <w:numPr>
                <w:ilvl w:val="12"/>
                <w:numId w:val="0"/>
              </w:numPr>
              <w:jc w:val="center"/>
              <w:rPr>
                <w:rFonts w:asciiTheme="minorHAnsi" w:hAnsiTheme="minorHAnsi"/>
                <w:spacing w:val="-2"/>
              </w:rPr>
            </w:pPr>
          </w:p>
        </w:tc>
        <w:tc>
          <w:tcPr>
            <w:tcW w:w="1304" w:type="dxa"/>
            <w:tcBorders>
              <w:top w:val="single" w:sz="6" w:space="0" w:color="auto"/>
              <w:left w:val="single" w:sz="6" w:space="0" w:color="auto"/>
              <w:bottom w:val="single" w:sz="6" w:space="0" w:color="auto"/>
              <w:right w:val="single" w:sz="6" w:space="0" w:color="auto"/>
            </w:tcBorders>
            <w:vAlign w:val="center"/>
          </w:tcPr>
          <w:p w14:paraId="4B1EDDEC"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right w:val="single" w:sz="6" w:space="0" w:color="auto"/>
            </w:tcBorders>
            <w:vAlign w:val="center"/>
          </w:tcPr>
          <w:p w14:paraId="7A349566" w14:textId="77777777" w:rsidR="002A2D56" w:rsidRPr="00CA7887" w:rsidRDefault="002A2D56" w:rsidP="00EA7EC1">
            <w:pPr>
              <w:numPr>
                <w:ilvl w:val="12"/>
                <w:numId w:val="0"/>
              </w:numPr>
              <w:jc w:val="center"/>
              <w:rPr>
                <w:rFonts w:asciiTheme="minorHAnsi" w:hAnsiTheme="minorHAnsi"/>
                <w:spacing w:val="-2"/>
              </w:rPr>
            </w:pPr>
          </w:p>
        </w:tc>
        <w:tc>
          <w:tcPr>
            <w:tcW w:w="1701" w:type="dxa"/>
            <w:tcBorders>
              <w:top w:val="single" w:sz="6" w:space="0" w:color="auto"/>
              <w:left w:val="single" w:sz="6" w:space="0" w:color="auto"/>
              <w:bottom w:val="single" w:sz="6" w:space="0" w:color="auto"/>
            </w:tcBorders>
            <w:vAlign w:val="center"/>
          </w:tcPr>
          <w:p w14:paraId="4E54751F" w14:textId="77777777" w:rsidR="002A2D56" w:rsidRPr="00CA7887" w:rsidRDefault="002A2D56" w:rsidP="00EA7EC1">
            <w:pPr>
              <w:numPr>
                <w:ilvl w:val="12"/>
                <w:numId w:val="0"/>
              </w:numPr>
              <w:jc w:val="center"/>
              <w:rPr>
                <w:rFonts w:asciiTheme="minorHAnsi" w:hAnsiTheme="minorHAnsi"/>
                <w:spacing w:val="-2"/>
              </w:rPr>
            </w:pPr>
          </w:p>
        </w:tc>
      </w:tr>
      <w:tr w:rsidR="002A2D56" w:rsidRPr="00CA7887" w14:paraId="26EA50C9" w14:textId="77777777" w:rsidTr="006846A7">
        <w:trPr>
          <w:trHeight w:hRule="exact" w:val="464"/>
          <w:jc w:val="center"/>
        </w:trPr>
        <w:tc>
          <w:tcPr>
            <w:tcW w:w="1247" w:type="dxa"/>
            <w:tcBorders>
              <w:top w:val="single" w:sz="6" w:space="0" w:color="auto"/>
              <w:bottom w:val="double" w:sz="4" w:space="0" w:color="auto"/>
              <w:right w:val="single" w:sz="6" w:space="0" w:color="auto"/>
            </w:tcBorders>
            <w:vAlign w:val="center"/>
          </w:tcPr>
          <w:p w14:paraId="2FAEAED7" w14:textId="77777777" w:rsidR="002A2D56" w:rsidRPr="00CA7887" w:rsidRDefault="002A2D56" w:rsidP="00EA7EC1">
            <w:pPr>
              <w:numPr>
                <w:ilvl w:val="12"/>
                <w:numId w:val="0"/>
              </w:numPr>
              <w:jc w:val="center"/>
              <w:rPr>
                <w:rFonts w:asciiTheme="minorHAnsi" w:hAnsiTheme="minorHAnsi"/>
                <w:i/>
                <w:spacing w:val="-2"/>
              </w:rPr>
            </w:pPr>
          </w:p>
        </w:tc>
        <w:tc>
          <w:tcPr>
            <w:tcW w:w="1247" w:type="dxa"/>
            <w:tcBorders>
              <w:top w:val="single" w:sz="6" w:space="0" w:color="auto"/>
              <w:left w:val="single" w:sz="6" w:space="0" w:color="auto"/>
              <w:bottom w:val="double" w:sz="4" w:space="0" w:color="auto"/>
              <w:right w:val="single" w:sz="6" w:space="0" w:color="auto"/>
            </w:tcBorders>
            <w:vAlign w:val="center"/>
          </w:tcPr>
          <w:p w14:paraId="5B764C4A" w14:textId="77777777" w:rsidR="002A2D56" w:rsidRPr="00CA7887" w:rsidRDefault="002A2D56" w:rsidP="00EA7EC1">
            <w:pPr>
              <w:numPr>
                <w:ilvl w:val="12"/>
                <w:numId w:val="0"/>
              </w:numPr>
              <w:jc w:val="center"/>
              <w:rPr>
                <w:rFonts w:asciiTheme="minorHAnsi" w:hAnsiTheme="minorHAnsi"/>
                <w:i/>
                <w:spacing w:val="-2"/>
              </w:rPr>
            </w:pPr>
          </w:p>
        </w:tc>
        <w:tc>
          <w:tcPr>
            <w:tcW w:w="1588" w:type="dxa"/>
            <w:tcBorders>
              <w:top w:val="single" w:sz="6" w:space="0" w:color="auto"/>
              <w:left w:val="single" w:sz="6" w:space="0" w:color="auto"/>
              <w:bottom w:val="double" w:sz="4" w:space="0" w:color="auto"/>
              <w:right w:val="single" w:sz="6" w:space="0" w:color="auto"/>
            </w:tcBorders>
            <w:vAlign w:val="center"/>
          </w:tcPr>
          <w:p w14:paraId="64599915" w14:textId="77777777" w:rsidR="002A2D56" w:rsidRPr="00CA7887" w:rsidRDefault="002A2D56" w:rsidP="00EA7EC1">
            <w:pPr>
              <w:numPr>
                <w:ilvl w:val="12"/>
                <w:numId w:val="0"/>
              </w:numPr>
              <w:jc w:val="center"/>
              <w:rPr>
                <w:rFonts w:asciiTheme="minorHAnsi" w:hAnsiTheme="minorHAnsi"/>
                <w:i/>
                <w:spacing w:val="-2"/>
              </w:rPr>
            </w:pPr>
          </w:p>
        </w:tc>
        <w:tc>
          <w:tcPr>
            <w:tcW w:w="964" w:type="dxa"/>
            <w:tcBorders>
              <w:top w:val="single" w:sz="6" w:space="0" w:color="auto"/>
              <w:left w:val="single" w:sz="6" w:space="0" w:color="auto"/>
              <w:bottom w:val="double" w:sz="4" w:space="0" w:color="auto"/>
              <w:right w:val="single" w:sz="6" w:space="0" w:color="auto"/>
            </w:tcBorders>
            <w:vAlign w:val="center"/>
          </w:tcPr>
          <w:p w14:paraId="5C52B18A" w14:textId="77777777" w:rsidR="002A2D56" w:rsidRPr="00CA7887" w:rsidRDefault="002A2D56" w:rsidP="00EA7EC1">
            <w:pPr>
              <w:numPr>
                <w:ilvl w:val="12"/>
                <w:numId w:val="0"/>
              </w:numPr>
              <w:jc w:val="center"/>
              <w:rPr>
                <w:rFonts w:asciiTheme="minorHAnsi" w:hAnsiTheme="minorHAnsi"/>
                <w:i/>
                <w:spacing w:val="-2"/>
              </w:rPr>
            </w:pPr>
          </w:p>
        </w:tc>
        <w:tc>
          <w:tcPr>
            <w:tcW w:w="964" w:type="dxa"/>
            <w:tcBorders>
              <w:top w:val="single" w:sz="6" w:space="0" w:color="auto"/>
              <w:left w:val="single" w:sz="6" w:space="0" w:color="auto"/>
              <w:bottom w:val="double" w:sz="4" w:space="0" w:color="auto"/>
              <w:right w:val="single" w:sz="6" w:space="0" w:color="auto"/>
            </w:tcBorders>
            <w:vAlign w:val="center"/>
          </w:tcPr>
          <w:p w14:paraId="6B71DF16" w14:textId="77777777" w:rsidR="002A2D56" w:rsidRPr="00CA7887" w:rsidRDefault="002A2D56" w:rsidP="00EA7EC1">
            <w:pPr>
              <w:numPr>
                <w:ilvl w:val="12"/>
                <w:numId w:val="0"/>
              </w:numPr>
              <w:jc w:val="center"/>
              <w:rPr>
                <w:rFonts w:asciiTheme="minorHAnsi" w:hAnsiTheme="minorHAnsi"/>
                <w:i/>
                <w:spacing w:val="-2"/>
              </w:rPr>
            </w:pPr>
          </w:p>
        </w:tc>
        <w:tc>
          <w:tcPr>
            <w:tcW w:w="964" w:type="dxa"/>
            <w:tcBorders>
              <w:top w:val="single" w:sz="6" w:space="0" w:color="auto"/>
              <w:left w:val="single" w:sz="6" w:space="0" w:color="auto"/>
              <w:bottom w:val="double" w:sz="4" w:space="0" w:color="auto"/>
              <w:right w:val="single" w:sz="6" w:space="0" w:color="auto"/>
            </w:tcBorders>
            <w:vAlign w:val="center"/>
          </w:tcPr>
          <w:p w14:paraId="0A8834AC" w14:textId="77777777" w:rsidR="002A2D56" w:rsidRPr="00CA7887" w:rsidRDefault="002A2D56" w:rsidP="00EA7EC1">
            <w:pPr>
              <w:numPr>
                <w:ilvl w:val="12"/>
                <w:numId w:val="0"/>
              </w:numPr>
              <w:jc w:val="center"/>
              <w:rPr>
                <w:rFonts w:asciiTheme="minorHAnsi" w:hAnsiTheme="minorHAnsi"/>
                <w:i/>
                <w:spacing w:val="-2"/>
              </w:rPr>
            </w:pPr>
          </w:p>
        </w:tc>
        <w:tc>
          <w:tcPr>
            <w:tcW w:w="851" w:type="dxa"/>
            <w:tcBorders>
              <w:top w:val="single" w:sz="6" w:space="0" w:color="auto"/>
              <w:left w:val="single" w:sz="6" w:space="0" w:color="auto"/>
              <w:bottom w:val="double" w:sz="4" w:space="0" w:color="auto"/>
              <w:right w:val="single" w:sz="6" w:space="0" w:color="auto"/>
            </w:tcBorders>
            <w:vAlign w:val="center"/>
          </w:tcPr>
          <w:p w14:paraId="265970B2" w14:textId="77777777" w:rsidR="002A2D56" w:rsidRPr="00CA7887" w:rsidRDefault="002A2D56" w:rsidP="00EA7EC1">
            <w:pPr>
              <w:numPr>
                <w:ilvl w:val="12"/>
                <w:numId w:val="0"/>
              </w:numPr>
              <w:jc w:val="center"/>
              <w:rPr>
                <w:rFonts w:asciiTheme="minorHAnsi" w:hAnsiTheme="minorHAnsi"/>
                <w:i/>
                <w:spacing w:val="-2"/>
              </w:rPr>
            </w:pPr>
          </w:p>
        </w:tc>
        <w:tc>
          <w:tcPr>
            <w:tcW w:w="1304" w:type="dxa"/>
            <w:tcBorders>
              <w:top w:val="single" w:sz="6" w:space="0" w:color="auto"/>
              <w:left w:val="single" w:sz="6" w:space="0" w:color="auto"/>
              <w:bottom w:val="double" w:sz="4" w:space="0" w:color="auto"/>
              <w:right w:val="single" w:sz="6" w:space="0" w:color="auto"/>
            </w:tcBorders>
            <w:vAlign w:val="center"/>
          </w:tcPr>
          <w:p w14:paraId="504517B5" w14:textId="77777777" w:rsidR="002A2D56" w:rsidRPr="00CA7887" w:rsidRDefault="002A2D56" w:rsidP="00EA7EC1">
            <w:pPr>
              <w:numPr>
                <w:ilvl w:val="12"/>
                <w:numId w:val="0"/>
              </w:numPr>
              <w:jc w:val="center"/>
              <w:rPr>
                <w:rFonts w:asciiTheme="minorHAnsi" w:hAnsiTheme="minorHAnsi"/>
                <w:i/>
                <w:spacing w:val="-2"/>
              </w:rPr>
            </w:pPr>
          </w:p>
        </w:tc>
        <w:tc>
          <w:tcPr>
            <w:tcW w:w="1701" w:type="dxa"/>
            <w:tcBorders>
              <w:top w:val="single" w:sz="6" w:space="0" w:color="auto"/>
              <w:left w:val="single" w:sz="6" w:space="0" w:color="auto"/>
              <w:bottom w:val="double" w:sz="4" w:space="0" w:color="auto"/>
              <w:right w:val="single" w:sz="6" w:space="0" w:color="auto"/>
            </w:tcBorders>
            <w:vAlign w:val="center"/>
          </w:tcPr>
          <w:p w14:paraId="05AB59B1" w14:textId="77777777" w:rsidR="002A2D56" w:rsidRPr="00CA7887" w:rsidRDefault="002A2D56" w:rsidP="00EA7EC1">
            <w:pPr>
              <w:numPr>
                <w:ilvl w:val="12"/>
                <w:numId w:val="0"/>
              </w:numPr>
              <w:jc w:val="center"/>
              <w:rPr>
                <w:rFonts w:asciiTheme="minorHAnsi" w:hAnsiTheme="minorHAnsi"/>
                <w:i/>
                <w:spacing w:val="-2"/>
              </w:rPr>
            </w:pPr>
          </w:p>
        </w:tc>
        <w:tc>
          <w:tcPr>
            <w:tcW w:w="1701" w:type="dxa"/>
            <w:tcBorders>
              <w:top w:val="single" w:sz="6" w:space="0" w:color="auto"/>
              <w:left w:val="single" w:sz="6" w:space="0" w:color="auto"/>
              <w:bottom w:val="double" w:sz="4" w:space="0" w:color="auto"/>
            </w:tcBorders>
            <w:vAlign w:val="center"/>
          </w:tcPr>
          <w:p w14:paraId="199C9419" w14:textId="77777777" w:rsidR="002A2D56" w:rsidRPr="00CA7887" w:rsidRDefault="002A2D56" w:rsidP="00EA7EC1">
            <w:pPr>
              <w:numPr>
                <w:ilvl w:val="12"/>
                <w:numId w:val="0"/>
              </w:numPr>
              <w:jc w:val="center"/>
              <w:rPr>
                <w:rFonts w:asciiTheme="minorHAnsi" w:hAnsiTheme="minorHAnsi"/>
                <w:i/>
                <w:spacing w:val="-2"/>
              </w:rPr>
            </w:pPr>
          </w:p>
        </w:tc>
      </w:tr>
    </w:tbl>
    <w:p w14:paraId="0629F05C" w14:textId="77777777" w:rsidR="002A2D56" w:rsidRPr="009B431F" w:rsidRDefault="006846A7" w:rsidP="002A2D56">
      <w:pPr>
        <w:numPr>
          <w:ilvl w:val="12"/>
          <w:numId w:val="0"/>
        </w:numPr>
        <w:rPr>
          <w:spacing w:val="-3"/>
          <w:sz w:val="20"/>
          <w:szCs w:val="20"/>
        </w:rPr>
      </w:pPr>
      <w:r w:rsidRPr="009B431F">
        <w:rPr>
          <w:spacing w:val="-3"/>
        </w:rPr>
        <w:t>{</w:t>
      </w:r>
      <w:r w:rsidR="00BA7C4C" w:rsidRPr="009B431F">
        <w:rPr>
          <w:spacing w:val="-3"/>
        </w:rPr>
        <w:t xml:space="preserve">* </w:t>
      </w:r>
      <w:r w:rsidR="00BA7C4C" w:rsidRPr="009B431F">
        <w:rPr>
          <w:spacing w:val="-3"/>
          <w:sz w:val="20"/>
          <w:szCs w:val="20"/>
        </w:rPr>
        <w:t>If more than one currency is used, use additional table(s), one for each currency</w:t>
      </w:r>
      <w:r w:rsidRPr="009B431F">
        <w:rPr>
          <w:spacing w:val="-3"/>
          <w:sz w:val="20"/>
          <w:szCs w:val="20"/>
        </w:rPr>
        <w:t>}</w:t>
      </w:r>
    </w:p>
    <w:p w14:paraId="11F6BBE3" w14:textId="77777777" w:rsidR="002A2D56" w:rsidRPr="00CA7887" w:rsidRDefault="002A2D56" w:rsidP="002A2D56">
      <w:pPr>
        <w:pStyle w:val="Header"/>
        <w:numPr>
          <w:ilvl w:val="12"/>
          <w:numId w:val="0"/>
        </w:numPr>
        <w:tabs>
          <w:tab w:val="left" w:pos="360"/>
        </w:tabs>
        <w:rPr>
          <w:spacing w:val="-3"/>
          <w:szCs w:val="24"/>
          <w:lang w:eastAsia="it-IT"/>
        </w:rPr>
      </w:pPr>
      <w:r w:rsidRPr="00CA7887">
        <w:rPr>
          <w:spacing w:val="-3"/>
          <w:szCs w:val="24"/>
          <w:lang w:eastAsia="it-IT"/>
        </w:rPr>
        <w:t>1.</w:t>
      </w:r>
      <w:r w:rsidRPr="00CA7887">
        <w:rPr>
          <w:spacing w:val="-3"/>
          <w:szCs w:val="24"/>
          <w:lang w:eastAsia="it-IT"/>
        </w:rPr>
        <w:tab/>
        <w:t>Expressed as percentage of 1</w:t>
      </w:r>
    </w:p>
    <w:p w14:paraId="4192AB5D" w14:textId="77777777" w:rsidR="002A2D56" w:rsidRPr="00CA7887" w:rsidRDefault="002A2D56" w:rsidP="002A2D56">
      <w:pPr>
        <w:pStyle w:val="Header"/>
        <w:numPr>
          <w:ilvl w:val="12"/>
          <w:numId w:val="0"/>
        </w:numPr>
        <w:tabs>
          <w:tab w:val="left" w:pos="360"/>
        </w:tabs>
        <w:rPr>
          <w:spacing w:val="-3"/>
        </w:rPr>
      </w:pPr>
      <w:r w:rsidRPr="00CA7887">
        <w:rPr>
          <w:spacing w:val="-3"/>
        </w:rPr>
        <w:t>2.</w:t>
      </w:r>
      <w:r w:rsidRPr="00CA7887">
        <w:rPr>
          <w:spacing w:val="-3"/>
        </w:rPr>
        <w:tab/>
      </w:r>
      <w:r w:rsidRPr="00CA7887">
        <w:rPr>
          <w:spacing w:val="-3"/>
          <w:szCs w:val="24"/>
          <w:lang w:eastAsia="it-IT"/>
        </w:rPr>
        <w:t>Expressed as percentage of 4</w:t>
      </w:r>
    </w:p>
    <w:p w14:paraId="32C4D598" w14:textId="77777777" w:rsidR="002A2D56" w:rsidRPr="00CA7887" w:rsidRDefault="002A2D56" w:rsidP="002A2D56">
      <w:pPr>
        <w:ind w:left="1080" w:hanging="1080"/>
      </w:pPr>
    </w:p>
    <w:p w14:paraId="4442F4A5" w14:textId="77777777" w:rsidR="0046142F" w:rsidRPr="00CA7887" w:rsidRDefault="0046142F">
      <w:pPr>
        <w:rPr>
          <w:b/>
          <w:bCs/>
          <w:i/>
          <w:smallCaps/>
          <w:sz w:val="28"/>
        </w:rPr>
      </w:pPr>
      <w:r w:rsidRPr="00CA7887">
        <w:rPr>
          <w:b/>
          <w:bCs/>
          <w:i/>
          <w:smallCaps/>
          <w:sz w:val="28"/>
        </w:rPr>
        <w:br w:type="page"/>
      </w:r>
    </w:p>
    <w:p w14:paraId="57B04245" w14:textId="77777777" w:rsidR="000B5EDC" w:rsidRPr="009B431F" w:rsidRDefault="000B5EDC" w:rsidP="00B911C4">
      <w:pPr>
        <w:jc w:val="center"/>
        <w:rPr>
          <w:b/>
          <w:i/>
          <w:smallCaps/>
          <w:sz w:val="28"/>
          <w:szCs w:val="28"/>
        </w:rPr>
      </w:pPr>
      <w:proofErr w:type="gramStart"/>
      <w:r w:rsidRPr="00CA7887">
        <w:rPr>
          <w:b/>
          <w:smallCaps/>
          <w:sz w:val="28"/>
          <w:szCs w:val="28"/>
        </w:rPr>
        <w:lastRenderedPageBreak/>
        <w:t>Form  FIN</w:t>
      </w:r>
      <w:proofErr w:type="gramEnd"/>
      <w:r w:rsidRPr="00CA7887">
        <w:rPr>
          <w:b/>
          <w:smallCaps/>
          <w:sz w:val="28"/>
          <w:szCs w:val="28"/>
        </w:rPr>
        <w:t>-4  Breakdown of Reimbursable Expenses</w:t>
      </w:r>
    </w:p>
    <w:p w14:paraId="1FEB333A" w14:textId="77777777" w:rsidR="0000062D" w:rsidRPr="00CA7887" w:rsidRDefault="0000062D" w:rsidP="0000062D">
      <w:pPr>
        <w:pStyle w:val="BankNormal"/>
        <w:spacing w:after="0"/>
      </w:pPr>
    </w:p>
    <w:p w14:paraId="1D18E99A" w14:textId="77777777" w:rsidR="000B5EDC" w:rsidRPr="00CA7887" w:rsidRDefault="000B5EDC" w:rsidP="000F0B40">
      <w:pPr>
        <w:jc w:val="both"/>
      </w:pPr>
      <w:r w:rsidRPr="00CA7887">
        <w:t>When used for Lump</w:t>
      </w:r>
      <w:r w:rsidR="009B4DDE" w:rsidRPr="00CA7887">
        <w:t>-</w:t>
      </w:r>
      <w:r w:rsidRPr="00CA7887">
        <w:t xml:space="preserve">Sum contract assignment, information to be provided in this Form shall only be used to demonstrate the basis for calculation of the Contract ceiling amount, </w:t>
      </w:r>
      <w:r w:rsidR="00F1141F" w:rsidRPr="00CA7887">
        <w:t xml:space="preserve">to </w:t>
      </w:r>
      <w:r w:rsidRPr="00CA7887">
        <w:t>calculate applicable taxes</w:t>
      </w:r>
      <w:r w:rsidR="00855C45" w:rsidRPr="00CA7887">
        <w:t xml:space="preserve"> at contract negotiations</w:t>
      </w:r>
      <w:r w:rsidRPr="00CA7887">
        <w:t xml:space="preserve"> and, if needed</w:t>
      </w:r>
      <w:r w:rsidR="004E6AC9" w:rsidRPr="00CA7887">
        <w:t>,</w:t>
      </w:r>
      <w:r w:rsidRPr="00CA7887">
        <w:t xml:space="preserve"> to establish payments to the Consultant for possible additional services requested by the Client. This form shall not be used as a basis for payments under Lump</w:t>
      </w:r>
      <w:r w:rsidR="004E6AC9" w:rsidRPr="00CA7887">
        <w:t>-</w:t>
      </w:r>
      <w:r w:rsidRPr="00CA7887">
        <w:t xml:space="preserve">Sum contracts </w:t>
      </w:r>
    </w:p>
    <w:p w14:paraId="5FC66EE4" w14:textId="77777777" w:rsidR="000B5EDC" w:rsidRPr="00CA7887" w:rsidRDefault="000B5EDC" w:rsidP="00B91DDF">
      <w:pPr>
        <w:pStyle w:val="Header"/>
        <w:spacing w:line="120" w:lineRule="exact"/>
        <w:rPr>
          <w:szCs w:val="24"/>
          <w:lang w:eastAsia="it-IT"/>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54"/>
        <w:gridCol w:w="2779"/>
        <w:gridCol w:w="989"/>
        <w:gridCol w:w="996"/>
        <w:gridCol w:w="1134"/>
        <w:gridCol w:w="1531"/>
        <w:gridCol w:w="1531"/>
        <w:gridCol w:w="1531"/>
        <w:gridCol w:w="1531"/>
      </w:tblGrid>
      <w:tr w:rsidR="000B5EDC" w:rsidRPr="00CA7887" w14:paraId="3E531010" w14:textId="77777777">
        <w:trPr>
          <w:cantSplit/>
          <w:trHeight w:hRule="exact" w:val="454"/>
          <w:jc w:val="center"/>
        </w:trPr>
        <w:tc>
          <w:tcPr>
            <w:tcW w:w="12476" w:type="dxa"/>
            <w:gridSpan w:val="9"/>
            <w:tcBorders>
              <w:top w:val="double" w:sz="4" w:space="0" w:color="auto"/>
              <w:bottom w:val="double" w:sz="4" w:space="0" w:color="auto"/>
            </w:tcBorders>
            <w:vAlign w:val="center"/>
          </w:tcPr>
          <w:p w14:paraId="5A9918A3" w14:textId="77777777" w:rsidR="000B5EDC" w:rsidRPr="00CA7887" w:rsidRDefault="000B5EDC" w:rsidP="00D13F60">
            <w:pPr>
              <w:pStyle w:val="Header"/>
              <w:tabs>
                <w:tab w:val="right" w:pos="12070"/>
              </w:tabs>
              <w:rPr>
                <w:rFonts w:asciiTheme="minorHAnsi" w:hAnsiTheme="minorHAnsi"/>
                <w:u w:val="single"/>
              </w:rPr>
            </w:pPr>
            <w:r w:rsidRPr="00CA7887">
              <w:rPr>
                <w:rFonts w:asciiTheme="minorHAnsi" w:hAnsiTheme="minorHAnsi"/>
                <w:b/>
                <w:bCs/>
              </w:rPr>
              <w:t>B. Reimbursabl</w:t>
            </w:r>
            <w:r w:rsidR="00D13F60" w:rsidRPr="00CA7887">
              <w:rPr>
                <w:rFonts w:asciiTheme="minorHAnsi" w:hAnsiTheme="minorHAnsi"/>
                <w:b/>
                <w:bCs/>
              </w:rPr>
              <w:t>e Expenses</w:t>
            </w:r>
            <w:r w:rsidRPr="00CA7887">
              <w:rPr>
                <w:rFonts w:asciiTheme="minorHAnsi" w:hAnsiTheme="minorHAnsi"/>
                <w:u w:val="single"/>
              </w:rPr>
              <w:t xml:space="preserve"> </w:t>
            </w:r>
            <w:r w:rsidRPr="00CA7887">
              <w:rPr>
                <w:rFonts w:asciiTheme="minorHAnsi" w:hAnsiTheme="minorHAnsi"/>
                <w:u w:val="single"/>
              </w:rPr>
              <w:tab/>
            </w:r>
          </w:p>
        </w:tc>
      </w:tr>
      <w:tr w:rsidR="000B5EDC" w:rsidRPr="00CA7887" w14:paraId="30278CC5" w14:textId="77777777" w:rsidTr="000574EC">
        <w:trPr>
          <w:jc w:val="center"/>
        </w:trPr>
        <w:tc>
          <w:tcPr>
            <w:tcW w:w="454" w:type="dxa"/>
            <w:tcBorders>
              <w:top w:val="double" w:sz="4" w:space="0" w:color="auto"/>
              <w:bottom w:val="single" w:sz="12" w:space="0" w:color="auto"/>
            </w:tcBorders>
            <w:vAlign w:val="center"/>
          </w:tcPr>
          <w:p w14:paraId="139C1067" w14:textId="77777777" w:rsidR="000B5EDC" w:rsidRPr="00CA7887" w:rsidRDefault="000B5EDC" w:rsidP="006100D1">
            <w:pPr>
              <w:spacing w:before="40" w:after="40"/>
              <w:jc w:val="center"/>
              <w:rPr>
                <w:rFonts w:asciiTheme="minorHAnsi" w:hAnsiTheme="minorHAnsi"/>
                <w:b/>
                <w:bCs/>
                <w:sz w:val="20"/>
              </w:rPr>
            </w:pPr>
            <w:r w:rsidRPr="00CA7887">
              <w:rPr>
                <w:rFonts w:asciiTheme="minorHAnsi" w:hAnsiTheme="minorHAnsi"/>
                <w:b/>
                <w:bCs/>
                <w:sz w:val="20"/>
              </w:rPr>
              <w:t>N°</w:t>
            </w:r>
          </w:p>
        </w:tc>
        <w:tc>
          <w:tcPr>
            <w:tcW w:w="2779" w:type="dxa"/>
            <w:tcBorders>
              <w:top w:val="double" w:sz="4" w:space="0" w:color="auto"/>
              <w:bottom w:val="single" w:sz="12" w:space="0" w:color="auto"/>
            </w:tcBorders>
            <w:vAlign w:val="center"/>
          </w:tcPr>
          <w:p w14:paraId="652E0A0B" w14:textId="77777777" w:rsidR="000B5EDC" w:rsidRPr="00CA7887" w:rsidRDefault="000B5EDC" w:rsidP="00D13F60">
            <w:pPr>
              <w:spacing w:before="40" w:after="40"/>
              <w:jc w:val="center"/>
              <w:rPr>
                <w:rFonts w:asciiTheme="minorHAnsi" w:hAnsiTheme="minorHAnsi"/>
                <w:b/>
                <w:bCs/>
                <w:sz w:val="20"/>
              </w:rPr>
            </w:pPr>
            <w:r w:rsidRPr="00CA7887">
              <w:rPr>
                <w:rFonts w:asciiTheme="minorHAnsi" w:hAnsiTheme="minorHAnsi"/>
                <w:b/>
                <w:bCs/>
                <w:sz w:val="20"/>
              </w:rPr>
              <w:t>Type of Reimbursable Expenses</w:t>
            </w:r>
          </w:p>
        </w:tc>
        <w:tc>
          <w:tcPr>
            <w:tcW w:w="989" w:type="dxa"/>
            <w:tcBorders>
              <w:top w:val="double" w:sz="4" w:space="0" w:color="auto"/>
              <w:bottom w:val="single" w:sz="12" w:space="0" w:color="auto"/>
            </w:tcBorders>
            <w:vAlign w:val="center"/>
          </w:tcPr>
          <w:p w14:paraId="324444E7" w14:textId="77777777" w:rsidR="000B5EDC" w:rsidRPr="00CA7887" w:rsidRDefault="000B5EDC" w:rsidP="006100D1">
            <w:pPr>
              <w:spacing w:before="40" w:after="40"/>
              <w:jc w:val="center"/>
              <w:rPr>
                <w:rFonts w:asciiTheme="minorHAnsi" w:hAnsiTheme="minorHAnsi"/>
                <w:b/>
                <w:bCs/>
                <w:sz w:val="20"/>
              </w:rPr>
            </w:pPr>
            <w:r w:rsidRPr="00CA7887">
              <w:rPr>
                <w:rFonts w:asciiTheme="minorHAnsi" w:hAnsiTheme="minorHAnsi"/>
                <w:b/>
                <w:bCs/>
                <w:sz w:val="20"/>
              </w:rPr>
              <w:t>Unit</w:t>
            </w:r>
          </w:p>
        </w:tc>
        <w:tc>
          <w:tcPr>
            <w:tcW w:w="996" w:type="dxa"/>
            <w:tcBorders>
              <w:top w:val="double" w:sz="4" w:space="0" w:color="auto"/>
              <w:bottom w:val="single" w:sz="12" w:space="0" w:color="auto"/>
            </w:tcBorders>
            <w:vAlign w:val="center"/>
          </w:tcPr>
          <w:p w14:paraId="001423E5" w14:textId="77777777" w:rsidR="000B5EDC" w:rsidRPr="00CA7887" w:rsidRDefault="000B5EDC" w:rsidP="006100D1">
            <w:pPr>
              <w:spacing w:before="40" w:after="40"/>
              <w:jc w:val="center"/>
              <w:rPr>
                <w:rFonts w:asciiTheme="minorHAnsi" w:hAnsiTheme="minorHAnsi"/>
                <w:b/>
                <w:bCs/>
                <w:sz w:val="20"/>
              </w:rPr>
            </w:pPr>
            <w:r w:rsidRPr="00CA7887">
              <w:rPr>
                <w:rFonts w:asciiTheme="minorHAnsi" w:hAnsiTheme="minorHAnsi"/>
                <w:b/>
                <w:bCs/>
                <w:sz w:val="20"/>
              </w:rPr>
              <w:t>Unit Cost</w:t>
            </w:r>
          </w:p>
        </w:tc>
        <w:tc>
          <w:tcPr>
            <w:tcW w:w="1134" w:type="dxa"/>
            <w:tcBorders>
              <w:top w:val="double" w:sz="4" w:space="0" w:color="auto"/>
              <w:bottom w:val="single" w:sz="12" w:space="0" w:color="auto"/>
            </w:tcBorders>
            <w:vAlign w:val="center"/>
          </w:tcPr>
          <w:p w14:paraId="1FB1B0BB" w14:textId="77777777" w:rsidR="000B5EDC" w:rsidRPr="00CA7887" w:rsidRDefault="000B5EDC" w:rsidP="006100D1">
            <w:pPr>
              <w:spacing w:before="40" w:after="40"/>
              <w:jc w:val="center"/>
              <w:rPr>
                <w:rFonts w:asciiTheme="minorHAnsi" w:hAnsiTheme="minorHAnsi"/>
                <w:sz w:val="20"/>
              </w:rPr>
            </w:pPr>
            <w:r w:rsidRPr="00CA7887">
              <w:rPr>
                <w:rFonts w:asciiTheme="minorHAnsi" w:hAnsiTheme="minorHAnsi"/>
                <w:b/>
                <w:bCs/>
                <w:sz w:val="20"/>
              </w:rPr>
              <w:t>Quantity</w:t>
            </w:r>
          </w:p>
        </w:tc>
        <w:tc>
          <w:tcPr>
            <w:tcW w:w="1531" w:type="dxa"/>
            <w:tcBorders>
              <w:top w:val="double" w:sz="4" w:space="0" w:color="auto"/>
              <w:bottom w:val="single" w:sz="12" w:space="0" w:color="auto"/>
            </w:tcBorders>
            <w:vAlign w:val="center"/>
          </w:tcPr>
          <w:p w14:paraId="7ED5B3AC" w14:textId="77777777" w:rsidR="000B5EDC" w:rsidRPr="009B431F" w:rsidRDefault="000B5EDC" w:rsidP="00AE19C4">
            <w:pPr>
              <w:spacing w:before="40" w:after="40"/>
              <w:rPr>
                <w:rFonts w:asciiTheme="minorHAnsi" w:hAnsiTheme="minorHAnsi"/>
                <w:sz w:val="20"/>
              </w:rPr>
            </w:pPr>
            <w:r w:rsidRPr="009B431F">
              <w:rPr>
                <w:rFonts w:asciiTheme="minorHAnsi" w:hAnsiTheme="minorHAnsi"/>
                <w:sz w:val="20"/>
              </w:rPr>
              <w:t>{</w:t>
            </w:r>
            <w:r w:rsidRPr="009B431F">
              <w:rPr>
                <w:rFonts w:asciiTheme="minorHAnsi" w:hAnsiTheme="minorHAnsi"/>
                <w:iCs/>
                <w:sz w:val="20"/>
              </w:rPr>
              <w:t>Currency # 1- as in FIN-2</w:t>
            </w:r>
            <w:r w:rsidRPr="009B431F">
              <w:rPr>
                <w:rFonts w:asciiTheme="minorHAnsi" w:hAnsiTheme="minorHAnsi"/>
                <w:sz w:val="20"/>
              </w:rPr>
              <w:t>}</w:t>
            </w:r>
          </w:p>
        </w:tc>
        <w:tc>
          <w:tcPr>
            <w:tcW w:w="1531" w:type="dxa"/>
            <w:tcBorders>
              <w:top w:val="double" w:sz="4" w:space="0" w:color="auto"/>
              <w:bottom w:val="single" w:sz="12" w:space="0" w:color="auto"/>
            </w:tcBorders>
            <w:vAlign w:val="center"/>
          </w:tcPr>
          <w:p w14:paraId="675ACEBC" w14:textId="77777777" w:rsidR="000B5EDC" w:rsidRPr="009B431F" w:rsidRDefault="000B5EDC" w:rsidP="00AE19C4">
            <w:pPr>
              <w:spacing w:before="40" w:after="40"/>
              <w:rPr>
                <w:rFonts w:asciiTheme="minorHAnsi" w:hAnsiTheme="minorHAnsi"/>
                <w:sz w:val="20"/>
              </w:rPr>
            </w:pPr>
            <w:r w:rsidRPr="009B431F">
              <w:rPr>
                <w:rFonts w:asciiTheme="minorHAnsi" w:hAnsiTheme="minorHAnsi"/>
                <w:sz w:val="20"/>
              </w:rPr>
              <w:t>{</w:t>
            </w:r>
            <w:r w:rsidRPr="009B431F">
              <w:rPr>
                <w:rFonts w:asciiTheme="minorHAnsi" w:hAnsiTheme="minorHAnsi"/>
                <w:iCs/>
                <w:sz w:val="20"/>
              </w:rPr>
              <w:t>Currency # 2- as in FIN-2}</w:t>
            </w:r>
          </w:p>
        </w:tc>
        <w:tc>
          <w:tcPr>
            <w:tcW w:w="1531" w:type="dxa"/>
            <w:tcBorders>
              <w:top w:val="double" w:sz="4" w:space="0" w:color="auto"/>
              <w:bottom w:val="single" w:sz="12" w:space="0" w:color="auto"/>
            </w:tcBorders>
            <w:vAlign w:val="center"/>
          </w:tcPr>
          <w:p w14:paraId="21B9E8E0" w14:textId="77777777" w:rsidR="000B5EDC" w:rsidRPr="009B431F" w:rsidRDefault="000B5EDC" w:rsidP="00AE19C4">
            <w:pPr>
              <w:spacing w:before="40" w:after="40"/>
              <w:jc w:val="center"/>
              <w:rPr>
                <w:rFonts w:asciiTheme="minorHAnsi" w:hAnsiTheme="minorHAnsi"/>
                <w:sz w:val="20"/>
              </w:rPr>
            </w:pPr>
            <w:r w:rsidRPr="009B431F">
              <w:rPr>
                <w:rFonts w:asciiTheme="minorHAnsi" w:hAnsiTheme="minorHAnsi"/>
                <w:iCs/>
                <w:sz w:val="20"/>
              </w:rPr>
              <w:t>{Currency# 3- as in FIN-2</w:t>
            </w:r>
            <w:r w:rsidRPr="009B431F">
              <w:rPr>
                <w:rFonts w:asciiTheme="minorHAnsi" w:hAnsiTheme="minorHAnsi"/>
                <w:sz w:val="20"/>
              </w:rPr>
              <w:t>}</w:t>
            </w:r>
          </w:p>
        </w:tc>
        <w:tc>
          <w:tcPr>
            <w:tcW w:w="1531" w:type="dxa"/>
            <w:tcBorders>
              <w:top w:val="double" w:sz="4" w:space="0" w:color="auto"/>
              <w:bottom w:val="single" w:sz="12" w:space="0" w:color="auto"/>
            </w:tcBorders>
            <w:vAlign w:val="center"/>
          </w:tcPr>
          <w:p w14:paraId="7427A666" w14:textId="77777777" w:rsidR="000B5EDC" w:rsidRPr="009B431F" w:rsidRDefault="000B5EDC" w:rsidP="00AE19C4">
            <w:pPr>
              <w:spacing w:before="40" w:after="40"/>
              <w:jc w:val="center"/>
              <w:rPr>
                <w:rFonts w:asciiTheme="minorHAnsi" w:hAnsiTheme="minorHAnsi"/>
                <w:sz w:val="20"/>
              </w:rPr>
            </w:pPr>
            <w:r w:rsidRPr="009B431F">
              <w:rPr>
                <w:rFonts w:asciiTheme="minorHAnsi" w:hAnsiTheme="minorHAnsi"/>
                <w:sz w:val="20"/>
              </w:rPr>
              <w:t>{</w:t>
            </w:r>
            <w:r w:rsidRPr="009B431F">
              <w:rPr>
                <w:rFonts w:asciiTheme="minorHAnsi" w:hAnsiTheme="minorHAnsi"/>
                <w:iCs/>
                <w:sz w:val="20"/>
              </w:rPr>
              <w:t>Local Currency- as in FIN-2}</w:t>
            </w:r>
          </w:p>
        </w:tc>
      </w:tr>
      <w:tr w:rsidR="000B5EDC" w:rsidRPr="00CA7887" w14:paraId="7F2B4BBC" w14:textId="77777777" w:rsidTr="000574EC">
        <w:trPr>
          <w:trHeight w:hRule="exact" w:val="340"/>
          <w:jc w:val="center"/>
        </w:trPr>
        <w:tc>
          <w:tcPr>
            <w:tcW w:w="454" w:type="dxa"/>
            <w:tcBorders>
              <w:top w:val="single" w:sz="12" w:space="0" w:color="auto"/>
            </w:tcBorders>
            <w:vAlign w:val="center"/>
          </w:tcPr>
          <w:p w14:paraId="785022D3" w14:textId="77777777" w:rsidR="000B5EDC" w:rsidRPr="00CA7887" w:rsidRDefault="000B5EDC" w:rsidP="006100D1">
            <w:pPr>
              <w:pStyle w:val="Header"/>
              <w:spacing w:before="40"/>
              <w:rPr>
                <w:rFonts w:asciiTheme="minorHAnsi" w:hAnsiTheme="minorHAnsi"/>
                <w:szCs w:val="24"/>
                <w:lang w:eastAsia="it-IT"/>
              </w:rPr>
            </w:pPr>
          </w:p>
        </w:tc>
        <w:tc>
          <w:tcPr>
            <w:tcW w:w="2779" w:type="dxa"/>
            <w:tcBorders>
              <w:top w:val="single" w:sz="12" w:space="0" w:color="auto"/>
              <w:right w:val="single" w:sz="8" w:space="0" w:color="auto"/>
            </w:tcBorders>
            <w:vAlign w:val="center"/>
          </w:tcPr>
          <w:p w14:paraId="355500DF" w14:textId="77777777" w:rsidR="000B5EDC" w:rsidRPr="009B431F" w:rsidRDefault="000B5EDC" w:rsidP="006100D1">
            <w:pPr>
              <w:rPr>
                <w:rFonts w:asciiTheme="minorHAnsi" w:hAnsiTheme="minorHAnsi"/>
                <w:sz w:val="20"/>
              </w:rPr>
            </w:pPr>
            <w:r w:rsidRPr="009B431F">
              <w:rPr>
                <w:rFonts w:asciiTheme="minorHAnsi" w:hAnsiTheme="minorHAnsi"/>
                <w:sz w:val="20"/>
              </w:rPr>
              <w:t>{e.g., Per diem allowances**}</w:t>
            </w:r>
          </w:p>
        </w:tc>
        <w:tc>
          <w:tcPr>
            <w:tcW w:w="989" w:type="dxa"/>
            <w:tcBorders>
              <w:top w:val="single" w:sz="12" w:space="0" w:color="auto"/>
              <w:left w:val="single" w:sz="8" w:space="0" w:color="auto"/>
              <w:right w:val="single" w:sz="8" w:space="0" w:color="auto"/>
            </w:tcBorders>
            <w:vAlign w:val="center"/>
          </w:tcPr>
          <w:p w14:paraId="190F4D8C" w14:textId="77777777" w:rsidR="000B5EDC" w:rsidRPr="009B431F" w:rsidRDefault="000B5EDC" w:rsidP="000574EC">
            <w:pPr>
              <w:spacing w:before="40"/>
              <w:rPr>
                <w:rFonts w:asciiTheme="minorHAnsi" w:hAnsiTheme="minorHAnsi"/>
                <w:sz w:val="20"/>
              </w:rPr>
            </w:pPr>
            <w:r w:rsidRPr="009B431F">
              <w:rPr>
                <w:rFonts w:asciiTheme="minorHAnsi" w:hAnsiTheme="minorHAnsi"/>
                <w:sz w:val="20"/>
              </w:rPr>
              <w:t>{Day}</w:t>
            </w:r>
          </w:p>
        </w:tc>
        <w:tc>
          <w:tcPr>
            <w:tcW w:w="996" w:type="dxa"/>
            <w:tcBorders>
              <w:top w:val="single" w:sz="12" w:space="0" w:color="auto"/>
              <w:left w:val="single" w:sz="8" w:space="0" w:color="auto"/>
              <w:right w:val="single" w:sz="8" w:space="0" w:color="auto"/>
            </w:tcBorders>
            <w:vAlign w:val="center"/>
          </w:tcPr>
          <w:p w14:paraId="7B1EA1DD" w14:textId="77777777" w:rsidR="000B5EDC" w:rsidRPr="00CA7887" w:rsidRDefault="000B5EDC" w:rsidP="006100D1">
            <w:pPr>
              <w:spacing w:before="40"/>
              <w:jc w:val="center"/>
              <w:rPr>
                <w:rFonts w:asciiTheme="minorHAnsi" w:hAnsiTheme="minorHAnsi"/>
                <w:sz w:val="20"/>
              </w:rPr>
            </w:pPr>
          </w:p>
        </w:tc>
        <w:tc>
          <w:tcPr>
            <w:tcW w:w="1134" w:type="dxa"/>
            <w:tcBorders>
              <w:top w:val="single" w:sz="12" w:space="0" w:color="auto"/>
              <w:left w:val="single" w:sz="8" w:space="0" w:color="auto"/>
              <w:right w:val="single" w:sz="8" w:space="0" w:color="auto"/>
            </w:tcBorders>
            <w:vAlign w:val="center"/>
          </w:tcPr>
          <w:p w14:paraId="6134895A"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12" w:space="0" w:color="auto"/>
              <w:left w:val="single" w:sz="8" w:space="0" w:color="auto"/>
              <w:right w:val="single" w:sz="8" w:space="0" w:color="auto"/>
            </w:tcBorders>
            <w:vAlign w:val="center"/>
          </w:tcPr>
          <w:p w14:paraId="37863B74" w14:textId="77777777" w:rsidR="000B5EDC" w:rsidRPr="00CA7887" w:rsidRDefault="000B5EDC" w:rsidP="006100D1">
            <w:pPr>
              <w:spacing w:before="40"/>
              <w:jc w:val="center"/>
              <w:rPr>
                <w:rFonts w:asciiTheme="minorHAnsi" w:hAnsiTheme="minorHAnsi"/>
                <w:sz w:val="20"/>
              </w:rPr>
            </w:pPr>
          </w:p>
        </w:tc>
        <w:tc>
          <w:tcPr>
            <w:tcW w:w="1531" w:type="dxa"/>
            <w:tcBorders>
              <w:top w:val="single" w:sz="12" w:space="0" w:color="auto"/>
              <w:left w:val="single" w:sz="8" w:space="0" w:color="auto"/>
              <w:right w:val="single" w:sz="8" w:space="0" w:color="auto"/>
            </w:tcBorders>
            <w:vAlign w:val="center"/>
          </w:tcPr>
          <w:p w14:paraId="33A3B15A" w14:textId="77777777" w:rsidR="000B5EDC" w:rsidRPr="00CA7887" w:rsidRDefault="000B5EDC" w:rsidP="006100D1">
            <w:pPr>
              <w:spacing w:before="40"/>
              <w:jc w:val="center"/>
              <w:rPr>
                <w:rFonts w:asciiTheme="minorHAnsi" w:hAnsiTheme="minorHAnsi"/>
                <w:sz w:val="20"/>
              </w:rPr>
            </w:pPr>
          </w:p>
        </w:tc>
        <w:tc>
          <w:tcPr>
            <w:tcW w:w="1531" w:type="dxa"/>
            <w:tcBorders>
              <w:top w:val="single" w:sz="12" w:space="0" w:color="auto"/>
              <w:left w:val="single" w:sz="8" w:space="0" w:color="auto"/>
              <w:right w:val="single" w:sz="8" w:space="0" w:color="auto"/>
            </w:tcBorders>
            <w:vAlign w:val="center"/>
          </w:tcPr>
          <w:p w14:paraId="29D785DD" w14:textId="77777777" w:rsidR="000B5EDC" w:rsidRPr="00CA7887" w:rsidRDefault="000B5EDC" w:rsidP="006100D1">
            <w:pPr>
              <w:spacing w:before="40"/>
              <w:jc w:val="center"/>
              <w:rPr>
                <w:rFonts w:asciiTheme="minorHAnsi" w:hAnsiTheme="minorHAnsi"/>
                <w:sz w:val="20"/>
              </w:rPr>
            </w:pPr>
          </w:p>
        </w:tc>
        <w:tc>
          <w:tcPr>
            <w:tcW w:w="1531" w:type="dxa"/>
            <w:tcBorders>
              <w:top w:val="single" w:sz="12" w:space="0" w:color="auto"/>
              <w:left w:val="single" w:sz="8" w:space="0" w:color="auto"/>
            </w:tcBorders>
            <w:vAlign w:val="center"/>
          </w:tcPr>
          <w:p w14:paraId="4C3743A7" w14:textId="77777777" w:rsidR="000B5EDC" w:rsidRPr="00CA7887" w:rsidRDefault="000B5EDC" w:rsidP="006100D1">
            <w:pPr>
              <w:spacing w:before="40"/>
              <w:jc w:val="center"/>
              <w:rPr>
                <w:rFonts w:asciiTheme="minorHAnsi" w:hAnsiTheme="minorHAnsi"/>
                <w:sz w:val="20"/>
              </w:rPr>
            </w:pPr>
          </w:p>
        </w:tc>
      </w:tr>
      <w:tr w:rsidR="000B5EDC" w:rsidRPr="00CA7887" w14:paraId="37F80EE9" w14:textId="77777777" w:rsidTr="000574EC">
        <w:trPr>
          <w:trHeight w:hRule="exact" w:val="438"/>
          <w:jc w:val="center"/>
        </w:trPr>
        <w:tc>
          <w:tcPr>
            <w:tcW w:w="454" w:type="dxa"/>
            <w:vAlign w:val="center"/>
          </w:tcPr>
          <w:p w14:paraId="3B0564FB" w14:textId="77777777" w:rsidR="000B5EDC" w:rsidRPr="00CA7887" w:rsidRDefault="000B5EDC" w:rsidP="006100D1">
            <w:pPr>
              <w:pStyle w:val="Header"/>
              <w:spacing w:before="40"/>
              <w:rPr>
                <w:rFonts w:asciiTheme="minorHAnsi" w:hAnsiTheme="minorHAnsi"/>
                <w:szCs w:val="24"/>
                <w:lang w:eastAsia="it-IT"/>
              </w:rPr>
            </w:pPr>
          </w:p>
        </w:tc>
        <w:tc>
          <w:tcPr>
            <w:tcW w:w="2779" w:type="dxa"/>
            <w:tcBorders>
              <w:right w:val="single" w:sz="8" w:space="0" w:color="auto"/>
            </w:tcBorders>
            <w:vAlign w:val="center"/>
          </w:tcPr>
          <w:p w14:paraId="58FFCA6C" w14:textId="77777777" w:rsidR="000B5EDC" w:rsidRPr="009B431F" w:rsidRDefault="000B5EDC" w:rsidP="000F0B40">
            <w:pPr>
              <w:rPr>
                <w:rFonts w:asciiTheme="minorHAnsi" w:hAnsiTheme="minorHAnsi"/>
                <w:sz w:val="20"/>
              </w:rPr>
            </w:pPr>
            <w:r w:rsidRPr="009B431F">
              <w:rPr>
                <w:rFonts w:asciiTheme="minorHAnsi" w:hAnsiTheme="minorHAnsi"/>
                <w:sz w:val="20"/>
              </w:rPr>
              <w:t xml:space="preserve">{e.g., </w:t>
            </w:r>
            <w:proofErr w:type="gramStart"/>
            <w:r w:rsidRPr="009B431F">
              <w:rPr>
                <w:rFonts w:asciiTheme="minorHAnsi" w:hAnsiTheme="minorHAnsi"/>
                <w:sz w:val="20"/>
              </w:rPr>
              <w:t>International</w:t>
            </w:r>
            <w:proofErr w:type="gramEnd"/>
            <w:r w:rsidRPr="009B431F">
              <w:rPr>
                <w:rFonts w:asciiTheme="minorHAnsi" w:hAnsiTheme="minorHAnsi"/>
                <w:sz w:val="20"/>
              </w:rPr>
              <w:t xml:space="preserve"> flights}</w:t>
            </w:r>
          </w:p>
        </w:tc>
        <w:tc>
          <w:tcPr>
            <w:tcW w:w="989" w:type="dxa"/>
            <w:tcBorders>
              <w:left w:val="single" w:sz="8" w:space="0" w:color="auto"/>
              <w:bottom w:val="single" w:sz="8" w:space="0" w:color="auto"/>
              <w:right w:val="single" w:sz="8" w:space="0" w:color="auto"/>
            </w:tcBorders>
            <w:vAlign w:val="center"/>
          </w:tcPr>
          <w:p w14:paraId="680577E2" w14:textId="77777777" w:rsidR="000B5EDC" w:rsidRPr="009B431F" w:rsidRDefault="000B5EDC" w:rsidP="000574EC">
            <w:pPr>
              <w:pStyle w:val="Header"/>
              <w:spacing w:before="40"/>
              <w:rPr>
                <w:rFonts w:asciiTheme="minorHAnsi" w:hAnsiTheme="minorHAnsi"/>
                <w:sz w:val="18"/>
                <w:szCs w:val="18"/>
              </w:rPr>
            </w:pPr>
            <w:r w:rsidRPr="009B431F">
              <w:rPr>
                <w:rFonts w:asciiTheme="minorHAnsi" w:hAnsiTheme="minorHAnsi"/>
                <w:sz w:val="18"/>
                <w:szCs w:val="18"/>
                <w:lang w:eastAsia="it-IT"/>
              </w:rPr>
              <w:t>{Ticket</w:t>
            </w:r>
            <w:r w:rsidR="000574EC" w:rsidRPr="009B431F">
              <w:rPr>
                <w:rFonts w:asciiTheme="minorHAnsi" w:hAnsiTheme="minorHAnsi"/>
                <w:sz w:val="18"/>
                <w:szCs w:val="18"/>
                <w:lang w:eastAsia="it-IT"/>
              </w:rPr>
              <w:t>}</w:t>
            </w:r>
          </w:p>
        </w:tc>
        <w:tc>
          <w:tcPr>
            <w:tcW w:w="996" w:type="dxa"/>
            <w:tcBorders>
              <w:left w:val="single" w:sz="8" w:space="0" w:color="auto"/>
              <w:bottom w:val="single" w:sz="8" w:space="0" w:color="auto"/>
              <w:right w:val="single" w:sz="8" w:space="0" w:color="auto"/>
            </w:tcBorders>
            <w:vAlign w:val="center"/>
          </w:tcPr>
          <w:p w14:paraId="34D51376" w14:textId="77777777" w:rsidR="000B5EDC" w:rsidRPr="00CA7887" w:rsidRDefault="000B5EDC" w:rsidP="006100D1">
            <w:pPr>
              <w:spacing w:before="40"/>
              <w:jc w:val="center"/>
              <w:rPr>
                <w:rFonts w:asciiTheme="minorHAnsi" w:hAnsiTheme="minorHAnsi"/>
                <w:sz w:val="20"/>
              </w:rPr>
            </w:pPr>
          </w:p>
        </w:tc>
        <w:tc>
          <w:tcPr>
            <w:tcW w:w="1134" w:type="dxa"/>
            <w:tcBorders>
              <w:left w:val="single" w:sz="8" w:space="0" w:color="auto"/>
              <w:bottom w:val="single" w:sz="8" w:space="0" w:color="auto"/>
              <w:right w:val="single" w:sz="8" w:space="0" w:color="auto"/>
            </w:tcBorders>
            <w:vAlign w:val="center"/>
          </w:tcPr>
          <w:p w14:paraId="6D586118"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left w:val="single" w:sz="8" w:space="0" w:color="auto"/>
              <w:bottom w:val="single" w:sz="8" w:space="0" w:color="auto"/>
              <w:right w:val="single" w:sz="8" w:space="0" w:color="auto"/>
            </w:tcBorders>
            <w:vAlign w:val="center"/>
          </w:tcPr>
          <w:p w14:paraId="7291BDA4" w14:textId="77777777" w:rsidR="000B5EDC" w:rsidRPr="00CA7887" w:rsidRDefault="000B5EDC" w:rsidP="006100D1">
            <w:pPr>
              <w:spacing w:before="40"/>
              <w:jc w:val="center"/>
              <w:rPr>
                <w:rFonts w:asciiTheme="minorHAnsi" w:hAnsiTheme="minorHAnsi"/>
                <w:sz w:val="20"/>
              </w:rPr>
            </w:pPr>
          </w:p>
        </w:tc>
        <w:tc>
          <w:tcPr>
            <w:tcW w:w="1531" w:type="dxa"/>
            <w:tcBorders>
              <w:left w:val="single" w:sz="8" w:space="0" w:color="auto"/>
              <w:bottom w:val="single" w:sz="8" w:space="0" w:color="auto"/>
              <w:right w:val="single" w:sz="8" w:space="0" w:color="auto"/>
            </w:tcBorders>
            <w:vAlign w:val="center"/>
          </w:tcPr>
          <w:p w14:paraId="5C253A62" w14:textId="77777777" w:rsidR="000B5EDC" w:rsidRPr="00CA7887" w:rsidRDefault="000B5EDC" w:rsidP="006100D1">
            <w:pPr>
              <w:spacing w:before="40"/>
              <w:jc w:val="center"/>
              <w:rPr>
                <w:rFonts w:asciiTheme="minorHAnsi" w:hAnsiTheme="minorHAnsi"/>
                <w:sz w:val="20"/>
              </w:rPr>
            </w:pPr>
          </w:p>
        </w:tc>
        <w:tc>
          <w:tcPr>
            <w:tcW w:w="1531" w:type="dxa"/>
            <w:tcBorders>
              <w:left w:val="single" w:sz="8" w:space="0" w:color="auto"/>
              <w:bottom w:val="single" w:sz="8" w:space="0" w:color="auto"/>
              <w:right w:val="single" w:sz="8" w:space="0" w:color="auto"/>
            </w:tcBorders>
            <w:vAlign w:val="center"/>
          </w:tcPr>
          <w:p w14:paraId="1B3D9A8B" w14:textId="77777777" w:rsidR="000B5EDC" w:rsidRPr="00CA7887" w:rsidRDefault="000B5EDC" w:rsidP="006100D1">
            <w:pPr>
              <w:spacing w:before="40"/>
              <w:jc w:val="center"/>
              <w:rPr>
                <w:rFonts w:asciiTheme="minorHAnsi" w:hAnsiTheme="minorHAnsi"/>
                <w:sz w:val="20"/>
              </w:rPr>
            </w:pPr>
          </w:p>
        </w:tc>
        <w:tc>
          <w:tcPr>
            <w:tcW w:w="1531" w:type="dxa"/>
            <w:tcBorders>
              <w:left w:val="single" w:sz="8" w:space="0" w:color="auto"/>
              <w:bottom w:val="single" w:sz="8" w:space="0" w:color="auto"/>
            </w:tcBorders>
            <w:vAlign w:val="center"/>
          </w:tcPr>
          <w:p w14:paraId="255E9147" w14:textId="77777777" w:rsidR="000B5EDC" w:rsidRPr="00CA7887" w:rsidRDefault="000B5EDC" w:rsidP="006100D1">
            <w:pPr>
              <w:spacing w:before="40"/>
              <w:jc w:val="center"/>
              <w:rPr>
                <w:rFonts w:asciiTheme="minorHAnsi" w:hAnsiTheme="minorHAnsi"/>
                <w:sz w:val="20"/>
              </w:rPr>
            </w:pPr>
          </w:p>
        </w:tc>
      </w:tr>
      <w:tr w:rsidR="000B5EDC" w:rsidRPr="00CA7887" w14:paraId="57DDE902" w14:textId="77777777" w:rsidTr="000574EC">
        <w:trPr>
          <w:trHeight w:hRule="exact" w:val="542"/>
          <w:jc w:val="center"/>
        </w:trPr>
        <w:tc>
          <w:tcPr>
            <w:tcW w:w="454" w:type="dxa"/>
            <w:tcBorders>
              <w:top w:val="single" w:sz="8" w:space="0" w:color="auto"/>
            </w:tcBorders>
            <w:vAlign w:val="center"/>
          </w:tcPr>
          <w:p w14:paraId="4260CA60" w14:textId="77777777" w:rsidR="000B5EDC" w:rsidRPr="00CA7887" w:rsidRDefault="000B5EDC" w:rsidP="006100D1">
            <w:pPr>
              <w:pStyle w:val="Header"/>
              <w:spacing w:before="40"/>
              <w:rPr>
                <w:rFonts w:asciiTheme="minorHAnsi" w:hAnsiTheme="minorHAnsi"/>
                <w:szCs w:val="24"/>
                <w:lang w:eastAsia="it-IT"/>
              </w:rPr>
            </w:pPr>
          </w:p>
        </w:tc>
        <w:tc>
          <w:tcPr>
            <w:tcW w:w="2779" w:type="dxa"/>
            <w:tcBorders>
              <w:top w:val="single" w:sz="8" w:space="0" w:color="auto"/>
            </w:tcBorders>
            <w:vAlign w:val="center"/>
          </w:tcPr>
          <w:p w14:paraId="16409487" w14:textId="77777777" w:rsidR="000B5EDC" w:rsidRPr="009B431F" w:rsidRDefault="000B5EDC" w:rsidP="000F0B40">
            <w:pPr>
              <w:rPr>
                <w:rFonts w:asciiTheme="minorHAnsi" w:hAnsiTheme="minorHAnsi"/>
                <w:sz w:val="20"/>
              </w:rPr>
            </w:pPr>
            <w:r w:rsidRPr="009B431F">
              <w:rPr>
                <w:rFonts w:asciiTheme="minorHAnsi" w:hAnsiTheme="minorHAnsi"/>
                <w:sz w:val="20"/>
              </w:rPr>
              <w:t xml:space="preserve">{e.g., In/out airport transportation} </w:t>
            </w:r>
          </w:p>
        </w:tc>
        <w:tc>
          <w:tcPr>
            <w:tcW w:w="989" w:type="dxa"/>
            <w:tcBorders>
              <w:top w:val="single" w:sz="8" w:space="0" w:color="auto"/>
            </w:tcBorders>
            <w:vAlign w:val="center"/>
          </w:tcPr>
          <w:p w14:paraId="468EB5BE" w14:textId="77777777" w:rsidR="000B5EDC" w:rsidRPr="009B431F" w:rsidRDefault="000574EC" w:rsidP="000574EC">
            <w:pPr>
              <w:pStyle w:val="Header"/>
              <w:spacing w:before="40"/>
              <w:rPr>
                <w:rFonts w:asciiTheme="minorHAnsi" w:hAnsiTheme="minorHAnsi"/>
                <w:sz w:val="18"/>
                <w:szCs w:val="18"/>
                <w:lang w:eastAsia="it-IT"/>
              </w:rPr>
            </w:pPr>
            <w:r w:rsidRPr="009B431F">
              <w:rPr>
                <w:rFonts w:asciiTheme="minorHAnsi" w:hAnsiTheme="minorHAnsi"/>
                <w:sz w:val="18"/>
                <w:szCs w:val="18"/>
                <w:lang w:eastAsia="it-IT"/>
              </w:rPr>
              <w:t>{Trip}</w:t>
            </w:r>
          </w:p>
        </w:tc>
        <w:tc>
          <w:tcPr>
            <w:tcW w:w="996" w:type="dxa"/>
            <w:tcBorders>
              <w:top w:val="single" w:sz="8" w:space="0" w:color="auto"/>
            </w:tcBorders>
            <w:vAlign w:val="center"/>
          </w:tcPr>
          <w:p w14:paraId="6BDF046D"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tcBorders>
            <w:vAlign w:val="center"/>
          </w:tcPr>
          <w:p w14:paraId="65B9B199"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bottom w:val="single" w:sz="8" w:space="0" w:color="auto"/>
            </w:tcBorders>
            <w:vAlign w:val="center"/>
          </w:tcPr>
          <w:p w14:paraId="1FDF18EB"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bottom w:val="single" w:sz="8" w:space="0" w:color="auto"/>
            </w:tcBorders>
            <w:vAlign w:val="center"/>
          </w:tcPr>
          <w:p w14:paraId="4CCBBD25"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bottom w:val="single" w:sz="8" w:space="0" w:color="auto"/>
            </w:tcBorders>
            <w:vAlign w:val="center"/>
          </w:tcPr>
          <w:p w14:paraId="3F24231C"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6863CDE0" w14:textId="77777777" w:rsidR="000B5EDC" w:rsidRPr="00CA7887" w:rsidRDefault="000B5EDC" w:rsidP="006100D1">
            <w:pPr>
              <w:spacing w:before="40"/>
              <w:jc w:val="center"/>
              <w:rPr>
                <w:rFonts w:asciiTheme="minorHAnsi" w:hAnsiTheme="minorHAnsi"/>
                <w:sz w:val="20"/>
              </w:rPr>
            </w:pPr>
          </w:p>
        </w:tc>
      </w:tr>
      <w:tr w:rsidR="000B5EDC" w:rsidRPr="00CA7887" w14:paraId="6FD407B5" w14:textId="77777777" w:rsidTr="000574EC">
        <w:trPr>
          <w:jc w:val="center"/>
        </w:trPr>
        <w:tc>
          <w:tcPr>
            <w:tcW w:w="454" w:type="dxa"/>
            <w:tcBorders>
              <w:top w:val="single" w:sz="8" w:space="0" w:color="auto"/>
            </w:tcBorders>
            <w:vAlign w:val="center"/>
          </w:tcPr>
          <w:p w14:paraId="7740DB5F" w14:textId="77777777" w:rsidR="000B5EDC" w:rsidRPr="00CA7887" w:rsidRDefault="000B5EDC" w:rsidP="006100D1">
            <w:pPr>
              <w:spacing w:before="40"/>
              <w:rPr>
                <w:rFonts w:asciiTheme="minorHAnsi" w:hAnsiTheme="minorHAnsi"/>
              </w:rPr>
            </w:pPr>
          </w:p>
        </w:tc>
        <w:tc>
          <w:tcPr>
            <w:tcW w:w="2779" w:type="dxa"/>
            <w:tcBorders>
              <w:bottom w:val="single" w:sz="8" w:space="0" w:color="auto"/>
            </w:tcBorders>
            <w:tcMar>
              <w:right w:w="28" w:type="dxa"/>
            </w:tcMar>
            <w:vAlign w:val="center"/>
          </w:tcPr>
          <w:p w14:paraId="0E2CD010" w14:textId="77777777" w:rsidR="000B5EDC" w:rsidRPr="009B431F" w:rsidRDefault="000B5EDC" w:rsidP="00753001">
            <w:pPr>
              <w:rPr>
                <w:rFonts w:asciiTheme="minorHAnsi" w:hAnsiTheme="minorHAnsi"/>
                <w:sz w:val="20"/>
              </w:rPr>
            </w:pPr>
            <w:r w:rsidRPr="009B431F">
              <w:rPr>
                <w:rFonts w:asciiTheme="minorHAnsi" w:hAnsiTheme="minorHAnsi"/>
                <w:sz w:val="20"/>
              </w:rPr>
              <w:t xml:space="preserve">{e.g., Communication costs between </w:t>
            </w:r>
            <w:r w:rsidRPr="009B431F">
              <w:rPr>
                <w:rFonts w:asciiTheme="minorHAnsi" w:hAnsiTheme="minorHAnsi"/>
                <w:iCs/>
                <w:sz w:val="20"/>
              </w:rPr>
              <w:t>Insert place</w:t>
            </w:r>
            <w:r w:rsidRPr="009B431F">
              <w:rPr>
                <w:rFonts w:asciiTheme="minorHAnsi" w:hAnsiTheme="minorHAnsi"/>
                <w:sz w:val="20"/>
              </w:rPr>
              <w:t xml:space="preserve"> and </w:t>
            </w:r>
            <w:r w:rsidRPr="009B431F">
              <w:rPr>
                <w:rFonts w:asciiTheme="minorHAnsi" w:hAnsiTheme="minorHAnsi"/>
                <w:iCs/>
                <w:sz w:val="20"/>
              </w:rPr>
              <w:t>Insert place</w:t>
            </w:r>
            <w:r w:rsidRPr="009B431F">
              <w:rPr>
                <w:rFonts w:asciiTheme="minorHAnsi" w:hAnsiTheme="minorHAnsi"/>
                <w:sz w:val="20"/>
              </w:rPr>
              <w:t>}</w:t>
            </w:r>
          </w:p>
        </w:tc>
        <w:tc>
          <w:tcPr>
            <w:tcW w:w="989" w:type="dxa"/>
            <w:tcBorders>
              <w:bottom w:val="single" w:sz="8" w:space="0" w:color="auto"/>
            </w:tcBorders>
            <w:vAlign w:val="center"/>
          </w:tcPr>
          <w:p w14:paraId="6836B5B9" w14:textId="77777777" w:rsidR="000B5EDC" w:rsidRPr="009B431F" w:rsidRDefault="000B5EDC" w:rsidP="006100D1">
            <w:pPr>
              <w:spacing w:before="40"/>
              <w:jc w:val="center"/>
              <w:rPr>
                <w:rFonts w:asciiTheme="minorHAnsi" w:hAnsiTheme="minorHAnsi"/>
                <w:sz w:val="20"/>
              </w:rPr>
            </w:pPr>
          </w:p>
        </w:tc>
        <w:tc>
          <w:tcPr>
            <w:tcW w:w="996" w:type="dxa"/>
            <w:tcBorders>
              <w:top w:val="single" w:sz="8" w:space="0" w:color="auto"/>
              <w:bottom w:val="single" w:sz="8" w:space="0" w:color="auto"/>
            </w:tcBorders>
            <w:vAlign w:val="center"/>
          </w:tcPr>
          <w:p w14:paraId="15E67817"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bottom w:val="single" w:sz="8" w:space="0" w:color="auto"/>
            </w:tcBorders>
            <w:vAlign w:val="center"/>
          </w:tcPr>
          <w:p w14:paraId="4599C3D3"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36FA5BB5"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8" w:space="0" w:color="auto"/>
            </w:tcBorders>
            <w:vAlign w:val="center"/>
          </w:tcPr>
          <w:p w14:paraId="3D9CF15E"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48E468FB"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7D9C4A1C" w14:textId="77777777" w:rsidR="000B5EDC" w:rsidRPr="00CA7887" w:rsidRDefault="000B5EDC" w:rsidP="006100D1">
            <w:pPr>
              <w:spacing w:before="40"/>
              <w:jc w:val="center"/>
              <w:rPr>
                <w:rFonts w:asciiTheme="minorHAnsi" w:hAnsiTheme="minorHAnsi"/>
                <w:sz w:val="20"/>
              </w:rPr>
            </w:pPr>
          </w:p>
        </w:tc>
      </w:tr>
      <w:tr w:rsidR="000B5EDC" w:rsidRPr="00CA7887" w14:paraId="384F0362" w14:textId="77777777" w:rsidTr="000574EC">
        <w:trPr>
          <w:trHeight w:hRule="exact" w:val="340"/>
          <w:jc w:val="center"/>
        </w:trPr>
        <w:tc>
          <w:tcPr>
            <w:tcW w:w="454" w:type="dxa"/>
            <w:tcBorders>
              <w:top w:val="single" w:sz="8" w:space="0" w:color="auto"/>
            </w:tcBorders>
            <w:vAlign w:val="center"/>
          </w:tcPr>
          <w:p w14:paraId="3438AE8E" w14:textId="77777777" w:rsidR="000B5EDC" w:rsidRPr="00CA7887" w:rsidRDefault="000B5EDC" w:rsidP="006100D1">
            <w:pPr>
              <w:spacing w:before="40"/>
              <w:rPr>
                <w:rFonts w:asciiTheme="minorHAnsi" w:hAnsiTheme="minorHAnsi"/>
              </w:rPr>
            </w:pPr>
          </w:p>
        </w:tc>
        <w:tc>
          <w:tcPr>
            <w:tcW w:w="2779" w:type="dxa"/>
            <w:tcBorders>
              <w:top w:val="single" w:sz="8" w:space="0" w:color="auto"/>
            </w:tcBorders>
            <w:tcMar>
              <w:right w:w="28" w:type="dxa"/>
            </w:tcMar>
            <w:vAlign w:val="center"/>
          </w:tcPr>
          <w:p w14:paraId="7D8D448A" w14:textId="77777777" w:rsidR="000B5EDC" w:rsidRPr="009B431F" w:rsidRDefault="000B5EDC" w:rsidP="00753001">
            <w:pPr>
              <w:rPr>
                <w:rFonts w:asciiTheme="minorHAnsi" w:hAnsiTheme="minorHAnsi"/>
                <w:sz w:val="20"/>
              </w:rPr>
            </w:pPr>
            <w:proofErr w:type="gramStart"/>
            <w:r w:rsidRPr="009B431F">
              <w:rPr>
                <w:rFonts w:asciiTheme="minorHAnsi" w:hAnsiTheme="minorHAnsi"/>
                <w:sz w:val="20"/>
              </w:rPr>
              <w:t>{ e.g.</w:t>
            </w:r>
            <w:proofErr w:type="gramEnd"/>
            <w:r w:rsidRPr="009B431F">
              <w:rPr>
                <w:rFonts w:asciiTheme="minorHAnsi" w:hAnsiTheme="minorHAnsi"/>
                <w:sz w:val="20"/>
              </w:rPr>
              <w:t>, reproduction of reports}</w:t>
            </w:r>
          </w:p>
        </w:tc>
        <w:tc>
          <w:tcPr>
            <w:tcW w:w="989" w:type="dxa"/>
            <w:tcBorders>
              <w:top w:val="single" w:sz="8" w:space="0" w:color="auto"/>
              <w:bottom w:val="single" w:sz="8" w:space="0" w:color="auto"/>
            </w:tcBorders>
            <w:vAlign w:val="center"/>
          </w:tcPr>
          <w:p w14:paraId="2F8B62DC" w14:textId="77777777" w:rsidR="000B5EDC" w:rsidRPr="009B431F" w:rsidRDefault="000B5EDC" w:rsidP="006100D1">
            <w:pPr>
              <w:spacing w:before="40"/>
              <w:jc w:val="center"/>
              <w:rPr>
                <w:rFonts w:asciiTheme="minorHAnsi" w:hAnsiTheme="minorHAnsi"/>
                <w:sz w:val="20"/>
              </w:rPr>
            </w:pPr>
          </w:p>
        </w:tc>
        <w:tc>
          <w:tcPr>
            <w:tcW w:w="996" w:type="dxa"/>
            <w:tcBorders>
              <w:top w:val="single" w:sz="8" w:space="0" w:color="auto"/>
              <w:bottom w:val="single" w:sz="8" w:space="0" w:color="auto"/>
            </w:tcBorders>
            <w:vAlign w:val="center"/>
          </w:tcPr>
          <w:p w14:paraId="115C6E29"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bottom w:val="single" w:sz="8" w:space="0" w:color="auto"/>
            </w:tcBorders>
            <w:vAlign w:val="center"/>
          </w:tcPr>
          <w:p w14:paraId="21FAE560"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313E5C7B"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8" w:space="0" w:color="auto"/>
            </w:tcBorders>
            <w:vAlign w:val="center"/>
          </w:tcPr>
          <w:p w14:paraId="406EB4E6"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721EA9B4"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1D61498A" w14:textId="77777777" w:rsidR="000B5EDC" w:rsidRPr="00CA7887" w:rsidRDefault="000B5EDC" w:rsidP="006100D1">
            <w:pPr>
              <w:spacing w:before="40"/>
              <w:jc w:val="center"/>
              <w:rPr>
                <w:rFonts w:asciiTheme="minorHAnsi" w:hAnsiTheme="minorHAnsi"/>
                <w:sz w:val="20"/>
              </w:rPr>
            </w:pPr>
          </w:p>
        </w:tc>
      </w:tr>
      <w:tr w:rsidR="000B5EDC" w:rsidRPr="00CA7887" w14:paraId="178B772F" w14:textId="77777777" w:rsidTr="000574EC">
        <w:trPr>
          <w:jc w:val="center"/>
        </w:trPr>
        <w:tc>
          <w:tcPr>
            <w:tcW w:w="454" w:type="dxa"/>
            <w:tcBorders>
              <w:top w:val="single" w:sz="8" w:space="0" w:color="auto"/>
            </w:tcBorders>
            <w:vAlign w:val="center"/>
          </w:tcPr>
          <w:p w14:paraId="4A418EAF" w14:textId="77777777" w:rsidR="000B5EDC" w:rsidRPr="00CA7887" w:rsidRDefault="000B5EDC" w:rsidP="006100D1">
            <w:pPr>
              <w:spacing w:before="40"/>
              <w:rPr>
                <w:rFonts w:asciiTheme="minorHAnsi" w:hAnsiTheme="minorHAnsi"/>
              </w:rPr>
            </w:pPr>
          </w:p>
        </w:tc>
        <w:tc>
          <w:tcPr>
            <w:tcW w:w="2779" w:type="dxa"/>
            <w:tcBorders>
              <w:top w:val="single" w:sz="8" w:space="0" w:color="auto"/>
            </w:tcBorders>
            <w:tcMar>
              <w:right w:w="28" w:type="dxa"/>
            </w:tcMar>
            <w:vAlign w:val="center"/>
          </w:tcPr>
          <w:p w14:paraId="500B9F5F" w14:textId="77777777" w:rsidR="000B5EDC" w:rsidRPr="009B431F" w:rsidRDefault="000B5EDC" w:rsidP="006100D1">
            <w:pPr>
              <w:pStyle w:val="Header"/>
              <w:rPr>
                <w:rFonts w:asciiTheme="minorHAnsi" w:hAnsiTheme="minorHAnsi"/>
                <w:szCs w:val="24"/>
                <w:lang w:eastAsia="it-IT"/>
              </w:rPr>
            </w:pPr>
            <w:r w:rsidRPr="009B431F">
              <w:rPr>
                <w:rFonts w:asciiTheme="minorHAnsi" w:hAnsiTheme="minorHAnsi"/>
                <w:szCs w:val="24"/>
                <w:lang w:eastAsia="it-IT"/>
              </w:rPr>
              <w:t>{e.g., Office rent}</w:t>
            </w:r>
          </w:p>
        </w:tc>
        <w:tc>
          <w:tcPr>
            <w:tcW w:w="989" w:type="dxa"/>
            <w:tcBorders>
              <w:top w:val="single" w:sz="8" w:space="0" w:color="auto"/>
              <w:bottom w:val="single" w:sz="8" w:space="0" w:color="auto"/>
            </w:tcBorders>
            <w:vAlign w:val="center"/>
          </w:tcPr>
          <w:p w14:paraId="68EDEA82" w14:textId="77777777" w:rsidR="000B5EDC" w:rsidRPr="009B431F" w:rsidRDefault="000B5EDC" w:rsidP="006100D1">
            <w:pPr>
              <w:spacing w:before="40"/>
              <w:jc w:val="center"/>
              <w:rPr>
                <w:rFonts w:asciiTheme="minorHAnsi" w:hAnsiTheme="minorHAnsi"/>
                <w:sz w:val="20"/>
              </w:rPr>
            </w:pPr>
          </w:p>
        </w:tc>
        <w:tc>
          <w:tcPr>
            <w:tcW w:w="996" w:type="dxa"/>
            <w:tcBorders>
              <w:top w:val="single" w:sz="8" w:space="0" w:color="auto"/>
              <w:bottom w:val="single" w:sz="8" w:space="0" w:color="auto"/>
            </w:tcBorders>
            <w:vAlign w:val="center"/>
          </w:tcPr>
          <w:p w14:paraId="0A4A65C1"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bottom w:val="single" w:sz="8" w:space="0" w:color="auto"/>
            </w:tcBorders>
            <w:vAlign w:val="center"/>
          </w:tcPr>
          <w:p w14:paraId="632E5F7F"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051288CC"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8" w:space="0" w:color="auto"/>
            </w:tcBorders>
            <w:vAlign w:val="center"/>
          </w:tcPr>
          <w:p w14:paraId="33169EAD"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05D21EE7"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68F84567" w14:textId="77777777" w:rsidR="000B5EDC" w:rsidRPr="00CA7887" w:rsidRDefault="000B5EDC" w:rsidP="006100D1">
            <w:pPr>
              <w:spacing w:before="40"/>
              <w:jc w:val="center"/>
              <w:rPr>
                <w:rFonts w:asciiTheme="minorHAnsi" w:hAnsiTheme="minorHAnsi"/>
                <w:sz w:val="20"/>
              </w:rPr>
            </w:pPr>
          </w:p>
        </w:tc>
      </w:tr>
      <w:tr w:rsidR="000B5EDC" w:rsidRPr="00CA7887" w14:paraId="2098589B" w14:textId="77777777" w:rsidTr="000574EC">
        <w:trPr>
          <w:trHeight w:hRule="exact" w:val="340"/>
          <w:jc w:val="center"/>
        </w:trPr>
        <w:tc>
          <w:tcPr>
            <w:tcW w:w="454" w:type="dxa"/>
            <w:tcBorders>
              <w:top w:val="single" w:sz="8" w:space="0" w:color="auto"/>
            </w:tcBorders>
            <w:vAlign w:val="center"/>
          </w:tcPr>
          <w:p w14:paraId="5C67F5BA" w14:textId="77777777" w:rsidR="000B5EDC" w:rsidRPr="00CA7887" w:rsidRDefault="000B5EDC" w:rsidP="006100D1">
            <w:pPr>
              <w:spacing w:before="40"/>
              <w:rPr>
                <w:rFonts w:asciiTheme="minorHAnsi" w:hAnsiTheme="minorHAnsi"/>
              </w:rPr>
            </w:pPr>
          </w:p>
        </w:tc>
        <w:tc>
          <w:tcPr>
            <w:tcW w:w="2779" w:type="dxa"/>
            <w:tcBorders>
              <w:top w:val="single" w:sz="8" w:space="0" w:color="auto"/>
            </w:tcBorders>
            <w:vAlign w:val="center"/>
          </w:tcPr>
          <w:p w14:paraId="1B4ACE7E" w14:textId="77777777" w:rsidR="000B5EDC" w:rsidRPr="009B431F" w:rsidRDefault="00013FCC" w:rsidP="006100D1">
            <w:pPr>
              <w:pStyle w:val="Header"/>
              <w:rPr>
                <w:rFonts w:asciiTheme="minorHAnsi" w:hAnsiTheme="minorHAnsi"/>
              </w:rPr>
            </w:pPr>
            <w:r w:rsidRPr="009B431F">
              <w:rPr>
                <w:rFonts w:asciiTheme="minorHAnsi" w:hAnsiTheme="minorHAnsi"/>
              </w:rPr>
              <w:t>....................................</w:t>
            </w:r>
          </w:p>
        </w:tc>
        <w:tc>
          <w:tcPr>
            <w:tcW w:w="989" w:type="dxa"/>
            <w:tcBorders>
              <w:top w:val="single" w:sz="8" w:space="0" w:color="auto"/>
            </w:tcBorders>
            <w:vAlign w:val="center"/>
          </w:tcPr>
          <w:p w14:paraId="1FE07D29" w14:textId="77777777" w:rsidR="000B5EDC" w:rsidRPr="009B431F" w:rsidRDefault="000B5EDC" w:rsidP="006100D1">
            <w:pPr>
              <w:spacing w:before="40"/>
              <w:jc w:val="center"/>
              <w:rPr>
                <w:rFonts w:asciiTheme="minorHAnsi" w:hAnsiTheme="minorHAnsi"/>
                <w:sz w:val="20"/>
              </w:rPr>
            </w:pPr>
          </w:p>
        </w:tc>
        <w:tc>
          <w:tcPr>
            <w:tcW w:w="996" w:type="dxa"/>
            <w:tcBorders>
              <w:top w:val="single" w:sz="8" w:space="0" w:color="auto"/>
            </w:tcBorders>
            <w:vAlign w:val="center"/>
          </w:tcPr>
          <w:p w14:paraId="022E4904"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tcBorders>
            <w:vAlign w:val="center"/>
          </w:tcPr>
          <w:p w14:paraId="44B3DDFE"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43583450"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8" w:space="0" w:color="auto"/>
            </w:tcBorders>
            <w:vAlign w:val="center"/>
          </w:tcPr>
          <w:p w14:paraId="29DBC624"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6F4D2E30"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7EF1E2D7" w14:textId="77777777" w:rsidR="000B5EDC" w:rsidRPr="00CA7887" w:rsidRDefault="000B5EDC" w:rsidP="006100D1">
            <w:pPr>
              <w:spacing w:before="40"/>
              <w:jc w:val="center"/>
              <w:rPr>
                <w:rFonts w:asciiTheme="minorHAnsi" w:hAnsiTheme="minorHAnsi"/>
                <w:sz w:val="20"/>
              </w:rPr>
            </w:pPr>
          </w:p>
        </w:tc>
      </w:tr>
      <w:tr w:rsidR="000B5EDC" w:rsidRPr="00CA7887" w14:paraId="18245512" w14:textId="77777777" w:rsidTr="000574EC">
        <w:trPr>
          <w:jc w:val="center"/>
        </w:trPr>
        <w:tc>
          <w:tcPr>
            <w:tcW w:w="454" w:type="dxa"/>
            <w:tcBorders>
              <w:top w:val="single" w:sz="8" w:space="0" w:color="auto"/>
            </w:tcBorders>
            <w:vAlign w:val="center"/>
          </w:tcPr>
          <w:p w14:paraId="0F8BE796" w14:textId="77777777" w:rsidR="000B5EDC" w:rsidRPr="00CA7887" w:rsidRDefault="000B5EDC" w:rsidP="006100D1">
            <w:pPr>
              <w:spacing w:before="40"/>
              <w:rPr>
                <w:rFonts w:asciiTheme="minorHAnsi" w:hAnsiTheme="minorHAnsi"/>
              </w:rPr>
            </w:pPr>
          </w:p>
        </w:tc>
        <w:tc>
          <w:tcPr>
            <w:tcW w:w="2779" w:type="dxa"/>
            <w:tcBorders>
              <w:top w:val="single" w:sz="8" w:space="0" w:color="auto"/>
            </w:tcBorders>
            <w:tcMar>
              <w:right w:w="57" w:type="dxa"/>
            </w:tcMar>
            <w:vAlign w:val="center"/>
          </w:tcPr>
          <w:p w14:paraId="05401E97" w14:textId="77777777" w:rsidR="000B5EDC" w:rsidRPr="009B431F" w:rsidRDefault="000B5EDC" w:rsidP="00753001">
            <w:pPr>
              <w:pStyle w:val="Header"/>
              <w:rPr>
                <w:rFonts w:asciiTheme="minorHAnsi" w:hAnsiTheme="minorHAnsi"/>
                <w:szCs w:val="24"/>
                <w:lang w:eastAsia="it-IT"/>
              </w:rPr>
            </w:pPr>
            <w:r w:rsidRPr="009B431F">
              <w:rPr>
                <w:rFonts w:asciiTheme="minorHAnsi" w:hAnsiTheme="minorHAnsi"/>
              </w:rPr>
              <w:t>{Training of the Client’s personnel – if required in TOR}</w:t>
            </w:r>
          </w:p>
        </w:tc>
        <w:tc>
          <w:tcPr>
            <w:tcW w:w="989" w:type="dxa"/>
            <w:tcBorders>
              <w:top w:val="single" w:sz="8" w:space="0" w:color="auto"/>
              <w:bottom w:val="single" w:sz="8" w:space="0" w:color="auto"/>
            </w:tcBorders>
            <w:vAlign w:val="center"/>
          </w:tcPr>
          <w:p w14:paraId="07E24A12" w14:textId="77777777" w:rsidR="000B5EDC" w:rsidRPr="009B431F" w:rsidRDefault="000B5EDC" w:rsidP="006100D1">
            <w:pPr>
              <w:spacing w:before="40"/>
              <w:jc w:val="center"/>
              <w:rPr>
                <w:rFonts w:asciiTheme="minorHAnsi" w:hAnsiTheme="minorHAnsi"/>
                <w:sz w:val="20"/>
              </w:rPr>
            </w:pPr>
          </w:p>
        </w:tc>
        <w:tc>
          <w:tcPr>
            <w:tcW w:w="996" w:type="dxa"/>
            <w:tcBorders>
              <w:top w:val="single" w:sz="8" w:space="0" w:color="auto"/>
              <w:bottom w:val="single" w:sz="8" w:space="0" w:color="auto"/>
            </w:tcBorders>
            <w:vAlign w:val="center"/>
          </w:tcPr>
          <w:p w14:paraId="0F404565" w14:textId="77777777" w:rsidR="000B5EDC" w:rsidRPr="00CA7887" w:rsidRDefault="000B5EDC" w:rsidP="006100D1">
            <w:pPr>
              <w:spacing w:before="40"/>
              <w:jc w:val="center"/>
              <w:rPr>
                <w:rFonts w:asciiTheme="minorHAnsi" w:hAnsiTheme="minorHAnsi"/>
                <w:sz w:val="20"/>
              </w:rPr>
            </w:pPr>
          </w:p>
        </w:tc>
        <w:tc>
          <w:tcPr>
            <w:tcW w:w="1134" w:type="dxa"/>
            <w:tcBorders>
              <w:top w:val="single" w:sz="8" w:space="0" w:color="auto"/>
              <w:bottom w:val="single" w:sz="8" w:space="0" w:color="auto"/>
            </w:tcBorders>
            <w:vAlign w:val="center"/>
          </w:tcPr>
          <w:p w14:paraId="2FB2F7A7"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7FD391D6" w14:textId="77777777" w:rsidR="000B5EDC" w:rsidRPr="00CA7887" w:rsidRDefault="000B5EDC" w:rsidP="006100D1">
            <w:pPr>
              <w:pStyle w:val="Header"/>
              <w:spacing w:before="40"/>
              <w:jc w:val="center"/>
              <w:rPr>
                <w:rFonts w:asciiTheme="minorHAnsi" w:hAnsiTheme="minorHAnsi"/>
                <w:szCs w:val="24"/>
                <w:lang w:eastAsia="it-IT"/>
              </w:rPr>
            </w:pPr>
          </w:p>
        </w:tc>
        <w:tc>
          <w:tcPr>
            <w:tcW w:w="1531" w:type="dxa"/>
            <w:tcBorders>
              <w:top w:val="single" w:sz="8" w:space="0" w:color="auto"/>
            </w:tcBorders>
            <w:vAlign w:val="center"/>
          </w:tcPr>
          <w:p w14:paraId="728ECC94"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6B4B441F" w14:textId="77777777" w:rsidR="000B5EDC" w:rsidRPr="00CA7887" w:rsidRDefault="000B5EDC" w:rsidP="006100D1">
            <w:pPr>
              <w:spacing w:before="40"/>
              <w:jc w:val="center"/>
              <w:rPr>
                <w:rFonts w:asciiTheme="minorHAnsi" w:hAnsiTheme="minorHAnsi"/>
                <w:sz w:val="20"/>
              </w:rPr>
            </w:pPr>
          </w:p>
        </w:tc>
        <w:tc>
          <w:tcPr>
            <w:tcW w:w="1531" w:type="dxa"/>
            <w:tcBorders>
              <w:top w:val="single" w:sz="8" w:space="0" w:color="auto"/>
            </w:tcBorders>
            <w:vAlign w:val="center"/>
          </w:tcPr>
          <w:p w14:paraId="41814AEE" w14:textId="77777777" w:rsidR="000B5EDC" w:rsidRPr="00CA7887" w:rsidRDefault="000B5EDC" w:rsidP="006100D1">
            <w:pPr>
              <w:spacing w:before="40"/>
              <w:jc w:val="center"/>
              <w:rPr>
                <w:rFonts w:asciiTheme="minorHAnsi" w:hAnsiTheme="minorHAnsi"/>
                <w:sz w:val="20"/>
              </w:rPr>
            </w:pPr>
          </w:p>
        </w:tc>
      </w:tr>
      <w:tr w:rsidR="000B5EDC" w:rsidRPr="00CA7887" w14:paraId="228198E4" w14:textId="77777777">
        <w:trPr>
          <w:cantSplit/>
          <w:trHeight w:hRule="exact" w:val="397"/>
          <w:jc w:val="center"/>
        </w:trPr>
        <w:tc>
          <w:tcPr>
            <w:tcW w:w="6352" w:type="dxa"/>
            <w:gridSpan w:val="5"/>
            <w:tcBorders>
              <w:top w:val="single" w:sz="8" w:space="0" w:color="auto"/>
              <w:bottom w:val="double" w:sz="4" w:space="0" w:color="auto"/>
            </w:tcBorders>
            <w:vAlign w:val="center"/>
          </w:tcPr>
          <w:p w14:paraId="44E04764" w14:textId="77777777" w:rsidR="000B5EDC" w:rsidRPr="00CA7887" w:rsidRDefault="000B5EDC" w:rsidP="006100D1">
            <w:pPr>
              <w:pStyle w:val="Header"/>
              <w:tabs>
                <w:tab w:val="right" w:pos="5949"/>
              </w:tabs>
              <w:rPr>
                <w:rFonts w:asciiTheme="minorHAnsi" w:hAnsiTheme="minorHAnsi"/>
                <w:szCs w:val="24"/>
                <w:lang w:eastAsia="it-IT"/>
              </w:rPr>
            </w:pPr>
            <w:r w:rsidRPr="00CA7887">
              <w:rPr>
                <w:rFonts w:asciiTheme="minorHAnsi" w:hAnsiTheme="minorHAnsi"/>
                <w:szCs w:val="24"/>
                <w:lang w:eastAsia="it-IT"/>
              </w:rPr>
              <w:tab/>
              <w:t>Total Costs</w:t>
            </w:r>
          </w:p>
          <w:p w14:paraId="6B1F957A" w14:textId="77777777" w:rsidR="000B5EDC" w:rsidRPr="00CA7887" w:rsidRDefault="000B5EDC" w:rsidP="006100D1">
            <w:pPr>
              <w:pStyle w:val="Header"/>
              <w:tabs>
                <w:tab w:val="right" w:pos="5949"/>
              </w:tabs>
              <w:rPr>
                <w:rFonts w:asciiTheme="minorHAnsi" w:hAnsiTheme="minorHAnsi"/>
                <w:szCs w:val="24"/>
                <w:lang w:eastAsia="it-IT"/>
              </w:rPr>
            </w:pPr>
          </w:p>
        </w:tc>
        <w:tc>
          <w:tcPr>
            <w:tcW w:w="1531" w:type="dxa"/>
            <w:tcBorders>
              <w:top w:val="single" w:sz="8" w:space="0" w:color="auto"/>
              <w:bottom w:val="double" w:sz="4" w:space="0" w:color="auto"/>
            </w:tcBorders>
            <w:vAlign w:val="center"/>
          </w:tcPr>
          <w:p w14:paraId="35B65478" w14:textId="77777777" w:rsidR="000B5EDC" w:rsidRPr="00CA7887" w:rsidRDefault="000B5EDC" w:rsidP="006100D1">
            <w:pPr>
              <w:jc w:val="center"/>
              <w:rPr>
                <w:rFonts w:asciiTheme="minorHAnsi" w:hAnsiTheme="minorHAnsi"/>
                <w:sz w:val="20"/>
              </w:rPr>
            </w:pPr>
          </w:p>
        </w:tc>
        <w:tc>
          <w:tcPr>
            <w:tcW w:w="1531" w:type="dxa"/>
            <w:tcBorders>
              <w:top w:val="single" w:sz="8" w:space="0" w:color="auto"/>
              <w:bottom w:val="double" w:sz="4" w:space="0" w:color="auto"/>
            </w:tcBorders>
            <w:vAlign w:val="center"/>
          </w:tcPr>
          <w:p w14:paraId="2ED34FD8" w14:textId="77777777" w:rsidR="000B5EDC" w:rsidRPr="00CA7887" w:rsidRDefault="000B5EDC" w:rsidP="006100D1">
            <w:pPr>
              <w:jc w:val="center"/>
              <w:rPr>
                <w:rFonts w:asciiTheme="minorHAnsi" w:hAnsiTheme="minorHAnsi"/>
                <w:sz w:val="20"/>
              </w:rPr>
            </w:pPr>
          </w:p>
        </w:tc>
        <w:tc>
          <w:tcPr>
            <w:tcW w:w="1531" w:type="dxa"/>
            <w:tcBorders>
              <w:top w:val="single" w:sz="8" w:space="0" w:color="auto"/>
              <w:bottom w:val="double" w:sz="4" w:space="0" w:color="auto"/>
            </w:tcBorders>
            <w:vAlign w:val="center"/>
          </w:tcPr>
          <w:p w14:paraId="7BAAD98C" w14:textId="77777777" w:rsidR="000B5EDC" w:rsidRPr="00CA7887" w:rsidRDefault="000B5EDC" w:rsidP="006100D1">
            <w:pPr>
              <w:jc w:val="center"/>
              <w:rPr>
                <w:rFonts w:asciiTheme="minorHAnsi" w:hAnsiTheme="minorHAnsi"/>
                <w:sz w:val="20"/>
              </w:rPr>
            </w:pPr>
          </w:p>
        </w:tc>
        <w:tc>
          <w:tcPr>
            <w:tcW w:w="1531" w:type="dxa"/>
            <w:tcBorders>
              <w:top w:val="single" w:sz="8" w:space="0" w:color="auto"/>
              <w:bottom w:val="double" w:sz="4" w:space="0" w:color="auto"/>
            </w:tcBorders>
            <w:vAlign w:val="center"/>
          </w:tcPr>
          <w:p w14:paraId="6468C605" w14:textId="77777777" w:rsidR="000B5EDC" w:rsidRPr="00CA7887" w:rsidRDefault="000B5EDC" w:rsidP="006100D1">
            <w:pPr>
              <w:jc w:val="center"/>
              <w:rPr>
                <w:rFonts w:asciiTheme="minorHAnsi" w:hAnsiTheme="minorHAnsi"/>
                <w:sz w:val="20"/>
              </w:rPr>
            </w:pPr>
          </w:p>
        </w:tc>
      </w:tr>
    </w:tbl>
    <w:p w14:paraId="60D32BF5" w14:textId="77777777" w:rsidR="000B5EDC" w:rsidRPr="00CA7887" w:rsidRDefault="000B5EDC" w:rsidP="00B91DDF">
      <w:pPr>
        <w:pStyle w:val="Header"/>
        <w:spacing w:line="120" w:lineRule="exact"/>
        <w:rPr>
          <w:szCs w:val="24"/>
          <w:lang w:eastAsia="it-IT"/>
        </w:rPr>
      </w:pPr>
    </w:p>
    <w:p w14:paraId="204A3AA3" w14:textId="77777777" w:rsidR="00013FCC" w:rsidRPr="00CA7887" w:rsidRDefault="000B5EDC" w:rsidP="00855C45">
      <w:pPr>
        <w:rPr>
          <w:i/>
        </w:rPr>
      </w:pPr>
      <w:r w:rsidRPr="00CA7887">
        <w:t>Legend</w:t>
      </w:r>
      <w:r w:rsidRPr="00CA7887">
        <w:rPr>
          <w:i/>
        </w:rPr>
        <w:t xml:space="preserve">: </w:t>
      </w:r>
    </w:p>
    <w:p w14:paraId="5AB83084" w14:textId="77777777" w:rsidR="000B5EDC" w:rsidRPr="00CA7887" w:rsidRDefault="0033409E" w:rsidP="00855C45">
      <w:pPr>
        <w:sectPr w:rsidR="000B5EDC" w:rsidRPr="00CA7887" w:rsidSect="00AB0E07">
          <w:headerReference w:type="even" r:id="rId51"/>
          <w:headerReference w:type="default" r:id="rId52"/>
          <w:footnotePr>
            <w:numRestart w:val="eachSect"/>
          </w:footnotePr>
          <w:pgSz w:w="15842" w:h="12242" w:orient="landscape" w:code="1"/>
          <w:pgMar w:top="1729" w:right="1440" w:bottom="1440" w:left="1729" w:header="720" w:footer="720" w:gutter="0"/>
          <w:cols w:space="708"/>
          <w:docGrid w:linePitch="360"/>
        </w:sectPr>
      </w:pPr>
      <w:r w:rsidRPr="00CA7887">
        <w:t>“</w:t>
      </w:r>
      <w:r w:rsidR="000B5EDC" w:rsidRPr="00CA7887">
        <w:t>Per diem allowan</w:t>
      </w:r>
      <w:r w:rsidR="00A119A4" w:rsidRPr="00CA7887">
        <w:t>ce” is paid for each night the e</w:t>
      </w:r>
      <w:r w:rsidR="000B5EDC" w:rsidRPr="00CA7887">
        <w:t>xpert is required by the Contract to be a</w:t>
      </w:r>
      <w:r w:rsidR="00855C45" w:rsidRPr="00CA7887">
        <w:t xml:space="preserve">way from his/her usual place of </w:t>
      </w:r>
      <w:r w:rsidR="000B5EDC" w:rsidRPr="00CA7887">
        <w:t>residence. Client can set up a ceiling.</w:t>
      </w:r>
    </w:p>
    <w:p w14:paraId="672A25B9" w14:textId="77777777" w:rsidR="00760E88" w:rsidRPr="00CA7887" w:rsidRDefault="00760E88" w:rsidP="009B431F">
      <w:pPr>
        <w:pStyle w:val="HeadingSections"/>
        <w:spacing w:after="240"/>
      </w:pPr>
      <w:bookmarkStart w:id="206" w:name="_Toc474333910"/>
      <w:bookmarkStart w:id="207" w:name="_Toc474334079"/>
      <w:bookmarkStart w:id="208" w:name="_Toc494209474"/>
      <w:bookmarkStart w:id="209" w:name="_Toc66718169"/>
      <w:r w:rsidRPr="00CA7887">
        <w:lastRenderedPageBreak/>
        <w:t xml:space="preserve">Section </w:t>
      </w:r>
      <w:r w:rsidR="00C802DC" w:rsidRPr="00CA7887">
        <w:t>5</w:t>
      </w:r>
      <w:r w:rsidRPr="00CA7887">
        <w:t>.  Eligible Countries</w:t>
      </w:r>
      <w:bookmarkEnd w:id="206"/>
      <w:bookmarkEnd w:id="207"/>
      <w:bookmarkEnd w:id="208"/>
      <w:bookmarkEnd w:id="209"/>
    </w:p>
    <w:p w14:paraId="56F60804" w14:textId="77777777" w:rsidR="00B46BBD" w:rsidRPr="00CA7887" w:rsidRDefault="00B46BBD" w:rsidP="0008427D">
      <w:pPr>
        <w:jc w:val="both"/>
        <w:rPr>
          <w:i/>
        </w:rPr>
      </w:pPr>
    </w:p>
    <w:p w14:paraId="379E6B2E" w14:textId="77777777" w:rsidR="0083326A" w:rsidRPr="00CA7887" w:rsidRDefault="00052BA3" w:rsidP="00A0035E">
      <w:pPr>
        <w:jc w:val="both"/>
        <w:rPr>
          <w:b/>
        </w:rPr>
      </w:pPr>
      <w:r w:rsidRPr="00CA7887">
        <w:rPr>
          <w:b/>
        </w:rPr>
        <w:t>In reference to ITC</w:t>
      </w:r>
      <w:r w:rsidR="00396DC1" w:rsidRPr="00CA7887">
        <w:rPr>
          <w:b/>
        </w:rPr>
        <w:t xml:space="preserve"> </w:t>
      </w:r>
      <w:r w:rsidR="00A30F2B" w:rsidRPr="00CA7887">
        <w:rPr>
          <w:b/>
        </w:rPr>
        <w:t>6.3.2</w:t>
      </w:r>
      <w:r w:rsidRPr="00CA7887">
        <w:rPr>
          <w:b/>
        </w:rPr>
        <w:t xml:space="preserve">, </w:t>
      </w:r>
      <w:r w:rsidRPr="00CA7887">
        <w:t>f</w:t>
      </w:r>
      <w:r w:rsidR="0083326A" w:rsidRPr="00CA7887">
        <w:rPr>
          <w:bCs/>
        </w:rPr>
        <w:t>or the information of shortlisted Consultants, at the present time firms, goods and services from the following countries are excluded from this selection:</w:t>
      </w:r>
    </w:p>
    <w:p w14:paraId="53828280" w14:textId="77777777" w:rsidR="0083326A" w:rsidRPr="00CA7887" w:rsidRDefault="0083326A" w:rsidP="0083326A">
      <w:pPr>
        <w:autoSpaceDE w:val="0"/>
        <w:autoSpaceDN w:val="0"/>
        <w:adjustRightInd w:val="0"/>
        <w:jc w:val="both"/>
        <w:rPr>
          <w:bCs/>
        </w:rPr>
      </w:pPr>
    </w:p>
    <w:p w14:paraId="50D54A95" w14:textId="77777777" w:rsidR="0083326A" w:rsidRPr="00CA7887" w:rsidRDefault="0083326A" w:rsidP="0083326A">
      <w:pPr>
        <w:autoSpaceDE w:val="0"/>
        <w:autoSpaceDN w:val="0"/>
        <w:adjustRightInd w:val="0"/>
        <w:jc w:val="both"/>
        <w:rPr>
          <w:bCs/>
        </w:rPr>
      </w:pPr>
      <w:r w:rsidRPr="00CA7887">
        <w:rPr>
          <w:bCs/>
        </w:rPr>
        <w:t xml:space="preserve">Under the </w:t>
      </w:r>
      <w:r w:rsidR="00A0035E" w:rsidRPr="00CA7887">
        <w:rPr>
          <w:bCs/>
        </w:rPr>
        <w:t>ITC 6.3.2 (a</w:t>
      </w:r>
      <w:r w:rsidRPr="00CA7887">
        <w:rPr>
          <w:bCs/>
        </w:rPr>
        <w:t>): ________________</w:t>
      </w:r>
      <w:r w:rsidR="00D13F60" w:rsidRPr="00CA7887">
        <w:rPr>
          <w:bCs/>
        </w:rPr>
        <w:t xml:space="preserve"> </w:t>
      </w:r>
      <w:r w:rsidRPr="00CA7887">
        <w:rPr>
          <w:bCs/>
        </w:rPr>
        <w:t>[list countr</w:t>
      </w:r>
      <w:r w:rsidR="0091084B" w:rsidRPr="00CA7887">
        <w:rPr>
          <w:bCs/>
        </w:rPr>
        <w:t>y/countries</w:t>
      </w:r>
      <w:r w:rsidRPr="00CA7887">
        <w:rPr>
          <w:bCs/>
        </w:rPr>
        <w:t xml:space="preserve"> </w:t>
      </w:r>
      <w:r w:rsidR="0091084B" w:rsidRPr="00CA7887">
        <w:rPr>
          <w:bCs/>
        </w:rPr>
        <w:t xml:space="preserve">following approval by the Bank to apply the restriction </w:t>
      </w:r>
      <w:r w:rsidR="0091084B" w:rsidRPr="00CA7887">
        <w:rPr>
          <w:bCs/>
          <w:i/>
        </w:rPr>
        <w:t xml:space="preserve">or </w:t>
      </w:r>
      <w:r w:rsidR="0091084B" w:rsidRPr="00CA7887">
        <w:rPr>
          <w:bCs/>
        </w:rPr>
        <w:t>state</w:t>
      </w:r>
      <w:r w:rsidRPr="00CA7887">
        <w:rPr>
          <w:bCs/>
        </w:rPr>
        <w:t xml:space="preserve"> “none”]</w:t>
      </w:r>
    </w:p>
    <w:p w14:paraId="219B070E" w14:textId="77777777" w:rsidR="0083326A" w:rsidRPr="00CA7887" w:rsidRDefault="0083326A" w:rsidP="0083326A">
      <w:pPr>
        <w:autoSpaceDE w:val="0"/>
        <w:autoSpaceDN w:val="0"/>
        <w:adjustRightInd w:val="0"/>
        <w:jc w:val="both"/>
        <w:rPr>
          <w:bCs/>
        </w:rPr>
      </w:pPr>
    </w:p>
    <w:p w14:paraId="536A5E28" w14:textId="77777777" w:rsidR="0083326A" w:rsidRPr="00CA7887" w:rsidRDefault="0083326A" w:rsidP="0083326A">
      <w:pPr>
        <w:autoSpaceDE w:val="0"/>
        <w:autoSpaceDN w:val="0"/>
        <w:adjustRightInd w:val="0"/>
        <w:jc w:val="both"/>
        <w:rPr>
          <w:bCs/>
        </w:rPr>
      </w:pPr>
      <w:r w:rsidRPr="00CA7887">
        <w:rPr>
          <w:bCs/>
        </w:rPr>
        <w:t xml:space="preserve">Under the </w:t>
      </w:r>
      <w:r w:rsidR="00A0035E" w:rsidRPr="00CA7887">
        <w:rPr>
          <w:bCs/>
        </w:rPr>
        <w:t>ITC 6.3.2 (b)</w:t>
      </w:r>
      <w:r w:rsidRPr="00CA7887">
        <w:rPr>
          <w:bCs/>
        </w:rPr>
        <w:t>: ________________</w:t>
      </w:r>
      <w:r w:rsidR="00D13F60" w:rsidRPr="00CA7887">
        <w:rPr>
          <w:bCs/>
        </w:rPr>
        <w:t xml:space="preserve"> </w:t>
      </w:r>
      <w:r w:rsidRPr="00CA7887">
        <w:rPr>
          <w:bCs/>
        </w:rPr>
        <w:t>[list countr</w:t>
      </w:r>
      <w:r w:rsidR="0091084B" w:rsidRPr="00CA7887">
        <w:rPr>
          <w:bCs/>
        </w:rPr>
        <w:t>y/countri</w:t>
      </w:r>
      <w:r w:rsidRPr="00CA7887">
        <w:rPr>
          <w:bCs/>
        </w:rPr>
        <w:t xml:space="preserve">es </w:t>
      </w:r>
      <w:r w:rsidRPr="00CA7887">
        <w:rPr>
          <w:bCs/>
          <w:i/>
        </w:rPr>
        <w:t>or</w:t>
      </w:r>
      <w:r w:rsidRPr="00CA7887">
        <w:rPr>
          <w:bCs/>
        </w:rPr>
        <w:t xml:space="preserve"> indicate “none”]</w:t>
      </w:r>
    </w:p>
    <w:p w14:paraId="32AAF59B" w14:textId="77777777" w:rsidR="00760E88" w:rsidRPr="00CA7887" w:rsidRDefault="00760E88" w:rsidP="00760E88"/>
    <w:p w14:paraId="639D0350" w14:textId="77777777" w:rsidR="00512271" w:rsidRPr="00CA7887" w:rsidRDefault="00512271" w:rsidP="00512271">
      <w:pPr>
        <w:jc w:val="both"/>
        <w:rPr>
          <w:i/>
        </w:rPr>
      </w:pPr>
    </w:p>
    <w:p w14:paraId="19950342" w14:textId="77777777" w:rsidR="00BA5343" w:rsidRPr="009B431F" w:rsidRDefault="00BA5343">
      <w:pPr>
        <w:rPr>
          <w:i/>
        </w:rPr>
        <w:sectPr w:rsidR="00BA5343" w:rsidRPr="009B431F" w:rsidSect="00AB0E07">
          <w:headerReference w:type="even" r:id="rId53"/>
          <w:headerReference w:type="default" r:id="rId54"/>
          <w:footerReference w:type="default" r:id="rId55"/>
          <w:headerReference w:type="first" r:id="rId56"/>
          <w:footnotePr>
            <w:numRestart w:val="eachSect"/>
          </w:footnotePr>
          <w:type w:val="oddPage"/>
          <w:pgSz w:w="12240" w:h="15840" w:code="1"/>
          <w:pgMar w:top="1440" w:right="1440" w:bottom="1440" w:left="1728" w:header="720" w:footer="720" w:gutter="0"/>
          <w:cols w:space="720"/>
          <w:titlePg/>
          <w:docGrid w:linePitch="360"/>
        </w:sectPr>
      </w:pPr>
    </w:p>
    <w:p w14:paraId="04AAC3BC" w14:textId="77777777" w:rsidR="00C802DC" w:rsidRPr="00CA7887" w:rsidRDefault="00C802DC" w:rsidP="009B431F">
      <w:pPr>
        <w:pStyle w:val="HeadingSections"/>
        <w:spacing w:after="240"/>
      </w:pPr>
      <w:bookmarkStart w:id="210" w:name="_Toc474333911"/>
      <w:bookmarkStart w:id="211" w:name="_Toc474334080"/>
      <w:bookmarkStart w:id="212" w:name="_Toc494209475"/>
      <w:bookmarkStart w:id="213" w:name="_Toc66718170"/>
      <w:r w:rsidRPr="00CA7887">
        <w:lastRenderedPageBreak/>
        <w:t xml:space="preserve">Section 6.  </w:t>
      </w:r>
      <w:r w:rsidR="0008674F" w:rsidRPr="00CA7887">
        <w:t>Fraud and Corruption</w:t>
      </w:r>
      <w:bookmarkEnd w:id="210"/>
      <w:bookmarkEnd w:id="211"/>
      <w:bookmarkEnd w:id="212"/>
      <w:bookmarkEnd w:id="213"/>
    </w:p>
    <w:p w14:paraId="2623C516" w14:textId="77777777" w:rsidR="000760A5" w:rsidRPr="00CA7887" w:rsidRDefault="000760A5" w:rsidP="007C7EBA">
      <w:pPr>
        <w:jc w:val="center"/>
        <w:rPr>
          <w:b/>
          <w:iCs/>
        </w:rPr>
      </w:pPr>
      <w:r w:rsidRPr="00CA7887">
        <w:rPr>
          <w:b/>
          <w:iCs/>
        </w:rPr>
        <w:t>(This Section 6</w:t>
      </w:r>
      <w:r w:rsidR="007C2068" w:rsidRPr="00CA7887">
        <w:rPr>
          <w:b/>
          <w:iCs/>
        </w:rPr>
        <w:t>, Fraud and Corruption</w:t>
      </w:r>
      <w:r w:rsidRPr="00CA7887">
        <w:rPr>
          <w:b/>
          <w:iCs/>
        </w:rPr>
        <w:t xml:space="preserve"> </w:t>
      </w:r>
      <w:r w:rsidRPr="00CA7887">
        <w:rPr>
          <w:b/>
          <w:iCs/>
          <w:u w:val="single"/>
        </w:rPr>
        <w:t>shall not</w:t>
      </w:r>
      <w:r w:rsidRPr="00CA7887">
        <w:rPr>
          <w:b/>
          <w:iCs/>
        </w:rPr>
        <w:t xml:space="preserve"> be modified)</w:t>
      </w:r>
    </w:p>
    <w:p w14:paraId="454CA2E6" w14:textId="77777777" w:rsidR="000760A5" w:rsidRPr="00CA7887" w:rsidRDefault="000760A5" w:rsidP="00135FFE">
      <w:pPr>
        <w:rPr>
          <w:iCs/>
        </w:rPr>
      </w:pPr>
    </w:p>
    <w:p w14:paraId="28123D74" w14:textId="77777777" w:rsidR="00873805" w:rsidRPr="00CA7887" w:rsidRDefault="00873805" w:rsidP="00873805">
      <w:pPr>
        <w:rPr>
          <w:rFonts w:eastAsiaTheme="minorHAnsi"/>
        </w:rPr>
      </w:pPr>
    </w:p>
    <w:p w14:paraId="5ECC5432" w14:textId="77777777" w:rsidR="00873805" w:rsidRPr="00CA7887" w:rsidRDefault="00873805" w:rsidP="00CB6E05">
      <w:pPr>
        <w:numPr>
          <w:ilvl w:val="0"/>
          <w:numId w:val="28"/>
        </w:numPr>
        <w:spacing w:after="160" w:line="259" w:lineRule="auto"/>
        <w:ind w:left="360"/>
        <w:contextualSpacing/>
        <w:jc w:val="both"/>
        <w:rPr>
          <w:rFonts w:eastAsiaTheme="minorHAnsi"/>
          <w:b/>
        </w:rPr>
      </w:pPr>
      <w:r w:rsidRPr="00CA7887">
        <w:rPr>
          <w:rFonts w:eastAsiaTheme="minorHAnsi"/>
          <w:b/>
        </w:rPr>
        <w:t>Purpose</w:t>
      </w:r>
    </w:p>
    <w:p w14:paraId="5FC6DFD3" w14:textId="77777777" w:rsidR="00873805" w:rsidRPr="00CA7887" w:rsidRDefault="00873805" w:rsidP="00CB6E05">
      <w:pPr>
        <w:pStyle w:val="ListParagraph"/>
        <w:numPr>
          <w:ilvl w:val="1"/>
          <w:numId w:val="28"/>
        </w:numPr>
        <w:spacing w:after="160"/>
        <w:ind w:left="360"/>
        <w:jc w:val="both"/>
        <w:rPr>
          <w:rFonts w:eastAsiaTheme="minorHAnsi"/>
        </w:rPr>
      </w:pPr>
      <w:r w:rsidRPr="00CA7887">
        <w:rPr>
          <w:rFonts w:eastAsiaTheme="minorHAnsi"/>
        </w:rPr>
        <w:t>The Bank’s Anti-Corruption Guidelines and this annex apply with respect to procurement under Bank Investment Project Financing operations.</w:t>
      </w:r>
    </w:p>
    <w:p w14:paraId="6B857D70" w14:textId="77777777" w:rsidR="00873805" w:rsidRPr="00CA7887" w:rsidRDefault="00873805" w:rsidP="00CB6E05">
      <w:pPr>
        <w:numPr>
          <w:ilvl w:val="0"/>
          <w:numId w:val="28"/>
        </w:numPr>
        <w:spacing w:after="160" w:line="259" w:lineRule="auto"/>
        <w:ind w:left="360"/>
        <w:contextualSpacing/>
        <w:jc w:val="both"/>
        <w:rPr>
          <w:rFonts w:eastAsiaTheme="minorHAnsi"/>
          <w:b/>
        </w:rPr>
      </w:pPr>
      <w:r w:rsidRPr="00CA7887">
        <w:rPr>
          <w:rFonts w:eastAsiaTheme="minorHAnsi"/>
          <w:b/>
        </w:rPr>
        <w:t>Requirements</w:t>
      </w:r>
    </w:p>
    <w:p w14:paraId="7B2A1F14" w14:textId="77777777" w:rsidR="00873805" w:rsidRPr="00CA7887" w:rsidRDefault="00873805" w:rsidP="00CB6E05">
      <w:pPr>
        <w:pStyle w:val="ListParagraph"/>
        <w:numPr>
          <w:ilvl w:val="0"/>
          <w:numId w:val="32"/>
        </w:numPr>
        <w:autoSpaceDE w:val="0"/>
        <w:autoSpaceDN w:val="0"/>
        <w:adjustRightInd w:val="0"/>
        <w:spacing w:after="120"/>
        <w:contextualSpacing w:val="0"/>
        <w:jc w:val="both"/>
        <w:rPr>
          <w:rFonts w:eastAsiaTheme="minorHAnsi"/>
        </w:rPr>
      </w:pPr>
      <w:r w:rsidRPr="009B431F">
        <w:rPr>
          <w:rFonts w:eastAsiaTheme="minorHAnsi"/>
        </w:rPr>
        <w:t>The Bank requires that Borrowers (including beneficiaries of Bank financing); bidders</w:t>
      </w:r>
      <w:r w:rsidR="00342A61" w:rsidRPr="009B431F">
        <w:rPr>
          <w:rFonts w:eastAsiaTheme="minorHAnsi"/>
        </w:rPr>
        <w:t xml:space="preserve"> (applicants/proposers),</w:t>
      </w:r>
      <w:r w:rsidRPr="009B431F">
        <w:rPr>
          <w:rFonts w:eastAsiaTheme="minorHAnsi"/>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19F749F7" w14:textId="77777777" w:rsidR="00873805" w:rsidRPr="00CA7887" w:rsidRDefault="00873805" w:rsidP="007C2068">
      <w:pPr>
        <w:pStyle w:val="ListParagraph"/>
        <w:autoSpaceDE w:val="0"/>
        <w:autoSpaceDN w:val="0"/>
        <w:adjustRightInd w:val="0"/>
        <w:spacing w:after="120"/>
        <w:ind w:left="360"/>
        <w:contextualSpacing w:val="0"/>
        <w:rPr>
          <w:rFonts w:eastAsiaTheme="minorHAnsi"/>
        </w:rPr>
      </w:pPr>
    </w:p>
    <w:p w14:paraId="3EDD3A69" w14:textId="77777777" w:rsidR="00873805" w:rsidRPr="00CA7887" w:rsidRDefault="00873805" w:rsidP="00CB6E05">
      <w:pPr>
        <w:pStyle w:val="ListParagraph"/>
        <w:numPr>
          <w:ilvl w:val="0"/>
          <w:numId w:val="32"/>
        </w:numPr>
        <w:autoSpaceDE w:val="0"/>
        <w:autoSpaceDN w:val="0"/>
        <w:adjustRightInd w:val="0"/>
        <w:spacing w:after="120"/>
        <w:contextualSpacing w:val="0"/>
        <w:jc w:val="both"/>
        <w:rPr>
          <w:rFonts w:eastAsiaTheme="minorHAnsi"/>
        </w:rPr>
      </w:pPr>
      <w:r w:rsidRPr="00CA7887">
        <w:rPr>
          <w:rFonts w:eastAsiaTheme="minorHAnsi"/>
        </w:rPr>
        <w:t>To this end, the Bank:</w:t>
      </w:r>
    </w:p>
    <w:p w14:paraId="48169208" w14:textId="77777777" w:rsidR="00873805" w:rsidRPr="009B431F" w:rsidRDefault="00873805" w:rsidP="00CB6E05">
      <w:pPr>
        <w:numPr>
          <w:ilvl w:val="0"/>
          <w:numId w:val="29"/>
        </w:numPr>
        <w:autoSpaceDE w:val="0"/>
        <w:autoSpaceDN w:val="0"/>
        <w:adjustRightInd w:val="0"/>
        <w:spacing w:after="120"/>
        <w:ind w:left="720"/>
        <w:jc w:val="both"/>
        <w:rPr>
          <w:rFonts w:eastAsiaTheme="minorHAnsi"/>
        </w:rPr>
      </w:pPr>
      <w:r w:rsidRPr="009B431F">
        <w:rPr>
          <w:rFonts w:eastAsiaTheme="minorHAnsi"/>
        </w:rPr>
        <w:t>Defines, for the purposes of this provision, the terms set forth below as follows:</w:t>
      </w:r>
    </w:p>
    <w:p w14:paraId="24ED061D" w14:textId="77777777" w:rsidR="00873805" w:rsidRPr="009B431F" w:rsidRDefault="00873805" w:rsidP="00CB6E05">
      <w:pPr>
        <w:numPr>
          <w:ilvl w:val="0"/>
          <w:numId w:val="30"/>
        </w:numPr>
        <w:autoSpaceDE w:val="0"/>
        <w:autoSpaceDN w:val="0"/>
        <w:adjustRightInd w:val="0"/>
        <w:spacing w:after="120"/>
        <w:ind w:left="1080" w:hanging="180"/>
        <w:jc w:val="both"/>
        <w:rPr>
          <w:rFonts w:eastAsiaTheme="minorHAnsi"/>
        </w:rPr>
      </w:pPr>
      <w:r w:rsidRPr="009B431F">
        <w:rPr>
          <w:rFonts w:eastAsiaTheme="minorHAnsi"/>
        </w:rPr>
        <w:t>“</w:t>
      </w:r>
      <w:proofErr w:type="gramStart"/>
      <w:r w:rsidRPr="009B431F">
        <w:rPr>
          <w:rFonts w:eastAsiaTheme="minorHAnsi"/>
        </w:rPr>
        <w:t>corrupt</w:t>
      </w:r>
      <w:proofErr w:type="gramEnd"/>
      <w:r w:rsidRPr="009B431F">
        <w:rPr>
          <w:rFonts w:eastAsiaTheme="minorHAnsi"/>
        </w:rPr>
        <w:t xml:space="preserve"> practice” is the offering, giving, receiving, or soliciting, directly or indirectly, of anything of value to influence improperly the actions of another party;</w:t>
      </w:r>
    </w:p>
    <w:p w14:paraId="34104BC5" w14:textId="77777777" w:rsidR="00873805" w:rsidRPr="009B431F" w:rsidRDefault="00873805" w:rsidP="00CB6E05">
      <w:pPr>
        <w:numPr>
          <w:ilvl w:val="0"/>
          <w:numId w:val="30"/>
        </w:numPr>
        <w:autoSpaceDE w:val="0"/>
        <w:autoSpaceDN w:val="0"/>
        <w:adjustRightInd w:val="0"/>
        <w:spacing w:after="120"/>
        <w:ind w:left="1080" w:hanging="180"/>
        <w:jc w:val="both"/>
        <w:rPr>
          <w:rFonts w:eastAsiaTheme="minorHAnsi"/>
        </w:rPr>
      </w:pPr>
      <w:r w:rsidRPr="009B431F">
        <w:rPr>
          <w:rFonts w:eastAsiaTheme="minorHAnsi"/>
        </w:rPr>
        <w:t>“</w:t>
      </w:r>
      <w:proofErr w:type="gramStart"/>
      <w:r w:rsidRPr="009B431F">
        <w:rPr>
          <w:rFonts w:eastAsiaTheme="minorHAnsi"/>
        </w:rPr>
        <w:t>fraudulent</w:t>
      </w:r>
      <w:proofErr w:type="gramEnd"/>
      <w:r w:rsidRPr="009B431F">
        <w:rPr>
          <w:rFonts w:eastAsiaTheme="minorHAnsi"/>
        </w:rPr>
        <w:t xml:space="preserve"> practice” is any act or omission, including misrepresentation, that knowingly or recklessly misleads, or attempts to mislead, a party to obtain financial or other benefit or to avoid an obligation;</w:t>
      </w:r>
    </w:p>
    <w:p w14:paraId="7037981C" w14:textId="77777777" w:rsidR="00873805" w:rsidRPr="009B431F" w:rsidRDefault="00873805" w:rsidP="00CB6E05">
      <w:pPr>
        <w:numPr>
          <w:ilvl w:val="0"/>
          <w:numId w:val="30"/>
        </w:numPr>
        <w:autoSpaceDE w:val="0"/>
        <w:autoSpaceDN w:val="0"/>
        <w:adjustRightInd w:val="0"/>
        <w:spacing w:after="120"/>
        <w:ind w:left="1080" w:hanging="180"/>
        <w:jc w:val="both"/>
        <w:rPr>
          <w:rFonts w:eastAsiaTheme="minorHAnsi"/>
        </w:rPr>
      </w:pPr>
      <w:r w:rsidRPr="009B431F">
        <w:rPr>
          <w:rFonts w:eastAsiaTheme="minorHAnsi"/>
        </w:rPr>
        <w:t>“</w:t>
      </w:r>
      <w:proofErr w:type="gramStart"/>
      <w:r w:rsidRPr="009B431F">
        <w:rPr>
          <w:rFonts w:eastAsiaTheme="minorHAnsi"/>
        </w:rPr>
        <w:t>collusive</w:t>
      </w:r>
      <w:proofErr w:type="gramEnd"/>
      <w:r w:rsidRPr="009B431F">
        <w:rPr>
          <w:rFonts w:eastAsiaTheme="minorHAnsi"/>
        </w:rPr>
        <w:t xml:space="preserve"> practice” is an arrangement between two or more parties designed to achieve an improper purpose, including to influence improperly the actions of another party;</w:t>
      </w:r>
    </w:p>
    <w:p w14:paraId="1FD35852" w14:textId="77777777" w:rsidR="00873805" w:rsidRPr="009B431F" w:rsidRDefault="00873805" w:rsidP="00CB6E05">
      <w:pPr>
        <w:numPr>
          <w:ilvl w:val="0"/>
          <w:numId w:val="30"/>
        </w:numPr>
        <w:autoSpaceDE w:val="0"/>
        <w:autoSpaceDN w:val="0"/>
        <w:adjustRightInd w:val="0"/>
        <w:spacing w:after="120"/>
        <w:ind w:left="1080" w:hanging="180"/>
        <w:jc w:val="both"/>
        <w:rPr>
          <w:rFonts w:eastAsiaTheme="minorHAnsi"/>
        </w:rPr>
      </w:pPr>
      <w:r w:rsidRPr="009B431F">
        <w:rPr>
          <w:rFonts w:eastAsiaTheme="minorHAnsi"/>
        </w:rPr>
        <w:t>“</w:t>
      </w:r>
      <w:proofErr w:type="gramStart"/>
      <w:r w:rsidRPr="009B431F">
        <w:rPr>
          <w:rFonts w:eastAsiaTheme="minorHAnsi"/>
        </w:rPr>
        <w:t>coercive</w:t>
      </w:r>
      <w:proofErr w:type="gramEnd"/>
      <w:r w:rsidRPr="009B431F">
        <w:rPr>
          <w:rFonts w:eastAsiaTheme="minorHAnsi"/>
        </w:rPr>
        <w:t xml:space="preserve"> practice” is impairing or harming, or threatening to impair or harm, directly or indirectly, any party or the property of the party to influence improperly the actions of a party;</w:t>
      </w:r>
    </w:p>
    <w:p w14:paraId="09EFF5DE" w14:textId="77777777" w:rsidR="00873805" w:rsidRPr="009B431F" w:rsidRDefault="00873805" w:rsidP="00CB6E05">
      <w:pPr>
        <w:numPr>
          <w:ilvl w:val="0"/>
          <w:numId w:val="30"/>
        </w:numPr>
        <w:autoSpaceDE w:val="0"/>
        <w:autoSpaceDN w:val="0"/>
        <w:adjustRightInd w:val="0"/>
        <w:spacing w:after="120"/>
        <w:ind w:left="1080" w:hanging="180"/>
        <w:jc w:val="both"/>
        <w:rPr>
          <w:rFonts w:eastAsiaTheme="minorHAnsi"/>
        </w:rPr>
      </w:pPr>
      <w:r w:rsidRPr="009B431F">
        <w:rPr>
          <w:rFonts w:eastAsiaTheme="minorHAnsi"/>
        </w:rPr>
        <w:t>“</w:t>
      </w:r>
      <w:proofErr w:type="gramStart"/>
      <w:r w:rsidRPr="009B431F">
        <w:rPr>
          <w:rFonts w:eastAsiaTheme="minorHAnsi"/>
        </w:rPr>
        <w:t>obstructive</w:t>
      </w:r>
      <w:proofErr w:type="gramEnd"/>
      <w:r w:rsidRPr="009B431F">
        <w:rPr>
          <w:rFonts w:eastAsiaTheme="minorHAnsi"/>
        </w:rPr>
        <w:t xml:space="preserve"> practice” is:</w:t>
      </w:r>
    </w:p>
    <w:p w14:paraId="55B80257" w14:textId="77777777" w:rsidR="00873805" w:rsidRPr="009B431F" w:rsidRDefault="00873805" w:rsidP="00CB6E05">
      <w:pPr>
        <w:numPr>
          <w:ilvl w:val="0"/>
          <w:numId w:val="31"/>
        </w:numPr>
        <w:autoSpaceDE w:val="0"/>
        <w:autoSpaceDN w:val="0"/>
        <w:adjustRightInd w:val="0"/>
        <w:spacing w:after="120"/>
        <w:ind w:left="1800" w:hanging="540"/>
        <w:jc w:val="both"/>
        <w:rPr>
          <w:rFonts w:eastAsiaTheme="minorHAnsi"/>
        </w:rPr>
      </w:pPr>
      <w:r w:rsidRPr="009B431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F3EA265" w14:textId="77777777" w:rsidR="00873805" w:rsidRPr="009B431F" w:rsidRDefault="00873805" w:rsidP="00CB6E05">
      <w:pPr>
        <w:numPr>
          <w:ilvl w:val="0"/>
          <w:numId w:val="31"/>
        </w:numPr>
        <w:autoSpaceDE w:val="0"/>
        <w:autoSpaceDN w:val="0"/>
        <w:adjustRightInd w:val="0"/>
        <w:spacing w:after="120"/>
        <w:ind w:left="1800" w:hanging="540"/>
        <w:jc w:val="both"/>
        <w:rPr>
          <w:rFonts w:eastAsiaTheme="minorHAnsi"/>
        </w:rPr>
      </w:pPr>
      <w:r w:rsidRPr="009B431F">
        <w:rPr>
          <w:rFonts w:eastAsiaTheme="minorHAnsi"/>
        </w:rPr>
        <w:t>acts intended to materially impede the exercise of the Bank’s inspection and audit rights provided for under paragraph 2.2 e. below.</w:t>
      </w:r>
    </w:p>
    <w:p w14:paraId="70E8A78C" w14:textId="77777777" w:rsidR="00873805" w:rsidRPr="009B431F" w:rsidRDefault="00873805" w:rsidP="00CB6E05">
      <w:pPr>
        <w:numPr>
          <w:ilvl w:val="0"/>
          <w:numId w:val="29"/>
        </w:numPr>
        <w:autoSpaceDE w:val="0"/>
        <w:autoSpaceDN w:val="0"/>
        <w:adjustRightInd w:val="0"/>
        <w:spacing w:after="120"/>
        <w:ind w:left="720"/>
        <w:jc w:val="both"/>
        <w:rPr>
          <w:rFonts w:eastAsiaTheme="minorHAnsi"/>
        </w:rPr>
      </w:pPr>
      <w:r w:rsidRPr="009B431F">
        <w:rPr>
          <w:rFonts w:eastAsiaTheme="minorHAnsi"/>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2870A22B" w14:textId="77777777" w:rsidR="00873805" w:rsidRPr="009B431F" w:rsidRDefault="00873805" w:rsidP="00CB6E05">
      <w:pPr>
        <w:numPr>
          <w:ilvl w:val="0"/>
          <w:numId w:val="29"/>
        </w:numPr>
        <w:autoSpaceDE w:val="0"/>
        <w:autoSpaceDN w:val="0"/>
        <w:adjustRightInd w:val="0"/>
        <w:spacing w:after="120"/>
        <w:ind w:left="720"/>
        <w:jc w:val="both"/>
        <w:rPr>
          <w:rFonts w:eastAsiaTheme="minorHAnsi"/>
        </w:rPr>
      </w:pPr>
      <w:r w:rsidRPr="009B431F">
        <w:rPr>
          <w:rFonts w:eastAsiaTheme="minorHAnsi"/>
        </w:rPr>
        <w:t xml:space="preserve">In addition to the legal remedies set out in the relevant Legal Agreement, may take other appropriate actions, including declaring </w:t>
      </w:r>
      <w:proofErr w:type="spellStart"/>
      <w:r w:rsidRPr="009B431F">
        <w:rPr>
          <w:rFonts w:eastAsiaTheme="minorHAnsi"/>
        </w:rPr>
        <w:t>misprocurement</w:t>
      </w:r>
      <w:proofErr w:type="spellEnd"/>
      <w:r w:rsidRPr="009B431F">
        <w:rPr>
          <w:rFonts w:eastAsiaTheme="minorHAnsi"/>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040A0C4A" w14:textId="77777777" w:rsidR="00873805" w:rsidRPr="009B431F" w:rsidRDefault="00873805" w:rsidP="00CB6E05">
      <w:pPr>
        <w:numPr>
          <w:ilvl w:val="0"/>
          <w:numId w:val="29"/>
        </w:numPr>
        <w:autoSpaceDE w:val="0"/>
        <w:autoSpaceDN w:val="0"/>
        <w:adjustRightInd w:val="0"/>
        <w:spacing w:after="120"/>
        <w:ind w:left="720"/>
        <w:jc w:val="both"/>
        <w:rPr>
          <w:rFonts w:eastAsiaTheme="minorHAnsi"/>
        </w:rPr>
      </w:pPr>
      <w:r w:rsidRPr="009B431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9B431F">
        <w:rPr>
          <w:rFonts w:eastAsiaTheme="minorHAnsi"/>
        </w:rPr>
        <w:t>i</w:t>
      </w:r>
      <w:proofErr w:type="spellEnd"/>
      <w:r w:rsidRPr="009B431F">
        <w:rPr>
          <w:rFonts w:eastAsiaTheme="minorHAnsi"/>
        </w:rPr>
        <w:t>) to be awarded or otherwise benefit from a Bank-financed contract, financially or in any other manner;</w:t>
      </w:r>
      <w:r w:rsidRPr="00CA7887">
        <w:rPr>
          <w:rFonts w:eastAsiaTheme="minorHAnsi"/>
          <w:vertAlign w:val="superscript"/>
        </w:rPr>
        <w:footnoteReference w:id="1"/>
      </w:r>
      <w:r w:rsidRPr="009B431F">
        <w:rPr>
          <w:rFonts w:eastAsiaTheme="minorHAnsi"/>
        </w:rPr>
        <w:t xml:space="preserve"> (ii) to be a nominated</w:t>
      </w:r>
      <w:r w:rsidRPr="00CA7887">
        <w:rPr>
          <w:rFonts w:eastAsiaTheme="minorHAnsi"/>
          <w:vertAlign w:val="superscript"/>
        </w:rPr>
        <w:footnoteReference w:id="2"/>
      </w:r>
      <w:r w:rsidRPr="009B431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10861CFF" w14:textId="77777777" w:rsidR="00873805" w:rsidRPr="00CA7887" w:rsidRDefault="00873805" w:rsidP="00CB6E05">
      <w:pPr>
        <w:numPr>
          <w:ilvl w:val="0"/>
          <w:numId w:val="29"/>
        </w:numPr>
        <w:autoSpaceDE w:val="0"/>
        <w:autoSpaceDN w:val="0"/>
        <w:adjustRightInd w:val="0"/>
        <w:spacing w:after="120"/>
        <w:ind w:left="720"/>
        <w:jc w:val="both"/>
      </w:pPr>
      <w:r w:rsidRPr="009B431F">
        <w:rPr>
          <w:rFonts w:eastAsiaTheme="minorHAnsi"/>
        </w:rPr>
        <w:t>Requires that a clause be included in bidding/request for proposals documents and in contracts financed by a Bank loan, requiring (</w:t>
      </w:r>
      <w:proofErr w:type="spellStart"/>
      <w:r w:rsidRPr="009B431F">
        <w:rPr>
          <w:rFonts w:eastAsiaTheme="minorHAnsi"/>
        </w:rPr>
        <w:t>i</w:t>
      </w:r>
      <w:proofErr w:type="spellEnd"/>
      <w:r w:rsidRPr="009B431F">
        <w:rPr>
          <w:rFonts w:eastAsiaTheme="minorHAnsi"/>
        </w:rPr>
        <w:t>) bidders</w:t>
      </w:r>
      <w:r w:rsidR="00342A61" w:rsidRPr="009B431F">
        <w:rPr>
          <w:rFonts w:eastAsiaTheme="minorHAnsi"/>
        </w:rPr>
        <w:t xml:space="preserve"> (applicants/proposers),</w:t>
      </w:r>
      <w:r w:rsidRPr="009B431F">
        <w:rPr>
          <w:rFonts w:eastAsiaTheme="minorHAnsi"/>
        </w:rPr>
        <w:t>, consultants, contractors, and suppliers, and their sub-contractors, sub-consultants, service providers, suppliers, agents personnel, permit the Bank to inspect</w:t>
      </w:r>
      <w:r w:rsidRPr="009B431F">
        <w:rPr>
          <w:rStyle w:val="FootnoteReference"/>
          <w:rFonts w:eastAsiaTheme="minorHAnsi"/>
        </w:rPr>
        <w:footnoteReference w:id="3"/>
      </w:r>
      <w:r w:rsidRPr="009B431F">
        <w:rPr>
          <w:rFonts w:eastAsiaTheme="minorHAnsi"/>
        </w:rPr>
        <w:t xml:space="preserve"> all accounts, records and other documents relating to the </w:t>
      </w:r>
      <w:r w:rsidR="00342A61" w:rsidRPr="009B431F">
        <w:rPr>
          <w:rFonts w:eastAsiaTheme="minorHAnsi"/>
        </w:rPr>
        <w:t>procurement process, selection and/or contract execution,</w:t>
      </w:r>
      <w:r w:rsidRPr="009B431F">
        <w:rPr>
          <w:rFonts w:eastAsiaTheme="minorHAnsi"/>
        </w:rPr>
        <w:t xml:space="preserve"> and to have them audited by auditors appointed by the Bank.</w:t>
      </w:r>
    </w:p>
    <w:p w14:paraId="04131943" w14:textId="77777777" w:rsidR="000B0F8E" w:rsidRPr="009B431F" w:rsidRDefault="00855A60">
      <w:r w:rsidRPr="00CA7887" w:rsidDel="000760A5">
        <w:rPr>
          <w:iCs/>
        </w:rPr>
        <w:t xml:space="preserve"> </w:t>
      </w:r>
    </w:p>
    <w:p w14:paraId="6BBCE2C6" w14:textId="77777777" w:rsidR="000B0F8E" w:rsidRPr="009B431F" w:rsidRDefault="000B0F8E">
      <w:pPr>
        <w:sectPr w:rsidR="000B0F8E" w:rsidRPr="009B431F" w:rsidSect="00AB0E07">
          <w:headerReference w:type="even" r:id="rId57"/>
          <w:headerReference w:type="default" r:id="rId58"/>
          <w:headerReference w:type="first" r:id="rId59"/>
          <w:footnotePr>
            <w:numRestart w:val="eachSect"/>
          </w:footnotePr>
          <w:type w:val="oddPage"/>
          <w:pgSz w:w="12240" w:h="15840" w:code="1"/>
          <w:pgMar w:top="1440" w:right="1440" w:bottom="1440" w:left="1728" w:header="720" w:footer="720" w:gutter="0"/>
          <w:cols w:space="720"/>
          <w:titlePg/>
          <w:docGrid w:linePitch="360"/>
        </w:sectPr>
      </w:pPr>
    </w:p>
    <w:p w14:paraId="43E4D2E0" w14:textId="11B40F3A" w:rsidR="00D96D67" w:rsidRPr="00D96D67" w:rsidRDefault="00E20B44" w:rsidP="00A575AA">
      <w:pPr>
        <w:pStyle w:val="HeadingSections"/>
        <w:spacing w:after="240"/>
      </w:pPr>
      <w:bookmarkStart w:id="214" w:name="_Toc265495742"/>
      <w:bookmarkStart w:id="215" w:name="_Toc474333912"/>
      <w:bookmarkStart w:id="216" w:name="_Toc474334081"/>
      <w:bookmarkStart w:id="217" w:name="_Toc494209476"/>
      <w:bookmarkStart w:id="218" w:name="_Toc66718171"/>
      <w:r>
        <w:lastRenderedPageBreak/>
        <w:t>Section 7:</w:t>
      </w:r>
      <w:r w:rsidR="00C802DC" w:rsidRPr="00CA7887">
        <w:t xml:space="preserve">  Terms of Referenc</w:t>
      </w:r>
      <w:bookmarkEnd w:id="214"/>
      <w:bookmarkEnd w:id="215"/>
      <w:bookmarkEnd w:id="216"/>
      <w:bookmarkEnd w:id="217"/>
      <w:bookmarkEnd w:id="218"/>
      <w:r w:rsidR="00A575AA">
        <w:t>e</w:t>
      </w:r>
      <w:r w:rsidR="00D96D67" w:rsidRPr="00D96D67">
        <w:rPr>
          <w:rFonts w:eastAsia="Calibri"/>
          <w:sz w:val="36"/>
          <w:szCs w:val="40"/>
        </w:rPr>
        <w:t xml:space="preserve"> for </w:t>
      </w:r>
    </w:p>
    <w:p w14:paraId="3C7AC1F4" w14:textId="77777777" w:rsidR="00D96D67" w:rsidRPr="00D96D67" w:rsidRDefault="00D96D67" w:rsidP="00D96D67">
      <w:pPr>
        <w:spacing w:after="120"/>
        <w:jc w:val="center"/>
        <w:rPr>
          <w:rFonts w:eastAsia="Calibri"/>
          <w:b/>
          <w:sz w:val="32"/>
          <w:szCs w:val="36"/>
        </w:rPr>
      </w:pPr>
      <w:r w:rsidRPr="00D96D67">
        <w:rPr>
          <w:rFonts w:eastAsia="Calibri"/>
          <w:b/>
          <w:sz w:val="32"/>
          <w:szCs w:val="36"/>
        </w:rPr>
        <w:t>RLLP Borrower Completion Report</w:t>
      </w:r>
    </w:p>
    <w:p w14:paraId="58F2EFA8" w14:textId="77777777" w:rsidR="00D96D67" w:rsidRPr="00D96D67" w:rsidRDefault="00D96D67" w:rsidP="00D96D67">
      <w:pPr>
        <w:spacing w:line="360" w:lineRule="auto"/>
        <w:jc w:val="right"/>
        <w:rPr>
          <w:rFonts w:eastAsia="Calibri"/>
          <w:b/>
          <w:sz w:val="22"/>
          <w:szCs w:val="22"/>
        </w:rPr>
      </w:pPr>
    </w:p>
    <w:p w14:paraId="5884F590" w14:textId="43B8F01F" w:rsidR="00D96D67" w:rsidRPr="00D96D67" w:rsidRDefault="00D96D67" w:rsidP="005943B1">
      <w:pPr>
        <w:numPr>
          <w:ilvl w:val="0"/>
          <w:numId w:val="83"/>
        </w:numPr>
        <w:spacing w:after="120" w:line="360" w:lineRule="auto"/>
        <w:ind w:left="714" w:hanging="357"/>
        <w:rPr>
          <w:rFonts w:eastAsia="Calibri"/>
          <w:b/>
          <w:sz w:val="22"/>
          <w:szCs w:val="22"/>
        </w:rPr>
      </w:pPr>
      <w:bookmarkStart w:id="219" w:name="_Toc498349283"/>
      <w:r w:rsidRPr="00D96D67">
        <w:rPr>
          <w:rFonts w:eastAsia="Calibri"/>
          <w:b/>
          <w:sz w:val="22"/>
          <w:szCs w:val="22"/>
        </w:rPr>
        <w:t>Background</w:t>
      </w:r>
      <w:bookmarkEnd w:id="219"/>
    </w:p>
    <w:p w14:paraId="7FCD74C4" w14:textId="77777777" w:rsidR="00D96D67" w:rsidRPr="00D96D67" w:rsidRDefault="00D96D67" w:rsidP="00D96D67">
      <w:pPr>
        <w:spacing w:after="120" w:line="360" w:lineRule="auto"/>
        <w:jc w:val="both"/>
        <w:rPr>
          <w:rFonts w:eastAsia="Calibri"/>
          <w:sz w:val="22"/>
          <w:szCs w:val="22"/>
        </w:rPr>
      </w:pPr>
      <w:r w:rsidRPr="00D96D67">
        <w:rPr>
          <w:rFonts w:eastAsia="Calibri"/>
          <w:sz w:val="22"/>
          <w:szCs w:val="22"/>
        </w:rPr>
        <w:t>Ethiopia’s land resources are critical to the economic and social development of the country. There is thus an urgent need to reverse the current serious levels of land degradation through promoting and scaling up successful SLM technologies and approaches. However, this will require overcoming a number of major gaps, bottlenecks and barriers that have hindered the successful scaling up and mainstreaming of SLM within Ethiopia.</w:t>
      </w:r>
    </w:p>
    <w:p w14:paraId="08059325" w14:textId="77777777" w:rsidR="00D96D67" w:rsidRPr="00D96D67" w:rsidRDefault="00D96D67" w:rsidP="00D96D67">
      <w:pPr>
        <w:spacing w:after="120" w:line="360" w:lineRule="auto"/>
        <w:jc w:val="both"/>
        <w:rPr>
          <w:rFonts w:eastAsia="Calibri"/>
          <w:sz w:val="22"/>
          <w:szCs w:val="22"/>
        </w:rPr>
      </w:pPr>
      <w:r w:rsidRPr="00D96D67">
        <w:rPr>
          <w:rFonts w:eastAsia="Calibri"/>
          <w:sz w:val="22"/>
          <w:szCs w:val="22"/>
        </w:rPr>
        <w:t>To address this challenge, the Federal Democratic Republic of Ethiopia (FDRE) introduced a range of reform initiatives including a flagship national Sustainable Land Management Program (SLMP) that includes a number of projects supporting its objectives. For the successful implementation of the Program, the Ministry of Agriculture (</w:t>
      </w:r>
      <w:proofErr w:type="spellStart"/>
      <w:r w:rsidRPr="00D96D67">
        <w:rPr>
          <w:rFonts w:eastAsia="Calibri"/>
          <w:sz w:val="22"/>
          <w:szCs w:val="22"/>
        </w:rPr>
        <w:t>MoA</w:t>
      </w:r>
      <w:proofErr w:type="spellEnd"/>
      <w:r w:rsidRPr="00D96D67">
        <w:rPr>
          <w:rFonts w:eastAsia="Calibri"/>
          <w:sz w:val="22"/>
          <w:szCs w:val="22"/>
        </w:rPr>
        <w:t xml:space="preserve">) established and hosted the national SLMP Coordination Unit (SLM-PCU). The SLMP is being financed by the World Bank (WB) and other development partners. The WB financing for the Resilient Landscapes and Livelihoods Project (RLLP) blends concessional lending from the WB Group’s International Development Association (IDA), and grants from Norway and Canada governments. </w:t>
      </w:r>
    </w:p>
    <w:p w14:paraId="58EAA35E" w14:textId="77777777" w:rsidR="00D96D67" w:rsidRPr="00D96D67" w:rsidRDefault="00D96D67" w:rsidP="00D96D67">
      <w:pPr>
        <w:spacing w:after="160" w:line="360" w:lineRule="auto"/>
        <w:jc w:val="both"/>
        <w:rPr>
          <w:rFonts w:eastAsia="Calibri"/>
          <w:sz w:val="22"/>
          <w:szCs w:val="22"/>
        </w:rPr>
      </w:pPr>
      <w:r w:rsidRPr="00D96D67">
        <w:rPr>
          <w:rFonts w:eastAsia="Calibri"/>
          <w:sz w:val="22"/>
          <w:szCs w:val="22"/>
        </w:rPr>
        <w:t xml:space="preserve">The objective of RLLP is to improve climate resilience, land productivity and carbon storage, and increase access to diversified livelihood activities in selected rural watersheds in Ethiopia. The project covers 170 selected major watersheds in targeted nine regions in Ethiopia (Amhara, </w:t>
      </w:r>
      <w:proofErr w:type="spellStart"/>
      <w:proofErr w:type="gramStart"/>
      <w:r w:rsidRPr="00D96D67">
        <w:rPr>
          <w:rFonts w:eastAsia="Calibri"/>
          <w:sz w:val="22"/>
          <w:szCs w:val="22"/>
        </w:rPr>
        <w:t>B.Gumuz</w:t>
      </w:r>
      <w:proofErr w:type="spellEnd"/>
      <w:proofErr w:type="gramEnd"/>
      <w:r w:rsidRPr="00D96D67">
        <w:rPr>
          <w:rFonts w:eastAsia="Calibri"/>
          <w:sz w:val="22"/>
          <w:szCs w:val="22"/>
        </w:rPr>
        <w:t xml:space="preserve">, Central Ethiopia, </w:t>
      </w:r>
      <w:proofErr w:type="spellStart"/>
      <w:r w:rsidRPr="00D96D67">
        <w:rPr>
          <w:rFonts w:eastAsia="Calibri"/>
          <w:sz w:val="22"/>
          <w:szCs w:val="22"/>
        </w:rPr>
        <w:t>Gambella</w:t>
      </w:r>
      <w:proofErr w:type="spellEnd"/>
      <w:r w:rsidRPr="00D96D67">
        <w:rPr>
          <w:rFonts w:eastAsia="Calibri"/>
          <w:sz w:val="22"/>
          <w:szCs w:val="22"/>
        </w:rPr>
        <w:t xml:space="preserve">, Oromia, </w:t>
      </w:r>
      <w:proofErr w:type="spellStart"/>
      <w:r w:rsidRPr="00D96D67">
        <w:rPr>
          <w:rFonts w:eastAsia="Calibri"/>
          <w:sz w:val="22"/>
          <w:szCs w:val="22"/>
        </w:rPr>
        <w:t>Sidama</w:t>
      </w:r>
      <w:proofErr w:type="spellEnd"/>
      <w:r w:rsidRPr="00D96D67">
        <w:rPr>
          <w:rFonts w:eastAsia="Calibri"/>
          <w:sz w:val="22"/>
          <w:szCs w:val="22"/>
        </w:rPr>
        <w:t xml:space="preserve">, Southern Ethiopia, South West Ethiopia and Tigray). The objective would be achieved through the provision of capital investments, technical assistance and capacity building for small holder farmers in the watersheds and government institutions at national and sub-national levels. The project has been implemented under four components namely: The project has four components: (1) Green Infrastructure and Resilient Livelihoods, which supports the implementation of sustainable land and water management practices, the adoption of climate smart agriculture practices, and the promotion of livelihood-diversifying income generating activities; (2) Investing in Institutions and Information for Resilience, which builds capacity for the promotion and management of sustainable land and water management practices, and improves information for better decision-making; (3) Rural Land Administration and Use, which strengthens the rural land administration system that secures tenure rights, optimizes land use, and empowers land-users to </w:t>
      </w:r>
      <w:r w:rsidRPr="00D96D67">
        <w:rPr>
          <w:rFonts w:eastAsia="Calibri"/>
          <w:sz w:val="22"/>
          <w:szCs w:val="22"/>
        </w:rPr>
        <w:lastRenderedPageBreak/>
        <w:t>sustainably invest in productive landscapes; and (4) Project Management and Reporting, which ensures effective planning, implementation, monitoring and evaluation of project activities.</w:t>
      </w:r>
    </w:p>
    <w:p w14:paraId="3C8A3E71" w14:textId="77777777" w:rsidR="00D96D67" w:rsidRPr="00D96D67" w:rsidRDefault="00D96D67" w:rsidP="00D96D67">
      <w:pPr>
        <w:spacing w:after="120" w:line="360" w:lineRule="auto"/>
        <w:jc w:val="both"/>
        <w:rPr>
          <w:rFonts w:eastAsia="Calibri"/>
          <w:sz w:val="22"/>
          <w:szCs w:val="22"/>
        </w:rPr>
      </w:pPr>
      <w:r w:rsidRPr="00D96D67">
        <w:rPr>
          <w:rFonts w:eastAsia="Calibri"/>
          <w:sz w:val="22"/>
          <w:szCs w:val="22"/>
        </w:rPr>
        <w:t xml:space="preserve">The organizational structure for the implementation of RLLP (and the broader SLM program to which is contributes) comprises four levels -Federal, Regional, Woreda and Kebele. Overall responsibility for RLLP coordination and implementation at the federal level by the </w:t>
      </w:r>
      <w:proofErr w:type="spellStart"/>
      <w:r w:rsidRPr="00D96D67">
        <w:rPr>
          <w:rFonts w:eastAsia="Calibri"/>
          <w:sz w:val="22"/>
          <w:szCs w:val="22"/>
        </w:rPr>
        <w:t>MoA</w:t>
      </w:r>
      <w:proofErr w:type="spellEnd"/>
      <w:r w:rsidRPr="00D96D67">
        <w:rPr>
          <w:rFonts w:eastAsia="Calibri"/>
          <w:sz w:val="22"/>
          <w:szCs w:val="22"/>
        </w:rPr>
        <w:t xml:space="preserve"> through a Project Coordination Unit in the NRM Sector. </w:t>
      </w:r>
    </w:p>
    <w:p w14:paraId="1E8A411B" w14:textId="77777777" w:rsidR="00D96D67" w:rsidRPr="00D96D67" w:rsidRDefault="00D96D67" w:rsidP="00D96D67">
      <w:pPr>
        <w:spacing w:after="120" w:line="360" w:lineRule="auto"/>
        <w:jc w:val="both"/>
        <w:rPr>
          <w:rFonts w:eastAsia="Calibri"/>
          <w:sz w:val="20"/>
          <w:szCs w:val="20"/>
        </w:rPr>
      </w:pPr>
      <w:r w:rsidRPr="00D96D67">
        <w:rPr>
          <w:rFonts w:eastAsia="Calibri"/>
          <w:sz w:val="22"/>
          <w:szCs w:val="22"/>
        </w:rPr>
        <w:t xml:space="preserve">The Program aims to undertake a comprehensive performance assessment against the set of Project objectives referencing the RFIs. The result from such robust evaluation will help to learn from and use the findings for similar future projects. The project is approaching its end-date July, 2024 and requires end term evaluation. Thus, </w:t>
      </w:r>
      <w:proofErr w:type="spellStart"/>
      <w:r w:rsidRPr="00D96D67">
        <w:rPr>
          <w:rFonts w:eastAsia="Calibri"/>
          <w:sz w:val="22"/>
          <w:szCs w:val="22"/>
        </w:rPr>
        <w:t>MoA</w:t>
      </w:r>
      <w:proofErr w:type="spellEnd"/>
      <w:r w:rsidRPr="00D96D67">
        <w:rPr>
          <w:rFonts w:eastAsia="Calibri"/>
          <w:sz w:val="22"/>
          <w:szCs w:val="22"/>
        </w:rPr>
        <w:t xml:space="preserve"> is seeking for a competent and well experienced consulting firm to deliver the RLLP Borrow Completion Report in the nine regions as a requirement of the project Borrow Completion report. The SLM Program has a good experience managing mid and end line </w:t>
      </w:r>
      <w:r w:rsidRPr="00D96D67">
        <w:rPr>
          <w:rFonts w:eastAsia="Calibri"/>
          <w:sz w:val="20"/>
          <w:szCs w:val="20"/>
        </w:rPr>
        <w:t xml:space="preserve">evaluations. Both the BCR during SLMP-II and mid-term review for RLLP creates a good learning ground. </w:t>
      </w:r>
    </w:p>
    <w:p w14:paraId="38F06A4C" w14:textId="77777777" w:rsidR="00D96D67" w:rsidRPr="00D96D67" w:rsidRDefault="00D96D67" w:rsidP="005943B1">
      <w:pPr>
        <w:keepNext/>
        <w:numPr>
          <w:ilvl w:val="0"/>
          <w:numId w:val="83"/>
        </w:numPr>
        <w:suppressAutoHyphens/>
        <w:spacing w:after="120" w:line="360" w:lineRule="auto"/>
        <w:outlineLvl w:val="0"/>
        <w:rPr>
          <w:b/>
          <w:bCs/>
          <w:kern w:val="1"/>
          <w:sz w:val="22"/>
          <w:shd w:val="clear" w:color="auto" w:fill="FFFFFF"/>
          <w:lang w:val="en-GB" w:eastAsia="ar-SA"/>
        </w:rPr>
      </w:pPr>
      <w:r w:rsidRPr="00D96D67">
        <w:rPr>
          <w:b/>
          <w:bCs/>
          <w:kern w:val="1"/>
          <w:sz w:val="22"/>
          <w:shd w:val="clear" w:color="auto" w:fill="FFFFFF"/>
          <w:lang w:val="en-GB" w:eastAsia="ar-SA"/>
        </w:rPr>
        <w:t xml:space="preserve">Objectives of Borrow Completion Report </w:t>
      </w:r>
    </w:p>
    <w:p w14:paraId="7A2AB601" w14:textId="77777777" w:rsidR="00D96D67" w:rsidRPr="00D96D67" w:rsidRDefault="00D96D67" w:rsidP="00D96D67">
      <w:pPr>
        <w:spacing w:after="120" w:line="360" w:lineRule="auto"/>
        <w:jc w:val="both"/>
        <w:rPr>
          <w:rFonts w:eastAsia="Calibri"/>
          <w:sz w:val="22"/>
          <w:szCs w:val="22"/>
        </w:rPr>
      </w:pPr>
      <w:r w:rsidRPr="00D96D67">
        <w:rPr>
          <w:rFonts w:eastAsia="Calibri"/>
          <w:sz w:val="22"/>
          <w:szCs w:val="22"/>
        </w:rPr>
        <w:t>The general objective of the Borrow Completion for the Ethiopian Resilient landscape project is to assess the achievements, challenges, and lessons learned from the implementation of the project. The specific objectives are to:</w:t>
      </w:r>
    </w:p>
    <w:p w14:paraId="539540BE" w14:textId="77777777" w:rsidR="00D96D67" w:rsidRPr="00D96D67" w:rsidRDefault="00D96D67" w:rsidP="005943B1">
      <w:pPr>
        <w:numPr>
          <w:ilvl w:val="0"/>
          <w:numId w:val="84"/>
        </w:numPr>
        <w:spacing w:after="120" w:line="259" w:lineRule="auto"/>
        <w:jc w:val="both"/>
        <w:rPr>
          <w:rFonts w:eastAsia="Calibri"/>
          <w:sz w:val="20"/>
          <w:szCs w:val="22"/>
        </w:rPr>
      </w:pPr>
      <w:r w:rsidRPr="00D96D67">
        <w:rPr>
          <w:rFonts w:eastAsia="Calibri"/>
          <w:sz w:val="20"/>
          <w:szCs w:val="22"/>
        </w:rPr>
        <w:t xml:space="preserve">Provide a complete and systematic analysis of the performance and results of the project, </w:t>
      </w:r>
    </w:p>
    <w:p w14:paraId="1FE1A6F2" w14:textId="77777777" w:rsidR="00D96D67" w:rsidRPr="00D96D67" w:rsidRDefault="00D96D67" w:rsidP="005943B1">
      <w:pPr>
        <w:numPr>
          <w:ilvl w:val="0"/>
          <w:numId w:val="84"/>
        </w:numPr>
        <w:spacing w:after="120" w:line="259" w:lineRule="auto"/>
        <w:jc w:val="both"/>
        <w:rPr>
          <w:rFonts w:eastAsia="Calibri"/>
          <w:sz w:val="20"/>
          <w:szCs w:val="22"/>
        </w:rPr>
      </w:pPr>
      <w:r w:rsidRPr="00D96D67">
        <w:rPr>
          <w:rFonts w:eastAsia="Calibri"/>
          <w:sz w:val="20"/>
          <w:szCs w:val="22"/>
        </w:rPr>
        <w:t>Evaluate the relevance, effectiveness, efficiency, sustainability, and impact of the project activities and outcomes.</w:t>
      </w:r>
    </w:p>
    <w:p w14:paraId="2ECE574D" w14:textId="77777777" w:rsidR="00D96D67" w:rsidRPr="00D96D67" w:rsidRDefault="00D96D67" w:rsidP="005943B1">
      <w:pPr>
        <w:numPr>
          <w:ilvl w:val="0"/>
          <w:numId w:val="84"/>
        </w:numPr>
        <w:spacing w:after="120" w:line="259" w:lineRule="auto"/>
        <w:jc w:val="both"/>
        <w:rPr>
          <w:rFonts w:eastAsia="Calibri"/>
          <w:sz w:val="20"/>
          <w:szCs w:val="22"/>
        </w:rPr>
      </w:pPr>
      <w:r w:rsidRPr="00D96D67">
        <w:rPr>
          <w:rFonts w:eastAsia="Calibri"/>
          <w:sz w:val="20"/>
          <w:szCs w:val="22"/>
        </w:rPr>
        <w:t>Identify the best practices, lesson learnt and innovations that contributed to the success of the project.</w:t>
      </w:r>
    </w:p>
    <w:p w14:paraId="3CF7E017" w14:textId="77777777" w:rsidR="00D96D67" w:rsidRPr="00D96D67" w:rsidRDefault="00D96D67" w:rsidP="005943B1">
      <w:pPr>
        <w:numPr>
          <w:ilvl w:val="0"/>
          <w:numId w:val="84"/>
        </w:numPr>
        <w:spacing w:after="120" w:line="259" w:lineRule="auto"/>
        <w:jc w:val="both"/>
        <w:rPr>
          <w:rFonts w:eastAsia="Calibri"/>
          <w:sz w:val="20"/>
          <w:szCs w:val="22"/>
        </w:rPr>
      </w:pPr>
      <w:r w:rsidRPr="00D96D67">
        <w:rPr>
          <w:rFonts w:eastAsia="Calibri"/>
          <w:sz w:val="20"/>
          <w:szCs w:val="22"/>
        </w:rPr>
        <w:t>Assess the compliance of the project with the environmental and social safeguards policies and standards.</w:t>
      </w:r>
    </w:p>
    <w:p w14:paraId="0C5CB843" w14:textId="77777777" w:rsidR="00D96D67" w:rsidRPr="00D96D67" w:rsidRDefault="00D96D67" w:rsidP="005943B1">
      <w:pPr>
        <w:numPr>
          <w:ilvl w:val="0"/>
          <w:numId w:val="84"/>
        </w:numPr>
        <w:spacing w:after="120" w:line="259" w:lineRule="auto"/>
        <w:jc w:val="both"/>
        <w:rPr>
          <w:rFonts w:eastAsia="Calibri"/>
          <w:sz w:val="20"/>
          <w:szCs w:val="22"/>
        </w:rPr>
      </w:pPr>
      <w:r w:rsidRPr="00D96D67">
        <w:rPr>
          <w:rFonts w:eastAsia="Calibri"/>
          <w:sz w:val="20"/>
          <w:szCs w:val="22"/>
        </w:rPr>
        <w:t xml:space="preserve">Identify significant factors that positively or negatively affected the delivery of outcomes; </w:t>
      </w:r>
    </w:p>
    <w:p w14:paraId="5C159703" w14:textId="77777777" w:rsidR="00D96D67" w:rsidRPr="00D96D67" w:rsidRDefault="00D96D67" w:rsidP="005943B1">
      <w:pPr>
        <w:numPr>
          <w:ilvl w:val="0"/>
          <w:numId w:val="84"/>
        </w:numPr>
        <w:spacing w:after="120" w:line="276" w:lineRule="auto"/>
        <w:jc w:val="both"/>
        <w:rPr>
          <w:rFonts w:eastAsia="Calibri"/>
          <w:sz w:val="22"/>
          <w:szCs w:val="22"/>
        </w:rPr>
      </w:pPr>
      <w:r w:rsidRPr="00D96D67">
        <w:rPr>
          <w:rFonts w:eastAsia="Calibri"/>
          <w:sz w:val="22"/>
          <w:szCs w:val="22"/>
          <w:lang w:val="en-GB"/>
        </w:rPr>
        <w:t>Formulate a concrete and viable set of recommendations.</w:t>
      </w:r>
    </w:p>
    <w:p w14:paraId="434F4287" w14:textId="77777777" w:rsidR="00D96D67" w:rsidRPr="00D96D67" w:rsidRDefault="00D96D67" w:rsidP="005943B1">
      <w:pPr>
        <w:keepNext/>
        <w:numPr>
          <w:ilvl w:val="0"/>
          <w:numId w:val="83"/>
        </w:numPr>
        <w:suppressAutoHyphens/>
        <w:spacing w:after="120" w:line="360" w:lineRule="auto"/>
        <w:outlineLvl w:val="0"/>
        <w:rPr>
          <w:b/>
          <w:bCs/>
          <w:kern w:val="1"/>
          <w:sz w:val="22"/>
          <w:shd w:val="clear" w:color="auto" w:fill="FFFFFF"/>
          <w:lang w:val="en-GB" w:eastAsia="ar-SA"/>
        </w:rPr>
      </w:pPr>
      <w:r w:rsidRPr="00D96D67">
        <w:rPr>
          <w:b/>
          <w:bCs/>
          <w:kern w:val="1"/>
          <w:sz w:val="22"/>
          <w:shd w:val="clear" w:color="auto" w:fill="FFFFFF"/>
          <w:lang w:val="en-GB" w:eastAsia="ar-SA"/>
        </w:rPr>
        <w:t>Methodology</w:t>
      </w:r>
    </w:p>
    <w:p w14:paraId="52B81939" w14:textId="77777777" w:rsidR="00D96D67" w:rsidRPr="00D96D67" w:rsidRDefault="00D96D67" w:rsidP="00D96D67">
      <w:pPr>
        <w:spacing w:after="120" w:line="360" w:lineRule="auto"/>
        <w:ind w:left="357"/>
        <w:jc w:val="both"/>
        <w:rPr>
          <w:rFonts w:eastAsia="Calibri"/>
          <w:sz w:val="22"/>
          <w:szCs w:val="22"/>
          <w:lang w:val="en-GB"/>
        </w:rPr>
      </w:pPr>
      <w:r w:rsidRPr="00D96D67">
        <w:rPr>
          <w:rFonts w:eastAsia="Calibri"/>
          <w:sz w:val="22"/>
          <w:szCs w:val="22"/>
          <w:lang w:val="en-GB"/>
        </w:rPr>
        <w:t xml:space="preserve">The firm is expected to thoroughly review the terms of reference of the assignment to develop proper methodology before and during inception report preparation. The consulting firm is expected to come up with a methodology that best suits the assignments, combining the review of available data and field assessments and verification. These data sources to be provided by the Program Coordination Units at national and sub national levels include: </w:t>
      </w:r>
    </w:p>
    <w:p w14:paraId="7BAC73EC" w14:textId="77777777" w:rsidR="00D96D67" w:rsidRPr="00D96D67" w:rsidRDefault="00D96D67" w:rsidP="005943B1">
      <w:pPr>
        <w:numPr>
          <w:ilvl w:val="0"/>
          <w:numId w:val="59"/>
        </w:numPr>
        <w:spacing w:after="120" w:line="259" w:lineRule="auto"/>
        <w:jc w:val="both"/>
        <w:rPr>
          <w:rFonts w:eastAsia="Calibri"/>
          <w:sz w:val="22"/>
          <w:szCs w:val="22"/>
        </w:rPr>
      </w:pPr>
      <w:r w:rsidRPr="00D96D67">
        <w:rPr>
          <w:rFonts w:eastAsia="Calibri"/>
          <w:sz w:val="22"/>
          <w:szCs w:val="22"/>
        </w:rPr>
        <w:lastRenderedPageBreak/>
        <w:t>Preliminary list of documents to be reviewed among others include:</w:t>
      </w:r>
    </w:p>
    <w:p w14:paraId="21E82B3C"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Project Appraisal Document (PAD);</w:t>
      </w:r>
    </w:p>
    <w:p w14:paraId="62CF5212"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Project Implementation Manual (PIM);</w:t>
      </w:r>
    </w:p>
    <w:p w14:paraId="468C5BFF"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Project Financing and Grant Agreements (original and amended versions);</w:t>
      </w:r>
    </w:p>
    <w:p w14:paraId="11B22F37"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Project restructuring documents and restructuring agreements;</w:t>
      </w:r>
    </w:p>
    <w:p w14:paraId="7BCA01D5"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Component Strategies/Manuals (e.g. CSA Manual)</w:t>
      </w:r>
    </w:p>
    <w:p w14:paraId="0FB532B5"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Institutional arrangements for implementation (Platforms);</w:t>
      </w:r>
    </w:p>
    <w:p w14:paraId="3566F3A4"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Project safeguards instruments, (Environmental and Social Management Framework, and any other related documents);</w:t>
      </w:r>
    </w:p>
    <w:p w14:paraId="499DA2A9"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rPr>
        <w:t>Annual work and budget plans (AWBP)</w:t>
      </w:r>
    </w:p>
    <w:p w14:paraId="3F75FD32"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rPr>
        <w:t>Procurement plans including procurement review and audit reports;</w:t>
      </w:r>
    </w:p>
    <w:p w14:paraId="2C7F2BCD"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lang w:val="en-GB"/>
        </w:rPr>
        <w:t>Project results framework (original and revised versions);</w:t>
      </w:r>
    </w:p>
    <w:p w14:paraId="25C019A3"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lang w:val="en-GB"/>
        </w:rPr>
        <w:t xml:space="preserve">M&amp;E System and Annual Progress Reports </w:t>
      </w:r>
    </w:p>
    <w:p w14:paraId="55A4449A"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Joint Implementation Mission Aide Memoirs;</w:t>
      </w:r>
    </w:p>
    <w:p w14:paraId="19E89F3D"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rPr>
        <w:t xml:space="preserve">Minutes of meetings of the Steering Committee and Technical Committee; </w:t>
      </w:r>
    </w:p>
    <w:p w14:paraId="0C31B218" w14:textId="77777777" w:rsidR="00D96D67" w:rsidRPr="00D96D67" w:rsidRDefault="00D96D67" w:rsidP="005943B1">
      <w:pPr>
        <w:numPr>
          <w:ilvl w:val="1"/>
          <w:numId w:val="59"/>
        </w:numPr>
        <w:tabs>
          <w:tab w:val="left" w:pos="1080"/>
        </w:tabs>
        <w:spacing w:after="120" w:line="259" w:lineRule="auto"/>
        <w:jc w:val="both"/>
        <w:rPr>
          <w:sz w:val="22"/>
          <w:szCs w:val="22"/>
        </w:rPr>
      </w:pPr>
      <w:r w:rsidRPr="00D96D67">
        <w:rPr>
          <w:sz w:val="22"/>
          <w:szCs w:val="22"/>
        </w:rPr>
        <w:t xml:space="preserve">Other relevant minutes of project meetings </w:t>
      </w:r>
    </w:p>
    <w:p w14:paraId="6989E868"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lang w:val="en-GB"/>
        </w:rPr>
        <w:t>Mid-term Review Report;</w:t>
      </w:r>
    </w:p>
    <w:p w14:paraId="6AA5C5A1"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lang w:val="en-GB"/>
        </w:rPr>
        <w:t>FMs reviews, Audit reports, disbursements</w:t>
      </w:r>
    </w:p>
    <w:p w14:paraId="749BA83F" w14:textId="77777777" w:rsidR="00D96D67" w:rsidRPr="00D96D67" w:rsidRDefault="00D96D67" w:rsidP="005943B1">
      <w:pPr>
        <w:numPr>
          <w:ilvl w:val="1"/>
          <w:numId w:val="59"/>
        </w:numPr>
        <w:tabs>
          <w:tab w:val="left" w:pos="1080"/>
        </w:tabs>
        <w:spacing w:after="120" w:line="259" w:lineRule="auto"/>
        <w:jc w:val="both"/>
        <w:rPr>
          <w:sz w:val="22"/>
          <w:szCs w:val="22"/>
          <w:lang w:val="en-GB"/>
        </w:rPr>
      </w:pPr>
      <w:r w:rsidRPr="00D96D67">
        <w:rPr>
          <w:sz w:val="22"/>
          <w:szCs w:val="22"/>
          <w:lang w:val="en-GB"/>
        </w:rPr>
        <w:t>Reports on various consultancies relevant to RLLP;</w:t>
      </w:r>
    </w:p>
    <w:p w14:paraId="12927545" w14:textId="77777777" w:rsidR="00D96D67" w:rsidRPr="00D96D67" w:rsidRDefault="00D96D67" w:rsidP="005943B1">
      <w:pPr>
        <w:numPr>
          <w:ilvl w:val="0"/>
          <w:numId w:val="59"/>
        </w:numPr>
        <w:spacing w:after="120" w:line="259" w:lineRule="auto"/>
        <w:ind w:left="1134" w:hanging="425"/>
        <w:jc w:val="both"/>
        <w:rPr>
          <w:rFonts w:eastAsia="Calibri"/>
          <w:sz w:val="22"/>
          <w:szCs w:val="22"/>
          <w:lang w:val="en-GB"/>
        </w:rPr>
      </w:pPr>
      <w:r w:rsidRPr="00D96D67">
        <w:rPr>
          <w:rFonts w:eastAsia="Calibri"/>
          <w:sz w:val="22"/>
          <w:szCs w:val="22"/>
          <w:lang w:val="en-GB"/>
        </w:rPr>
        <w:t xml:space="preserve">A field visit to selected project sites and beneficiaries, covering all nine regions where the project is implemented. The field visit should aim to collect qualitative and quantitative data on the project outcomes, outputs, activities, and processes, as well as the challenges, lessons learned, and best practices. </w:t>
      </w:r>
    </w:p>
    <w:p w14:paraId="17A99FA0" w14:textId="77777777" w:rsidR="00D96D67" w:rsidRPr="00D96D67" w:rsidRDefault="00D96D67" w:rsidP="005943B1">
      <w:pPr>
        <w:numPr>
          <w:ilvl w:val="0"/>
          <w:numId w:val="59"/>
        </w:numPr>
        <w:spacing w:after="120" w:line="259" w:lineRule="auto"/>
        <w:ind w:left="1134" w:hanging="425"/>
        <w:jc w:val="both"/>
        <w:rPr>
          <w:rFonts w:eastAsia="Calibri"/>
          <w:sz w:val="22"/>
          <w:szCs w:val="22"/>
          <w:lang w:val="en-GB"/>
        </w:rPr>
      </w:pPr>
      <w:r w:rsidRPr="00D96D67">
        <w:rPr>
          <w:rFonts w:eastAsia="Calibri"/>
          <w:sz w:val="22"/>
          <w:szCs w:val="22"/>
          <w:lang w:val="en-GB"/>
        </w:rPr>
        <w:t xml:space="preserve">A stakeholder consultation with the relevant project partners, such as the Ministry of </w:t>
      </w:r>
      <w:proofErr w:type="gramStart"/>
      <w:r w:rsidRPr="00D96D67">
        <w:rPr>
          <w:rFonts w:eastAsia="Calibri"/>
          <w:sz w:val="22"/>
          <w:szCs w:val="22"/>
          <w:lang w:val="en-GB"/>
        </w:rPr>
        <w:t>Agriculture ,</w:t>
      </w:r>
      <w:proofErr w:type="gramEnd"/>
      <w:r w:rsidRPr="00D96D67">
        <w:rPr>
          <w:rFonts w:eastAsia="Calibri"/>
          <w:sz w:val="22"/>
          <w:szCs w:val="22"/>
          <w:lang w:val="en-GB"/>
        </w:rPr>
        <w:t xml:space="preserve"> the regional bureaus of agriculture and natural resources, the World Bank task team, and other development partners involved in the project. The stakeholder consultation should seek to validate the findings from the desk review and the field visit, as well as to solicit feedback and recommendations for the future.</w:t>
      </w:r>
    </w:p>
    <w:p w14:paraId="615D8282" w14:textId="77777777" w:rsidR="00D96D67" w:rsidRPr="00D96D67" w:rsidRDefault="00D96D67" w:rsidP="005943B1">
      <w:pPr>
        <w:numPr>
          <w:ilvl w:val="0"/>
          <w:numId w:val="59"/>
        </w:numPr>
        <w:spacing w:after="120" w:line="276" w:lineRule="auto"/>
        <w:ind w:left="1134" w:hanging="425"/>
        <w:jc w:val="both"/>
        <w:rPr>
          <w:rFonts w:eastAsia="Calibri"/>
          <w:sz w:val="22"/>
          <w:szCs w:val="22"/>
          <w:lang w:val="en-GB"/>
        </w:rPr>
      </w:pPr>
      <w:r w:rsidRPr="00D96D67">
        <w:rPr>
          <w:rFonts w:eastAsia="Calibri"/>
          <w:sz w:val="22"/>
          <w:szCs w:val="22"/>
          <w:lang w:val="en-GB"/>
        </w:rPr>
        <w:t>Focus group discussions with project beneficiaries and other stakeholders. The participants in the FGDs should be representative of the economic and social makeup of the micro-watersheds where the visit will be made.</w:t>
      </w:r>
    </w:p>
    <w:p w14:paraId="5B6496B5" w14:textId="77777777" w:rsidR="00D96D67" w:rsidRPr="00D96D67" w:rsidRDefault="00D96D67" w:rsidP="005943B1">
      <w:pPr>
        <w:numPr>
          <w:ilvl w:val="0"/>
          <w:numId w:val="59"/>
        </w:numPr>
        <w:spacing w:after="120" w:line="276" w:lineRule="auto"/>
        <w:ind w:left="1134" w:hanging="425"/>
        <w:jc w:val="both"/>
        <w:rPr>
          <w:rFonts w:eastAsia="Calibri"/>
          <w:sz w:val="22"/>
          <w:szCs w:val="22"/>
          <w:lang w:val="en-GB"/>
        </w:rPr>
      </w:pPr>
      <w:r w:rsidRPr="00D96D67">
        <w:rPr>
          <w:rFonts w:eastAsia="Calibri"/>
          <w:sz w:val="22"/>
          <w:szCs w:val="22"/>
          <w:lang w:val="en-GB"/>
        </w:rPr>
        <w:t xml:space="preserve">Key informant interviews (KII) with stakeholders and implementing organizations at federal, regional, woreda and community levels, </w:t>
      </w:r>
    </w:p>
    <w:p w14:paraId="3CF683A8" w14:textId="77777777" w:rsidR="00D96D67" w:rsidRPr="00D96D67" w:rsidRDefault="00D96D67" w:rsidP="005943B1">
      <w:pPr>
        <w:numPr>
          <w:ilvl w:val="0"/>
          <w:numId w:val="59"/>
        </w:numPr>
        <w:spacing w:after="120" w:line="360" w:lineRule="auto"/>
        <w:ind w:left="1134" w:hanging="425"/>
        <w:jc w:val="both"/>
        <w:rPr>
          <w:rFonts w:eastAsia="Calibri"/>
          <w:sz w:val="22"/>
          <w:szCs w:val="22"/>
        </w:rPr>
      </w:pPr>
      <w:r w:rsidRPr="00D96D67">
        <w:rPr>
          <w:rFonts w:eastAsia="Calibri"/>
          <w:sz w:val="22"/>
          <w:szCs w:val="22"/>
          <w:lang w:val="en-GB"/>
        </w:rPr>
        <w:t>Select appropriate data analysis tools for type of the report generated</w:t>
      </w:r>
    </w:p>
    <w:p w14:paraId="58259F11" w14:textId="77777777" w:rsidR="00D96D67" w:rsidRPr="00D96D67" w:rsidRDefault="00D96D67" w:rsidP="005943B1">
      <w:pPr>
        <w:keepNext/>
        <w:numPr>
          <w:ilvl w:val="0"/>
          <w:numId w:val="83"/>
        </w:numPr>
        <w:suppressAutoHyphens/>
        <w:spacing w:after="160" w:line="360" w:lineRule="auto"/>
        <w:outlineLvl w:val="0"/>
        <w:rPr>
          <w:b/>
          <w:bCs/>
          <w:kern w:val="1"/>
          <w:sz w:val="22"/>
          <w:shd w:val="clear" w:color="auto" w:fill="FFFFFF"/>
          <w:lang w:val="en-GB" w:eastAsia="ar-SA"/>
        </w:rPr>
      </w:pPr>
      <w:r w:rsidRPr="00D96D67">
        <w:rPr>
          <w:b/>
          <w:bCs/>
          <w:kern w:val="1"/>
          <w:sz w:val="22"/>
          <w:shd w:val="clear" w:color="auto" w:fill="FFFFFF"/>
          <w:lang w:val="en-GB" w:eastAsia="ar-SA"/>
        </w:rPr>
        <w:lastRenderedPageBreak/>
        <w:t>Major Tasks of the assignment</w:t>
      </w:r>
    </w:p>
    <w:p w14:paraId="3654439E"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 xml:space="preserve">Conduct a desk review of relevant project documents and reports, as well as a field visit to selected project sites to collect primary data and validate secondary data. </w:t>
      </w:r>
    </w:p>
    <w:p w14:paraId="59B2C237"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 xml:space="preserve">Consult with key project stakeholders, such as the implementing agencies, the World Bank team, the beneficiaries, and other partners. </w:t>
      </w:r>
    </w:p>
    <w:p w14:paraId="39D18C33"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 xml:space="preserve">Assessment of the project’s objectives, design and implementation as well as detailed account of all activities undertaken during the project period and within the framework of the project components and sub-components; </w:t>
      </w:r>
    </w:p>
    <w:p w14:paraId="36FC60A9"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Determine the actual inputs, outputs and outcomes of the project by component and subcomponent, in general and by region, and in relation to the specified project goals and objectives;</w:t>
      </w:r>
    </w:p>
    <w:p w14:paraId="0B150EF6"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Evaluation of efficiency of project management, including the delivery of outputs and activities in terms of quality, quantity, timeliness and cost efficiency;</w:t>
      </w:r>
    </w:p>
    <w:p w14:paraId="41EBA57F" w14:textId="77777777" w:rsidR="00D96D67" w:rsidRPr="00D96D67" w:rsidRDefault="00D96D67" w:rsidP="005943B1">
      <w:pPr>
        <w:numPr>
          <w:ilvl w:val="0"/>
          <w:numId w:val="85"/>
        </w:numPr>
        <w:spacing w:after="120" w:line="360" w:lineRule="auto"/>
        <w:rPr>
          <w:rFonts w:eastAsia="Calibri"/>
          <w:sz w:val="22"/>
          <w:szCs w:val="22"/>
          <w:lang w:val="en-GB"/>
        </w:rPr>
      </w:pPr>
      <w:r w:rsidRPr="00D96D67">
        <w:rPr>
          <w:rFonts w:eastAsia="Calibri"/>
          <w:sz w:val="22"/>
          <w:szCs w:val="22"/>
          <w:lang w:val="en-GB"/>
        </w:rPr>
        <w:t>An assessment of the project's relevance, effectiveness, efficiency, and impact, using the standard criteria and methodology.</w:t>
      </w:r>
    </w:p>
    <w:p w14:paraId="0838C079"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Summary of the most salient internal/external, positive/negative factors that impacted on the delivery/performance of the project;</w:t>
      </w:r>
    </w:p>
    <w:p w14:paraId="043C9271" w14:textId="77777777" w:rsidR="00D96D67" w:rsidRPr="00D96D67" w:rsidRDefault="00D96D67" w:rsidP="005943B1">
      <w:pPr>
        <w:numPr>
          <w:ilvl w:val="0"/>
          <w:numId w:val="85"/>
        </w:numPr>
        <w:spacing w:after="120" w:line="360" w:lineRule="auto"/>
        <w:rPr>
          <w:rFonts w:eastAsia="Calibri"/>
          <w:sz w:val="22"/>
          <w:szCs w:val="22"/>
        </w:rPr>
      </w:pPr>
      <w:r w:rsidRPr="00D96D67">
        <w:rPr>
          <w:rFonts w:eastAsia="Calibri"/>
          <w:sz w:val="22"/>
          <w:szCs w:val="22"/>
        </w:rPr>
        <w:t>Analyze the project results framework indicators (RFI) that are indicated in the Project Appraisal Document (PAD).</w:t>
      </w:r>
    </w:p>
    <w:p w14:paraId="22CA9A2C" w14:textId="77777777" w:rsidR="00D96D67" w:rsidRPr="00D96D67" w:rsidRDefault="00D96D67" w:rsidP="005943B1">
      <w:pPr>
        <w:numPr>
          <w:ilvl w:val="0"/>
          <w:numId w:val="85"/>
        </w:numPr>
        <w:spacing w:after="120" w:line="360" w:lineRule="auto"/>
        <w:jc w:val="both"/>
        <w:rPr>
          <w:rFonts w:eastAsia="Calibri"/>
          <w:sz w:val="22"/>
          <w:szCs w:val="22"/>
        </w:rPr>
      </w:pPr>
      <w:r w:rsidRPr="00D96D67">
        <w:rPr>
          <w:rFonts w:eastAsia="Calibri"/>
          <w:sz w:val="22"/>
          <w:szCs w:val="22"/>
        </w:rPr>
        <w:t>Pay special attention to assess and examine the MTR period reviewed indicators specified as part of the Result Framework Indicators (RFI) of the Project Appraisal Document (PAD):</w:t>
      </w:r>
    </w:p>
    <w:p w14:paraId="51894866"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Assessment of sustainability of project activities and outcomes after the project’s closure;</w:t>
      </w:r>
    </w:p>
    <w:p w14:paraId="1AAB56A9"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Evaluation of the Project’s planning instruments, M&amp;E System, and linkage to the Results Framework</w:t>
      </w:r>
    </w:p>
    <w:p w14:paraId="3A28508F"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t>Evaluation of performance of the Government as well as each of the project implementing agencies during the preparation and implementation processes of the project, with special emphasis on lessons learned that may be helpful in the future;</w:t>
      </w:r>
    </w:p>
    <w:p w14:paraId="37A75C82" w14:textId="77777777" w:rsidR="00D96D67" w:rsidRPr="00D96D67" w:rsidRDefault="00D96D67" w:rsidP="005943B1">
      <w:pPr>
        <w:numPr>
          <w:ilvl w:val="0"/>
          <w:numId w:val="85"/>
        </w:numPr>
        <w:spacing w:after="120" w:line="360" w:lineRule="auto"/>
        <w:jc w:val="both"/>
        <w:rPr>
          <w:rFonts w:eastAsia="Calibri"/>
          <w:sz w:val="22"/>
          <w:szCs w:val="22"/>
          <w:lang w:val="en-GB"/>
        </w:rPr>
      </w:pPr>
      <w:r w:rsidRPr="00D96D67">
        <w:rPr>
          <w:rFonts w:eastAsia="Calibri"/>
          <w:sz w:val="22"/>
          <w:szCs w:val="22"/>
          <w:lang w:val="en-GB"/>
        </w:rPr>
        <w:lastRenderedPageBreak/>
        <w:t xml:space="preserve">Evaluation of performance of the World Bank, any co-financiers, or Development Partners during the preparation and implementation of the project, including the effectiveness of their relationship, with special emphasis on lessons learned; </w:t>
      </w:r>
    </w:p>
    <w:p w14:paraId="2A94C9E9" w14:textId="77777777" w:rsidR="00D96D67" w:rsidRPr="00D96D67" w:rsidRDefault="00D96D67" w:rsidP="005943B1">
      <w:pPr>
        <w:numPr>
          <w:ilvl w:val="0"/>
          <w:numId w:val="85"/>
        </w:numPr>
        <w:spacing w:after="120" w:line="360" w:lineRule="auto"/>
        <w:jc w:val="both"/>
        <w:rPr>
          <w:rFonts w:eastAsia="Calibri"/>
          <w:sz w:val="22"/>
          <w:szCs w:val="22"/>
        </w:rPr>
      </w:pPr>
      <w:r w:rsidRPr="00D96D67">
        <w:rPr>
          <w:rFonts w:eastAsia="Calibri"/>
          <w:sz w:val="22"/>
          <w:szCs w:val="22"/>
          <w:lang w:val="en-GB"/>
        </w:rPr>
        <w:t>Identification of key lessons learned that can inform future projects;</w:t>
      </w:r>
    </w:p>
    <w:p w14:paraId="2912AB97" w14:textId="77777777" w:rsidR="00D96D67" w:rsidRPr="00D96D67" w:rsidRDefault="00D96D67" w:rsidP="005943B1">
      <w:pPr>
        <w:numPr>
          <w:ilvl w:val="0"/>
          <w:numId w:val="85"/>
        </w:numPr>
        <w:spacing w:after="120" w:line="360" w:lineRule="auto"/>
        <w:jc w:val="both"/>
        <w:rPr>
          <w:rFonts w:eastAsia="Calibri"/>
          <w:sz w:val="22"/>
          <w:szCs w:val="22"/>
        </w:rPr>
      </w:pPr>
      <w:r w:rsidRPr="00D96D67">
        <w:rPr>
          <w:rFonts w:eastAsia="Calibri"/>
          <w:sz w:val="22"/>
          <w:szCs w:val="22"/>
          <w:lang w:val="en-GB"/>
        </w:rPr>
        <w:t>Compile and synthesis document on success stories and best practices in selected major watersheds and beneficiaries.</w:t>
      </w:r>
    </w:p>
    <w:p w14:paraId="541A40DC" w14:textId="05CE01FC" w:rsidR="00D96D67" w:rsidRPr="00D96D67" w:rsidRDefault="00D96D67" w:rsidP="005943B1">
      <w:pPr>
        <w:numPr>
          <w:ilvl w:val="0"/>
          <w:numId w:val="85"/>
        </w:numPr>
        <w:spacing w:after="120" w:line="360" w:lineRule="auto"/>
        <w:jc w:val="both"/>
        <w:rPr>
          <w:rFonts w:eastAsia="Calibri"/>
          <w:sz w:val="22"/>
          <w:szCs w:val="22"/>
        </w:rPr>
      </w:pPr>
      <w:r w:rsidRPr="00D96D67">
        <w:rPr>
          <w:rFonts w:eastAsia="Calibri"/>
          <w:sz w:val="22"/>
          <w:szCs w:val="22"/>
          <w:lang w:val="en-GB"/>
        </w:rPr>
        <w:t>Based on the findings, formulate a concrete and viable set of recommendations that have the potential to enhance the design and implementation of the forthcoming RLLP project.</w:t>
      </w:r>
      <w:bookmarkStart w:id="220" w:name="_Toc482367172"/>
    </w:p>
    <w:p w14:paraId="0E370A1F" w14:textId="77777777" w:rsidR="00D96D67" w:rsidRPr="00D96D67" w:rsidRDefault="00D96D67" w:rsidP="005943B1">
      <w:pPr>
        <w:keepNext/>
        <w:numPr>
          <w:ilvl w:val="0"/>
          <w:numId w:val="83"/>
        </w:numPr>
        <w:suppressAutoHyphens/>
        <w:spacing w:after="120" w:line="360" w:lineRule="auto"/>
        <w:outlineLvl w:val="0"/>
        <w:rPr>
          <w:b/>
          <w:bCs/>
          <w:kern w:val="1"/>
          <w:sz w:val="22"/>
          <w:shd w:val="clear" w:color="auto" w:fill="FFFFFF"/>
          <w:lang w:val="en-GB" w:eastAsia="ar-SA"/>
        </w:rPr>
      </w:pPr>
      <w:r w:rsidRPr="00D96D67">
        <w:rPr>
          <w:b/>
          <w:bCs/>
          <w:kern w:val="1"/>
          <w:sz w:val="22"/>
          <w:shd w:val="clear" w:color="auto" w:fill="FFFFFF"/>
          <w:lang w:val="en-GB" w:eastAsia="ar-SA"/>
        </w:rPr>
        <w:t>Key Thematic Areas for Analysis</w:t>
      </w:r>
      <w:bookmarkStart w:id="221" w:name="_Toc482367173"/>
      <w:bookmarkEnd w:id="220"/>
      <w:r w:rsidRPr="00D96D67">
        <w:rPr>
          <w:b/>
          <w:bCs/>
          <w:kern w:val="1"/>
          <w:sz w:val="22"/>
          <w:shd w:val="clear" w:color="auto" w:fill="FFFFFF"/>
          <w:lang w:val="en-GB" w:eastAsia="ar-SA"/>
        </w:rPr>
        <w:t xml:space="preserve"> and Reporting</w:t>
      </w:r>
    </w:p>
    <w:p w14:paraId="708C04B3" w14:textId="77777777" w:rsidR="00D96D67" w:rsidRPr="00D96D67" w:rsidRDefault="00D96D67" w:rsidP="005943B1">
      <w:pPr>
        <w:keepNext/>
        <w:numPr>
          <w:ilvl w:val="1"/>
          <w:numId w:val="86"/>
        </w:numPr>
        <w:suppressAutoHyphens/>
        <w:spacing w:after="120" w:line="360" w:lineRule="auto"/>
        <w:outlineLvl w:val="0"/>
        <w:rPr>
          <w:b/>
          <w:bCs/>
          <w:kern w:val="1"/>
          <w:sz w:val="22"/>
          <w:shd w:val="clear" w:color="auto" w:fill="FFFFFF"/>
          <w:lang w:val="en-GB" w:eastAsia="ar-SA"/>
        </w:rPr>
      </w:pPr>
      <w:r w:rsidRPr="00D96D67">
        <w:rPr>
          <w:b/>
          <w:bCs/>
          <w:kern w:val="1"/>
          <w:sz w:val="22"/>
          <w:shd w:val="clear" w:color="auto" w:fill="FFFFFF"/>
          <w:lang w:val="en-GB" w:eastAsia="ar-SA"/>
        </w:rPr>
        <w:t xml:space="preserve"> Relevance and Strategic Fit</w:t>
      </w:r>
      <w:bookmarkEnd w:id="221"/>
      <w:r w:rsidRPr="00D96D67">
        <w:rPr>
          <w:b/>
          <w:bCs/>
          <w:kern w:val="1"/>
          <w:sz w:val="22"/>
          <w:shd w:val="clear" w:color="auto" w:fill="FFFFFF"/>
          <w:lang w:val="en-GB" w:eastAsia="ar-SA"/>
        </w:rPr>
        <w:t xml:space="preserve"> </w:t>
      </w:r>
    </w:p>
    <w:p w14:paraId="469D4522" w14:textId="77777777" w:rsidR="00D96D67" w:rsidRPr="00D96D67" w:rsidRDefault="00D96D67" w:rsidP="00D96D67">
      <w:pPr>
        <w:spacing w:after="120"/>
        <w:jc w:val="both"/>
        <w:rPr>
          <w:rFonts w:eastAsia="Calibri"/>
          <w:sz w:val="22"/>
          <w:szCs w:val="22"/>
          <w:lang w:val="en-GB"/>
        </w:rPr>
      </w:pPr>
      <w:r w:rsidRPr="00D96D67">
        <w:rPr>
          <w:rFonts w:eastAsia="Calibri"/>
          <w:sz w:val="22"/>
          <w:szCs w:val="22"/>
        </w:rPr>
        <w:t>This will involve an assessment and re-examination of relevance and strategic fit of project objectives, planned outputs, anticipated outcomes and impacts. The analyses of the relevance and strategic fit of the project will (among other things) be based on the following key criteria:</w:t>
      </w:r>
    </w:p>
    <w:p w14:paraId="1A71F7CE"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Socio-economic development needs and aspirations</w:t>
      </w:r>
      <w:r w:rsidRPr="00D96D67">
        <w:rPr>
          <w:rFonts w:eastAsia="Calibri"/>
          <w:sz w:val="22"/>
          <w:szCs w:val="22"/>
        </w:rPr>
        <w:t xml:space="preserve"> of direct and indirect beneficiaries,</w:t>
      </w:r>
    </w:p>
    <w:p w14:paraId="213C5422"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Biophysical development needs and aspirations</w:t>
      </w:r>
      <w:r w:rsidRPr="00D96D67">
        <w:rPr>
          <w:rFonts w:eastAsia="Calibri"/>
          <w:sz w:val="22"/>
          <w:szCs w:val="22"/>
        </w:rPr>
        <w:t xml:space="preserve"> of Soil and Water Conservation (SWC) investment priorities</w:t>
      </w:r>
    </w:p>
    <w:p w14:paraId="22745BF8"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Alignment with existing legal and institutional arrangements</w:t>
      </w:r>
    </w:p>
    <w:p w14:paraId="64F8F4BC"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 xml:space="preserve">Alignment </w:t>
      </w:r>
      <w:r w:rsidRPr="00D96D67">
        <w:rPr>
          <w:rFonts w:eastAsia="Calibri"/>
          <w:sz w:val="22"/>
          <w:szCs w:val="22"/>
        </w:rPr>
        <w:t xml:space="preserve">with priority policies, strategies and plans of national and regional governments; </w:t>
      </w:r>
    </w:p>
    <w:p w14:paraId="3DD1C09D"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Alignment with World Bank priorities for Ethiopia</w:t>
      </w:r>
    </w:p>
    <w:p w14:paraId="32D72B97" w14:textId="77777777" w:rsidR="00D96D67" w:rsidRPr="00D96D67" w:rsidRDefault="00D96D67" w:rsidP="005943B1">
      <w:pPr>
        <w:numPr>
          <w:ilvl w:val="0"/>
          <w:numId w:val="61"/>
        </w:numPr>
        <w:suppressAutoHyphens/>
        <w:spacing w:after="120" w:line="259" w:lineRule="auto"/>
        <w:ind w:left="720" w:hanging="450"/>
        <w:jc w:val="both"/>
        <w:rPr>
          <w:rFonts w:eastAsia="Calibri"/>
          <w:sz w:val="22"/>
          <w:szCs w:val="22"/>
        </w:rPr>
      </w:pPr>
      <w:r w:rsidRPr="00D96D67">
        <w:rPr>
          <w:rFonts w:eastAsia="Calibri"/>
          <w:i/>
          <w:sz w:val="22"/>
          <w:szCs w:val="22"/>
        </w:rPr>
        <w:t>Alignment of strategies and plans of the implementing agencies</w:t>
      </w:r>
      <w:r w:rsidRPr="00D96D67">
        <w:rPr>
          <w:rFonts w:eastAsia="Calibri"/>
          <w:sz w:val="22"/>
          <w:szCs w:val="22"/>
        </w:rPr>
        <w:t xml:space="preserve"> as well as other relevant collaborating local and international development agencies;</w:t>
      </w:r>
    </w:p>
    <w:p w14:paraId="03B0108F" w14:textId="77777777" w:rsidR="00D96D67" w:rsidRPr="00D96D67" w:rsidRDefault="00D96D67" w:rsidP="005943B1">
      <w:pPr>
        <w:numPr>
          <w:ilvl w:val="0"/>
          <w:numId w:val="61"/>
        </w:numPr>
        <w:suppressAutoHyphens/>
        <w:spacing w:after="120" w:line="360" w:lineRule="auto"/>
        <w:ind w:left="720" w:hanging="446"/>
        <w:jc w:val="both"/>
        <w:rPr>
          <w:rFonts w:eastAsia="Calibri"/>
          <w:b/>
          <w:sz w:val="22"/>
          <w:szCs w:val="22"/>
          <w:lang w:val="en-GB"/>
        </w:rPr>
      </w:pPr>
      <w:r w:rsidRPr="00D96D67">
        <w:rPr>
          <w:rFonts w:eastAsia="Calibri"/>
          <w:i/>
          <w:sz w:val="22"/>
          <w:szCs w:val="22"/>
        </w:rPr>
        <w:t>Synergy/collaboration</w:t>
      </w:r>
      <w:r w:rsidRPr="00D96D67">
        <w:rPr>
          <w:rFonts w:eastAsia="Calibri"/>
          <w:sz w:val="22"/>
          <w:szCs w:val="22"/>
        </w:rPr>
        <w:t xml:space="preserve"> with other relevant projects;</w:t>
      </w:r>
    </w:p>
    <w:p w14:paraId="1477E31E" w14:textId="77777777" w:rsidR="00D96D67" w:rsidRPr="00D96D67" w:rsidRDefault="00D96D67" w:rsidP="005943B1">
      <w:pPr>
        <w:numPr>
          <w:ilvl w:val="1"/>
          <w:numId w:val="86"/>
        </w:numPr>
        <w:spacing w:after="120" w:line="360" w:lineRule="auto"/>
        <w:contextualSpacing/>
        <w:rPr>
          <w:rFonts w:eastAsia="Calibri"/>
          <w:b/>
          <w:sz w:val="22"/>
          <w:szCs w:val="22"/>
        </w:rPr>
      </w:pPr>
      <w:bookmarkStart w:id="222" w:name="_Toc482367174"/>
      <w:r w:rsidRPr="00D96D67">
        <w:rPr>
          <w:rFonts w:eastAsia="Calibri"/>
          <w:b/>
          <w:sz w:val="22"/>
          <w:szCs w:val="22"/>
        </w:rPr>
        <w:t>Validity of Project Design</w:t>
      </w:r>
      <w:bookmarkEnd w:id="222"/>
    </w:p>
    <w:p w14:paraId="5650ACF8" w14:textId="77777777" w:rsidR="00D96D67" w:rsidRPr="00D96D67" w:rsidRDefault="00D96D67" w:rsidP="00D96D67">
      <w:pPr>
        <w:spacing w:line="360" w:lineRule="auto"/>
        <w:jc w:val="both"/>
        <w:rPr>
          <w:rFonts w:eastAsia="Calibri"/>
          <w:sz w:val="22"/>
          <w:szCs w:val="22"/>
        </w:rPr>
      </w:pPr>
      <w:r w:rsidRPr="00D96D67">
        <w:rPr>
          <w:rFonts w:eastAsia="Calibri"/>
          <w:sz w:val="22"/>
          <w:szCs w:val="22"/>
        </w:rPr>
        <w:t>This will involve an assessment of project design (i.e., objectives, components, and organization) including its realism in terms of the degree of complexity (e.g., geographic dispersion of the project, number of project components and set of planned activities and outputs as well as anticipated outcomes, number of implementing organizations. target beneficiaries involved, capacity of implementing agencies etc.); as well as assessment of risks and mitigation measures. This will, among other things, be based on the following broad criteria:</w:t>
      </w:r>
    </w:p>
    <w:p w14:paraId="70089356" w14:textId="77777777" w:rsidR="00D96D67" w:rsidRPr="00D96D67" w:rsidRDefault="00D96D67" w:rsidP="005943B1">
      <w:pPr>
        <w:numPr>
          <w:ilvl w:val="0"/>
          <w:numId w:val="62"/>
        </w:numPr>
        <w:suppressAutoHyphens/>
        <w:spacing w:after="160" w:line="360" w:lineRule="auto"/>
        <w:ind w:left="851" w:hanging="581"/>
        <w:jc w:val="both"/>
        <w:rPr>
          <w:rFonts w:eastAsia="Calibri"/>
          <w:i/>
          <w:sz w:val="22"/>
          <w:szCs w:val="22"/>
        </w:rPr>
      </w:pPr>
      <w:r w:rsidRPr="00D96D67">
        <w:rPr>
          <w:rFonts w:eastAsia="Calibri"/>
          <w:i/>
          <w:sz w:val="22"/>
          <w:szCs w:val="22"/>
        </w:rPr>
        <w:t xml:space="preserve">Efficacy of the development model applied </w:t>
      </w:r>
      <w:r w:rsidRPr="00D96D67">
        <w:rPr>
          <w:rFonts w:eastAsia="Calibri"/>
          <w:sz w:val="22"/>
          <w:szCs w:val="22"/>
        </w:rPr>
        <w:t>(i.e. the theory of change);</w:t>
      </w:r>
    </w:p>
    <w:p w14:paraId="14094401" w14:textId="77777777" w:rsidR="00D96D67" w:rsidRPr="00D96D67" w:rsidRDefault="00D96D67" w:rsidP="005943B1">
      <w:pPr>
        <w:numPr>
          <w:ilvl w:val="0"/>
          <w:numId w:val="62"/>
        </w:numPr>
        <w:suppressAutoHyphens/>
        <w:spacing w:after="160" w:line="360" w:lineRule="auto"/>
        <w:ind w:left="851" w:hanging="581"/>
        <w:jc w:val="both"/>
        <w:rPr>
          <w:rFonts w:eastAsia="Calibri"/>
          <w:i/>
          <w:sz w:val="22"/>
          <w:szCs w:val="22"/>
        </w:rPr>
      </w:pPr>
      <w:r w:rsidRPr="00D96D67">
        <w:rPr>
          <w:rFonts w:eastAsia="Calibri"/>
          <w:i/>
          <w:sz w:val="22"/>
          <w:szCs w:val="22"/>
        </w:rPr>
        <w:lastRenderedPageBreak/>
        <w:t>Adequacy of intervention mix and plausibility of causality of project objectives, planned activities and outputs, anticipated outcomes and impact;</w:t>
      </w:r>
    </w:p>
    <w:p w14:paraId="42829448" w14:textId="77777777" w:rsidR="00D96D67" w:rsidRPr="00D96D67" w:rsidRDefault="00D96D67" w:rsidP="005943B1">
      <w:pPr>
        <w:numPr>
          <w:ilvl w:val="0"/>
          <w:numId w:val="62"/>
        </w:numPr>
        <w:suppressAutoHyphens/>
        <w:spacing w:after="160" w:line="360" w:lineRule="auto"/>
        <w:ind w:left="851" w:hanging="581"/>
        <w:jc w:val="both"/>
        <w:rPr>
          <w:rFonts w:eastAsia="Calibri"/>
          <w:i/>
          <w:sz w:val="22"/>
          <w:szCs w:val="22"/>
        </w:rPr>
      </w:pPr>
      <w:r w:rsidRPr="00D96D67">
        <w:rPr>
          <w:rFonts w:eastAsia="Calibri"/>
          <w:i/>
          <w:sz w:val="22"/>
          <w:szCs w:val="22"/>
        </w:rPr>
        <w:t>Realism of project timeline;</w:t>
      </w:r>
    </w:p>
    <w:p w14:paraId="267F77A8" w14:textId="77777777" w:rsidR="00D96D67" w:rsidRPr="00D96D67" w:rsidRDefault="00D96D67" w:rsidP="005943B1">
      <w:pPr>
        <w:numPr>
          <w:ilvl w:val="0"/>
          <w:numId w:val="62"/>
        </w:numPr>
        <w:suppressAutoHyphens/>
        <w:spacing w:after="160" w:line="360" w:lineRule="auto"/>
        <w:ind w:left="851" w:hanging="581"/>
        <w:jc w:val="both"/>
        <w:rPr>
          <w:rFonts w:eastAsia="Calibri"/>
          <w:i/>
          <w:sz w:val="22"/>
          <w:szCs w:val="22"/>
        </w:rPr>
      </w:pPr>
      <w:r w:rsidRPr="00D96D67">
        <w:rPr>
          <w:rFonts w:eastAsia="Calibri"/>
          <w:i/>
          <w:sz w:val="22"/>
          <w:szCs w:val="22"/>
        </w:rPr>
        <w:t>Soundness of risk analyses and mitigation measures;</w:t>
      </w:r>
    </w:p>
    <w:p w14:paraId="031E3849" w14:textId="77777777" w:rsidR="00D96D67" w:rsidRPr="00D96D67" w:rsidRDefault="00D96D67" w:rsidP="005943B1">
      <w:pPr>
        <w:numPr>
          <w:ilvl w:val="0"/>
          <w:numId w:val="62"/>
        </w:numPr>
        <w:suppressAutoHyphens/>
        <w:spacing w:after="160" w:line="360" w:lineRule="auto"/>
        <w:ind w:left="851" w:hanging="581"/>
        <w:jc w:val="both"/>
        <w:rPr>
          <w:rFonts w:eastAsia="Calibri"/>
          <w:i/>
          <w:sz w:val="22"/>
          <w:szCs w:val="22"/>
        </w:rPr>
      </w:pPr>
      <w:r w:rsidRPr="00D96D67">
        <w:rPr>
          <w:rFonts w:eastAsia="Calibri"/>
          <w:i/>
          <w:sz w:val="22"/>
          <w:szCs w:val="22"/>
        </w:rPr>
        <w:t xml:space="preserve">Mainstreaming and equity strategies for gender/youth/marginalized and vulnerable groups. </w:t>
      </w:r>
    </w:p>
    <w:p w14:paraId="7C63F5F5" w14:textId="77777777" w:rsidR="00D96D67" w:rsidRPr="00D96D67" w:rsidRDefault="00D96D67" w:rsidP="005943B1">
      <w:pPr>
        <w:numPr>
          <w:ilvl w:val="1"/>
          <w:numId w:val="86"/>
        </w:numPr>
        <w:spacing w:after="120" w:line="360" w:lineRule="auto"/>
        <w:contextualSpacing/>
        <w:rPr>
          <w:rFonts w:eastAsia="Calibri"/>
          <w:b/>
          <w:sz w:val="22"/>
          <w:szCs w:val="22"/>
        </w:rPr>
      </w:pPr>
      <w:bookmarkStart w:id="223" w:name="_Toc482367175"/>
      <w:r w:rsidRPr="00D96D67">
        <w:rPr>
          <w:rFonts w:eastAsia="Calibri"/>
          <w:b/>
          <w:sz w:val="22"/>
          <w:szCs w:val="22"/>
        </w:rPr>
        <w:t>Project Performance and Effectiveness</w:t>
      </w:r>
      <w:bookmarkEnd w:id="223"/>
      <w:r w:rsidRPr="00D96D67">
        <w:rPr>
          <w:rFonts w:eastAsia="Calibri"/>
          <w:b/>
          <w:sz w:val="22"/>
          <w:szCs w:val="22"/>
        </w:rPr>
        <w:t xml:space="preserve"> (Efficacy)</w:t>
      </w:r>
    </w:p>
    <w:p w14:paraId="21DFBA02" w14:textId="77777777" w:rsidR="00D96D67" w:rsidRPr="00D96D67" w:rsidRDefault="00D96D67" w:rsidP="00D96D67">
      <w:pPr>
        <w:spacing w:after="120" w:line="360" w:lineRule="auto"/>
        <w:rPr>
          <w:rFonts w:eastAsia="Calibri"/>
          <w:sz w:val="22"/>
          <w:szCs w:val="22"/>
          <w:lang w:val="en-GB"/>
        </w:rPr>
      </w:pPr>
      <w:r w:rsidRPr="00D96D67">
        <w:rPr>
          <w:rFonts w:eastAsia="Calibri"/>
          <w:sz w:val="22"/>
          <w:szCs w:val="22"/>
          <w:lang w:val="en-GB"/>
        </w:rPr>
        <w:t>The assessment of project implementation performance will, among other things, entail the following tasks:</w:t>
      </w:r>
    </w:p>
    <w:p w14:paraId="1EEF97E6" w14:textId="77777777" w:rsidR="00D96D67" w:rsidRPr="00D96D67" w:rsidRDefault="00D96D67" w:rsidP="00D96D67">
      <w:pPr>
        <w:suppressAutoHyphens/>
        <w:spacing w:after="120" w:line="360" w:lineRule="auto"/>
        <w:ind w:left="270"/>
        <w:jc w:val="both"/>
        <w:rPr>
          <w:rFonts w:eastAsia="Calibri"/>
          <w:sz w:val="22"/>
          <w:szCs w:val="22"/>
        </w:rPr>
      </w:pPr>
      <w:r w:rsidRPr="00D96D67">
        <w:rPr>
          <w:rFonts w:eastAsia="Calibri"/>
          <w:sz w:val="22"/>
          <w:szCs w:val="22"/>
        </w:rPr>
        <w:t>a) Detailed and systematic quantitative and qualitative account of project performance (by components, regions and implementing agencies) against the set achievement output and outcome targets as provided for in the overall results framework of the project, and against work plans of each under each component and by implementing agencies. This will involve but not limited to the following:</w:t>
      </w:r>
    </w:p>
    <w:p w14:paraId="68A31CBB" w14:textId="77777777" w:rsidR="00D96D67" w:rsidRPr="00D96D67" w:rsidRDefault="00D96D67" w:rsidP="005943B1">
      <w:pPr>
        <w:numPr>
          <w:ilvl w:val="1"/>
          <w:numId w:val="76"/>
        </w:numPr>
        <w:spacing w:after="120" w:line="360" w:lineRule="auto"/>
        <w:jc w:val="both"/>
        <w:rPr>
          <w:rFonts w:eastAsia="Calibri"/>
          <w:sz w:val="22"/>
          <w:szCs w:val="22"/>
          <w:lang w:val="en-GB"/>
        </w:rPr>
      </w:pPr>
      <w:r w:rsidRPr="00D96D67">
        <w:rPr>
          <w:rFonts w:eastAsia="Calibri"/>
          <w:sz w:val="22"/>
          <w:szCs w:val="22"/>
          <w:lang w:val="en-GB"/>
        </w:rPr>
        <w:t xml:space="preserve">Assessment of project outcomes, based on how they were defined in the PAD and restructuring paper (with specific reference to the project’s results framework); </w:t>
      </w:r>
    </w:p>
    <w:p w14:paraId="54922B64" w14:textId="77777777" w:rsidR="00D96D67" w:rsidRPr="00D96D67" w:rsidRDefault="00D96D67" w:rsidP="005943B1">
      <w:pPr>
        <w:numPr>
          <w:ilvl w:val="1"/>
          <w:numId w:val="76"/>
        </w:numPr>
        <w:spacing w:after="120" w:line="360" w:lineRule="auto"/>
        <w:jc w:val="both"/>
        <w:rPr>
          <w:rFonts w:eastAsia="Calibri"/>
          <w:sz w:val="22"/>
          <w:szCs w:val="22"/>
          <w:lang w:val="en-GB"/>
        </w:rPr>
      </w:pPr>
      <w:r w:rsidRPr="00D96D67">
        <w:rPr>
          <w:rFonts w:eastAsia="Calibri"/>
          <w:sz w:val="22"/>
          <w:szCs w:val="22"/>
          <w:lang w:val="en-GB"/>
        </w:rPr>
        <w:t xml:space="preserve">Assess the project outputs by component and their contribution to the PDO outcomes; </w:t>
      </w:r>
    </w:p>
    <w:p w14:paraId="06978608" w14:textId="77777777" w:rsidR="00D96D67" w:rsidRPr="00D96D67" w:rsidRDefault="00D96D67" w:rsidP="005943B1">
      <w:pPr>
        <w:numPr>
          <w:ilvl w:val="1"/>
          <w:numId w:val="76"/>
        </w:numPr>
        <w:spacing w:after="120" w:line="360" w:lineRule="auto"/>
        <w:jc w:val="both"/>
        <w:rPr>
          <w:rFonts w:eastAsia="Calibri"/>
          <w:sz w:val="22"/>
          <w:szCs w:val="22"/>
          <w:lang w:val="en-GB"/>
        </w:rPr>
      </w:pPr>
      <w:r w:rsidRPr="00D96D67">
        <w:rPr>
          <w:rFonts w:eastAsia="Calibri"/>
          <w:sz w:val="22"/>
          <w:szCs w:val="22"/>
          <w:lang w:val="en-GB"/>
        </w:rPr>
        <w:t>Assessment (through beneficiary survey if applicable) of perceptions of the stakeholders regarding project outcomes;</w:t>
      </w:r>
    </w:p>
    <w:p w14:paraId="7DFD8731" w14:textId="77777777" w:rsidR="00D96D67" w:rsidRPr="00D96D67" w:rsidRDefault="00D96D67" w:rsidP="005943B1">
      <w:pPr>
        <w:numPr>
          <w:ilvl w:val="1"/>
          <w:numId w:val="76"/>
        </w:numPr>
        <w:spacing w:after="120" w:line="276" w:lineRule="auto"/>
        <w:ind w:left="270"/>
        <w:jc w:val="both"/>
        <w:rPr>
          <w:rFonts w:eastAsia="Calibri"/>
          <w:sz w:val="22"/>
          <w:szCs w:val="22"/>
          <w:lang w:val="en-GB"/>
        </w:rPr>
      </w:pPr>
      <w:r w:rsidRPr="00D96D67">
        <w:rPr>
          <w:rFonts w:eastAsia="Calibri"/>
          <w:sz w:val="22"/>
          <w:szCs w:val="22"/>
          <w:lang w:val="en-GB"/>
        </w:rPr>
        <w:t>Assessment and analysis of key environmental and social safeguard and fiduciary (procurement and financial management) issues, compliance with the policy and procedural requirements, and any issues that arose and their resolution. b) Assessment of institutional performance during project preparation and implementation including:</w:t>
      </w:r>
    </w:p>
    <w:p w14:paraId="02385C0A" w14:textId="77777777" w:rsidR="00D96D67" w:rsidRPr="00D96D67" w:rsidRDefault="00D96D67" w:rsidP="005943B1">
      <w:pPr>
        <w:numPr>
          <w:ilvl w:val="1"/>
          <w:numId w:val="63"/>
        </w:numPr>
        <w:spacing w:after="120" w:line="276" w:lineRule="auto"/>
        <w:jc w:val="both"/>
        <w:rPr>
          <w:rFonts w:eastAsia="Calibri"/>
          <w:sz w:val="22"/>
          <w:szCs w:val="22"/>
          <w:lang w:val="en-GB"/>
        </w:rPr>
      </w:pPr>
      <w:r w:rsidRPr="00D96D67">
        <w:rPr>
          <w:rFonts w:eastAsia="Calibri"/>
          <w:sz w:val="22"/>
          <w:szCs w:val="22"/>
          <w:lang w:val="en-GB"/>
        </w:rPr>
        <w:t>The World Bank;</w:t>
      </w:r>
    </w:p>
    <w:p w14:paraId="472F9B36" w14:textId="77777777" w:rsidR="00D96D67" w:rsidRPr="00D96D67" w:rsidRDefault="00D96D67" w:rsidP="005943B1">
      <w:pPr>
        <w:numPr>
          <w:ilvl w:val="1"/>
          <w:numId w:val="63"/>
        </w:numPr>
        <w:spacing w:after="120" w:line="276" w:lineRule="auto"/>
        <w:jc w:val="both"/>
        <w:rPr>
          <w:rFonts w:eastAsia="Calibri"/>
          <w:sz w:val="22"/>
          <w:szCs w:val="22"/>
          <w:lang w:val="en-GB"/>
        </w:rPr>
      </w:pPr>
      <w:r w:rsidRPr="00D96D67">
        <w:rPr>
          <w:rFonts w:eastAsia="Calibri"/>
          <w:sz w:val="22"/>
          <w:szCs w:val="22"/>
          <w:lang w:val="en-GB"/>
        </w:rPr>
        <w:t xml:space="preserve">The Government including national and regional governments in fulfilling their designated mandates including: </w:t>
      </w:r>
    </w:p>
    <w:p w14:paraId="08624D93" w14:textId="77777777" w:rsidR="00D96D67" w:rsidRPr="00D96D67" w:rsidRDefault="00D96D67" w:rsidP="005943B1">
      <w:pPr>
        <w:numPr>
          <w:ilvl w:val="2"/>
          <w:numId w:val="71"/>
        </w:numPr>
        <w:spacing w:after="120" w:line="276" w:lineRule="auto"/>
        <w:ind w:hanging="270"/>
        <w:jc w:val="both"/>
        <w:rPr>
          <w:rFonts w:eastAsia="Calibri"/>
          <w:sz w:val="22"/>
          <w:szCs w:val="22"/>
          <w:lang w:val="en-GB"/>
        </w:rPr>
      </w:pPr>
      <w:r w:rsidRPr="00D96D67">
        <w:rPr>
          <w:rFonts w:eastAsia="Calibri"/>
          <w:sz w:val="22"/>
          <w:szCs w:val="22"/>
          <w:lang w:val="en-GB"/>
        </w:rPr>
        <w:t xml:space="preserve">General implementation and management of project components in terms of quantity and quality of inputs and activities delivered, </w:t>
      </w:r>
    </w:p>
    <w:p w14:paraId="3E46BA8C" w14:textId="77777777" w:rsidR="00D96D67" w:rsidRPr="00D96D67" w:rsidRDefault="00D96D67" w:rsidP="005943B1">
      <w:pPr>
        <w:numPr>
          <w:ilvl w:val="2"/>
          <w:numId w:val="71"/>
        </w:numPr>
        <w:spacing w:after="120" w:line="276" w:lineRule="auto"/>
        <w:ind w:hanging="270"/>
        <w:jc w:val="both"/>
        <w:rPr>
          <w:rFonts w:eastAsia="Calibri"/>
          <w:sz w:val="22"/>
          <w:szCs w:val="22"/>
          <w:lang w:val="en-GB"/>
        </w:rPr>
      </w:pPr>
      <w:r w:rsidRPr="00D96D67">
        <w:rPr>
          <w:rFonts w:eastAsia="Calibri"/>
          <w:sz w:val="22"/>
          <w:szCs w:val="22"/>
          <w:lang w:val="en-GB"/>
        </w:rPr>
        <w:t xml:space="preserve">Development and adherence to work plans and budgets; </w:t>
      </w:r>
    </w:p>
    <w:p w14:paraId="3A6F64E7" w14:textId="77777777" w:rsidR="00D96D67" w:rsidRPr="00D96D67" w:rsidRDefault="00D96D67" w:rsidP="005943B1">
      <w:pPr>
        <w:numPr>
          <w:ilvl w:val="2"/>
          <w:numId w:val="71"/>
        </w:numPr>
        <w:spacing w:after="120" w:line="276" w:lineRule="auto"/>
        <w:ind w:hanging="270"/>
        <w:jc w:val="both"/>
        <w:rPr>
          <w:rFonts w:eastAsia="Calibri"/>
          <w:sz w:val="22"/>
          <w:szCs w:val="22"/>
          <w:lang w:val="en-GB"/>
        </w:rPr>
      </w:pPr>
      <w:r w:rsidRPr="00D96D67">
        <w:rPr>
          <w:rFonts w:eastAsia="Calibri"/>
          <w:sz w:val="22"/>
          <w:szCs w:val="22"/>
          <w:lang w:val="en-GB"/>
        </w:rPr>
        <w:t xml:space="preserve">Compliance with the Financing and Grant Agreements, and the various other agreements signed in respect of the implementation of the Project; </w:t>
      </w:r>
    </w:p>
    <w:p w14:paraId="5E7EB5CD" w14:textId="77777777" w:rsidR="00D96D67" w:rsidRPr="00D96D67" w:rsidRDefault="00D96D67" w:rsidP="005943B1">
      <w:pPr>
        <w:numPr>
          <w:ilvl w:val="2"/>
          <w:numId w:val="71"/>
        </w:numPr>
        <w:spacing w:after="120" w:line="276" w:lineRule="auto"/>
        <w:ind w:hanging="270"/>
        <w:jc w:val="both"/>
        <w:rPr>
          <w:rFonts w:eastAsia="Calibri"/>
          <w:sz w:val="22"/>
          <w:szCs w:val="22"/>
          <w:lang w:val="en-GB"/>
        </w:rPr>
      </w:pPr>
      <w:r w:rsidRPr="00D96D67">
        <w:rPr>
          <w:rFonts w:eastAsia="Calibri"/>
          <w:sz w:val="22"/>
          <w:szCs w:val="22"/>
          <w:lang w:val="en-GB"/>
        </w:rPr>
        <w:lastRenderedPageBreak/>
        <w:t xml:space="preserve">Adequacy of management structures and arrangements as well as monitoring and backstopping support to the Project by all parties concerned. </w:t>
      </w:r>
    </w:p>
    <w:p w14:paraId="3E11690B" w14:textId="77777777" w:rsidR="00D96D67" w:rsidRPr="00D96D67" w:rsidRDefault="00D96D67" w:rsidP="005943B1">
      <w:pPr>
        <w:numPr>
          <w:ilvl w:val="2"/>
          <w:numId w:val="71"/>
        </w:numPr>
        <w:spacing w:after="120" w:line="276" w:lineRule="auto"/>
        <w:ind w:hanging="270"/>
        <w:jc w:val="both"/>
        <w:rPr>
          <w:rFonts w:eastAsia="Calibri"/>
          <w:sz w:val="22"/>
          <w:szCs w:val="22"/>
          <w:lang w:val="en-GB"/>
        </w:rPr>
      </w:pPr>
      <w:r w:rsidRPr="00D96D67">
        <w:rPr>
          <w:rFonts w:eastAsia="Calibri"/>
          <w:sz w:val="22"/>
          <w:szCs w:val="22"/>
          <w:lang w:val="en-GB"/>
        </w:rPr>
        <w:t xml:space="preserve">The Project Support Unit (PCU) and other management structures within the RLLP implementing agencies and their administration. </w:t>
      </w:r>
    </w:p>
    <w:p w14:paraId="3CF7903B" w14:textId="77777777" w:rsidR="00D96D67" w:rsidRPr="00D96D67" w:rsidRDefault="00D96D67" w:rsidP="005943B1">
      <w:pPr>
        <w:numPr>
          <w:ilvl w:val="1"/>
          <w:numId w:val="63"/>
        </w:numPr>
        <w:spacing w:after="120" w:line="259" w:lineRule="auto"/>
        <w:jc w:val="both"/>
        <w:rPr>
          <w:rFonts w:eastAsia="Calibri"/>
          <w:sz w:val="22"/>
          <w:szCs w:val="22"/>
          <w:lang w:val="en-GB"/>
        </w:rPr>
      </w:pPr>
      <w:r w:rsidRPr="00D96D67">
        <w:rPr>
          <w:rFonts w:eastAsia="Calibri"/>
          <w:sz w:val="22"/>
          <w:szCs w:val="22"/>
          <w:lang w:val="en-GB"/>
        </w:rPr>
        <w:t xml:space="preserve">Assessment of functionality organizational/institutional platforms (National, Regional and Local) </w:t>
      </w:r>
    </w:p>
    <w:p w14:paraId="0064FAFC" w14:textId="77777777" w:rsidR="00D96D67" w:rsidRPr="00D96D67" w:rsidRDefault="00D96D67" w:rsidP="005943B1">
      <w:pPr>
        <w:numPr>
          <w:ilvl w:val="1"/>
          <w:numId w:val="63"/>
        </w:numPr>
        <w:spacing w:after="120" w:line="276" w:lineRule="auto"/>
        <w:ind w:left="1354"/>
        <w:jc w:val="both"/>
        <w:rPr>
          <w:rFonts w:eastAsia="Calibri"/>
          <w:sz w:val="22"/>
          <w:szCs w:val="22"/>
          <w:lang w:val="en-GB"/>
        </w:rPr>
      </w:pPr>
      <w:r w:rsidRPr="00D96D67">
        <w:rPr>
          <w:rFonts w:eastAsia="Calibri"/>
          <w:sz w:val="22"/>
          <w:szCs w:val="22"/>
          <w:lang w:val="en-GB"/>
        </w:rPr>
        <w:t>Assessment of co-operation amongst Project partners and implementing agencies;</w:t>
      </w:r>
    </w:p>
    <w:p w14:paraId="3CFD36F7" w14:textId="77777777" w:rsidR="00D96D67" w:rsidRPr="00D96D67" w:rsidRDefault="00D96D67" w:rsidP="00D96D67">
      <w:pPr>
        <w:spacing w:after="120" w:line="276" w:lineRule="auto"/>
        <w:ind w:left="270"/>
        <w:jc w:val="both"/>
        <w:rPr>
          <w:rFonts w:eastAsia="Calibri"/>
          <w:sz w:val="22"/>
          <w:szCs w:val="22"/>
          <w:lang w:val="en-GB"/>
        </w:rPr>
      </w:pPr>
      <w:r w:rsidRPr="00D96D67">
        <w:rPr>
          <w:rFonts w:eastAsia="Calibri"/>
          <w:sz w:val="22"/>
          <w:szCs w:val="22"/>
          <w:lang w:val="en-GB"/>
        </w:rPr>
        <w:t xml:space="preserve">c) Overarching themes and other outcomes - </w:t>
      </w:r>
    </w:p>
    <w:p w14:paraId="59327C05" w14:textId="77777777" w:rsidR="00D96D67" w:rsidRPr="00D96D67" w:rsidRDefault="00D96D67" w:rsidP="005943B1">
      <w:pPr>
        <w:numPr>
          <w:ilvl w:val="1"/>
          <w:numId w:val="63"/>
        </w:numPr>
        <w:spacing w:after="120" w:line="360" w:lineRule="auto"/>
        <w:jc w:val="both"/>
        <w:rPr>
          <w:rFonts w:eastAsia="Calibri"/>
          <w:sz w:val="22"/>
          <w:szCs w:val="22"/>
          <w:lang w:val="en-GB"/>
        </w:rPr>
      </w:pPr>
      <w:r w:rsidRPr="00D96D67">
        <w:rPr>
          <w:rFonts w:eastAsia="Calibri"/>
          <w:sz w:val="22"/>
          <w:szCs w:val="22"/>
          <w:lang w:val="en-GB"/>
        </w:rPr>
        <w:t>Poverty impacts, gender and youth aspects, and social development: Assess the project’s positive and negative effects on the population or its subgroups (including intended and unexpected).</w:t>
      </w:r>
    </w:p>
    <w:p w14:paraId="00CCAF53" w14:textId="77777777" w:rsidR="00D96D67" w:rsidRPr="00D96D67" w:rsidRDefault="00D96D67" w:rsidP="005943B1">
      <w:pPr>
        <w:numPr>
          <w:ilvl w:val="1"/>
          <w:numId w:val="63"/>
        </w:numPr>
        <w:spacing w:after="120" w:line="360" w:lineRule="auto"/>
        <w:ind w:left="1354"/>
        <w:jc w:val="both"/>
        <w:rPr>
          <w:rFonts w:eastAsia="Calibri"/>
          <w:sz w:val="22"/>
          <w:szCs w:val="22"/>
          <w:lang w:val="en-GB"/>
        </w:rPr>
      </w:pPr>
      <w:r w:rsidRPr="00D96D67">
        <w:rPr>
          <w:rFonts w:eastAsia="Calibri"/>
          <w:sz w:val="22"/>
          <w:szCs w:val="22"/>
          <w:lang w:val="en-GB"/>
        </w:rPr>
        <w:t xml:space="preserve">Institutional change/strengthening: To the extent not previously covered, if any, assess SLMP’s effect and impacts (intended or unintended, positive or negative) on institutional development, particularly longer-term development of the country’s capacity and institutions. </w:t>
      </w:r>
    </w:p>
    <w:p w14:paraId="476EBF05" w14:textId="77777777" w:rsidR="00D96D67" w:rsidRPr="00D96D67" w:rsidRDefault="00D96D67" w:rsidP="00D96D67">
      <w:pPr>
        <w:suppressAutoHyphens/>
        <w:spacing w:after="120" w:line="360" w:lineRule="auto"/>
        <w:ind w:left="270"/>
        <w:jc w:val="both"/>
        <w:rPr>
          <w:rFonts w:eastAsia="Calibri"/>
          <w:sz w:val="22"/>
          <w:szCs w:val="22"/>
          <w:lang w:val="en-GB"/>
        </w:rPr>
      </w:pPr>
      <w:r w:rsidRPr="00D96D67">
        <w:rPr>
          <w:rFonts w:eastAsia="Calibri"/>
          <w:sz w:val="22"/>
          <w:szCs w:val="22"/>
          <w:lang w:val="en-GB"/>
        </w:rPr>
        <w:t>d) Analysis of key internal/external and positive/negative factors which may affected progress of project implementation and achievement of planned outputs and anticipated outcomes including:</w:t>
      </w:r>
    </w:p>
    <w:p w14:paraId="7EA301AC" w14:textId="77777777" w:rsidR="00D96D67" w:rsidRPr="00D96D67" w:rsidRDefault="00D96D67" w:rsidP="005943B1">
      <w:pPr>
        <w:numPr>
          <w:ilvl w:val="1"/>
          <w:numId w:val="63"/>
        </w:numPr>
        <w:spacing w:after="120" w:line="259" w:lineRule="auto"/>
        <w:ind w:left="1354"/>
        <w:jc w:val="both"/>
        <w:rPr>
          <w:rFonts w:eastAsia="Calibri"/>
          <w:sz w:val="22"/>
          <w:szCs w:val="22"/>
          <w:lang w:val="en-GB"/>
        </w:rPr>
      </w:pPr>
      <w:r w:rsidRPr="00D96D67">
        <w:rPr>
          <w:rFonts w:eastAsia="Calibri"/>
          <w:sz w:val="22"/>
          <w:szCs w:val="22"/>
          <w:lang w:val="en-GB"/>
        </w:rPr>
        <w:t xml:space="preserve">Administrative, operational and/or technical issues and constraints that influenced the effective implementation of the Project; </w:t>
      </w:r>
    </w:p>
    <w:p w14:paraId="4E842D80" w14:textId="77777777" w:rsidR="00D96D67" w:rsidRPr="00D96D67" w:rsidRDefault="00D96D67" w:rsidP="005943B1">
      <w:pPr>
        <w:numPr>
          <w:ilvl w:val="1"/>
          <w:numId w:val="63"/>
        </w:numPr>
        <w:suppressAutoHyphens/>
        <w:spacing w:after="120" w:line="259" w:lineRule="auto"/>
        <w:ind w:left="1354"/>
        <w:jc w:val="both"/>
        <w:rPr>
          <w:rFonts w:eastAsia="Calibri"/>
          <w:sz w:val="22"/>
          <w:szCs w:val="22"/>
          <w:lang w:val="en-GB"/>
        </w:rPr>
      </w:pPr>
      <w:r w:rsidRPr="00D96D67">
        <w:rPr>
          <w:rFonts w:eastAsia="Calibri"/>
          <w:sz w:val="22"/>
          <w:szCs w:val="22"/>
          <w:lang w:val="en-GB"/>
        </w:rPr>
        <w:t>Extent of support from ultimate target beneficiaries (communities) in the adoption and integration of RLLP interventions;</w:t>
      </w:r>
    </w:p>
    <w:p w14:paraId="3FD277D1" w14:textId="77777777" w:rsidR="00D96D67" w:rsidRPr="00D96D67" w:rsidRDefault="00D96D67" w:rsidP="005943B1">
      <w:pPr>
        <w:numPr>
          <w:ilvl w:val="1"/>
          <w:numId w:val="63"/>
        </w:numPr>
        <w:suppressAutoHyphens/>
        <w:spacing w:after="120" w:line="259" w:lineRule="auto"/>
        <w:ind w:left="1354"/>
        <w:jc w:val="both"/>
        <w:rPr>
          <w:rFonts w:eastAsia="Calibri"/>
          <w:sz w:val="22"/>
          <w:szCs w:val="22"/>
          <w:lang w:val="en-GB"/>
        </w:rPr>
      </w:pPr>
      <w:r w:rsidRPr="00D96D67">
        <w:rPr>
          <w:rFonts w:eastAsia="Calibri"/>
          <w:sz w:val="22"/>
          <w:szCs w:val="22"/>
          <w:lang w:val="en-GB"/>
        </w:rPr>
        <w:t>Effects of past restructurings or other significant changes (including cancellation of funding) in terms of their causes, rationale, effectiveness and consequences;</w:t>
      </w:r>
    </w:p>
    <w:p w14:paraId="084B717C" w14:textId="77777777" w:rsidR="00D96D67" w:rsidRPr="00D96D67" w:rsidRDefault="00D96D67" w:rsidP="005943B1">
      <w:pPr>
        <w:numPr>
          <w:ilvl w:val="1"/>
          <w:numId w:val="63"/>
        </w:numPr>
        <w:suppressAutoHyphens/>
        <w:spacing w:after="120" w:line="259" w:lineRule="auto"/>
        <w:ind w:left="1354"/>
        <w:jc w:val="both"/>
        <w:rPr>
          <w:rFonts w:eastAsia="Calibri"/>
          <w:sz w:val="22"/>
          <w:szCs w:val="22"/>
          <w:lang w:val="en-GB"/>
        </w:rPr>
      </w:pPr>
      <w:r w:rsidRPr="00D96D67">
        <w:rPr>
          <w:rFonts w:eastAsia="Calibri"/>
          <w:sz w:val="22"/>
          <w:szCs w:val="22"/>
          <w:lang w:val="en-GB"/>
        </w:rPr>
        <w:t>Effects of implementation or non-implementation of recommendations of the mid-term review;</w:t>
      </w:r>
    </w:p>
    <w:p w14:paraId="514D4C61" w14:textId="77777777" w:rsidR="00D96D67" w:rsidRPr="00D96D67" w:rsidRDefault="00D96D67" w:rsidP="005943B1">
      <w:pPr>
        <w:numPr>
          <w:ilvl w:val="1"/>
          <w:numId w:val="63"/>
        </w:numPr>
        <w:suppressAutoHyphens/>
        <w:spacing w:after="120" w:line="259" w:lineRule="auto"/>
        <w:ind w:left="1354"/>
        <w:jc w:val="both"/>
        <w:rPr>
          <w:rFonts w:eastAsia="Calibri"/>
          <w:sz w:val="22"/>
          <w:szCs w:val="22"/>
          <w:lang w:val="en-GB"/>
        </w:rPr>
      </w:pPr>
      <w:r w:rsidRPr="00D96D67">
        <w:rPr>
          <w:rFonts w:eastAsia="Calibri"/>
          <w:sz w:val="22"/>
          <w:szCs w:val="22"/>
          <w:lang w:val="en-GB"/>
        </w:rPr>
        <w:t>Support or non-support of financing agencies or any other collaborating agencies;</w:t>
      </w:r>
    </w:p>
    <w:p w14:paraId="1D781722" w14:textId="77777777" w:rsidR="00D96D67" w:rsidRPr="00D96D67" w:rsidRDefault="00D96D67" w:rsidP="005943B1">
      <w:pPr>
        <w:numPr>
          <w:ilvl w:val="1"/>
          <w:numId w:val="63"/>
        </w:numPr>
        <w:suppressAutoHyphens/>
        <w:spacing w:after="120" w:line="259" w:lineRule="auto"/>
        <w:ind w:left="1354"/>
        <w:jc w:val="both"/>
        <w:rPr>
          <w:rFonts w:eastAsia="Calibri"/>
          <w:sz w:val="22"/>
          <w:szCs w:val="22"/>
          <w:lang w:val="en-GB"/>
        </w:rPr>
      </w:pPr>
      <w:r w:rsidRPr="00D96D67">
        <w:rPr>
          <w:rFonts w:eastAsia="Calibri"/>
          <w:sz w:val="22"/>
          <w:szCs w:val="22"/>
          <w:lang w:val="en-GB"/>
        </w:rPr>
        <w:t>Actions taken by project management, and timeliness, in response to any emerging problems/challenges and how they were resolved;</w:t>
      </w:r>
    </w:p>
    <w:p w14:paraId="231C2A6D" w14:textId="77777777" w:rsidR="00D96D67" w:rsidRPr="00D96D67" w:rsidRDefault="00D96D67" w:rsidP="00D96D67">
      <w:pPr>
        <w:suppressAutoHyphens/>
        <w:spacing w:after="120" w:line="360" w:lineRule="auto"/>
        <w:ind w:left="270"/>
        <w:jc w:val="both"/>
        <w:rPr>
          <w:rFonts w:eastAsia="Calibri"/>
          <w:sz w:val="22"/>
          <w:szCs w:val="22"/>
        </w:rPr>
      </w:pPr>
      <w:r w:rsidRPr="00D96D67">
        <w:rPr>
          <w:rFonts w:eastAsia="Calibri"/>
          <w:sz w:val="22"/>
          <w:szCs w:val="22"/>
        </w:rPr>
        <w:t>e) Relevance, coverage and effectiveness of technical assistance and training provided to project beneficiaries and staff and the extent to which they were based on needs assessment as well as the extent to which they were followed up to assess the impact;</w:t>
      </w:r>
    </w:p>
    <w:p w14:paraId="0A945E7C" w14:textId="77777777" w:rsidR="00D96D67" w:rsidRPr="00D96D67" w:rsidRDefault="00D96D67" w:rsidP="00D96D67">
      <w:pPr>
        <w:suppressAutoHyphens/>
        <w:spacing w:after="120" w:line="360" w:lineRule="auto"/>
        <w:ind w:left="270"/>
        <w:jc w:val="both"/>
        <w:rPr>
          <w:rFonts w:eastAsia="Calibri"/>
          <w:sz w:val="22"/>
          <w:szCs w:val="22"/>
        </w:rPr>
      </w:pPr>
      <w:r w:rsidRPr="00D96D67">
        <w:rPr>
          <w:rFonts w:eastAsia="Calibri"/>
          <w:sz w:val="22"/>
          <w:szCs w:val="22"/>
        </w:rPr>
        <w:t xml:space="preserve">f) Analysis of project interventions, in terms of actual or potential positive impact towards attainment of anticipated outcomes and overall objective; </w:t>
      </w:r>
    </w:p>
    <w:p w14:paraId="78F96813" w14:textId="77777777" w:rsidR="00D96D67" w:rsidRPr="00D96D67" w:rsidRDefault="00D96D67" w:rsidP="00D96D67">
      <w:pPr>
        <w:spacing w:after="120" w:line="360" w:lineRule="auto"/>
        <w:ind w:left="720"/>
        <w:rPr>
          <w:rFonts w:eastAsia="Calibri"/>
          <w:b/>
          <w:sz w:val="22"/>
          <w:szCs w:val="22"/>
        </w:rPr>
      </w:pPr>
      <w:bookmarkStart w:id="224" w:name="_Toc482367176"/>
      <w:r w:rsidRPr="00D96D67">
        <w:rPr>
          <w:rFonts w:eastAsia="Calibri"/>
          <w:b/>
          <w:sz w:val="22"/>
          <w:szCs w:val="22"/>
        </w:rPr>
        <w:lastRenderedPageBreak/>
        <w:t xml:space="preserve">5.4. </w:t>
      </w:r>
      <w:hyperlink w:anchor="_Toc404010215" w:history="1">
        <w:r w:rsidRPr="00D96D67">
          <w:rPr>
            <w:rFonts w:eastAsia="Calibri"/>
            <w:b/>
            <w:sz w:val="22"/>
            <w:szCs w:val="22"/>
          </w:rPr>
          <w:t>Effectiveness of Project Management and Implementation Arrangements</w:t>
        </w:r>
        <w:bookmarkEnd w:id="224"/>
        <w:r w:rsidRPr="00D96D67">
          <w:rPr>
            <w:rFonts w:eastAsia="Calibri"/>
            <w:b/>
            <w:webHidden/>
            <w:sz w:val="22"/>
            <w:szCs w:val="22"/>
          </w:rPr>
          <w:tab/>
        </w:r>
      </w:hyperlink>
    </w:p>
    <w:p w14:paraId="131AA77A" w14:textId="77777777" w:rsidR="00D96D67" w:rsidRPr="00D96D67" w:rsidRDefault="00D96D67" w:rsidP="00D96D67">
      <w:pPr>
        <w:spacing w:after="120"/>
        <w:rPr>
          <w:rFonts w:eastAsia="Calibri"/>
          <w:sz w:val="22"/>
          <w:szCs w:val="22"/>
        </w:rPr>
      </w:pPr>
      <w:r w:rsidRPr="00D96D67">
        <w:rPr>
          <w:rFonts w:eastAsia="Calibri"/>
          <w:sz w:val="22"/>
          <w:szCs w:val="22"/>
        </w:rPr>
        <w:t>Analysis in this regard will include the following among other things:</w:t>
      </w:r>
    </w:p>
    <w:p w14:paraId="0097AF7E" w14:textId="77777777" w:rsidR="00D96D67" w:rsidRPr="00D96D67" w:rsidRDefault="00D96D67" w:rsidP="005943B1">
      <w:pPr>
        <w:numPr>
          <w:ilvl w:val="1"/>
          <w:numId w:val="63"/>
        </w:numPr>
        <w:spacing w:after="120" w:line="259" w:lineRule="auto"/>
        <w:jc w:val="both"/>
        <w:rPr>
          <w:rFonts w:eastAsia="Calibri"/>
          <w:sz w:val="22"/>
          <w:szCs w:val="22"/>
        </w:rPr>
      </w:pPr>
      <w:r w:rsidRPr="00D96D67">
        <w:rPr>
          <w:rFonts w:eastAsia="Calibri"/>
          <w:sz w:val="22"/>
          <w:szCs w:val="22"/>
        </w:rPr>
        <w:t xml:space="preserve">Effectiveness of organizational, administrative and governance arrangements of the project </w:t>
      </w:r>
    </w:p>
    <w:p w14:paraId="563422C7" w14:textId="77777777" w:rsidR="00D96D67" w:rsidRPr="00D96D67" w:rsidRDefault="00D96D67" w:rsidP="005943B1">
      <w:pPr>
        <w:numPr>
          <w:ilvl w:val="1"/>
          <w:numId w:val="63"/>
        </w:numPr>
        <w:suppressAutoHyphens/>
        <w:spacing w:after="120" w:line="259" w:lineRule="auto"/>
        <w:jc w:val="both"/>
        <w:rPr>
          <w:rFonts w:eastAsia="Calibri"/>
          <w:sz w:val="22"/>
          <w:szCs w:val="22"/>
        </w:rPr>
      </w:pPr>
      <w:r w:rsidRPr="00D96D67">
        <w:rPr>
          <w:rFonts w:eastAsia="Calibri"/>
          <w:sz w:val="22"/>
          <w:szCs w:val="22"/>
        </w:rPr>
        <w:t>Coordination and collaboration within and between implementing agencies, and with regional agencies;</w:t>
      </w:r>
    </w:p>
    <w:p w14:paraId="29271A5E" w14:textId="77777777" w:rsidR="00D96D67" w:rsidRPr="00D96D67" w:rsidRDefault="00D96D67" w:rsidP="005943B1">
      <w:pPr>
        <w:numPr>
          <w:ilvl w:val="1"/>
          <w:numId w:val="63"/>
        </w:numPr>
        <w:suppressAutoHyphens/>
        <w:spacing w:after="120" w:line="259" w:lineRule="auto"/>
        <w:jc w:val="both"/>
        <w:rPr>
          <w:rFonts w:eastAsia="Calibri"/>
          <w:sz w:val="22"/>
          <w:szCs w:val="22"/>
        </w:rPr>
      </w:pPr>
      <w:r w:rsidRPr="00D96D67">
        <w:rPr>
          <w:rFonts w:eastAsia="Calibri"/>
          <w:b/>
          <w:sz w:val="22"/>
          <w:szCs w:val="22"/>
        </w:rPr>
        <w:t>Monitoring and Evaluation (M&amp;E)</w:t>
      </w:r>
      <w:r w:rsidRPr="00D96D67">
        <w:rPr>
          <w:rFonts w:eastAsia="Calibri"/>
          <w:sz w:val="22"/>
          <w:szCs w:val="22"/>
        </w:rPr>
        <w:t xml:space="preserve"> issues including:</w:t>
      </w:r>
    </w:p>
    <w:p w14:paraId="5C2B4091" w14:textId="77777777" w:rsidR="00D96D67" w:rsidRPr="00D96D67" w:rsidRDefault="00D96D67" w:rsidP="005943B1">
      <w:pPr>
        <w:numPr>
          <w:ilvl w:val="0"/>
          <w:numId w:val="77"/>
        </w:numPr>
        <w:suppressAutoHyphens/>
        <w:spacing w:after="120" w:line="259" w:lineRule="auto"/>
        <w:ind w:left="1701" w:hanging="351"/>
        <w:jc w:val="both"/>
        <w:rPr>
          <w:rFonts w:eastAsia="Calibri"/>
          <w:sz w:val="22"/>
          <w:szCs w:val="22"/>
        </w:rPr>
      </w:pPr>
      <w:r w:rsidRPr="00D96D67">
        <w:rPr>
          <w:rFonts w:eastAsia="Calibri"/>
          <w:sz w:val="22"/>
          <w:szCs w:val="22"/>
          <w:lang w:val="en-GB"/>
        </w:rPr>
        <w:t>Design and use of the M&amp;E framework and systems – including the extent to which relevant baseline data, adequate and appropriate performance indicators were identified to monitor progress towards the Indicators and the PDO</w:t>
      </w:r>
    </w:p>
    <w:p w14:paraId="0258F244" w14:textId="77777777" w:rsidR="00D96D67" w:rsidRPr="00D96D67" w:rsidRDefault="00D96D67" w:rsidP="005943B1">
      <w:pPr>
        <w:numPr>
          <w:ilvl w:val="0"/>
          <w:numId w:val="77"/>
        </w:numPr>
        <w:suppressAutoHyphens/>
        <w:spacing w:after="120" w:line="259" w:lineRule="auto"/>
        <w:ind w:left="1701" w:hanging="351"/>
        <w:jc w:val="both"/>
        <w:rPr>
          <w:rFonts w:eastAsia="Calibri"/>
          <w:sz w:val="22"/>
          <w:szCs w:val="22"/>
          <w:lang w:val="en-GB"/>
        </w:rPr>
      </w:pPr>
      <w:r w:rsidRPr="00D96D67">
        <w:rPr>
          <w:rFonts w:eastAsia="Calibri"/>
          <w:sz w:val="22"/>
          <w:szCs w:val="22"/>
          <w:lang w:val="en-GB"/>
        </w:rPr>
        <w:t>Effectiveness of the M&amp;E system adopted, information/data collection methods;</w:t>
      </w:r>
    </w:p>
    <w:p w14:paraId="2952CA49" w14:textId="77777777" w:rsidR="00D96D67" w:rsidRPr="00D96D67" w:rsidRDefault="00D96D67" w:rsidP="005943B1">
      <w:pPr>
        <w:numPr>
          <w:ilvl w:val="0"/>
          <w:numId w:val="77"/>
        </w:numPr>
        <w:suppressAutoHyphens/>
        <w:spacing w:after="120" w:line="259" w:lineRule="auto"/>
        <w:ind w:left="1701" w:hanging="351"/>
        <w:jc w:val="both"/>
        <w:rPr>
          <w:rFonts w:eastAsia="Calibri"/>
          <w:sz w:val="22"/>
          <w:szCs w:val="22"/>
          <w:lang w:val="en-GB"/>
        </w:rPr>
      </w:pPr>
      <w:r w:rsidRPr="00D96D67">
        <w:rPr>
          <w:rFonts w:eastAsia="Calibri"/>
          <w:sz w:val="22"/>
          <w:szCs w:val="22"/>
          <w:lang w:val="en-GB"/>
        </w:rPr>
        <w:t xml:space="preserve">Effectiveness and efficiency of implementation of the M&amp;E functions – including the extent to which appropriate data was collected using appropriate collection methods (to ensure data quality); </w:t>
      </w:r>
    </w:p>
    <w:p w14:paraId="6827131C"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lang w:val="en-GB"/>
        </w:rPr>
        <w:t>Quality and reliability of M&amp;E performance data/information used (evidence);</w:t>
      </w:r>
    </w:p>
    <w:p w14:paraId="3E14F9AE"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lang w:val="en-GB"/>
        </w:rPr>
        <w:t>Reliability and realism of planned achievement targets;</w:t>
      </w:r>
    </w:p>
    <w:p w14:paraId="45BB6040"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rPr>
        <w:t>Regularity of M&amp;E functions of the project and degree of involvement of stakeholders;</w:t>
      </w:r>
    </w:p>
    <w:p w14:paraId="40686180"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rPr>
        <w:t>Appropriateness and effectiveness of knowledge management, information sharing/dissemination and communication within the project components; and between the project and other stakeholders – including implementing agencies; beneficiaries and financing agencies;</w:t>
      </w:r>
    </w:p>
    <w:p w14:paraId="7F7134B4"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rPr>
        <w:t>Effectiveness of utilization of M&amp;E data/information for improved project implementation and management – including the extent to which such data/information was utilized to inform decision-making and resource allocation towards improved performance of the project;</w:t>
      </w:r>
    </w:p>
    <w:p w14:paraId="34FFC8FD" w14:textId="77777777" w:rsidR="00D96D67" w:rsidRPr="00D96D67" w:rsidRDefault="00D96D67" w:rsidP="005943B1">
      <w:pPr>
        <w:numPr>
          <w:ilvl w:val="0"/>
          <w:numId w:val="77"/>
        </w:numPr>
        <w:spacing w:after="120" w:line="259" w:lineRule="auto"/>
        <w:ind w:left="1701" w:hanging="351"/>
        <w:jc w:val="both"/>
        <w:rPr>
          <w:rFonts w:eastAsia="Calibri"/>
          <w:sz w:val="22"/>
          <w:szCs w:val="22"/>
          <w:lang w:val="en-GB"/>
        </w:rPr>
      </w:pPr>
      <w:r w:rsidRPr="00D96D67">
        <w:rPr>
          <w:rFonts w:eastAsia="Calibri"/>
          <w:sz w:val="22"/>
          <w:szCs w:val="22"/>
        </w:rPr>
        <w:t>Existence of systems for risk analysis, assessment and management – including mitigation measures undertaken and effects;</w:t>
      </w:r>
      <w:r w:rsidRPr="00D96D67">
        <w:rPr>
          <w:rFonts w:eastAsia="Calibri"/>
          <w:sz w:val="22"/>
          <w:szCs w:val="22"/>
          <w:lang w:val="en-GB"/>
        </w:rPr>
        <w:t xml:space="preserve"> </w:t>
      </w:r>
    </w:p>
    <w:p w14:paraId="53CE6574" w14:textId="77777777" w:rsidR="00D96D67" w:rsidRPr="00D96D67" w:rsidRDefault="00D96D67" w:rsidP="00D96D67">
      <w:pPr>
        <w:spacing w:after="120" w:line="360" w:lineRule="auto"/>
        <w:ind w:left="720"/>
        <w:rPr>
          <w:rFonts w:eastAsia="Calibri"/>
          <w:b/>
          <w:sz w:val="22"/>
          <w:szCs w:val="22"/>
        </w:rPr>
      </w:pPr>
      <w:bookmarkStart w:id="225" w:name="_Toc482367177"/>
      <w:r w:rsidRPr="00D96D67">
        <w:rPr>
          <w:rFonts w:eastAsia="Calibri"/>
          <w:b/>
          <w:sz w:val="22"/>
          <w:szCs w:val="22"/>
        </w:rPr>
        <w:t>5.5. Efficiency of Resource Use</w:t>
      </w:r>
      <w:bookmarkEnd w:id="225"/>
      <w:r w:rsidRPr="00D96D67">
        <w:rPr>
          <w:rFonts w:eastAsia="Calibri"/>
          <w:b/>
          <w:sz w:val="22"/>
          <w:szCs w:val="22"/>
        </w:rPr>
        <w:t xml:space="preserve"> </w:t>
      </w:r>
    </w:p>
    <w:p w14:paraId="30170149" w14:textId="77777777" w:rsidR="00D96D67" w:rsidRPr="00D96D67" w:rsidRDefault="00D96D67" w:rsidP="00D96D67">
      <w:pPr>
        <w:spacing w:after="120" w:line="276" w:lineRule="auto"/>
        <w:jc w:val="both"/>
        <w:rPr>
          <w:rFonts w:eastAsia="Calibri"/>
          <w:sz w:val="22"/>
          <w:szCs w:val="22"/>
          <w:lang w:val="en-GB"/>
        </w:rPr>
      </w:pPr>
      <w:r w:rsidRPr="00D96D67">
        <w:rPr>
          <w:rFonts w:eastAsia="Calibri"/>
          <w:sz w:val="22"/>
          <w:szCs w:val="22"/>
        </w:rPr>
        <w:t>This will entail analyses of project resource issues including but not limited to the following:</w:t>
      </w:r>
    </w:p>
    <w:p w14:paraId="7D9927CE" w14:textId="77777777" w:rsidR="00D96D67" w:rsidRPr="00D96D67" w:rsidRDefault="00D96D67" w:rsidP="005943B1">
      <w:pPr>
        <w:numPr>
          <w:ilvl w:val="0"/>
          <w:numId w:val="78"/>
        </w:numPr>
        <w:spacing w:after="120" w:line="276" w:lineRule="auto"/>
        <w:jc w:val="both"/>
        <w:rPr>
          <w:rFonts w:eastAsia="Calibri"/>
          <w:sz w:val="22"/>
          <w:szCs w:val="22"/>
          <w:lang w:val="en-GB"/>
        </w:rPr>
      </w:pPr>
      <w:r w:rsidRPr="00D96D67">
        <w:rPr>
          <w:rFonts w:eastAsia="Calibri"/>
          <w:sz w:val="22"/>
          <w:szCs w:val="22"/>
        </w:rPr>
        <w:t>Human and non-human (physical) resources – including adequacy and quality;</w:t>
      </w:r>
    </w:p>
    <w:p w14:paraId="77990551" w14:textId="77777777" w:rsidR="00D96D67" w:rsidRPr="00D96D67" w:rsidRDefault="00D96D67" w:rsidP="005943B1">
      <w:pPr>
        <w:numPr>
          <w:ilvl w:val="0"/>
          <w:numId w:val="78"/>
        </w:numPr>
        <w:spacing w:after="120" w:line="276" w:lineRule="auto"/>
        <w:jc w:val="both"/>
        <w:rPr>
          <w:rFonts w:eastAsia="Calibri"/>
          <w:sz w:val="22"/>
          <w:szCs w:val="22"/>
          <w:lang w:val="en-GB"/>
        </w:rPr>
      </w:pPr>
      <w:r w:rsidRPr="00D96D67">
        <w:rPr>
          <w:rFonts w:eastAsia="Calibri"/>
          <w:sz w:val="22"/>
          <w:szCs w:val="22"/>
        </w:rPr>
        <w:t xml:space="preserve">financial issues </w:t>
      </w:r>
      <w:r w:rsidRPr="00D96D67">
        <w:rPr>
          <w:rFonts w:eastAsia="Calibri"/>
          <w:sz w:val="22"/>
          <w:szCs w:val="22"/>
          <w:lang w:val="en-GB"/>
        </w:rPr>
        <w:t xml:space="preserve">during the life of the project - </w:t>
      </w:r>
      <w:r w:rsidRPr="00D96D67">
        <w:rPr>
          <w:rFonts w:eastAsia="Calibri"/>
          <w:sz w:val="22"/>
          <w:szCs w:val="22"/>
        </w:rPr>
        <w:t>including compliance with the Government and DP policies and procedures as described in the FA, timeliness of disbursements, procurement procedures and timeliness, absorption of funds, effectiveness and efficiency-</w:t>
      </w:r>
      <w:r w:rsidRPr="00D96D67">
        <w:rPr>
          <w:rFonts w:eastAsia="Calibri"/>
          <w:sz w:val="22"/>
          <w:szCs w:val="22"/>
          <w:lang w:val="en-GB"/>
        </w:rPr>
        <w:t xml:space="preserve">which will include discussion on whether costs involved in achieving the project objectives were reasonable in comparison with both the benefits and recognized norms, and whether the balance between expenditures on </w:t>
      </w:r>
      <w:r w:rsidRPr="00D96D67">
        <w:rPr>
          <w:rFonts w:eastAsia="Calibri"/>
          <w:sz w:val="22"/>
          <w:szCs w:val="22"/>
          <w:lang w:val="en-GB"/>
        </w:rPr>
        <w:lastRenderedPageBreak/>
        <w:t>administrative and overhead charges in relation to those on the achievement of substantive outputs was adequate and appropriate</w:t>
      </w:r>
      <w:r w:rsidRPr="00D96D67">
        <w:rPr>
          <w:rFonts w:eastAsia="Calibri"/>
          <w:sz w:val="22"/>
          <w:szCs w:val="22"/>
        </w:rPr>
        <w:t xml:space="preserve">; auditing and accounting systems; </w:t>
      </w:r>
    </w:p>
    <w:p w14:paraId="446DDB74" w14:textId="036524DA" w:rsidR="00D96D67" w:rsidRPr="00A575AA" w:rsidRDefault="00D96D67" w:rsidP="005943B1">
      <w:pPr>
        <w:numPr>
          <w:ilvl w:val="0"/>
          <w:numId w:val="78"/>
        </w:numPr>
        <w:spacing w:after="120" w:line="360" w:lineRule="auto"/>
        <w:jc w:val="both"/>
        <w:rPr>
          <w:rFonts w:eastAsia="Calibri"/>
          <w:sz w:val="22"/>
          <w:szCs w:val="22"/>
          <w:lang w:val="en-GB"/>
        </w:rPr>
      </w:pPr>
      <w:r w:rsidRPr="00D96D67">
        <w:rPr>
          <w:rFonts w:eastAsia="Calibri"/>
          <w:sz w:val="22"/>
          <w:szCs w:val="22"/>
        </w:rPr>
        <w:t>Ex-post economic and financial analysis, as compared to the analysis conducted as part of project design</w:t>
      </w:r>
    </w:p>
    <w:p w14:paraId="4588C1B0" w14:textId="689BA1C4" w:rsidR="00D96D67" w:rsidRPr="00D96D67" w:rsidRDefault="00D96D67" w:rsidP="00D96D67">
      <w:pPr>
        <w:spacing w:after="160" w:line="259" w:lineRule="auto"/>
        <w:rPr>
          <w:rFonts w:eastAsia="Calibri"/>
          <w:b/>
          <w:sz w:val="22"/>
          <w:szCs w:val="22"/>
        </w:rPr>
      </w:pPr>
      <w:bookmarkStart w:id="226" w:name="_Toc482367178"/>
      <w:r w:rsidRPr="00D96D67">
        <w:rPr>
          <w:rFonts w:eastAsia="Calibri"/>
          <w:b/>
          <w:sz w:val="22"/>
          <w:szCs w:val="22"/>
        </w:rPr>
        <w:t>5.6 Impact Orientation and Sustainability of Project Activities</w:t>
      </w:r>
      <w:bookmarkEnd w:id="226"/>
    </w:p>
    <w:p w14:paraId="2A7B60E5" w14:textId="77777777" w:rsidR="00D96D67" w:rsidRPr="00D96D67" w:rsidRDefault="00D96D67" w:rsidP="00D96D67">
      <w:pPr>
        <w:spacing w:after="120" w:line="360" w:lineRule="auto"/>
        <w:jc w:val="both"/>
        <w:rPr>
          <w:rFonts w:eastAsia="Calibri"/>
          <w:sz w:val="22"/>
          <w:szCs w:val="22"/>
        </w:rPr>
      </w:pPr>
      <w:r w:rsidRPr="00D96D67">
        <w:rPr>
          <w:rFonts w:eastAsia="Calibri"/>
          <w:sz w:val="22"/>
          <w:szCs w:val="22"/>
        </w:rPr>
        <w:t>This will involve assessment of impact (actual or emerging/impact-orientation) and sustainability of project activities based on the analysis of the following issues:</w:t>
      </w:r>
    </w:p>
    <w:p w14:paraId="5A40F081" w14:textId="77777777" w:rsidR="00D96D67" w:rsidRPr="00D96D67" w:rsidRDefault="00D96D67" w:rsidP="00D96D67">
      <w:pPr>
        <w:suppressAutoHyphens/>
        <w:spacing w:after="120" w:line="276" w:lineRule="auto"/>
        <w:ind w:left="720"/>
        <w:jc w:val="both"/>
        <w:rPr>
          <w:rFonts w:eastAsia="Calibri"/>
          <w:b/>
          <w:sz w:val="22"/>
          <w:szCs w:val="22"/>
        </w:rPr>
      </w:pPr>
      <w:r w:rsidRPr="00D96D67">
        <w:rPr>
          <w:rFonts w:eastAsia="Calibri"/>
          <w:b/>
          <w:sz w:val="22"/>
          <w:szCs w:val="22"/>
        </w:rPr>
        <w:t xml:space="preserve">a) Impact Orientation </w:t>
      </w:r>
    </w:p>
    <w:p w14:paraId="0857715D" w14:textId="77777777" w:rsidR="00D96D67" w:rsidRPr="00D96D67" w:rsidRDefault="00D96D67" w:rsidP="00D96D67">
      <w:pPr>
        <w:spacing w:after="120" w:line="276" w:lineRule="auto"/>
        <w:jc w:val="both"/>
        <w:rPr>
          <w:rFonts w:eastAsia="Calibri"/>
          <w:sz w:val="22"/>
          <w:szCs w:val="22"/>
          <w:lang w:val="en-GB"/>
        </w:rPr>
      </w:pPr>
      <w:r w:rsidRPr="00D96D67">
        <w:rPr>
          <w:rFonts w:eastAsia="Calibri"/>
          <w:sz w:val="22"/>
          <w:szCs w:val="22"/>
          <w:lang w:val="en-GB"/>
        </w:rPr>
        <w:t xml:space="preserve">This will involve analysis of overarching themes and other outcomes covering but not limited to the following: </w:t>
      </w:r>
    </w:p>
    <w:p w14:paraId="1DA4B0DD" w14:textId="77777777" w:rsidR="00D96D67" w:rsidRPr="00D96D67" w:rsidRDefault="00D96D67" w:rsidP="005943B1">
      <w:pPr>
        <w:numPr>
          <w:ilvl w:val="0"/>
          <w:numId w:val="79"/>
        </w:numPr>
        <w:spacing w:after="120" w:line="276" w:lineRule="auto"/>
        <w:jc w:val="both"/>
        <w:rPr>
          <w:rFonts w:eastAsia="Calibri"/>
          <w:sz w:val="22"/>
          <w:szCs w:val="22"/>
          <w:lang w:val="en-GB"/>
        </w:rPr>
      </w:pPr>
      <w:r w:rsidRPr="00D96D67">
        <w:rPr>
          <w:rFonts w:eastAsia="Calibri"/>
          <w:sz w:val="22"/>
          <w:szCs w:val="22"/>
          <w:lang w:val="en-GB"/>
        </w:rPr>
        <w:t xml:space="preserve">Assessment of actual (if any) and orientation of impact on poverty, gender aspects, and social development: </w:t>
      </w:r>
    </w:p>
    <w:p w14:paraId="5221CAFA" w14:textId="77777777" w:rsidR="00D96D67" w:rsidRPr="00D96D67" w:rsidRDefault="00D96D67" w:rsidP="005943B1">
      <w:pPr>
        <w:numPr>
          <w:ilvl w:val="0"/>
          <w:numId w:val="79"/>
        </w:numPr>
        <w:spacing w:after="120" w:line="276" w:lineRule="auto"/>
        <w:jc w:val="both"/>
        <w:rPr>
          <w:rFonts w:eastAsia="Calibri"/>
          <w:sz w:val="22"/>
          <w:szCs w:val="22"/>
          <w:lang w:val="en-GB"/>
        </w:rPr>
      </w:pPr>
      <w:r w:rsidRPr="00D96D67">
        <w:rPr>
          <w:rFonts w:eastAsia="Calibri"/>
          <w:sz w:val="22"/>
          <w:szCs w:val="22"/>
          <w:lang w:val="en-GB"/>
        </w:rPr>
        <w:t>Assess projects positive and negative effects on the population or its subgroups (including intended and unintended outcomes/impacts).</w:t>
      </w:r>
    </w:p>
    <w:p w14:paraId="7574B79A" w14:textId="77777777" w:rsidR="00D96D67" w:rsidRPr="00D96D67" w:rsidRDefault="00D96D67" w:rsidP="005943B1">
      <w:pPr>
        <w:numPr>
          <w:ilvl w:val="0"/>
          <w:numId w:val="79"/>
        </w:numPr>
        <w:spacing w:after="120" w:line="276" w:lineRule="auto"/>
        <w:jc w:val="both"/>
        <w:rPr>
          <w:rFonts w:eastAsia="Calibri"/>
          <w:sz w:val="22"/>
          <w:szCs w:val="22"/>
          <w:lang w:val="en-GB"/>
        </w:rPr>
      </w:pPr>
      <w:r w:rsidRPr="00D96D67">
        <w:rPr>
          <w:rFonts w:eastAsia="Calibri"/>
          <w:sz w:val="22"/>
          <w:szCs w:val="22"/>
          <w:lang w:val="en-GB"/>
        </w:rPr>
        <w:t xml:space="preserve">Assessment of institutional changes/strengthening – and to the extent not previously covered (if any), discuss the RLLP effect and impacts (intended or unintended, positive or negative) on institutional development, particularly longer-term development of the country and the capacity of institutions. </w:t>
      </w:r>
    </w:p>
    <w:p w14:paraId="19B48689" w14:textId="77777777" w:rsidR="00D96D67" w:rsidRPr="00D96D67" w:rsidRDefault="00D96D67" w:rsidP="005943B1">
      <w:pPr>
        <w:numPr>
          <w:ilvl w:val="0"/>
          <w:numId w:val="79"/>
        </w:numPr>
        <w:spacing w:after="120" w:line="276" w:lineRule="auto"/>
        <w:jc w:val="both"/>
        <w:rPr>
          <w:rFonts w:eastAsia="Calibri"/>
          <w:sz w:val="22"/>
          <w:szCs w:val="22"/>
          <w:lang w:val="en-GB"/>
        </w:rPr>
      </w:pPr>
      <w:r w:rsidRPr="00D96D67">
        <w:rPr>
          <w:rFonts w:eastAsia="Calibri"/>
          <w:sz w:val="22"/>
          <w:szCs w:val="22"/>
          <w:lang w:val="en-GB"/>
        </w:rPr>
        <w:t>Assessment of other unintended outcomes and impacts- and to the extent not previously covered (if any), discuss other outcomes and impacts that were not intended, whether positive or negative</w:t>
      </w:r>
    </w:p>
    <w:p w14:paraId="3D99E559" w14:textId="77777777" w:rsidR="00D96D67" w:rsidRPr="00D96D67" w:rsidRDefault="00D96D67" w:rsidP="00D96D67">
      <w:pPr>
        <w:spacing w:after="120" w:line="276" w:lineRule="auto"/>
        <w:ind w:left="720"/>
        <w:rPr>
          <w:rFonts w:eastAsia="Calibri"/>
          <w:b/>
          <w:sz w:val="22"/>
          <w:szCs w:val="22"/>
        </w:rPr>
      </w:pPr>
      <w:r w:rsidRPr="00D96D67">
        <w:rPr>
          <w:rFonts w:eastAsia="Calibri"/>
          <w:b/>
          <w:sz w:val="22"/>
          <w:szCs w:val="22"/>
        </w:rPr>
        <w:t>5.7 Sustainability (Risk to Outcomes)</w:t>
      </w:r>
    </w:p>
    <w:p w14:paraId="54006E48" w14:textId="77777777" w:rsidR="00D96D67" w:rsidRPr="00D96D67" w:rsidRDefault="00D96D67" w:rsidP="00D96D67">
      <w:pPr>
        <w:spacing w:after="120"/>
        <w:jc w:val="both"/>
        <w:rPr>
          <w:rFonts w:eastAsia="Calibri"/>
          <w:sz w:val="22"/>
          <w:szCs w:val="22"/>
        </w:rPr>
      </w:pPr>
      <w:r w:rsidRPr="00D96D67">
        <w:rPr>
          <w:rFonts w:eastAsia="Calibri"/>
          <w:sz w:val="22"/>
          <w:szCs w:val="22"/>
        </w:rPr>
        <w:t xml:space="preserve">This will include but not limited to the analyses of issues related to the following: </w:t>
      </w:r>
    </w:p>
    <w:p w14:paraId="2F93B007" w14:textId="77777777" w:rsidR="00D96D67" w:rsidRPr="00D96D67" w:rsidRDefault="00D96D67" w:rsidP="005943B1">
      <w:pPr>
        <w:numPr>
          <w:ilvl w:val="0"/>
          <w:numId w:val="80"/>
        </w:numPr>
        <w:spacing w:after="120" w:line="259" w:lineRule="auto"/>
        <w:ind w:left="1080" w:hanging="360"/>
        <w:jc w:val="both"/>
        <w:rPr>
          <w:rFonts w:eastAsia="Calibri"/>
          <w:b/>
          <w:sz w:val="22"/>
          <w:szCs w:val="22"/>
        </w:rPr>
      </w:pPr>
      <w:r w:rsidRPr="00D96D67">
        <w:rPr>
          <w:rFonts w:eastAsia="Calibri"/>
          <w:sz w:val="22"/>
          <w:szCs w:val="22"/>
        </w:rPr>
        <w:t xml:space="preserve">Degree of ownership and support from the local communities and national and regional governments; </w:t>
      </w:r>
    </w:p>
    <w:p w14:paraId="4FD4B749" w14:textId="77777777" w:rsidR="00D96D67" w:rsidRPr="00D96D67" w:rsidRDefault="00D96D67" w:rsidP="005943B1">
      <w:pPr>
        <w:numPr>
          <w:ilvl w:val="0"/>
          <w:numId w:val="80"/>
        </w:numPr>
        <w:spacing w:after="120" w:line="259" w:lineRule="auto"/>
        <w:ind w:left="1080" w:hanging="360"/>
        <w:jc w:val="both"/>
        <w:rPr>
          <w:rFonts w:eastAsia="Calibri"/>
          <w:sz w:val="22"/>
          <w:szCs w:val="22"/>
        </w:rPr>
      </w:pPr>
      <w:r w:rsidRPr="00D96D67">
        <w:rPr>
          <w:rFonts w:eastAsia="Calibri"/>
          <w:sz w:val="22"/>
          <w:szCs w:val="22"/>
        </w:rPr>
        <w:t>Capacity of local institutions and communities supported to extend project benefits without external support;</w:t>
      </w:r>
    </w:p>
    <w:p w14:paraId="2E8854F2" w14:textId="77777777" w:rsidR="00D96D67" w:rsidRPr="00D96D67" w:rsidRDefault="00D96D67" w:rsidP="005943B1">
      <w:pPr>
        <w:numPr>
          <w:ilvl w:val="0"/>
          <w:numId w:val="80"/>
        </w:numPr>
        <w:spacing w:after="120" w:line="259" w:lineRule="auto"/>
        <w:ind w:left="1080" w:hanging="360"/>
        <w:jc w:val="both"/>
        <w:rPr>
          <w:rFonts w:eastAsia="Calibri"/>
          <w:sz w:val="22"/>
          <w:szCs w:val="22"/>
        </w:rPr>
      </w:pPr>
      <w:r w:rsidRPr="00D96D67">
        <w:rPr>
          <w:rFonts w:eastAsia="Calibri"/>
          <w:sz w:val="22"/>
          <w:szCs w:val="22"/>
        </w:rPr>
        <w:t>Synergy and harmonization with other national, regional and local initiatives;</w:t>
      </w:r>
    </w:p>
    <w:p w14:paraId="3F2F9132" w14:textId="77777777" w:rsidR="00D96D67" w:rsidRPr="00D96D67" w:rsidRDefault="00D96D67" w:rsidP="005943B1">
      <w:pPr>
        <w:numPr>
          <w:ilvl w:val="0"/>
          <w:numId w:val="80"/>
        </w:numPr>
        <w:spacing w:after="120" w:line="259" w:lineRule="auto"/>
        <w:ind w:left="1080" w:hanging="360"/>
        <w:jc w:val="both"/>
        <w:rPr>
          <w:rFonts w:eastAsia="Calibri"/>
          <w:sz w:val="22"/>
          <w:szCs w:val="22"/>
        </w:rPr>
      </w:pPr>
      <w:r w:rsidRPr="00D96D67">
        <w:rPr>
          <w:rFonts w:eastAsia="Calibri"/>
          <w:sz w:val="22"/>
          <w:szCs w:val="22"/>
        </w:rPr>
        <w:t xml:space="preserve">Financing commitment on the part of the donors, the national government as well as the county government and local communities; </w:t>
      </w:r>
    </w:p>
    <w:p w14:paraId="1EE1F75E" w14:textId="77777777" w:rsidR="00D96D67" w:rsidRPr="00D96D67" w:rsidRDefault="00D96D67" w:rsidP="005943B1">
      <w:pPr>
        <w:numPr>
          <w:ilvl w:val="0"/>
          <w:numId w:val="80"/>
        </w:numPr>
        <w:spacing w:after="120" w:line="259" w:lineRule="auto"/>
        <w:ind w:left="1080" w:hanging="360"/>
        <w:jc w:val="both"/>
        <w:rPr>
          <w:rFonts w:eastAsia="Calibri"/>
          <w:sz w:val="22"/>
          <w:szCs w:val="22"/>
        </w:rPr>
      </w:pPr>
      <w:r w:rsidRPr="00D96D67">
        <w:rPr>
          <w:rFonts w:eastAsia="Calibri"/>
          <w:sz w:val="22"/>
          <w:szCs w:val="22"/>
        </w:rPr>
        <w:t xml:space="preserve">Behavioral change of the beneficiary communities. </w:t>
      </w:r>
    </w:p>
    <w:p w14:paraId="5DDBA092" w14:textId="77777777" w:rsidR="00D96D67" w:rsidRPr="00D96D67" w:rsidRDefault="00D96D67" w:rsidP="005943B1">
      <w:pPr>
        <w:numPr>
          <w:ilvl w:val="0"/>
          <w:numId w:val="80"/>
        </w:numPr>
        <w:spacing w:after="120" w:line="360" w:lineRule="auto"/>
        <w:ind w:left="1077" w:hanging="357"/>
        <w:jc w:val="both"/>
        <w:rPr>
          <w:rFonts w:eastAsia="Calibri"/>
          <w:sz w:val="22"/>
          <w:szCs w:val="22"/>
        </w:rPr>
      </w:pPr>
      <w:r w:rsidRPr="00D96D67">
        <w:rPr>
          <w:rFonts w:eastAsia="Calibri"/>
          <w:sz w:val="22"/>
          <w:szCs w:val="22"/>
        </w:rPr>
        <w:t>Existence of clear and sound clear exit strategy and plan</w:t>
      </w:r>
    </w:p>
    <w:p w14:paraId="4DABEF8F"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bookmarkStart w:id="227" w:name="_Toc482367179"/>
      <w:r w:rsidRPr="00D96D67">
        <w:rPr>
          <w:b/>
          <w:bCs/>
          <w:kern w:val="1"/>
          <w:sz w:val="22"/>
          <w:shd w:val="clear" w:color="auto" w:fill="FFFFFF"/>
          <w:lang w:val="en-GB" w:eastAsia="ar-SA"/>
        </w:rPr>
        <w:lastRenderedPageBreak/>
        <w:t>Lessons Learned</w:t>
      </w:r>
      <w:bookmarkEnd w:id="227"/>
      <w:r w:rsidRPr="00D96D67">
        <w:rPr>
          <w:b/>
          <w:bCs/>
          <w:kern w:val="1"/>
          <w:sz w:val="22"/>
          <w:shd w:val="clear" w:color="auto" w:fill="FFFFFF"/>
          <w:lang w:val="en-GB" w:eastAsia="ar-SA"/>
        </w:rPr>
        <w:t>, Success Stories and Best Practices Identification and Documentation</w:t>
      </w:r>
    </w:p>
    <w:p w14:paraId="581217B7" w14:textId="77777777" w:rsidR="00D96D67" w:rsidRPr="00D96D67" w:rsidRDefault="00D96D67" w:rsidP="00D96D67">
      <w:pPr>
        <w:spacing w:after="120"/>
        <w:rPr>
          <w:rFonts w:eastAsia="Calibri"/>
          <w:sz w:val="22"/>
          <w:szCs w:val="22"/>
        </w:rPr>
      </w:pPr>
      <w:r w:rsidRPr="00D96D67">
        <w:rPr>
          <w:rFonts w:eastAsia="Calibri"/>
          <w:sz w:val="22"/>
          <w:szCs w:val="22"/>
        </w:rPr>
        <w:t>For lessons learned (which are useful towards informing future similar initiatives), the aim will be to bring out as clearly as possible, the challenges faced by the project (internal and external) and answer the following questions:</w:t>
      </w:r>
    </w:p>
    <w:p w14:paraId="4924AE5B" w14:textId="77777777" w:rsidR="00D96D67" w:rsidRPr="00D96D67" w:rsidRDefault="00D96D67" w:rsidP="005943B1">
      <w:pPr>
        <w:numPr>
          <w:ilvl w:val="0"/>
          <w:numId w:val="81"/>
        </w:numPr>
        <w:suppressAutoHyphens/>
        <w:spacing w:after="120" w:line="259" w:lineRule="auto"/>
        <w:rPr>
          <w:rFonts w:eastAsia="Calibri"/>
          <w:sz w:val="22"/>
          <w:szCs w:val="22"/>
        </w:rPr>
      </w:pPr>
      <w:r w:rsidRPr="00D96D67">
        <w:rPr>
          <w:rFonts w:eastAsia="Calibri"/>
          <w:sz w:val="22"/>
          <w:szCs w:val="22"/>
        </w:rPr>
        <w:t>What good practices were observed during project implementation?</w:t>
      </w:r>
    </w:p>
    <w:p w14:paraId="1F41C1F6" w14:textId="77777777" w:rsidR="00D96D67" w:rsidRPr="00D96D67" w:rsidRDefault="00D96D67" w:rsidP="005943B1">
      <w:pPr>
        <w:numPr>
          <w:ilvl w:val="0"/>
          <w:numId w:val="81"/>
        </w:numPr>
        <w:suppressAutoHyphens/>
        <w:spacing w:after="120" w:line="259" w:lineRule="auto"/>
        <w:rPr>
          <w:rFonts w:eastAsia="Calibri"/>
          <w:sz w:val="22"/>
          <w:szCs w:val="22"/>
        </w:rPr>
      </w:pPr>
      <w:r w:rsidRPr="00D96D67">
        <w:rPr>
          <w:rFonts w:eastAsia="Calibri"/>
          <w:sz w:val="22"/>
          <w:szCs w:val="22"/>
        </w:rPr>
        <w:t>What should have been different?</w:t>
      </w:r>
    </w:p>
    <w:p w14:paraId="38BAB93C" w14:textId="77777777" w:rsidR="00D96D67" w:rsidRPr="00D96D67" w:rsidRDefault="00D96D67" w:rsidP="005943B1">
      <w:pPr>
        <w:numPr>
          <w:ilvl w:val="0"/>
          <w:numId w:val="81"/>
        </w:numPr>
        <w:suppressAutoHyphens/>
        <w:spacing w:after="120" w:line="259" w:lineRule="auto"/>
        <w:rPr>
          <w:rFonts w:eastAsia="Calibri"/>
          <w:sz w:val="22"/>
          <w:szCs w:val="22"/>
        </w:rPr>
      </w:pPr>
      <w:r w:rsidRPr="00D96D67">
        <w:rPr>
          <w:rFonts w:eastAsia="Calibri"/>
          <w:sz w:val="22"/>
          <w:szCs w:val="22"/>
        </w:rPr>
        <w:t xml:space="preserve">What should be avoided in future? </w:t>
      </w:r>
    </w:p>
    <w:p w14:paraId="6E60F57B" w14:textId="77777777" w:rsidR="00D96D67" w:rsidRPr="00D96D67" w:rsidRDefault="00D96D67" w:rsidP="00D96D67">
      <w:pPr>
        <w:spacing w:after="120" w:line="360" w:lineRule="auto"/>
        <w:jc w:val="both"/>
        <w:rPr>
          <w:rFonts w:eastAsia="Calibri"/>
          <w:sz w:val="22"/>
          <w:szCs w:val="22"/>
          <w:lang w:val="en-GB"/>
        </w:rPr>
      </w:pPr>
      <w:r w:rsidRPr="00D96D67">
        <w:rPr>
          <w:rFonts w:eastAsia="Calibri"/>
          <w:sz w:val="22"/>
          <w:szCs w:val="22"/>
          <w:lang w:val="en-GB"/>
        </w:rPr>
        <w:t>In distilling key lessons learned, the aim will be to analyse and describe as clearly as possible the following:</w:t>
      </w:r>
    </w:p>
    <w:p w14:paraId="18B662DA" w14:textId="77777777" w:rsidR="00D96D67" w:rsidRPr="00D96D67" w:rsidRDefault="00D96D67" w:rsidP="005943B1">
      <w:pPr>
        <w:numPr>
          <w:ilvl w:val="0"/>
          <w:numId w:val="72"/>
        </w:numPr>
        <w:suppressAutoHyphens/>
        <w:spacing w:after="120" w:line="360" w:lineRule="auto"/>
        <w:rPr>
          <w:rFonts w:eastAsia="Calibri"/>
          <w:sz w:val="22"/>
          <w:szCs w:val="22"/>
          <w:lang w:val="en-GB"/>
        </w:rPr>
      </w:pPr>
      <w:r w:rsidRPr="00D96D67">
        <w:rPr>
          <w:rFonts w:eastAsia="Calibri"/>
          <w:sz w:val="22"/>
          <w:szCs w:val="22"/>
          <w:lang w:val="en-GB"/>
        </w:rPr>
        <w:t xml:space="preserve"> </w:t>
      </w:r>
      <w:r w:rsidRPr="00D96D67">
        <w:rPr>
          <w:rFonts w:eastAsia="Calibri"/>
          <w:i/>
          <w:sz w:val="22"/>
          <w:szCs w:val="22"/>
          <w:lang w:val="en-GB"/>
        </w:rPr>
        <w:t>What worked well and why</w:t>
      </w:r>
      <w:r w:rsidRPr="00D96D67">
        <w:rPr>
          <w:rFonts w:eastAsia="Calibri"/>
          <w:sz w:val="22"/>
          <w:szCs w:val="22"/>
          <w:lang w:val="en-GB"/>
        </w:rPr>
        <w:t>?</w:t>
      </w:r>
    </w:p>
    <w:p w14:paraId="27FAFFB7" w14:textId="77777777" w:rsidR="00D96D67" w:rsidRPr="00D96D67" w:rsidRDefault="00D96D67" w:rsidP="00D96D67">
      <w:pPr>
        <w:spacing w:after="120" w:line="360" w:lineRule="auto"/>
        <w:rPr>
          <w:rFonts w:eastAsia="Calibri"/>
          <w:sz w:val="22"/>
          <w:szCs w:val="22"/>
          <w:lang w:val="en-GB"/>
        </w:rPr>
      </w:pPr>
      <w:r w:rsidRPr="00D96D67">
        <w:rPr>
          <w:rFonts w:eastAsia="Calibri"/>
          <w:sz w:val="22"/>
          <w:szCs w:val="22"/>
          <w:lang w:val="en-GB"/>
        </w:rPr>
        <w:t>This will involve identification and documentation of success stories, best practices and the key underlying reasons for knowledge sharing among SLMP stakeholders and other interested parties.</w:t>
      </w:r>
    </w:p>
    <w:p w14:paraId="6330E3FF" w14:textId="77777777" w:rsidR="00D96D67" w:rsidRPr="00D96D67" w:rsidRDefault="00D96D67" w:rsidP="005943B1">
      <w:pPr>
        <w:numPr>
          <w:ilvl w:val="0"/>
          <w:numId w:val="73"/>
        </w:numPr>
        <w:suppressAutoHyphens/>
        <w:spacing w:after="120" w:line="259" w:lineRule="auto"/>
        <w:rPr>
          <w:rFonts w:eastAsia="Calibri"/>
          <w:sz w:val="22"/>
          <w:szCs w:val="22"/>
          <w:lang w:val="en-GB"/>
        </w:rPr>
      </w:pPr>
      <w:r w:rsidRPr="00D96D67">
        <w:rPr>
          <w:rFonts w:eastAsia="Calibri"/>
          <w:i/>
          <w:sz w:val="22"/>
          <w:szCs w:val="22"/>
          <w:lang w:val="en-GB"/>
        </w:rPr>
        <w:t>What did not work well and why?</w:t>
      </w:r>
      <w:r w:rsidRPr="00D96D67">
        <w:rPr>
          <w:rFonts w:eastAsia="Calibri"/>
          <w:sz w:val="22"/>
          <w:szCs w:val="22"/>
          <w:lang w:val="en-GB"/>
        </w:rPr>
        <w:t xml:space="preserve"> </w:t>
      </w:r>
    </w:p>
    <w:p w14:paraId="65A7A9A4" w14:textId="77777777" w:rsidR="00D96D67" w:rsidRPr="00D96D67" w:rsidRDefault="00D96D67" w:rsidP="00D96D67">
      <w:pPr>
        <w:tabs>
          <w:tab w:val="left" w:pos="1998"/>
        </w:tabs>
        <w:spacing w:after="120"/>
        <w:jc w:val="both"/>
        <w:rPr>
          <w:rFonts w:eastAsia="Calibri"/>
          <w:sz w:val="22"/>
          <w:szCs w:val="22"/>
          <w:lang w:val="en-GB"/>
        </w:rPr>
      </w:pPr>
      <w:r w:rsidRPr="00D96D67">
        <w:rPr>
          <w:rFonts w:eastAsia="Calibri"/>
          <w:sz w:val="22"/>
          <w:szCs w:val="22"/>
          <w:lang w:val="en-GB"/>
        </w:rPr>
        <w:t xml:space="preserve">This will involve identification of failure or poorly performing cases and identification of the underpinning factors, also purposes of knowledge sharing among SLMP stakeholders and other interested parties. </w:t>
      </w:r>
    </w:p>
    <w:p w14:paraId="6C23EA04"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bookmarkStart w:id="228" w:name="_Toc409517926"/>
      <w:bookmarkStart w:id="229" w:name="_Toc482367180"/>
      <w:r w:rsidRPr="00D96D67">
        <w:rPr>
          <w:b/>
          <w:bCs/>
          <w:kern w:val="1"/>
          <w:sz w:val="22"/>
          <w:shd w:val="clear" w:color="auto" w:fill="FFFFFF"/>
          <w:lang w:val="en-GB" w:eastAsia="ar-SA"/>
        </w:rPr>
        <w:t>Conclusion</w:t>
      </w:r>
      <w:bookmarkEnd w:id="228"/>
      <w:bookmarkEnd w:id="229"/>
      <w:r w:rsidRPr="00D96D67">
        <w:rPr>
          <w:b/>
          <w:bCs/>
          <w:kern w:val="1"/>
          <w:sz w:val="22"/>
          <w:shd w:val="clear" w:color="auto" w:fill="FFFFFF"/>
          <w:lang w:val="en-GB" w:eastAsia="ar-SA"/>
        </w:rPr>
        <w:t>s &amp; Recommendations</w:t>
      </w:r>
    </w:p>
    <w:p w14:paraId="38D59BCE" w14:textId="77777777" w:rsidR="00D96D67" w:rsidRPr="00D96D67" w:rsidRDefault="00D96D67" w:rsidP="00D96D67">
      <w:pPr>
        <w:spacing w:after="120" w:line="276" w:lineRule="auto"/>
        <w:jc w:val="both"/>
        <w:rPr>
          <w:rFonts w:eastAsia="Calibri"/>
          <w:b/>
          <w:sz w:val="22"/>
          <w:szCs w:val="22"/>
        </w:rPr>
      </w:pPr>
      <w:r w:rsidRPr="00D96D67">
        <w:rPr>
          <w:rFonts w:eastAsia="Calibri"/>
          <w:sz w:val="22"/>
          <w:szCs w:val="22"/>
        </w:rPr>
        <w:t>Based on detailed analysis of findings and observations during literature review, field work and other processes of the assignment, the aim will be to provide concise, objective and informed conclusions regarding the performance of the project since inception, and performance by components, implementing agencies, GOE, the World Bank and other relevant stakeholders.</w:t>
      </w:r>
    </w:p>
    <w:p w14:paraId="75C70D84" w14:textId="77777777" w:rsidR="00D96D67" w:rsidRPr="00D96D67" w:rsidRDefault="00D96D67" w:rsidP="00D96D67">
      <w:pPr>
        <w:spacing w:after="120" w:line="276" w:lineRule="auto"/>
        <w:jc w:val="both"/>
        <w:rPr>
          <w:rFonts w:eastAsia="Calibri"/>
          <w:b/>
          <w:sz w:val="22"/>
          <w:szCs w:val="22"/>
        </w:rPr>
      </w:pPr>
      <w:r w:rsidRPr="00D96D67">
        <w:rPr>
          <w:rFonts w:eastAsia="Calibri"/>
          <w:sz w:val="22"/>
          <w:szCs w:val="22"/>
        </w:rPr>
        <w:t xml:space="preserve">Recommendations will be based on thorough and objective analysis of all aspects of project and challenges faced (if any), in order to make relevant recommendations not only for future similar projects, but also how such challenges (if any) could have been avoided or overcome. </w:t>
      </w:r>
    </w:p>
    <w:p w14:paraId="705E7F6E"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r w:rsidRPr="00D96D67">
        <w:rPr>
          <w:b/>
          <w:bCs/>
          <w:kern w:val="1"/>
          <w:sz w:val="22"/>
          <w:shd w:val="clear" w:color="auto" w:fill="FFFFFF"/>
          <w:lang w:val="en-GB" w:eastAsia="ar-SA"/>
        </w:rPr>
        <w:t xml:space="preserve">Firm Qualifications and Team Composition </w:t>
      </w:r>
    </w:p>
    <w:p w14:paraId="744B902D" w14:textId="77777777" w:rsidR="00D96D67" w:rsidRPr="00D96D67" w:rsidRDefault="00D96D67" w:rsidP="00D96D67">
      <w:pPr>
        <w:spacing w:after="120" w:line="276" w:lineRule="auto"/>
        <w:jc w:val="both"/>
        <w:rPr>
          <w:rFonts w:eastAsia="Calibri"/>
          <w:sz w:val="22"/>
          <w:szCs w:val="22"/>
        </w:rPr>
      </w:pPr>
      <w:r w:rsidRPr="00D96D67">
        <w:rPr>
          <w:rFonts w:eastAsia="Calibri"/>
          <w:sz w:val="22"/>
          <w:szCs w:val="22"/>
        </w:rPr>
        <w:t>To meet the objectives of this assignment, it is recommended that the consultancy assignment would be carried out by a firm or firms with a wide variety of proven professional expertise on all the topics mentioned above and good knowledge of local conditions. The firm preferably expected to work out the experience in sustainable land management issues in Ethiopia and or abroad.</w:t>
      </w:r>
      <w:r w:rsidRPr="00D96D67">
        <w:rPr>
          <w:rFonts w:ascii="Calibri" w:eastAsia="Calibri" w:hAnsi="Calibri"/>
          <w:sz w:val="22"/>
          <w:szCs w:val="22"/>
        </w:rPr>
        <w:t xml:space="preserve"> The firm should have </w:t>
      </w:r>
      <w:r w:rsidRPr="00D96D67">
        <w:rPr>
          <w:rFonts w:eastAsia="Calibri"/>
          <w:sz w:val="22"/>
          <w:szCs w:val="22"/>
        </w:rPr>
        <w:t>ten years’ experience, previous work in evaluation of NRM and/or rural development sectors.</w:t>
      </w:r>
    </w:p>
    <w:p w14:paraId="68BDC991" w14:textId="77777777" w:rsidR="00A575AA" w:rsidRDefault="00A575AA" w:rsidP="00D96D67">
      <w:pPr>
        <w:spacing w:after="160" w:line="259" w:lineRule="auto"/>
        <w:rPr>
          <w:b/>
          <w:bCs/>
          <w:kern w:val="1"/>
          <w:sz w:val="22"/>
          <w:shd w:val="clear" w:color="auto" w:fill="FFFFFF"/>
          <w:lang w:val="en-GB" w:eastAsia="ar-SA"/>
        </w:rPr>
      </w:pPr>
    </w:p>
    <w:p w14:paraId="6C1E36F5" w14:textId="77777777" w:rsidR="00A575AA" w:rsidRDefault="00A575AA" w:rsidP="00D96D67">
      <w:pPr>
        <w:spacing w:after="160" w:line="259" w:lineRule="auto"/>
        <w:rPr>
          <w:b/>
          <w:bCs/>
          <w:kern w:val="1"/>
          <w:sz w:val="22"/>
          <w:shd w:val="clear" w:color="auto" w:fill="FFFFFF"/>
          <w:lang w:val="en-GB" w:eastAsia="ar-SA"/>
        </w:rPr>
      </w:pPr>
    </w:p>
    <w:p w14:paraId="550AB049" w14:textId="77777777" w:rsidR="00A575AA" w:rsidRDefault="00A575AA" w:rsidP="00D96D67">
      <w:pPr>
        <w:spacing w:after="160" w:line="259" w:lineRule="auto"/>
        <w:rPr>
          <w:b/>
          <w:bCs/>
          <w:kern w:val="1"/>
          <w:sz w:val="22"/>
          <w:shd w:val="clear" w:color="auto" w:fill="FFFFFF"/>
          <w:lang w:val="en-GB" w:eastAsia="ar-SA"/>
        </w:rPr>
      </w:pPr>
    </w:p>
    <w:p w14:paraId="731AD815" w14:textId="77777777" w:rsidR="00A575AA" w:rsidRDefault="00A575AA" w:rsidP="00D96D67">
      <w:pPr>
        <w:spacing w:after="160" w:line="259" w:lineRule="auto"/>
        <w:rPr>
          <w:b/>
          <w:bCs/>
          <w:kern w:val="1"/>
          <w:sz w:val="22"/>
          <w:shd w:val="clear" w:color="auto" w:fill="FFFFFF"/>
          <w:lang w:val="en-GB" w:eastAsia="ar-SA"/>
        </w:rPr>
      </w:pPr>
    </w:p>
    <w:p w14:paraId="11E6F9DF" w14:textId="1619B3FE" w:rsidR="00D96D67" w:rsidRPr="00D96D67" w:rsidRDefault="00D96D67" w:rsidP="00D96D67">
      <w:pPr>
        <w:spacing w:after="160" w:line="259" w:lineRule="auto"/>
        <w:rPr>
          <w:b/>
          <w:bCs/>
          <w:kern w:val="1"/>
          <w:sz w:val="22"/>
          <w:shd w:val="clear" w:color="auto" w:fill="FFFFFF"/>
          <w:lang w:val="en-GB" w:eastAsia="ar-SA"/>
        </w:rPr>
      </w:pPr>
      <w:r w:rsidRPr="00D96D67">
        <w:rPr>
          <w:b/>
          <w:bCs/>
          <w:kern w:val="1"/>
          <w:sz w:val="22"/>
          <w:shd w:val="clear" w:color="auto" w:fill="FFFFFF"/>
          <w:lang w:val="en-GB" w:eastAsia="ar-SA"/>
        </w:rPr>
        <w:lastRenderedPageBreak/>
        <w:t>Qualification of Personnel:</w:t>
      </w:r>
    </w:p>
    <w:tbl>
      <w:tblPr>
        <w:tblStyle w:val="TableGrid4"/>
        <w:tblW w:w="11160" w:type="dxa"/>
        <w:tblInd w:w="-702" w:type="dxa"/>
        <w:tblLayout w:type="fixed"/>
        <w:tblLook w:val="04A0" w:firstRow="1" w:lastRow="0" w:firstColumn="1" w:lastColumn="0" w:noHBand="0" w:noVBand="1"/>
      </w:tblPr>
      <w:tblGrid>
        <w:gridCol w:w="738"/>
        <w:gridCol w:w="4392"/>
        <w:gridCol w:w="6030"/>
      </w:tblGrid>
      <w:tr w:rsidR="00D96D67" w:rsidRPr="00D96D67" w14:paraId="62D6092B" w14:textId="77777777" w:rsidTr="003843BC">
        <w:trPr>
          <w:trHeight w:val="377"/>
          <w:tblHeader/>
        </w:trPr>
        <w:tc>
          <w:tcPr>
            <w:tcW w:w="738" w:type="dxa"/>
            <w:vAlign w:val="center"/>
          </w:tcPr>
          <w:p w14:paraId="650CACA9" w14:textId="77777777" w:rsidR="00D96D67" w:rsidRPr="00D96D67" w:rsidRDefault="00D96D67" w:rsidP="00D96D67">
            <w:pPr>
              <w:spacing w:after="160" w:line="259" w:lineRule="auto"/>
              <w:ind w:left="0"/>
              <w:jc w:val="center"/>
              <w:rPr>
                <w:b/>
                <w:sz w:val="22"/>
                <w:szCs w:val="22"/>
              </w:rPr>
            </w:pPr>
            <w:r w:rsidRPr="00D96D67">
              <w:rPr>
                <w:b/>
                <w:sz w:val="22"/>
                <w:szCs w:val="22"/>
              </w:rPr>
              <w:t>No.</w:t>
            </w:r>
          </w:p>
        </w:tc>
        <w:tc>
          <w:tcPr>
            <w:tcW w:w="4392" w:type="dxa"/>
            <w:vAlign w:val="center"/>
          </w:tcPr>
          <w:p w14:paraId="3248C8A1" w14:textId="77777777" w:rsidR="00D96D67" w:rsidRPr="00D96D67" w:rsidRDefault="00D96D67" w:rsidP="00D96D67">
            <w:pPr>
              <w:spacing w:after="160" w:line="259" w:lineRule="auto"/>
              <w:ind w:left="0"/>
              <w:jc w:val="center"/>
              <w:rPr>
                <w:b/>
                <w:sz w:val="22"/>
                <w:szCs w:val="22"/>
              </w:rPr>
            </w:pPr>
            <w:r w:rsidRPr="00D96D67">
              <w:rPr>
                <w:b/>
                <w:sz w:val="22"/>
                <w:szCs w:val="22"/>
              </w:rPr>
              <w:t>Position</w:t>
            </w:r>
          </w:p>
        </w:tc>
        <w:tc>
          <w:tcPr>
            <w:tcW w:w="6030" w:type="dxa"/>
            <w:vAlign w:val="center"/>
          </w:tcPr>
          <w:p w14:paraId="2D459E48" w14:textId="77777777" w:rsidR="00D96D67" w:rsidRPr="00D96D67" w:rsidRDefault="00D96D67" w:rsidP="00D96D67">
            <w:pPr>
              <w:spacing w:after="160" w:line="259" w:lineRule="auto"/>
              <w:ind w:left="0"/>
              <w:jc w:val="center"/>
              <w:rPr>
                <w:b/>
                <w:sz w:val="22"/>
                <w:szCs w:val="22"/>
              </w:rPr>
            </w:pPr>
            <w:r w:rsidRPr="00D96D67">
              <w:rPr>
                <w:b/>
                <w:sz w:val="22"/>
                <w:szCs w:val="22"/>
              </w:rPr>
              <w:t>Qualification</w:t>
            </w:r>
          </w:p>
        </w:tc>
      </w:tr>
      <w:tr w:rsidR="00D96D67" w:rsidRPr="00D96D67" w14:paraId="0910335B" w14:textId="77777777" w:rsidTr="003843BC">
        <w:tc>
          <w:tcPr>
            <w:tcW w:w="5130" w:type="dxa"/>
            <w:gridSpan w:val="2"/>
          </w:tcPr>
          <w:p w14:paraId="482AAEBB" w14:textId="77777777" w:rsidR="00D96D67" w:rsidRPr="00D96D67" w:rsidRDefault="00D96D67" w:rsidP="00D96D67">
            <w:pPr>
              <w:spacing w:after="160" w:line="259" w:lineRule="auto"/>
              <w:ind w:left="0"/>
              <w:rPr>
                <w:b/>
                <w:sz w:val="22"/>
                <w:szCs w:val="22"/>
              </w:rPr>
            </w:pPr>
            <w:r w:rsidRPr="00D96D67">
              <w:rPr>
                <w:b/>
                <w:sz w:val="22"/>
                <w:szCs w:val="22"/>
              </w:rPr>
              <w:t>Core Team</w:t>
            </w:r>
          </w:p>
        </w:tc>
        <w:tc>
          <w:tcPr>
            <w:tcW w:w="6030" w:type="dxa"/>
          </w:tcPr>
          <w:p w14:paraId="287E1C4B" w14:textId="77777777" w:rsidR="00D96D67" w:rsidRPr="00D96D67" w:rsidRDefault="00D96D67" w:rsidP="00D96D67">
            <w:pPr>
              <w:spacing w:after="160" w:line="259" w:lineRule="auto"/>
              <w:ind w:left="0"/>
              <w:rPr>
                <w:sz w:val="22"/>
                <w:szCs w:val="22"/>
              </w:rPr>
            </w:pPr>
          </w:p>
        </w:tc>
      </w:tr>
      <w:tr w:rsidR="00D96D67" w:rsidRPr="00D96D67" w14:paraId="21B63ED7" w14:textId="77777777" w:rsidTr="003843BC">
        <w:tc>
          <w:tcPr>
            <w:tcW w:w="738" w:type="dxa"/>
          </w:tcPr>
          <w:p w14:paraId="4D8ECFD2" w14:textId="77777777" w:rsidR="00D96D67" w:rsidRPr="00D96D67" w:rsidRDefault="00D96D67" w:rsidP="00D96D67">
            <w:pPr>
              <w:spacing w:after="160" w:line="259" w:lineRule="auto"/>
              <w:ind w:left="0"/>
              <w:rPr>
                <w:sz w:val="22"/>
                <w:szCs w:val="22"/>
              </w:rPr>
            </w:pPr>
            <w:r w:rsidRPr="00D96D67">
              <w:rPr>
                <w:sz w:val="22"/>
                <w:szCs w:val="22"/>
              </w:rPr>
              <w:t>1</w:t>
            </w:r>
          </w:p>
          <w:p w14:paraId="7AC79A1B" w14:textId="77777777" w:rsidR="00D96D67" w:rsidRPr="00D96D67" w:rsidRDefault="00D96D67" w:rsidP="00D96D67">
            <w:pPr>
              <w:spacing w:after="160" w:line="259" w:lineRule="auto"/>
              <w:ind w:left="0"/>
              <w:rPr>
                <w:sz w:val="22"/>
                <w:szCs w:val="22"/>
              </w:rPr>
            </w:pPr>
          </w:p>
          <w:p w14:paraId="566FF073" w14:textId="77777777" w:rsidR="00D96D67" w:rsidRPr="00D96D67" w:rsidRDefault="00D96D67" w:rsidP="00D96D67">
            <w:pPr>
              <w:spacing w:after="160" w:line="259" w:lineRule="auto"/>
              <w:ind w:left="0"/>
              <w:rPr>
                <w:sz w:val="22"/>
                <w:szCs w:val="22"/>
              </w:rPr>
            </w:pPr>
          </w:p>
          <w:p w14:paraId="1F684252" w14:textId="77777777" w:rsidR="00D96D67" w:rsidRPr="00D96D67" w:rsidRDefault="00D96D67" w:rsidP="00D96D67">
            <w:pPr>
              <w:spacing w:after="160" w:line="259" w:lineRule="auto"/>
              <w:ind w:left="0"/>
              <w:rPr>
                <w:sz w:val="22"/>
                <w:szCs w:val="22"/>
              </w:rPr>
            </w:pPr>
          </w:p>
        </w:tc>
        <w:tc>
          <w:tcPr>
            <w:tcW w:w="4392" w:type="dxa"/>
          </w:tcPr>
          <w:p w14:paraId="7DC515C2" w14:textId="77777777" w:rsidR="00D96D67" w:rsidRPr="00D96D67" w:rsidRDefault="00D96D67" w:rsidP="00D96D67">
            <w:pPr>
              <w:spacing w:line="259" w:lineRule="auto"/>
              <w:ind w:left="0" w:hanging="18"/>
              <w:rPr>
                <w:sz w:val="22"/>
                <w:szCs w:val="22"/>
              </w:rPr>
            </w:pPr>
            <w:r w:rsidRPr="00D96D67">
              <w:rPr>
                <w:sz w:val="22"/>
                <w:szCs w:val="22"/>
              </w:rPr>
              <w:t>Project Management Specialist &amp; Team leader (All components with special focus on component 4, and economic analysis)</w:t>
            </w:r>
          </w:p>
        </w:tc>
        <w:tc>
          <w:tcPr>
            <w:tcW w:w="6030" w:type="dxa"/>
          </w:tcPr>
          <w:p w14:paraId="0CE0A8BE" w14:textId="77777777" w:rsidR="00D96D67" w:rsidRPr="00D96D67" w:rsidRDefault="00D96D67" w:rsidP="00D96D67">
            <w:pPr>
              <w:spacing w:after="160" w:line="259" w:lineRule="auto"/>
              <w:ind w:left="0"/>
              <w:rPr>
                <w:sz w:val="22"/>
                <w:szCs w:val="22"/>
              </w:rPr>
            </w:pPr>
            <w:r w:rsidRPr="00D96D67">
              <w:rPr>
                <w:sz w:val="22"/>
                <w:szCs w:val="22"/>
              </w:rPr>
              <w:t>Minimum of M.Sc. in development sciences, economics, agricultural economics or natural resources related fields. at least 10 years of experience in leading large project midterm or completion report, M &amp; E system development, feasibility studies and evaluations of development programs/projects; long years of experience in leading and managing multi-disciplinary study teams in natural resources development and management and related fields. Experience in Ethiopia is an advantage</w:t>
            </w:r>
          </w:p>
        </w:tc>
      </w:tr>
      <w:tr w:rsidR="00D96D67" w:rsidRPr="00D96D67" w14:paraId="57E8C445" w14:textId="77777777" w:rsidTr="003843BC">
        <w:tc>
          <w:tcPr>
            <w:tcW w:w="738" w:type="dxa"/>
          </w:tcPr>
          <w:p w14:paraId="67959253" w14:textId="77777777" w:rsidR="00D96D67" w:rsidRPr="00D96D67" w:rsidRDefault="00D96D67" w:rsidP="00D96D67">
            <w:pPr>
              <w:spacing w:after="160" w:line="259" w:lineRule="auto"/>
              <w:ind w:left="0"/>
              <w:rPr>
                <w:sz w:val="22"/>
                <w:szCs w:val="22"/>
              </w:rPr>
            </w:pPr>
            <w:r w:rsidRPr="00D96D67">
              <w:rPr>
                <w:sz w:val="22"/>
                <w:szCs w:val="22"/>
              </w:rPr>
              <w:t>22</w:t>
            </w:r>
          </w:p>
        </w:tc>
        <w:tc>
          <w:tcPr>
            <w:tcW w:w="4392" w:type="dxa"/>
          </w:tcPr>
          <w:p w14:paraId="701B5A48" w14:textId="77777777" w:rsidR="00D96D67" w:rsidRPr="00D96D67" w:rsidRDefault="00D96D67" w:rsidP="00D96D67">
            <w:pPr>
              <w:spacing w:line="259" w:lineRule="auto"/>
              <w:ind w:left="0" w:hanging="18"/>
              <w:rPr>
                <w:sz w:val="22"/>
                <w:szCs w:val="22"/>
              </w:rPr>
            </w:pPr>
            <w:r w:rsidRPr="00D96D67">
              <w:rPr>
                <w:sz w:val="22"/>
                <w:szCs w:val="22"/>
              </w:rPr>
              <w:t>Agricultural Economist (Focus on all components with special for agricultural economic analysis)</w:t>
            </w:r>
          </w:p>
        </w:tc>
        <w:tc>
          <w:tcPr>
            <w:tcW w:w="6030" w:type="dxa"/>
            <w:vAlign w:val="center"/>
          </w:tcPr>
          <w:p w14:paraId="64637E14" w14:textId="77777777" w:rsidR="00D96D67" w:rsidRPr="00D96D67" w:rsidRDefault="00D96D67" w:rsidP="00D96D67">
            <w:pPr>
              <w:spacing w:after="160" w:line="259" w:lineRule="auto"/>
              <w:ind w:left="0"/>
              <w:rPr>
                <w:sz w:val="22"/>
                <w:szCs w:val="22"/>
              </w:rPr>
            </w:pPr>
            <w:r w:rsidRPr="00D96D67">
              <w:rPr>
                <w:sz w:val="22"/>
                <w:szCs w:val="22"/>
              </w:rPr>
              <w:t>Minimum of M.Sc. in economics, agricultural economics, environment economics or related fields of at least 10 years of experience in large project midterm or completion report, M &amp; E system development, feasibility studies, evaluations and analysis of development programs/projects; 10 years of experience in economic and financial analysis with multi-disciplinary study teams in natural resources development and management and related fields. Experience in Ethiopia is an advantage.</w:t>
            </w:r>
          </w:p>
        </w:tc>
      </w:tr>
      <w:tr w:rsidR="00D96D67" w:rsidRPr="00D96D67" w14:paraId="4DC357C3" w14:textId="77777777" w:rsidTr="003843BC">
        <w:tc>
          <w:tcPr>
            <w:tcW w:w="738" w:type="dxa"/>
          </w:tcPr>
          <w:p w14:paraId="17BE6056" w14:textId="77777777" w:rsidR="00D96D67" w:rsidRPr="00D96D67" w:rsidRDefault="00D96D67" w:rsidP="00D96D67">
            <w:pPr>
              <w:spacing w:after="160" w:line="259" w:lineRule="auto"/>
              <w:ind w:left="0"/>
              <w:rPr>
                <w:sz w:val="22"/>
                <w:szCs w:val="22"/>
              </w:rPr>
            </w:pPr>
            <w:r w:rsidRPr="00D96D67">
              <w:rPr>
                <w:sz w:val="22"/>
                <w:szCs w:val="22"/>
              </w:rPr>
              <w:t>3</w:t>
            </w:r>
          </w:p>
        </w:tc>
        <w:tc>
          <w:tcPr>
            <w:tcW w:w="4392" w:type="dxa"/>
          </w:tcPr>
          <w:p w14:paraId="7D8291D7" w14:textId="77777777" w:rsidR="00D96D67" w:rsidRPr="00697A96" w:rsidRDefault="00D96D67" w:rsidP="00D96D67">
            <w:pPr>
              <w:spacing w:line="259" w:lineRule="auto"/>
              <w:ind w:left="0" w:hanging="18"/>
              <w:rPr>
                <w:sz w:val="22"/>
                <w:szCs w:val="22"/>
                <w:highlight w:val="yellow"/>
              </w:rPr>
            </w:pPr>
            <w:r w:rsidRPr="00697A96">
              <w:rPr>
                <w:sz w:val="22"/>
                <w:szCs w:val="22"/>
                <w:highlight w:val="yellow"/>
              </w:rPr>
              <w:t>Natural Resources Management Specialist (Component 1)</w:t>
            </w:r>
          </w:p>
        </w:tc>
        <w:tc>
          <w:tcPr>
            <w:tcW w:w="6030" w:type="dxa"/>
          </w:tcPr>
          <w:p w14:paraId="1521D3B4" w14:textId="77777777" w:rsidR="00D96D67" w:rsidRPr="00D96D67" w:rsidRDefault="00D96D67" w:rsidP="00D96D67">
            <w:pPr>
              <w:spacing w:after="160" w:line="259" w:lineRule="auto"/>
              <w:ind w:left="0"/>
              <w:rPr>
                <w:sz w:val="22"/>
                <w:szCs w:val="22"/>
              </w:rPr>
            </w:pPr>
            <w:r w:rsidRPr="00D96D67">
              <w:rPr>
                <w:sz w:val="22"/>
                <w:szCs w:val="22"/>
              </w:rPr>
              <w:t>Minimum of M.Sc. in Natural Resource Management, Watershed development, Agriculture and related fields. At least 10 years of specialization in natural resources management project funded by World Bank and/or other multilateral/international funding agencies focused on watershed, land and water resources management, or forest/agriculture landscape management, demonstrated experience in project development/design including knowledge of project planning cycle focused on natural resources management; and specialization and/or experience on development projects identification, design, implementation and management focused on natural resources management preferably in Ethiopia.</w:t>
            </w:r>
          </w:p>
        </w:tc>
      </w:tr>
      <w:tr w:rsidR="00D96D67" w:rsidRPr="00D96D67" w14:paraId="46F5D821" w14:textId="77777777" w:rsidTr="003843BC">
        <w:tc>
          <w:tcPr>
            <w:tcW w:w="738" w:type="dxa"/>
          </w:tcPr>
          <w:p w14:paraId="5A0AB698" w14:textId="77777777" w:rsidR="00D96D67" w:rsidRPr="00D96D67" w:rsidRDefault="00D96D67" w:rsidP="00D96D67">
            <w:pPr>
              <w:spacing w:after="160" w:line="259" w:lineRule="auto"/>
              <w:ind w:left="0"/>
              <w:rPr>
                <w:sz w:val="22"/>
                <w:szCs w:val="22"/>
              </w:rPr>
            </w:pPr>
            <w:r w:rsidRPr="00D96D67">
              <w:rPr>
                <w:sz w:val="22"/>
                <w:szCs w:val="22"/>
              </w:rPr>
              <w:t>4</w:t>
            </w:r>
          </w:p>
        </w:tc>
        <w:tc>
          <w:tcPr>
            <w:tcW w:w="4392" w:type="dxa"/>
          </w:tcPr>
          <w:p w14:paraId="680BCE7E" w14:textId="77777777" w:rsidR="00D96D67" w:rsidRPr="00D96D67" w:rsidRDefault="00D96D67" w:rsidP="00D96D67">
            <w:pPr>
              <w:spacing w:line="259" w:lineRule="auto"/>
              <w:ind w:left="0" w:hanging="18"/>
              <w:rPr>
                <w:sz w:val="22"/>
                <w:szCs w:val="22"/>
              </w:rPr>
            </w:pPr>
            <w:r w:rsidRPr="00697A96">
              <w:rPr>
                <w:sz w:val="22"/>
                <w:szCs w:val="22"/>
                <w:highlight w:val="yellow"/>
              </w:rPr>
              <w:t>Institutional &amp; Capacity Building Specialist (Cross-cutting &amp; Component 2)</w:t>
            </w:r>
          </w:p>
        </w:tc>
        <w:tc>
          <w:tcPr>
            <w:tcW w:w="6030" w:type="dxa"/>
          </w:tcPr>
          <w:p w14:paraId="27FD997B" w14:textId="77777777" w:rsidR="00D96D67" w:rsidRPr="00D96D67" w:rsidRDefault="00D96D67" w:rsidP="00D96D67">
            <w:pPr>
              <w:spacing w:after="160" w:line="259" w:lineRule="auto"/>
              <w:ind w:left="0"/>
              <w:rPr>
                <w:sz w:val="22"/>
                <w:szCs w:val="22"/>
              </w:rPr>
            </w:pPr>
            <w:r w:rsidRPr="00D96D67">
              <w:rPr>
                <w:sz w:val="22"/>
                <w:szCs w:val="22"/>
              </w:rPr>
              <w:t>Minimum of M.Sc. in business administration, public administration, agricultural economics, economics, or another relevant discipline. At least 10 years of experience in institutional development, Experience in the evaluation of institutional frameworks, experience designing capacity building events preferably in Ethiopia.</w:t>
            </w:r>
          </w:p>
        </w:tc>
      </w:tr>
      <w:tr w:rsidR="00D96D67" w:rsidRPr="00D96D67" w14:paraId="21B28088" w14:textId="77777777" w:rsidTr="003843BC">
        <w:tc>
          <w:tcPr>
            <w:tcW w:w="738" w:type="dxa"/>
          </w:tcPr>
          <w:p w14:paraId="607138A9" w14:textId="77777777" w:rsidR="00D96D67" w:rsidRPr="00D96D67" w:rsidRDefault="00D96D67" w:rsidP="00D96D67">
            <w:pPr>
              <w:spacing w:after="160" w:line="259" w:lineRule="auto"/>
              <w:ind w:left="0"/>
              <w:rPr>
                <w:sz w:val="22"/>
                <w:szCs w:val="22"/>
              </w:rPr>
            </w:pPr>
            <w:r w:rsidRPr="00D96D67">
              <w:rPr>
                <w:sz w:val="22"/>
                <w:szCs w:val="22"/>
              </w:rPr>
              <w:t>5</w:t>
            </w:r>
          </w:p>
        </w:tc>
        <w:tc>
          <w:tcPr>
            <w:tcW w:w="4392" w:type="dxa"/>
          </w:tcPr>
          <w:p w14:paraId="7297A0F4" w14:textId="77777777" w:rsidR="00D96D67" w:rsidRPr="00697A96" w:rsidRDefault="00D96D67" w:rsidP="00D96D67">
            <w:pPr>
              <w:spacing w:line="259" w:lineRule="auto"/>
              <w:ind w:left="0" w:hanging="18"/>
              <w:rPr>
                <w:sz w:val="22"/>
                <w:szCs w:val="22"/>
                <w:highlight w:val="yellow"/>
              </w:rPr>
            </w:pPr>
            <w:r w:rsidRPr="00697A96">
              <w:rPr>
                <w:sz w:val="22"/>
                <w:szCs w:val="22"/>
                <w:highlight w:val="yellow"/>
              </w:rPr>
              <w:t>Land administration specialist (Component 3)</w:t>
            </w:r>
          </w:p>
        </w:tc>
        <w:tc>
          <w:tcPr>
            <w:tcW w:w="6030" w:type="dxa"/>
          </w:tcPr>
          <w:p w14:paraId="3E06B09E" w14:textId="77777777" w:rsidR="00D96D67" w:rsidRPr="00D96D67" w:rsidRDefault="00D96D67" w:rsidP="00D96D67">
            <w:pPr>
              <w:spacing w:after="160" w:line="259" w:lineRule="auto"/>
              <w:ind w:left="0"/>
              <w:rPr>
                <w:sz w:val="22"/>
                <w:szCs w:val="22"/>
              </w:rPr>
            </w:pPr>
            <w:r w:rsidRPr="00D96D67">
              <w:rPr>
                <w:sz w:val="22"/>
                <w:szCs w:val="22"/>
              </w:rPr>
              <w:t xml:space="preserve">Minimum of M.Sc. in land administration and use and related fields. Minimum of 10 years of experience in Land </w:t>
            </w:r>
            <w:r w:rsidRPr="00D96D67">
              <w:rPr>
                <w:sz w:val="22"/>
                <w:szCs w:val="22"/>
              </w:rPr>
              <w:lastRenderedPageBreak/>
              <w:t>Administration Law, implementation of procedural regulations in land tenure and property rights including research, land administration planning and design, implementation oversight, demonstrated experience in leading strategic and operational land use planning preferably in Ethiopia.</w:t>
            </w:r>
          </w:p>
        </w:tc>
      </w:tr>
      <w:tr w:rsidR="00D96D67" w:rsidRPr="00D96D67" w14:paraId="65098441" w14:textId="77777777" w:rsidTr="003843BC">
        <w:tc>
          <w:tcPr>
            <w:tcW w:w="738" w:type="dxa"/>
          </w:tcPr>
          <w:p w14:paraId="57F9A0CB" w14:textId="77777777" w:rsidR="00D96D67" w:rsidRPr="00D96D67" w:rsidRDefault="00D96D67" w:rsidP="00D96D67">
            <w:pPr>
              <w:spacing w:after="160" w:line="259" w:lineRule="auto"/>
              <w:ind w:left="0"/>
              <w:rPr>
                <w:sz w:val="22"/>
                <w:szCs w:val="22"/>
              </w:rPr>
            </w:pPr>
          </w:p>
        </w:tc>
        <w:tc>
          <w:tcPr>
            <w:tcW w:w="4392" w:type="dxa"/>
          </w:tcPr>
          <w:p w14:paraId="1E9A7F37" w14:textId="77777777" w:rsidR="00D96D67" w:rsidRPr="00D96D67" w:rsidRDefault="00D96D67" w:rsidP="00D96D67">
            <w:pPr>
              <w:spacing w:line="259" w:lineRule="auto"/>
              <w:ind w:left="0" w:hanging="18"/>
              <w:rPr>
                <w:b/>
                <w:sz w:val="22"/>
                <w:szCs w:val="22"/>
              </w:rPr>
            </w:pPr>
            <w:r w:rsidRPr="00D96D67">
              <w:rPr>
                <w:b/>
                <w:sz w:val="22"/>
                <w:szCs w:val="22"/>
              </w:rPr>
              <w:t>Additional Team Members</w:t>
            </w:r>
          </w:p>
        </w:tc>
        <w:tc>
          <w:tcPr>
            <w:tcW w:w="6030" w:type="dxa"/>
          </w:tcPr>
          <w:p w14:paraId="280F10F0" w14:textId="77777777" w:rsidR="00D96D67" w:rsidRPr="00D96D67" w:rsidRDefault="00D96D67" w:rsidP="00D96D67">
            <w:pPr>
              <w:spacing w:after="160" w:line="259" w:lineRule="auto"/>
              <w:ind w:left="0"/>
              <w:rPr>
                <w:sz w:val="22"/>
                <w:szCs w:val="22"/>
              </w:rPr>
            </w:pPr>
          </w:p>
        </w:tc>
      </w:tr>
      <w:tr w:rsidR="00D96D67" w:rsidRPr="00D96D67" w14:paraId="581788B8" w14:textId="77777777" w:rsidTr="003843BC">
        <w:tc>
          <w:tcPr>
            <w:tcW w:w="738" w:type="dxa"/>
          </w:tcPr>
          <w:p w14:paraId="39238CE0" w14:textId="77777777" w:rsidR="00D96D67" w:rsidRPr="00D96D67" w:rsidRDefault="00D96D67" w:rsidP="00D96D67">
            <w:pPr>
              <w:spacing w:after="160" w:line="259" w:lineRule="auto"/>
              <w:ind w:left="0"/>
              <w:rPr>
                <w:sz w:val="22"/>
                <w:szCs w:val="22"/>
              </w:rPr>
            </w:pPr>
            <w:r w:rsidRPr="00D96D67">
              <w:rPr>
                <w:sz w:val="22"/>
                <w:szCs w:val="22"/>
              </w:rPr>
              <w:t>6</w:t>
            </w:r>
          </w:p>
        </w:tc>
        <w:tc>
          <w:tcPr>
            <w:tcW w:w="4392" w:type="dxa"/>
          </w:tcPr>
          <w:p w14:paraId="23E0505B" w14:textId="77777777" w:rsidR="00D96D67" w:rsidRPr="00697A96" w:rsidRDefault="00D96D67" w:rsidP="00D96D67">
            <w:pPr>
              <w:spacing w:line="259" w:lineRule="auto"/>
              <w:ind w:left="0" w:hanging="18"/>
              <w:rPr>
                <w:sz w:val="22"/>
                <w:szCs w:val="22"/>
                <w:highlight w:val="yellow"/>
              </w:rPr>
            </w:pPr>
            <w:r w:rsidRPr="00697A96">
              <w:rPr>
                <w:sz w:val="22"/>
                <w:szCs w:val="22"/>
                <w:highlight w:val="yellow"/>
              </w:rPr>
              <w:t xml:space="preserve">Environmental &amp; social safeguards </w:t>
            </w:r>
          </w:p>
        </w:tc>
        <w:tc>
          <w:tcPr>
            <w:tcW w:w="6030" w:type="dxa"/>
          </w:tcPr>
          <w:p w14:paraId="6F778ADF" w14:textId="77777777" w:rsidR="00D96D67" w:rsidRPr="00D96D67" w:rsidRDefault="00D96D67" w:rsidP="00D96D67">
            <w:pPr>
              <w:spacing w:after="160" w:line="259" w:lineRule="auto"/>
              <w:ind w:left="0"/>
              <w:rPr>
                <w:sz w:val="22"/>
                <w:szCs w:val="22"/>
              </w:rPr>
            </w:pPr>
            <w:r w:rsidRPr="00D96D67">
              <w:rPr>
                <w:sz w:val="22"/>
                <w:szCs w:val="22"/>
              </w:rPr>
              <w:t xml:space="preserve">Minimum of </w:t>
            </w:r>
            <w:proofErr w:type="spellStart"/>
            <w:proofErr w:type="gramStart"/>
            <w:r w:rsidRPr="00D96D67">
              <w:rPr>
                <w:sz w:val="22"/>
                <w:szCs w:val="22"/>
              </w:rPr>
              <w:t>M.Sc</w:t>
            </w:r>
            <w:proofErr w:type="spellEnd"/>
            <w:proofErr w:type="gramEnd"/>
            <w:r w:rsidRPr="00D96D67">
              <w:rPr>
                <w:sz w:val="22"/>
                <w:szCs w:val="22"/>
              </w:rPr>
              <w:t xml:space="preserve"> in a relevant field such as Environmental science, Natural Resource management, Sociology, Anthropology, Rural development, or other related fields. Minimum of 10 years relevant operational experience and proven track record covering a broad range of environmental and social development issues preferably in Ethiopia.</w:t>
            </w:r>
          </w:p>
        </w:tc>
      </w:tr>
      <w:tr w:rsidR="00D96D67" w:rsidRPr="00D96D67" w14:paraId="65598FBC" w14:textId="77777777" w:rsidTr="003843BC">
        <w:tc>
          <w:tcPr>
            <w:tcW w:w="738" w:type="dxa"/>
          </w:tcPr>
          <w:p w14:paraId="19E4D07D" w14:textId="77777777" w:rsidR="00D96D67" w:rsidRPr="00D96D67" w:rsidRDefault="00D96D67" w:rsidP="00D96D67">
            <w:pPr>
              <w:spacing w:after="160" w:line="259" w:lineRule="auto"/>
              <w:ind w:left="0"/>
              <w:rPr>
                <w:sz w:val="22"/>
                <w:szCs w:val="22"/>
              </w:rPr>
            </w:pPr>
            <w:r w:rsidRPr="00D96D67">
              <w:rPr>
                <w:sz w:val="22"/>
                <w:szCs w:val="22"/>
              </w:rPr>
              <w:t>7</w:t>
            </w:r>
          </w:p>
        </w:tc>
        <w:tc>
          <w:tcPr>
            <w:tcW w:w="4392" w:type="dxa"/>
          </w:tcPr>
          <w:p w14:paraId="7A1F167C" w14:textId="77777777" w:rsidR="00D96D67" w:rsidRPr="00697A96" w:rsidRDefault="00D96D67" w:rsidP="00D96D67">
            <w:pPr>
              <w:spacing w:line="259" w:lineRule="auto"/>
              <w:ind w:left="0" w:hanging="18"/>
              <w:rPr>
                <w:sz w:val="22"/>
                <w:szCs w:val="22"/>
                <w:highlight w:val="yellow"/>
              </w:rPr>
            </w:pPr>
            <w:r w:rsidRPr="00697A96">
              <w:rPr>
                <w:sz w:val="22"/>
                <w:szCs w:val="22"/>
                <w:highlight w:val="yellow"/>
              </w:rPr>
              <w:t>Procurement and/or financial management</w:t>
            </w:r>
          </w:p>
        </w:tc>
        <w:tc>
          <w:tcPr>
            <w:tcW w:w="6030" w:type="dxa"/>
          </w:tcPr>
          <w:p w14:paraId="15AE9367" w14:textId="77777777" w:rsidR="00D96D67" w:rsidRPr="00D96D67" w:rsidRDefault="00D96D67" w:rsidP="00D96D67">
            <w:pPr>
              <w:spacing w:after="160" w:line="259" w:lineRule="auto"/>
              <w:ind w:left="0"/>
              <w:rPr>
                <w:sz w:val="22"/>
                <w:szCs w:val="22"/>
              </w:rPr>
            </w:pPr>
            <w:r w:rsidRPr="00D96D67">
              <w:rPr>
                <w:sz w:val="22"/>
                <w:szCs w:val="22"/>
              </w:rPr>
              <w:t xml:space="preserve">Minimum of </w:t>
            </w:r>
            <w:proofErr w:type="spellStart"/>
            <w:proofErr w:type="gramStart"/>
            <w:r w:rsidRPr="00D96D67">
              <w:rPr>
                <w:sz w:val="22"/>
                <w:szCs w:val="22"/>
              </w:rPr>
              <w:t>M.Sc</w:t>
            </w:r>
            <w:proofErr w:type="spellEnd"/>
            <w:proofErr w:type="gramEnd"/>
            <w:r w:rsidRPr="00D96D67">
              <w:rPr>
                <w:sz w:val="22"/>
                <w:szCs w:val="22"/>
              </w:rPr>
              <w:t xml:space="preserve"> in accounting and/or procurement management project funded by World Bank and/or other multilateral/international funding agencies focused on watershed, land and water resources management. At least 10 years of experience in demonstrated experience in overall financial and or procurement management aspects of the project preferably in Ethiopia.  </w:t>
            </w:r>
          </w:p>
        </w:tc>
      </w:tr>
      <w:tr w:rsidR="00D96D67" w:rsidRPr="00D96D67" w14:paraId="110AA497" w14:textId="77777777" w:rsidTr="003843BC">
        <w:tc>
          <w:tcPr>
            <w:tcW w:w="738" w:type="dxa"/>
          </w:tcPr>
          <w:p w14:paraId="37EC1DC7" w14:textId="77777777" w:rsidR="00D96D67" w:rsidRPr="00D96D67" w:rsidRDefault="00D96D67" w:rsidP="00D96D67">
            <w:pPr>
              <w:spacing w:after="160" w:line="259" w:lineRule="auto"/>
              <w:ind w:left="0"/>
              <w:rPr>
                <w:sz w:val="22"/>
                <w:szCs w:val="22"/>
              </w:rPr>
            </w:pPr>
            <w:r w:rsidRPr="00D96D67">
              <w:rPr>
                <w:sz w:val="22"/>
                <w:szCs w:val="22"/>
              </w:rPr>
              <w:t>8</w:t>
            </w:r>
          </w:p>
        </w:tc>
        <w:tc>
          <w:tcPr>
            <w:tcW w:w="4392" w:type="dxa"/>
          </w:tcPr>
          <w:p w14:paraId="783F2625" w14:textId="77777777" w:rsidR="00D96D67" w:rsidRPr="00D96D67" w:rsidRDefault="00D96D67" w:rsidP="00D96D67">
            <w:pPr>
              <w:spacing w:line="259" w:lineRule="auto"/>
              <w:ind w:left="0" w:hanging="18"/>
              <w:rPr>
                <w:sz w:val="22"/>
                <w:szCs w:val="22"/>
              </w:rPr>
            </w:pPr>
            <w:r w:rsidRPr="00D96D67">
              <w:rPr>
                <w:sz w:val="22"/>
                <w:szCs w:val="22"/>
              </w:rPr>
              <w:t>Field Surveyors (for one month)</w:t>
            </w:r>
          </w:p>
        </w:tc>
        <w:tc>
          <w:tcPr>
            <w:tcW w:w="6030" w:type="dxa"/>
          </w:tcPr>
          <w:p w14:paraId="29A744E4" w14:textId="77777777" w:rsidR="00D96D67" w:rsidRPr="00D96D67" w:rsidRDefault="00D96D67" w:rsidP="00D96D67">
            <w:pPr>
              <w:spacing w:after="160" w:line="259" w:lineRule="auto"/>
              <w:ind w:left="0"/>
              <w:rPr>
                <w:sz w:val="22"/>
                <w:szCs w:val="22"/>
              </w:rPr>
            </w:pPr>
            <w:r w:rsidRPr="00D96D67">
              <w:rPr>
                <w:sz w:val="22"/>
                <w:szCs w:val="22"/>
              </w:rPr>
              <w:t>B.Sc. in Statistics, agricultural economics, Rural development and related agriculture fields. Minimum of 2 years of experience in field survey. Experience in agricultural production and comprehensive rural survey methodologies and techniques is important.</w:t>
            </w:r>
          </w:p>
        </w:tc>
      </w:tr>
    </w:tbl>
    <w:p w14:paraId="6058EC73" w14:textId="77777777" w:rsidR="00D96D67" w:rsidRPr="00D96D67" w:rsidRDefault="00D96D67" w:rsidP="00D96D67">
      <w:pPr>
        <w:spacing w:after="160" w:line="259" w:lineRule="auto"/>
        <w:rPr>
          <w:rFonts w:eastAsia="Calibri"/>
          <w:color w:val="FF0000"/>
          <w:lang w:val="en-GB" w:eastAsia="ar-SA"/>
        </w:rPr>
      </w:pPr>
    </w:p>
    <w:p w14:paraId="4E73EF70"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r w:rsidRPr="00D96D67">
        <w:rPr>
          <w:b/>
          <w:bCs/>
          <w:kern w:val="1"/>
          <w:sz w:val="22"/>
          <w:shd w:val="clear" w:color="auto" w:fill="FFFFFF"/>
          <w:lang w:val="en-GB" w:eastAsia="ar-SA"/>
        </w:rPr>
        <w:t>Schematic Representation of the Assignment</w:t>
      </w:r>
    </w:p>
    <w:p w14:paraId="50B57899" w14:textId="77777777" w:rsidR="00D96D67" w:rsidRPr="00D96D67" w:rsidRDefault="00D96D67" w:rsidP="00D96D67">
      <w:pPr>
        <w:tabs>
          <w:tab w:val="left" w:pos="1080"/>
        </w:tabs>
        <w:spacing w:line="276" w:lineRule="auto"/>
        <w:jc w:val="both"/>
        <w:rPr>
          <w:sz w:val="22"/>
          <w:szCs w:val="22"/>
        </w:rPr>
      </w:pPr>
      <w:r w:rsidRPr="00D96D67">
        <w:rPr>
          <w:sz w:val="22"/>
          <w:szCs w:val="22"/>
        </w:rPr>
        <w:t>The Figure below depicts a schematic representation of the proposed activities to be undertaken during the implementation of the assignment in each of the phases to be submitted by the consulting firm as part of the inception report:</w:t>
      </w:r>
    </w:p>
    <w:p w14:paraId="5CE06869" w14:textId="77777777" w:rsidR="00D96D67" w:rsidRPr="00D96D67" w:rsidRDefault="00D96D67" w:rsidP="00D96D67">
      <w:pPr>
        <w:tabs>
          <w:tab w:val="left" w:pos="1080"/>
        </w:tabs>
        <w:jc w:val="both"/>
        <w:rPr>
          <w:sz w:val="22"/>
          <w:szCs w:val="22"/>
        </w:rPr>
      </w:pP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320"/>
        <w:gridCol w:w="2700"/>
        <w:gridCol w:w="3470"/>
      </w:tblGrid>
      <w:tr w:rsidR="00D96D67" w:rsidRPr="00D96D67" w14:paraId="18CB9E27" w14:textId="77777777" w:rsidTr="00D96D67">
        <w:trPr>
          <w:trHeight w:val="20"/>
          <w:tblHeader/>
        </w:trPr>
        <w:tc>
          <w:tcPr>
            <w:tcW w:w="4320" w:type="dxa"/>
            <w:tcBorders>
              <w:top w:val="single" w:sz="4" w:space="0" w:color="auto"/>
              <w:left w:val="single" w:sz="4" w:space="0" w:color="auto"/>
              <w:bottom w:val="single" w:sz="4" w:space="0" w:color="auto"/>
              <w:right w:val="single" w:sz="4" w:space="0" w:color="auto"/>
            </w:tcBorders>
            <w:shd w:val="clear" w:color="auto" w:fill="B4C6E7"/>
            <w:hideMark/>
          </w:tcPr>
          <w:p w14:paraId="28127464" w14:textId="77777777" w:rsidR="00D96D67" w:rsidRPr="00D96D67" w:rsidRDefault="00D96D67" w:rsidP="00D96D67">
            <w:pPr>
              <w:rPr>
                <w:rFonts w:eastAsia="Calibri"/>
                <w:b/>
                <w:sz w:val="22"/>
                <w:szCs w:val="22"/>
                <w:lang w:val="en-GB"/>
              </w:rPr>
            </w:pPr>
            <w:r w:rsidRPr="00D96D67">
              <w:rPr>
                <w:rFonts w:eastAsia="Calibri"/>
                <w:b/>
                <w:sz w:val="22"/>
                <w:szCs w:val="22"/>
                <w:lang w:val="en-GB"/>
              </w:rPr>
              <w:t>Task</w:t>
            </w:r>
          </w:p>
        </w:tc>
        <w:tc>
          <w:tcPr>
            <w:tcW w:w="2700" w:type="dxa"/>
            <w:tcBorders>
              <w:top w:val="single" w:sz="4" w:space="0" w:color="auto"/>
              <w:left w:val="single" w:sz="4" w:space="0" w:color="auto"/>
              <w:bottom w:val="single" w:sz="4" w:space="0" w:color="auto"/>
              <w:right w:val="single" w:sz="4" w:space="0" w:color="auto"/>
            </w:tcBorders>
            <w:shd w:val="clear" w:color="auto" w:fill="B4C6E7"/>
            <w:hideMark/>
          </w:tcPr>
          <w:p w14:paraId="6707D78C" w14:textId="77777777" w:rsidR="00D96D67" w:rsidRPr="00D96D67" w:rsidRDefault="00D96D67" w:rsidP="00D96D67">
            <w:pPr>
              <w:rPr>
                <w:rFonts w:eastAsia="Calibri"/>
                <w:b/>
                <w:sz w:val="22"/>
                <w:szCs w:val="22"/>
                <w:lang w:val="en-GB"/>
              </w:rPr>
            </w:pPr>
            <w:r w:rsidRPr="00D96D67">
              <w:rPr>
                <w:rFonts w:eastAsia="Calibri"/>
                <w:b/>
                <w:sz w:val="22"/>
                <w:szCs w:val="22"/>
                <w:lang w:val="en-GB"/>
              </w:rPr>
              <w:t>Timing</w:t>
            </w:r>
          </w:p>
        </w:tc>
        <w:tc>
          <w:tcPr>
            <w:tcW w:w="3470" w:type="dxa"/>
            <w:tcBorders>
              <w:top w:val="single" w:sz="4" w:space="0" w:color="auto"/>
              <w:left w:val="single" w:sz="4" w:space="0" w:color="auto"/>
              <w:bottom w:val="single" w:sz="4" w:space="0" w:color="auto"/>
              <w:right w:val="single" w:sz="4" w:space="0" w:color="auto"/>
            </w:tcBorders>
            <w:shd w:val="clear" w:color="auto" w:fill="B4C6E7"/>
            <w:hideMark/>
          </w:tcPr>
          <w:p w14:paraId="32E5110B" w14:textId="77777777" w:rsidR="00D96D67" w:rsidRPr="00D96D67" w:rsidRDefault="00D96D67" w:rsidP="00D96D67">
            <w:pPr>
              <w:rPr>
                <w:rFonts w:eastAsia="Calibri"/>
                <w:b/>
                <w:sz w:val="22"/>
                <w:szCs w:val="22"/>
                <w:lang w:val="en-GB"/>
              </w:rPr>
            </w:pPr>
            <w:r w:rsidRPr="00D96D67">
              <w:rPr>
                <w:rFonts w:eastAsia="Calibri"/>
                <w:b/>
                <w:sz w:val="22"/>
                <w:szCs w:val="22"/>
                <w:lang w:val="en-GB"/>
              </w:rPr>
              <w:t>Deliverables/Remarks</w:t>
            </w:r>
          </w:p>
        </w:tc>
      </w:tr>
      <w:tr w:rsidR="00D96D67" w:rsidRPr="00D96D67" w14:paraId="53C19F16" w14:textId="77777777" w:rsidTr="00D96D67">
        <w:trPr>
          <w:trHeight w:val="20"/>
          <w:tblHeader/>
        </w:trPr>
        <w:tc>
          <w:tcPr>
            <w:tcW w:w="4320" w:type="dxa"/>
            <w:tcBorders>
              <w:top w:val="single" w:sz="4" w:space="0" w:color="auto"/>
              <w:left w:val="single" w:sz="4" w:space="0" w:color="auto"/>
              <w:bottom w:val="single" w:sz="4" w:space="0" w:color="auto"/>
              <w:right w:val="single" w:sz="4" w:space="0" w:color="auto"/>
            </w:tcBorders>
            <w:shd w:val="clear" w:color="auto" w:fill="8EAADB"/>
            <w:hideMark/>
          </w:tcPr>
          <w:p w14:paraId="567EF8C3" w14:textId="77777777" w:rsidR="00D96D67" w:rsidRPr="00D96D67" w:rsidRDefault="00D96D67" w:rsidP="00D96D67">
            <w:pPr>
              <w:rPr>
                <w:rFonts w:eastAsia="Calibri"/>
                <w:b/>
                <w:sz w:val="22"/>
                <w:szCs w:val="22"/>
                <w:lang w:val="en-GB"/>
              </w:rPr>
            </w:pPr>
            <w:r w:rsidRPr="00D96D67">
              <w:rPr>
                <w:rFonts w:eastAsia="Calibri"/>
                <w:b/>
                <w:sz w:val="22"/>
                <w:szCs w:val="22"/>
                <w:lang w:val="en-GB"/>
              </w:rPr>
              <w:t>Phase I</w:t>
            </w:r>
          </w:p>
        </w:tc>
        <w:tc>
          <w:tcPr>
            <w:tcW w:w="2700" w:type="dxa"/>
            <w:tcBorders>
              <w:top w:val="single" w:sz="4" w:space="0" w:color="auto"/>
              <w:left w:val="single" w:sz="4" w:space="0" w:color="auto"/>
              <w:bottom w:val="single" w:sz="4" w:space="0" w:color="auto"/>
              <w:right w:val="single" w:sz="4" w:space="0" w:color="auto"/>
            </w:tcBorders>
            <w:shd w:val="clear" w:color="auto" w:fill="8EAADB"/>
          </w:tcPr>
          <w:p w14:paraId="601A2C53" w14:textId="77777777" w:rsidR="00D96D67" w:rsidRPr="00D96D67" w:rsidRDefault="00D96D67" w:rsidP="00D96D67">
            <w:pPr>
              <w:rPr>
                <w:rFonts w:eastAsia="Calibri"/>
                <w:b/>
                <w:sz w:val="22"/>
                <w:szCs w:val="22"/>
                <w:lang w:val="en-GB"/>
              </w:rPr>
            </w:pPr>
            <w:r w:rsidRPr="00D96D67">
              <w:rPr>
                <w:rFonts w:eastAsia="Calibri"/>
                <w:b/>
                <w:sz w:val="22"/>
                <w:szCs w:val="22"/>
                <w:lang w:val="en-GB"/>
              </w:rPr>
              <w:t>Dates</w:t>
            </w:r>
          </w:p>
        </w:tc>
        <w:tc>
          <w:tcPr>
            <w:tcW w:w="3470" w:type="dxa"/>
            <w:tcBorders>
              <w:top w:val="single" w:sz="4" w:space="0" w:color="auto"/>
              <w:left w:val="single" w:sz="4" w:space="0" w:color="auto"/>
              <w:bottom w:val="single" w:sz="4" w:space="0" w:color="auto"/>
              <w:right w:val="single" w:sz="4" w:space="0" w:color="auto"/>
            </w:tcBorders>
            <w:shd w:val="clear" w:color="auto" w:fill="8EAADB"/>
          </w:tcPr>
          <w:p w14:paraId="67236409" w14:textId="77777777" w:rsidR="00D96D67" w:rsidRPr="00D96D67" w:rsidRDefault="00D96D67" w:rsidP="00D96D67">
            <w:pPr>
              <w:rPr>
                <w:rFonts w:eastAsia="Calibri"/>
                <w:b/>
                <w:sz w:val="22"/>
                <w:szCs w:val="22"/>
                <w:lang w:val="en-GB"/>
              </w:rPr>
            </w:pPr>
          </w:p>
        </w:tc>
      </w:tr>
      <w:tr w:rsidR="00D96D67" w:rsidRPr="00D96D67" w14:paraId="393D16A3"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4600E576" w14:textId="77777777" w:rsidR="00D96D67" w:rsidRPr="00D96D67" w:rsidRDefault="00D96D67" w:rsidP="00D96D67">
            <w:pPr>
              <w:rPr>
                <w:rFonts w:eastAsia="Calibri"/>
                <w:sz w:val="22"/>
                <w:szCs w:val="22"/>
                <w:lang w:val="en-GB"/>
              </w:rPr>
            </w:pPr>
            <w:r w:rsidRPr="00D96D67">
              <w:rPr>
                <w:rFonts w:eastAsia="Calibri"/>
                <w:sz w:val="22"/>
                <w:szCs w:val="22"/>
                <w:lang w:val="en-GB"/>
              </w:rPr>
              <w:t>Contract signing</w:t>
            </w:r>
          </w:p>
        </w:tc>
        <w:tc>
          <w:tcPr>
            <w:tcW w:w="2700" w:type="dxa"/>
            <w:tcBorders>
              <w:top w:val="single" w:sz="4" w:space="0" w:color="auto"/>
              <w:left w:val="single" w:sz="4" w:space="0" w:color="auto"/>
              <w:bottom w:val="single" w:sz="4" w:space="0" w:color="auto"/>
              <w:right w:val="single" w:sz="4" w:space="0" w:color="auto"/>
            </w:tcBorders>
            <w:vAlign w:val="center"/>
          </w:tcPr>
          <w:p w14:paraId="2B6FAADF" w14:textId="3A4F6636" w:rsidR="00D96D67" w:rsidRPr="00D96D67" w:rsidRDefault="00A575AA" w:rsidP="00D96D67">
            <w:pPr>
              <w:jc w:val="center"/>
              <w:rPr>
                <w:rFonts w:eastAsia="Calibri"/>
                <w:sz w:val="22"/>
                <w:szCs w:val="22"/>
                <w:lang w:val="en-GB"/>
              </w:rPr>
            </w:pPr>
            <w:r>
              <w:rPr>
                <w:color w:val="000000"/>
                <w:kern w:val="24"/>
                <w:sz w:val="22"/>
                <w:szCs w:val="22"/>
              </w:rPr>
              <w:t>March</w:t>
            </w:r>
            <w:r w:rsidR="00D96D67" w:rsidRPr="00D96D67">
              <w:rPr>
                <w:color w:val="000000"/>
                <w:kern w:val="24"/>
                <w:sz w:val="22"/>
                <w:szCs w:val="22"/>
              </w:rPr>
              <w:t xml:space="preserve"> 01, 2024</w:t>
            </w:r>
          </w:p>
        </w:tc>
        <w:tc>
          <w:tcPr>
            <w:tcW w:w="3470" w:type="dxa"/>
            <w:tcBorders>
              <w:top w:val="single" w:sz="4" w:space="0" w:color="auto"/>
              <w:left w:val="single" w:sz="4" w:space="0" w:color="auto"/>
              <w:bottom w:val="single" w:sz="4" w:space="0" w:color="auto"/>
              <w:right w:val="single" w:sz="4" w:space="0" w:color="auto"/>
            </w:tcBorders>
          </w:tcPr>
          <w:p w14:paraId="75FB0008" w14:textId="77777777" w:rsidR="00D96D67" w:rsidRPr="00D96D67" w:rsidRDefault="00D96D67" w:rsidP="00D96D67">
            <w:pPr>
              <w:rPr>
                <w:rFonts w:eastAsia="Calibri"/>
                <w:sz w:val="22"/>
                <w:szCs w:val="22"/>
                <w:lang w:val="en-GB"/>
              </w:rPr>
            </w:pPr>
            <w:r w:rsidRPr="00D96D67">
              <w:rPr>
                <w:rFonts w:eastAsia="Calibri"/>
                <w:sz w:val="22"/>
                <w:szCs w:val="22"/>
                <w:lang w:val="en-GB"/>
              </w:rPr>
              <w:t>Contract document</w:t>
            </w:r>
          </w:p>
        </w:tc>
      </w:tr>
      <w:tr w:rsidR="00D96D67" w:rsidRPr="00D96D67" w14:paraId="38EDAC5C"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779A3C0F" w14:textId="77777777" w:rsidR="00D96D67" w:rsidRPr="00D96D67" w:rsidRDefault="00D96D67" w:rsidP="00D96D67">
            <w:pPr>
              <w:rPr>
                <w:rFonts w:eastAsia="Calibri"/>
                <w:sz w:val="22"/>
                <w:szCs w:val="22"/>
                <w:lang w:val="en-GB"/>
              </w:rPr>
            </w:pPr>
            <w:r w:rsidRPr="00D96D67">
              <w:rPr>
                <w:rFonts w:eastAsia="Calibri"/>
                <w:sz w:val="22"/>
                <w:szCs w:val="22"/>
                <w:lang w:val="en-GB"/>
              </w:rPr>
              <w:t>Desk review of key documents &amp; reports</w:t>
            </w:r>
          </w:p>
        </w:tc>
        <w:tc>
          <w:tcPr>
            <w:tcW w:w="2700" w:type="dxa"/>
            <w:vMerge w:val="restart"/>
            <w:tcBorders>
              <w:top w:val="single" w:sz="4" w:space="0" w:color="auto"/>
              <w:left w:val="single" w:sz="4" w:space="0" w:color="auto"/>
              <w:right w:val="single" w:sz="4" w:space="0" w:color="auto"/>
            </w:tcBorders>
            <w:vAlign w:val="center"/>
          </w:tcPr>
          <w:p w14:paraId="72FF0B46" w14:textId="19AEF014" w:rsidR="00D96D67" w:rsidRPr="00D96D67" w:rsidRDefault="00A575AA" w:rsidP="00D96D67">
            <w:pPr>
              <w:jc w:val="center"/>
              <w:rPr>
                <w:rFonts w:eastAsia="Calibri"/>
                <w:sz w:val="22"/>
                <w:szCs w:val="22"/>
                <w:lang w:val="en-GB"/>
              </w:rPr>
            </w:pPr>
            <w:r>
              <w:rPr>
                <w:color w:val="000000"/>
                <w:kern w:val="24"/>
                <w:sz w:val="22"/>
                <w:szCs w:val="22"/>
              </w:rPr>
              <w:t>March</w:t>
            </w:r>
            <w:r w:rsidR="00D96D67" w:rsidRPr="00D96D67">
              <w:rPr>
                <w:color w:val="000000"/>
                <w:kern w:val="24"/>
                <w:sz w:val="22"/>
                <w:szCs w:val="22"/>
              </w:rPr>
              <w:t xml:space="preserve"> 16, 2024</w:t>
            </w:r>
          </w:p>
        </w:tc>
        <w:tc>
          <w:tcPr>
            <w:tcW w:w="3470" w:type="dxa"/>
            <w:tcBorders>
              <w:top w:val="single" w:sz="4" w:space="0" w:color="auto"/>
              <w:left w:val="single" w:sz="4" w:space="0" w:color="auto"/>
              <w:bottom w:val="single" w:sz="4" w:space="0" w:color="auto"/>
              <w:right w:val="single" w:sz="4" w:space="0" w:color="auto"/>
            </w:tcBorders>
          </w:tcPr>
          <w:p w14:paraId="3D607823" w14:textId="77777777" w:rsidR="00D96D67" w:rsidRPr="00D96D67" w:rsidRDefault="00D96D67" w:rsidP="00D96D67">
            <w:pPr>
              <w:rPr>
                <w:rFonts w:eastAsia="Calibri"/>
                <w:sz w:val="22"/>
                <w:szCs w:val="22"/>
                <w:lang w:val="en-GB"/>
              </w:rPr>
            </w:pPr>
            <w:r w:rsidRPr="00D96D67">
              <w:rPr>
                <w:rFonts w:eastAsia="Calibri"/>
                <w:sz w:val="22"/>
                <w:szCs w:val="22"/>
                <w:lang w:val="en-GB"/>
              </w:rPr>
              <w:t>Review Notes</w:t>
            </w:r>
          </w:p>
        </w:tc>
      </w:tr>
      <w:tr w:rsidR="00D96D67" w:rsidRPr="00D96D67" w14:paraId="71FB77F6"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10FA1081" w14:textId="77777777" w:rsidR="00D96D67" w:rsidRPr="00D96D67" w:rsidRDefault="00D96D67" w:rsidP="00D96D67">
            <w:pPr>
              <w:rPr>
                <w:rFonts w:eastAsia="Calibri"/>
                <w:sz w:val="22"/>
                <w:szCs w:val="22"/>
                <w:lang w:val="en-GB"/>
              </w:rPr>
            </w:pPr>
            <w:r w:rsidRPr="00D96D67">
              <w:rPr>
                <w:rFonts w:eastAsia="Calibri"/>
                <w:sz w:val="22"/>
                <w:szCs w:val="22"/>
                <w:lang w:val="en-GB"/>
              </w:rPr>
              <w:t>Preparation of the Inception Report (IR), data tools and instruments, and field visit plan</w:t>
            </w:r>
          </w:p>
        </w:tc>
        <w:tc>
          <w:tcPr>
            <w:tcW w:w="2700" w:type="dxa"/>
            <w:vMerge/>
            <w:tcBorders>
              <w:left w:val="single" w:sz="4" w:space="0" w:color="auto"/>
              <w:right w:val="single" w:sz="4" w:space="0" w:color="auto"/>
            </w:tcBorders>
          </w:tcPr>
          <w:p w14:paraId="6457D87D" w14:textId="77777777" w:rsidR="00D96D67" w:rsidRPr="00D96D67" w:rsidRDefault="00D96D67" w:rsidP="00D96D67">
            <w:pPr>
              <w:jc w:val="center"/>
              <w:rPr>
                <w:rFonts w:eastAsia="Calibri"/>
                <w:sz w:val="22"/>
                <w:szCs w:val="22"/>
                <w:lang w:val="en-GB"/>
              </w:rPr>
            </w:pPr>
          </w:p>
        </w:tc>
        <w:tc>
          <w:tcPr>
            <w:tcW w:w="3470" w:type="dxa"/>
            <w:vMerge w:val="restart"/>
            <w:tcBorders>
              <w:top w:val="single" w:sz="4" w:space="0" w:color="auto"/>
              <w:left w:val="single" w:sz="4" w:space="0" w:color="auto"/>
              <w:right w:val="single" w:sz="4" w:space="0" w:color="auto"/>
            </w:tcBorders>
          </w:tcPr>
          <w:p w14:paraId="19191305" w14:textId="77777777" w:rsidR="00D96D67" w:rsidRPr="00D96D67" w:rsidRDefault="00D96D67" w:rsidP="00D96D67">
            <w:pPr>
              <w:rPr>
                <w:rFonts w:eastAsia="Calibri"/>
                <w:sz w:val="22"/>
                <w:szCs w:val="22"/>
                <w:lang w:val="en-GB"/>
              </w:rPr>
            </w:pPr>
            <w:r w:rsidRPr="00D96D67">
              <w:rPr>
                <w:rFonts w:eastAsia="Calibri"/>
                <w:sz w:val="22"/>
                <w:szCs w:val="22"/>
                <w:lang w:val="en-GB"/>
              </w:rPr>
              <w:t>IR and Data Tools and Instruments</w:t>
            </w:r>
          </w:p>
        </w:tc>
      </w:tr>
      <w:tr w:rsidR="00D96D67" w:rsidRPr="00D96D67" w14:paraId="64172CD4" w14:textId="77777777" w:rsidTr="003843BC">
        <w:trPr>
          <w:trHeight w:val="53"/>
        </w:trPr>
        <w:tc>
          <w:tcPr>
            <w:tcW w:w="4320" w:type="dxa"/>
            <w:tcBorders>
              <w:top w:val="single" w:sz="4" w:space="0" w:color="auto"/>
              <w:left w:val="single" w:sz="4" w:space="0" w:color="auto"/>
              <w:bottom w:val="single" w:sz="4" w:space="0" w:color="auto"/>
              <w:right w:val="single" w:sz="4" w:space="0" w:color="auto"/>
            </w:tcBorders>
            <w:hideMark/>
          </w:tcPr>
          <w:p w14:paraId="57360DB4" w14:textId="77777777" w:rsidR="00D96D67" w:rsidRPr="00D96D67" w:rsidRDefault="00D96D67" w:rsidP="00D96D67">
            <w:pPr>
              <w:rPr>
                <w:rFonts w:eastAsia="Calibri"/>
                <w:sz w:val="22"/>
                <w:szCs w:val="22"/>
                <w:lang w:val="en-GB"/>
              </w:rPr>
            </w:pPr>
            <w:r w:rsidRPr="00D96D67">
              <w:rPr>
                <w:rFonts w:eastAsia="Calibri"/>
                <w:sz w:val="22"/>
                <w:szCs w:val="22"/>
                <w:lang w:val="en-GB"/>
              </w:rPr>
              <w:t>Submission of the Inception Report (IR)</w:t>
            </w:r>
          </w:p>
        </w:tc>
        <w:tc>
          <w:tcPr>
            <w:tcW w:w="2700" w:type="dxa"/>
            <w:vMerge/>
            <w:tcBorders>
              <w:left w:val="single" w:sz="4" w:space="0" w:color="auto"/>
              <w:right w:val="single" w:sz="4" w:space="0" w:color="auto"/>
            </w:tcBorders>
          </w:tcPr>
          <w:p w14:paraId="4FB89D9D" w14:textId="77777777" w:rsidR="00D96D67" w:rsidRPr="00D96D67" w:rsidRDefault="00D96D67" w:rsidP="00D96D67">
            <w:pPr>
              <w:rPr>
                <w:rFonts w:eastAsia="Calibri"/>
                <w:sz w:val="22"/>
                <w:szCs w:val="22"/>
                <w:lang w:val="en-GB"/>
              </w:rPr>
            </w:pPr>
          </w:p>
        </w:tc>
        <w:tc>
          <w:tcPr>
            <w:tcW w:w="3470" w:type="dxa"/>
            <w:vMerge/>
            <w:tcBorders>
              <w:left w:val="single" w:sz="4" w:space="0" w:color="auto"/>
              <w:bottom w:val="single" w:sz="4" w:space="0" w:color="auto"/>
              <w:right w:val="single" w:sz="4" w:space="0" w:color="auto"/>
            </w:tcBorders>
            <w:hideMark/>
          </w:tcPr>
          <w:p w14:paraId="78836719" w14:textId="77777777" w:rsidR="00D96D67" w:rsidRPr="00D96D67" w:rsidRDefault="00D96D67" w:rsidP="00D96D67">
            <w:pPr>
              <w:rPr>
                <w:rFonts w:eastAsia="Calibri"/>
                <w:sz w:val="22"/>
                <w:szCs w:val="22"/>
                <w:lang w:val="en-GB"/>
              </w:rPr>
            </w:pPr>
          </w:p>
        </w:tc>
      </w:tr>
      <w:tr w:rsidR="00D96D67" w:rsidRPr="00D96D67" w14:paraId="538A1E0B"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681FBFDE" w14:textId="77777777" w:rsidR="00D96D67" w:rsidRPr="00D96D67" w:rsidRDefault="00D96D67" w:rsidP="00D96D67">
            <w:pPr>
              <w:rPr>
                <w:rFonts w:eastAsia="Calibri"/>
                <w:sz w:val="22"/>
                <w:szCs w:val="22"/>
                <w:lang w:val="en-GB"/>
              </w:rPr>
            </w:pPr>
            <w:r w:rsidRPr="00D96D67">
              <w:rPr>
                <w:rFonts w:eastAsia="Calibri"/>
                <w:sz w:val="22"/>
                <w:szCs w:val="22"/>
                <w:lang w:val="en-GB"/>
              </w:rPr>
              <w:t>Presentation of the Inception Report (IR)</w:t>
            </w:r>
          </w:p>
        </w:tc>
        <w:tc>
          <w:tcPr>
            <w:tcW w:w="2700" w:type="dxa"/>
            <w:vMerge/>
            <w:tcBorders>
              <w:left w:val="single" w:sz="4" w:space="0" w:color="auto"/>
              <w:right w:val="single" w:sz="4" w:space="0" w:color="auto"/>
            </w:tcBorders>
          </w:tcPr>
          <w:p w14:paraId="25109558" w14:textId="77777777" w:rsidR="00D96D67" w:rsidRPr="00D96D67" w:rsidRDefault="00D96D67" w:rsidP="00D96D67">
            <w:pPr>
              <w:rPr>
                <w:rFonts w:eastAsia="Calibri"/>
                <w:sz w:val="22"/>
                <w:szCs w:val="22"/>
                <w:lang w:val="en-GB"/>
              </w:rPr>
            </w:pPr>
          </w:p>
        </w:tc>
        <w:tc>
          <w:tcPr>
            <w:tcW w:w="3470" w:type="dxa"/>
            <w:tcBorders>
              <w:top w:val="single" w:sz="4" w:space="0" w:color="auto"/>
              <w:left w:val="single" w:sz="4" w:space="0" w:color="auto"/>
              <w:bottom w:val="single" w:sz="4" w:space="0" w:color="auto"/>
              <w:right w:val="single" w:sz="4" w:space="0" w:color="auto"/>
            </w:tcBorders>
            <w:hideMark/>
          </w:tcPr>
          <w:p w14:paraId="083E27D0" w14:textId="77777777" w:rsidR="00D96D67" w:rsidRPr="00D96D67" w:rsidRDefault="00D96D67" w:rsidP="00D96D67">
            <w:pPr>
              <w:rPr>
                <w:rFonts w:eastAsia="Calibri"/>
                <w:sz w:val="22"/>
                <w:szCs w:val="22"/>
                <w:lang w:val="en-GB"/>
              </w:rPr>
            </w:pPr>
            <w:r w:rsidRPr="00D96D67">
              <w:rPr>
                <w:rFonts w:eastAsia="Calibri"/>
                <w:sz w:val="22"/>
                <w:szCs w:val="22"/>
                <w:lang w:val="en-GB"/>
              </w:rPr>
              <w:t>Presentation of IR by Consultants</w:t>
            </w:r>
          </w:p>
        </w:tc>
      </w:tr>
      <w:tr w:rsidR="00D96D67" w:rsidRPr="00D96D67" w14:paraId="7E112661"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74AF70C6" w14:textId="77777777" w:rsidR="00D96D67" w:rsidRPr="00D96D67" w:rsidRDefault="00D96D67" w:rsidP="00D96D67">
            <w:pPr>
              <w:rPr>
                <w:rFonts w:eastAsia="Calibri"/>
                <w:sz w:val="22"/>
                <w:szCs w:val="22"/>
                <w:lang w:val="en-GB"/>
              </w:rPr>
            </w:pPr>
            <w:r w:rsidRPr="00D96D67">
              <w:rPr>
                <w:rFonts w:eastAsia="Calibri"/>
                <w:sz w:val="22"/>
                <w:szCs w:val="22"/>
                <w:lang w:val="en-GB"/>
              </w:rPr>
              <w:lastRenderedPageBreak/>
              <w:t>Presentations on the Status by Components</w:t>
            </w:r>
          </w:p>
        </w:tc>
        <w:tc>
          <w:tcPr>
            <w:tcW w:w="2700" w:type="dxa"/>
            <w:vMerge/>
            <w:tcBorders>
              <w:left w:val="single" w:sz="4" w:space="0" w:color="auto"/>
              <w:bottom w:val="single" w:sz="4" w:space="0" w:color="auto"/>
              <w:right w:val="single" w:sz="4" w:space="0" w:color="auto"/>
            </w:tcBorders>
          </w:tcPr>
          <w:p w14:paraId="09864189" w14:textId="77777777" w:rsidR="00D96D67" w:rsidRPr="00D96D67" w:rsidRDefault="00D96D67" w:rsidP="00D96D67">
            <w:pPr>
              <w:rPr>
                <w:rFonts w:eastAsia="Calibri"/>
                <w:sz w:val="22"/>
                <w:szCs w:val="22"/>
                <w:lang w:val="en-GB"/>
              </w:rPr>
            </w:pPr>
          </w:p>
        </w:tc>
        <w:tc>
          <w:tcPr>
            <w:tcW w:w="3470" w:type="dxa"/>
            <w:tcBorders>
              <w:top w:val="single" w:sz="4" w:space="0" w:color="auto"/>
              <w:left w:val="single" w:sz="4" w:space="0" w:color="auto"/>
              <w:bottom w:val="single" w:sz="4" w:space="0" w:color="auto"/>
              <w:right w:val="single" w:sz="4" w:space="0" w:color="auto"/>
            </w:tcBorders>
            <w:hideMark/>
          </w:tcPr>
          <w:p w14:paraId="7E8CE3EE" w14:textId="77777777" w:rsidR="00D96D67" w:rsidRPr="00D96D67" w:rsidRDefault="00D96D67" w:rsidP="00D96D67">
            <w:pPr>
              <w:rPr>
                <w:rFonts w:eastAsia="Calibri"/>
                <w:sz w:val="22"/>
                <w:szCs w:val="22"/>
                <w:lang w:val="en-GB"/>
              </w:rPr>
            </w:pPr>
            <w:r w:rsidRPr="00D96D67">
              <w:rPr>
                <w:rFonts w:eastAsia="Calibri"/>
                <w:sz w:val="22"/>
                <w:szCs w:val="22"/>
                <w:lang w:val="en-GB"/>
              </w:rPr>
              <w:t>Presentations by Component Heads</w:t>
            </w:r>
          </w:p>
        </w:tc>
      </w:tr>
      <w:tr w:rsidR="00D96D67" w:rsidRPr="00D96D67" w14:paraId="01931AE8" w14:textId="77777777" w:rsidTr="00D96D67">
        <w:trPr>
          <w:trHeight w:val="20"/>
        </w:trPr>
        <w:tc>
          <w:tcPr>
            <w:tcW w:w="4320" w:type="dxa"/>
            <w:tcBorders>
              <w:top w:val="single" w:sz="4" w:space="0" w:color="auto"/>
              <w:left w:val="single" w:sz="4" w:space="0" w:color="auto"/>
              <w:bottom w:val="single" w:sz="4" w:space="0" w:color="auto"/>
              <w:right w:val="single" w:sz="4" w:space="0" w:color="auto"/>
            </w:tcBorders>
            <w:shd w:val="clear" w:color="auto" w:fill="8EAADB"/>
            <w:vAlign w:val="center"/>
            <w:hideMark/>
          </w:tcPr>
          <w:p w14:paraId="72FA606E" w14:textId="77777777" w:rsidR="00D96D67" w:rsidRPr="00D96D67" w:rsidRDefault="00D96D67" w:rsidP="00D96D67">
            <w:pPr>
              <w:rPr>
                <w:rFonts w:eastAsia="Calibri"/>
                <w:b/>
                <w:sz w:val="22"/>
                <w:szCs w:val="22"/>
                <w:lang w:val="en-GB"/>
              </w:rPr>
            </w:pPr>
            <w:r w:rsidRPr="00D96D67">
              <w:rPr>
                <w:rFonts w:eastAsia="Calibri"/>
                <w:b/>
                <w:sz w:val="22"/>
                <w:szCs w:val="22"/>
                <w:lang w:val="en-GB"/>
              </w:rPr>
              <w:t>Phases II &amp; III</w:t>
            </w:r>
          </w:p>
        </w:tc>
        <w:tc>
          <w:tcPr>
            <w:tcW w:w="2700" w:type="dxa"/>
            <w:tcBorders>
              <w:top w:val="single" w:sz="4" w:space="0" w:color="auto"/>
              <w:left w:val="single" w:sz="4" w:space="0" w:color="auto"/>
              <w:bottom w:val="single" w:sz="4" w:space="0" w:color="auto"/>
              <w:right w:val="single" w:sz="4" w:space="0" w:color="auto"/>
            </w:tcBorders>
            <w:shd w:val="clear" w:color="auto" w:fill="8EAADB"/>
          </w:tcPr>
          <w:p w14:paraId="0A524C48" w14:textId="77777777" w:rsidR="00D96D67" w:rsidRPr="00D96D67" w:rsidRDefault="00D96D67" w:rsidP="00D96D67">
            <w:pPr>
              <w:rPr>
                <w:rFonts w:eastAsia="Calibri"/>
                <w:b/>
                <w:sz w:val="22"/>
                <w:szCs w:val="22"/>
                <w:lang w:val="en-GB"/>
              </w:rPr>
            </w:pPr>
          </w:p>
        </w:tc>
        <w:tc>
          <w:tcPr>
            <w:tcW w:w="3470" w:type="dxa"/>
            <w:tcBorders>
              <w:top w:val="single" w:sz="4" w:space="0" w:color="auto"/>
              <w:left w:val="single" w:sz="4" w:space="0" w:color="auto"/>
              <w:bottom w:val="single" w:sz="4" w:space="0" w:color="auto"/>
              <w:right w:val="single" w:sz="4" w:space="0" w:color="auto"/>
            </w:tcBorders>
            <w:shd w:val="clear" w:color="auto" w:fill="8EAADB"/>
          </w:tcPr>
          <w:p w14:paraId="1245246D" w14:textId="77777777" w:rsidR="00D96D67" w:rsidRPr="00D96D67" w:rsidRDefault="00D96D67" w:rsidP="00D96D67">
            <w:pPr>
              <w:rPr>
                <w:rFonts w:eastAsia="Calibri"/>
                <w:b/>
                <w:sz w:val="22"/>
                <w:szCs w:val="22"/>
                <w:lang w:val="en-GB"/>
              </w:rPr>
            </w:pPr>
          </w:p>
        </w:tc>
      </w:tr>
      <w:tr w:rsidR="00D96D67" w:rsidRPr="00D96D67" w14:paraId="4F8258B0"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7BD754" w14:textId="77777777" w:rsidR="00D96D67" w:rsidRPr="00D96D67" w:rsidRDefault="00D96D67" w:rsidP="00D96D67">
            <w:pPr>
              <w:rPr>
                <w:rFonts w:eastAsia="Calibri"/>
                <w:sz w:val="22"/>
                <w:szCs w:val="22"/>
                <w:lang w:val="en-GB"/>
              </w:rPr>
            </w:pPr>
            <w:r w:rsidRPr="00D96D67">
              <w:rPr>
                <w:rFonts w:eastAsia="Calibri"/>
                <w:sz w:val="22"/>
                <w:szCs w:val="22"/>
                <w:lang w:val="en-GB"/>
              </w:rPr>
              <w:t>Preparations for field visits - logistics and appointments</w:t>
            </w:r>
          </w:p>
        </w:tc>
        <w:tc>
          <w:tcPr>
            <w:tcW w:w="2700" w:type="dxa"/>
            <w:vMerge w:val="restart"/>
            <w:tcBorders>
              <w:top w:val="single" w:sz="4" w:space="0" w:color="auto"/>
              <w:left w:val="single" w:sz="4" w:space="0" w:color="auto"/>
              <w:right w:val="single" w:sz="4" w:space="0" w:color="auto"/>
            </w:tcBorders>
            <w:shd w:val="clear" w:color="auto" w:fill="F2F2F2"/>
            <w:vAlign w:val="center"/>
          </w:tcPr>
          <w:p w14:paraId="410068F7" w14:textId="372BBE70" w:rsidR="00D96D67" w:rsidRPr="00D96D67" w:rsidRDefault="00A575AA" w:rsidP="00D96D67">
            <w:pPr>
              <w:jc w:val="center"/>
              <w:rPr>
                <w:rFonts w:eastAsia="Calibri"/>
                <w:sz w:val="22"/>
                <w:szCs w:val="22"/>
                <w:lang w:val="en-GB"/>
              </w:rPr>
            </w:pPr>
            <w:r>
              <w:rPr>
                <w:color w:val="000000"/>
                <w:kern w:val="24"/>
                <w:sz w:val="22"/>
                <w:szCs w:val="22"/>
              </w:rPr>
              <w:t>May</w:t>
            </w:r>
            <w:r w:rsidR="00D96D67" w:rsidRPr="00D96D67">
              <w:rPr>
                <w:color w:val="000000"/>
                <w:kern w:val="24"/>
                <w:sz w:val="22"/>
                <w:szCs w:val="22"/>
              </w:rPr>
              <w:t xml:space="preserve"> </w:t>
            </w:r>
            <w:r>
              <w:rPr>
                <w:color w:val="000000"/>
                <w:kern w:val="24"/>
                <w:sz w:val="22"/>
                <w:szCs w:val="22"/>
              </w:rPr>
              <w:t>15</w:t>
            </w:r>
            <w:r w:rsidR="00D96D67" w:rsidRPr="00D96D67">
              <w:rPr>
                <w:color w:val="000000"/>
                <w:kern w:val="24"/>
                <w:sz w:val="22"/>
                <w:szCs w:val="22"/>
              </w:rPr>
              <w:t>, 2024</w:t>
            </w:r>
          </w:p>
        </w:tc>
        <w:tc>
          <w:tcPr>
            <w:tcW w:w="3470" w:type="dxa"/>
            <w:tcBorders>
              <w:top w:val="single" w:sz="4" w:space="0" w:color="auto"/>
              <w:left w:val="single" w:sz="4" w:space="0" w:color="auto"/>
              <w:bottom w:val="single" w:sz="4" w:space="0" w:color="auto"/>
              <w:right w:val="single" w:sz="4" w:space="0" w:color="auto"/>
            </w:tcBorders>
            <w:shd w:val="clear" w:color="auto" w:fill="F2F2F2"/>
            <w:hideMark/>
          </w:tcPr>
          <w:p w14:paraId="47C79A96" w14:textId="77777777" w:rsidR="00D96D67" w:rsidRPr="00D96D67" w:rsidRDefault="00D96D67" w:rsidP="00D96D67">
            <w:pPr>
              <w:rPr>
                <w:rFonts w:eastAsia="Calibri"/>
                <w:sz w:val="22"/>
                <w:szCs w:val="22"/>
                <w:lang w:val="en-GB"/>
              </w:rPr>
            </w:pPr>
            <w:r w:rsidRPr="00D96D67">
              <w:rPr>
                <w:rFonts w:eastAsia="Calibri"/>
                <w:sz w:val="22"/>
                <w:szCs w:val="22"/>
                <w:lang w:val="en-GB"/>
              </w:rPr>
              <w:t xml:space="preserve">Field itinerary and logistics completed </w:t>
            </w:r>
          </w:p>
        </w:tc>
      </w:tr>
      <w:tr w:rsidR="00D96D67" w:rsidRPr="00D96D67" w14:paraId="390A0A7F"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6913CDD" w14:textId="77777777" w:rsidR="00D96D67" w:rsidRPr="00D96D67" w:rsidRDefault="00D96D67" w:rsidP="00D96D67">
            <w:pPr>
              <w:rPr>
                <w:rFonts w:eastAsia="Calibri"/>
                <w:sz w:val="22"/>
                <w:szCs w:val="22"/>
                <w:lang w:val="en-GB"/>
              </w:rPr>
            </w:pPr>
            <w:r w:rsidRPr="00D96D67">
              <w:rPr>
                <w:rFonts w:eastAsia="Calibri"/>
                <w:sz w:val="22"/>
                <w:szCs w:val="22"/>
                <w:lang w:val="en-GB"/>
              </w:rPr>
              <w:t>Travel to representative Woredas/watersheds in all six regions</w:t>
            </w:r>
          </w:p>
        </w:tc>
        <w:tc>
          <w:tcPr>
            <w:tcW w:w="2700" w:type="dxa"/>
            <w:vMerge/>
            <w:tcBorders>
              <w:left w:val="single" w:sz="4" w:space="0" w:color="auto"/>
              <w:right w:val="single" w:sz="4" w:space="0" w:color="auto"/>
            </w:tcBorders>
            <w:shd w:val="clear" w:color="auto" w:fill="F2F2F2"/>
          </w:tcPr>
          <w:p w14:paraId="1CD8DDD4" w14:textId="77777777" w:rsidR="00D96D67" w:rsidRPr="00D96D67" w:rsidRDefault="00D96D67" w:rsidP="00D96D67">
            <w:pPr>
              <w:rPr>
                <w:rFonts w:eastAsia="Calibri"/>
                <w:sz w:val="22"/>
                <w:szCs w:val="22"/>
                <w:lang w:val="en-GB"/>
              </w:rPr>
            </w:pPr>
          </w:p>
        </w:tc>
        <w:tc>
          <w:tcPr>
            <w:tcW w:w="3470" w:type="dxa"/>
            <w:tcBorders>
              <w:top w:val="single" w:sz="4" w:space="0" w:color="auto"/>
              <w:left w:val="single" w:sz="4" w:space="0" w:color="auto"/>
              <w:bottom w:val="single" w:sz="4" w:space="0" w:color="auto"/>
              <w:right w:val="single" w:sz="4" w:space="0" w:color="auto"/>
            </w:tcBorders>
            <w:shd w:val="clear" w:color="auto" w:fill="F2F2F2"/>
            <w:hideMark/>
          </w:tcPr>
          <w:p w14:paraId="46C2C4F0" w14:textId="77777777" w:rsidR="00D96D67" w:rsidRPr="00D96D67" w:rsidRDefault="00D96D67" w:rsidP="00D96D67">
            <w:pPr>
              <w:rPr>
                <w:rFonts w:eastAsia="Calibri"/>
                <w:sz w:val="22"/>
                <w:szCs w:val="22"/>
                <w:lang w:val="en-GB"/>
              </w:rPr>
            </w:pPr>
            <w:r w:rsidRPr="00D96D67">
              <w:rPr>
                <w:rFonts w:eastAsia="Calibri"/>
                <w:sz w:val="22"/>
                <w:szCs w:val="22"/>
                <w:lang w:val="en-GB"/>
              </w:rPr>
              <w:t>Logistics completed</w:t>
            </w:r>
          </w:p>
        </w:tc>
      </w:tr>
      <w:tr w:rsidR="00D96D67" w:rsidRPr="00D96D67" w14:paraId="69C5A459"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514185C6" w14:textId="77777777" w:rsidR="00D96D67" w:rsidRPr="00D96D67" w:rsidRDefault="00D96D67" w:rsidP="00D96D67">
            <w:pPr>
              <w:rPr>
                <w:rFonts w:eastAsia="Calibri"/>
                <w:sz w:val="22"/>
                <w:szCs w:val="22"/>
                <w:lang w:val="en-GB"/>
              </w:rPr>
            </w:pPr>
            <w:r w:rsidRPr="00D96D67">
              <w:rPr>
                <w:rFonts w:eastAsia="Calibri"/>
                <w:sz w:val="22"/>
                <w:szCs w:val="22"/>
                <w:lang w:val="en-GB"/>
              </w:rPr>
              <w:t>Key stakeholder interviews, consultations and field visits</w:t>
            </w:r>
          </w:p>
        </w:tc>
        <w:tc>
          <w:tcPr>
            <w:tcW w:w="2700" w:type="dxa"/>
            <w:vMerge/>
            <w:tcBorders>
              <w:left w:val="single" w:sz="4" w:space="0" w:color="auto"/>
              <w:right w:val="single" w:sz="4" w:space="0" w:color="auto"/>
            </w:tcBorders>
          </w:tcPr>
          <w:p w14:paraId="59B5DC63" w14:textId="77777777" w:rsidR="00D96D67" w:rsidRPr="00D96D67" w:rsidRDefault="00D96D67" w:rsidP="00D96D67">
            <w:pPr>
              <w:rPr>
                <w:rFonts w:eastAsia="Calibri"/>
                <w:sz w:val="22"/>
                <w:szCs w:val="22"/>
                <w:lang w:val="en-GB"/>
              </w:rPr>
            </w:pPr>
          </w:p>
        </w:tc>
        <w:tc>
          <w:tcPr>
            <w:tcW w:w="3470" w:type="dxa"/>
            <w:tcBorders>
              <w:top w:val="single" w:sz="4" w:space="0" w:color="auto"/>
              <w:left w:val="single" w:sz="4" w:space="0" w:color="auto"/>
              <w:bottom w:val="single" w:sz="4" w:space="0" w:color="auto"/>
              <w:right w:val="single" w:sz="4" w:space="0" w:color="auto"/>
            </w:tcBorders>
            <w:hideMark/>
          </w:tcPr>
          <w:p w14:paraId="30D4AB8A" w14:textId="77777777" w:rsidR="00D96D67" w:rsidRPr="00D96D67" w:rsidRDefault="00D96D67" w:rsidP="00D96D67">
            <w:pPr>
              <w:rPr>
                <w:rFonts w:eastAsia="Calibri"/>
                <w:sz w:val="22"/>
                <w:szCs w:val="22"/>
                <w:lang w:val="en-GB"/>
              </w:rPr>
            </w:pPr>
            <w:r w:rsidRPr="00D96D67">
              <w:rPr>
                <w:rFonts w:eastAsia="Calibri"/>
                <w:sz w:val="22"/>
                <w:szCs w:val="22"/>
                <w:lang w:val="en-GB"/>
              </w:rPr>
              <w:t>Field visits completed</w:t>
            </w:r>
          </w:p>
        </w:tc>
      </w:tr>
      <w:tr w:rsidR="00D96D67" w:rsidRPr="00D96D67" w14:paraId="4C825D11"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5E3ED4A7" w14:textId="77777777" w:rsidR="00D96D67" w:rsidRPr="00D96D67" w:rsidRDefault="00D96D67" w:rsidP="00D96D67">
            <w:pPr>
              <w:rPr>
                <w:rFonts w:eastAsia="Calibri"/>
                <w:sz w:val="22"/>
                <w:szCs w:val="22"/>
                <w:lang w:val="en-GB"/>
              </w:rPr>
            </w:pPr>
            <w:r w:rsidRPr="00D96D67">
              <w:rPr>
                <w:rFonts w:eastAsia="Calibri"/>
                <w:sz w:val="22"/>
                <w:szCs w:val="22"/>
                <w:lang w:val="en-GB"/>
              </w:rPr>
              <w:t>Data analysis/Report writing</w:t>
            </w:r>
          </w:p>
        </w:tc>
        <w:tc>
          <w:tcPr>
            <w:tcW w:w="2700" w:type="dxa"/>
            <w:vMerge/>
            <w:tcBorders>
              <w:left w:val="single" w:sz="4" w:space="0" w:color="auto"/>
              <w:bottom w:val="single" w:sz="4" w:space="0" w:color="auto"/>
              <w:right w:val="single" w:sz="4" w:space="0" w:color="auto"/>
            </w:tcBorders>
          </w:tcPr>
          <w:p w14:paraId="2B710135" w14:textId="77777777" w:rsidR="00D96D67" w:rsidRPr="00D96D67" w:rsidRDefault="00D96D67" w:rsidP="00D96D67">
            <w:pPr>
              <w:rPr>
                <w:rFonts w:eastAsia="Calibri"/>
                <w:sz w:val="22"/>
                <w:szCs w:val="22"/>
                <w:lang w:val="en-GB"/>
              </w:rPr>
            </w:pPr>
          </w:p>
        </w:tc>
        <w:tc>
          <w:tcPr>
            <w:tcW w:w="3470" w:type="dxa"/>
            <w:vMerge w:val="restart"/>
            <w:tcBorders>
              <w:top w:val="single" w:sz="4" w:space="0" w:color="auto"/>
              <w:left w:val="single" w:sz="4" w:space="0" w:color="auto"/>
              <w:right w:val="single" w:sz="4" w:space="0" w:color="auto"/>
            </w:tcBorders>
            <w:hideMark/>
          </w:tcPr>
          <w:p w14:paraId="29480F5E" w14:textId="77777777" w:rsidR="00D96D67" w:rsidRPr="00D96D67" w:rsidRDefault="00D96D67" w:rsidP="00D96D67">
            <w:pPr>
              <w:rPr>
                <w:rFonts w:eastAsia="Calibri"/>
                <w:sz w:val="22"/>
                <w:szCs w:val="22"/>
                <w:lang w:val="en-GB"/>
              </w:rPr>
            </w:pPr>
            <w:r w:rsidRPr="00D96D67">
              <w:rPr>
                <w:rFonts w:eastAsia="Calibri"/>
                <w:sz w:val="22"/>
                <w:szCs w:val="22"/>
                <w:lang w:val="en-GB"/>
              </w:rPr>
              <w:t>Draft Report</w:t>
            </w:r>
          </w:p>
        </w:tc>
      </w:tr>
      <w:tr w:rsidR="00D96D67" w:rsidRPr="00D96D67" w14:paraId="1718742D"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40393FCD" w14:textId="77777777" w:rsidR="00D96D67" w:rsidRPr="00D96D67" w:rsidRDefault="00D96D67" w:rsidP="00D96D67">
            <w:pPr>
              <w:rPr>
                <w:rFonts w:eastAsia="Calibri"/>
                <w:sz w:val="22"/>
                <w:szCs w:val="22"/>
                <w:lang w:val="en-GB"/>
              </w:rPr>
            </w:pPr>
            <w:r w:rsidRPr="00D96D67">
              <w:rPr>
                <w:rFonts w:eastAsia="Calibri"/>
                <w:sz w:val="22"/>
                <w:szCs w:val="22"/>
                <w:lang w:val="en-GB"/>
              </w:rPr>
              <w:t>Submission of Draft Report</w:t>
            </w:r>
          </w:p>
        </w:tc>
        <w:tc>
          <w:tcPr>
            <w:tcW w:w="2700" w:type="dxa"/>
            <w:vMerge w:val="restart"/>
            <w:tcBorders>
              <w:top w:val="single" w:sz="4" w:space="0" w:color="auto"/>
              <w:left w:val="single" w:sz="4" w:space="0" w:color="auto"/>
              <w:right w:val="single" w:sz="4" w:space="0" w:color="auto"/>
            </w:tcBorders>
            <w:vAlign w:val="center"/>
          </w:tcPr>
          <w:p w14:paraId="6F516127" w14:textId="36F432B8" w:rsidR="00D96D67" w:rsidRPr="00D96D67" w:rsidRDefault="00A575AA" w:rsidP="00D96D67">
            <w:pPr>
              <w:jc w:val="center"/>
              <w:rPr>
                <w:rFonts w:eastAsia="Calibri"/>
                <w:sz w:val="22"/>
                <w:szCs w:val="22"/>
                <w:lang w:val="en-GB"/>
              </w:rPr>
            </w:pPr>
            <w:r>
              <w:rPr>
                <w:color w:val="000000"/>
                <w:kern w:val="24"/>
                <w:sz w:val="22"/>
                <w:szCs w:val="22"/>
              </w:rPr>
              <w:t>June</w:t>
            </w:r>
            <w:r w:rsidR="00D96D67" w:rsidRPr="00D96D67">
              <w:rPr>
                <w:color w:val="000000"/>
                <w:kern w:val="24"/>
                <w:sz w:val="22"/>
                <w:szCs w:val="22"/>
              </w:rPr>
              <w:t xml:space="preserve"> </w:t>
            </w:r>
            <w:r>
              <w:rPr>
                <w:color w:val="000000"/>
                <w:kern w:val="24"/>
                <w:sz w:val="22"/>
                <w:szCs w:val="22"/>
              </w:rPr>
              <w:t>3</w:t>
            </w:r>
            <w:r w:rsidR="00D96D67" w:rsidRPr="00D96D67">
              <w:rPr>
                <w:color w:val="000000"/>
                <w:kern w:val="24"/>
                <w:sz w:val="22"/>
                <w:szCs w:val="22"/>
              </w:rPr>
              <w:t>0, 2024</w:t>
            </w:r>
          </w:p>
        </w:tc>
        <w:tc>
          <w:tcPr>
            <w:tcW w:w="3470" w:type="dxa"/>
            <w:vMerge/>
            <w:tcBorders>
              <w:left w:val="single" w:sz="4" w:space="0" w:color="auto"/>
              <w:bottom w:val="single" w:sz="4" w:space="0" w:color="auto"/>
              <w:right w:val="single" w:sz="4" w:space="0" w:color="auto"/>
            </w:tcBorders>
          </w:tcPr>
          <w:p w14:paraId="20091286" w14:textId="77777777" w:rsidR="00D96D67" w:rsidRPr="00D96D67" w:rsidRDefault="00D96D67" w:rsidP="00D96D67">
            <w:pPr>
              <w:rPr>
                <w:rFonts w:eastAsia="Calibri"/>
                <w:sz w:val="22"/>
                <w:szCs w:val="22"/>
                <w:lang w:val="en-GB"/>
              </w:rPr>
            </w:pPr>
          </w:p>
        </w:tc>
      </w:tr>
      <w:tr w:rsidR="00D96D67" w:rsidRPr="00D96D67" w14:paraId="1E7B6AE1"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202D9F7E" w14:textId="77777777" w:rsidR="00D96D67" w:rsidRPr="00D96D67" w:rsidRDefault="00D96D67" w:rsidP="00D96D67">
            <w:pPr>
              <w:rPr>
                <w:rFonts w:eastAsia="Calibri"/>
                <w:sz w:val="22"/>
                <w:szCs w:val="22"/>
                <w:lang w:val="en-GB"/>
              </w:rPr>
            </w:pPr>
            <w:r w:rsidRPr="00D96D67">
              <w:rPr>
                <w:rFonts w:eastAsia="Calibri"/>
                <w:sz w:val="22"/>
                <w:szCs w:val="22"/>
                <w:lang w:val="en-GB"/>
              </w:rPr>
              <w:t xml:space="preserve">Review by </w:t>
            </w:r>
            <w:proofErr w:type="spellStart"/>
            <w:r w:rsidRPr="00D96D67">
              <w:rPr>
                <w:rFonts w:eastAsia="Calibri"/>
                <w:sz w:val="22"/>
                <w:szCs w:val="22"/>
                <w:lang w:val="en-GB"/>
              </w:rPr>
              <w:t>MoA</w:t>
            </w:r>
            <w:proofErr w:type="spellEnd"/>
            <w:r w:rsidRPr="00D96D67">
              <w:rPr>
                <w:rFonts w:eastAsia="Calibri"/>
                <w:sz w:val="22"/>
                <w:szCs w:val="22"/>
                <w:lang w:val="en-GB"/>
              </w:rPr>
              <w:t>/PCU</w:t>
            </w:r>
          </w:p>
        </w:tc>
        <w:tc>
          <w:tcPr>
            <w:tcW w:w="2700" w:type="dxa"/>
            <w:vMerge/>
            <w:tcBorders>
              <w:left w:val="single" w:sz="4" w:space="0" w:color="auto"/>
              <w:right w:val="single" w:sz="4" w:space="0" w:color="auto"/>
            </w:tcBorders>
          </w:tcPr>
          <w:p w14:paraId="114C60A5" w14:textId="77777777" w:rsidR="00D96D67" w:rsidRPr="00D96D67" w:rsidRDefault="00D96D67" w:rsidP="00D96D67">
            <w:pPr>
              <w:rPr>
                <w:rFonts w:eastAsia="Calibri"/>
                <w:sz w:val="22"/>
                <w:szCs w:val="22"/>
                <w:lang w:val="en-GB"/>
              </w:rPr>
            </w:pPr>
          </w:p>
        </w:tc>
        <w:tc>
          <w:tcPr>
            <w:tcW w:w="3470" w:type="dxa"/>
            <w:tcBorders>
              <w:top w:val="single" w:sz="4" w:space="0" w:color="auto"/>
              <w:left w:val="single" w:sz="4" w:space="0" w:color="auto"/>
              <w:bottom w:val="single" w:sz="4" w:space="0" w:color="auto"/>
              <w:right w:val="single" w:sz="4" w:space="0" w:color="auto"/>
            </w:tcBorders>
          </w:tcPr>
          <w:p w14:paraId="3A245270" w14:textId="77777777" w:rsidR="00D96D67" w:rsidRPr="00D96D67" w:rsidRDefault="00D96D67" w:rsidP="00D96D67">
            <w:pPr>
              <w:rPr>
                <w:rFonts w:eastAsia="Calibri"/>
                <w:sz w:val="22"/>
                <w:szCs w:val="22"/>
                <w:lang w:val="en-GB"/>
              </w:rPr>
            </w:pPr>
            <w:proofErr w:type="spellStart"/>
            <w:r w:rsidRPr="00D96D67">
              <w:rPr>
                <w:rFonts w:eastAsia="Calibri"/>
                <w:sz w:val="22"/>
                <w:szCs w:val="22"/>
                <w:lang w:val="en-GB"/>
              </w:rPr>
              <w:t>MoA</w:t>
            </w:r>
            <w:proofErr w:type="spellEnd"/>
            <w:r w:rsidRPr="00D96D67">
              <w:rPr>
                <w:rFonts w:eastAsia="Calibri"/>
                <w:sz w:val="22"/>
                <w:szCs w:val="22"/>
                <w:lang w:val="en-GB"/>
              </w:rPr>
              <w:t>/PCU Comments</w:t>
            </w:r>
          </w:p>
        </w:tc>
      </w:tr>
      <w:tr w:rsidR="00D96D67" w:rsidRPr="00D96D67" w14:paraId="53B51E3C"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7FC00B8E" w14:textId="77777777" w:rsidR="00D96D67" w:rsidRPr="00D96D67" w:rsidRDefault="00D96D67" w:rsidP="00D96D67">
            <w:pPr>
              <w:rPr>
                <w:rFonts w:eastAsia="Calibri"/>
                <w:sz w:val="22"/>
                <w:szCs w:val="22"/>
                <w:lang w:val="en-GB"/>
              </w:rPr>
            </w:pPr>
            <w:r w:rsidRPr="00D96D67">
              <w:rPr>
                <w:rFonts w:eastAsia="Calibri"/>
                <w:sz w:val="22"/>
                <w:szCs w:val="22"/>
                <w:lang w:val="en-GB"/>
              </w:rPr>
              <w:t>Revision of Draft report/Preparation of Final report</w:t>
            </w:r>
          </w:p>
        </w:tc>
        <w:tc>
          <w:tcPr>
            <w:tcW w:w="2700" w:type="dxa"/>
            <w:vMerge/>
            <w:tcBorders>
              <w:left w:val="single" w:sz="4" w:space="0" w:color="auto"/>
              <w:bottom w:val="single" w:sz="4" w:space="0" w:color="auto"/>
              <w:right w:val="single" w:sz="4" w:space="0" w:color="auto"/>
            </w:tcBorders>
          </w:tcPr>
          <w:p w14:paraId="05885447" w14:textId="77777777" w:rsidR="00D96D67" w:rsidRPr="00D96D67" w:rsidRDefault="00D96D67" w:rsidP="00D96D67">
            <w:pPr>
              <w:rPr>
                <w:rFonts w:eastAsia="Calibri"/>
                <w:sz w:val="22"/>
                <w:szCs w:val="22"/>
                <w:lang w:val="en-GB"/>
              </w:rPr>
            </w:pPr>
          </w:p>
        </w:tc>
        <w:tc>
          <w:tcPr>
            <w:tcW w:w="3470" w:type="dxa"/>
            <w:vMerge w:val="restart"/>
            <w:tcBorders>
              <w:top w:val="single" w:sz="4" w:space="0" w:color="auto"/>
              <w:left w:val="single" w:sz="4" w:space="0" w:color="auto"/>
              <w:right w:val="single" w:sz="4" w:space="0" w:color="auto"/>
            </w:tcBorders>
          </w:tcPr>
          <w:p w14:paraId="5A15EDDA" w14:textId="77777777" w:rsidR="00D96D67" w:rsidRPr="00D96D67" w:rsidRDefault="00D96D67" w:rsidP="00D96D67">
            <w:pPr>
              <w:rPr>
                <w:rFonts w:eastAsia="Calibri"/>
                <w:sz w:val="22"/>
                <w:szCs w:val="22"/>
                <w:lang w:val="en-GB"/>
              </w:rPr>
            </w:pPr>
            <w:r w:rsidRPr="00D96D67">
              <w:rPr>
                <w:rFonts w:eastAsia="Calibri"/>
                <w:sz w:val="22"/>
                <w:szCs w:val="22"/>
                <w:lang w:val="en-GB"/>
              </w:rPr>
              <w:t xml:space="preserve">Comments by </w:t>
            </w:r>
            <w:proofErr w:type="spellStart"/>
            <w:r w:rsidRPr="00D96D67">
              <w:rPr>
                <w:rFonts w:eastAsia="Calibri"/>
                <w:sz w:val="22"/>
                <w:szCs w:val="22"/>
                <w:lang w:val="en-GB"/>
              </w:rPr>
              <w:t>MoA</w:t>
            </w:r>
            <w:proofErr w:type="spellEnd"/>
            <w:r w:rsidRPr="00D96D67">
              <w:rPr>
                <w:rFonts w:eastAsia="Calibri"/>
                <w:sz w:val="22"/>
                <w:szCs w:val="22"/>
                <w:lang w:val="en-GB"/>
              </w:rPr>
              <w:t>/PCU and World Bank</w:t>
            </w:r>
          </w:p>
          <w:p w14:paraId="165297AB" w14:textId="77777777" w:rsidR="00D96D67" w:rsidRPr="00D96D67" w:rsidRDefault="00D96D67" w:rsidP="00D96D67">
            <w:pPr>
              <w:rPr>
                <w:rFonts w:eastAsia="Calibri"/>
                <w:sz w:val="22"/>
                <w:szCs w:val="22"/>
                <w:lang w:val="en-GB"/>
              </w:rPr>
            </w:pPr>
          </w:p>
          <w:p w14:paraId="79913BEE" w14:textId="77777777" w:rsidR="00D96D67" w:rsidRPr="00D96D67" w:rsidRDefault="00D96D67" w:rsidP="00D96D67">
            <w:pPr>
              <w:rPr>
                <w:rFonts w:eastAsia="Calibri"/>
                <w:sz w:val="22"/>
                <w:szCs w:val="22"/>
                <w:lang w:val="en-GB"/>
              </w:rPr>
            </w:pPr>
            <w:r w:rsidRPr="00D96D67">
              <w:rPr>
                <w:rFonts w:eastAsia="Calibri"/>
                <w:sz w:val="22"/>
                <w:szCs w:val="22"/>
                <w:lang w:val="en-GB"/>
              </w:rPr>
              <w:t>Final Report</w:t>
            </w:r>
          </w:p>
        </w:tc>
      </w:tr>
      <w:tr w:rsidR="00D96D67" w:rsidRPr="00D96D67" w14:paraId="6314F9FF" w14:textId="77777777" w:rsidTr="003843BC">
        <w:trPr>
          <w:trHeight w:val="20"/>
        </w:trPr>
        <w:tc>
          <w:tcPr>
            <w:tcW w:w="4320" w:type="dxa"/>
            <w:tcBorders>
              <w:top w:val="single" w:sz="4" w:space="0" w:color="auto"/>
              <w:left w:val="single" w:sz="4" w:space="0" w:color="auto"/>
              <w:bottom w:val="single" w:sz="4" w:space="0" w:color="auto"/>
              <w:right w:val="single" w:sz="4" w:space="0" w:color="auto"/>
            </w:tcBorders>
            <w:hideMark/>
          </w:tcPr>
          <w:p w14:paraId="6655B88A" w14:textId="77777777" w:rsidR="00D96D67" w:rsidRPr="00D96D67" w:rsidRDefault="00D96D67" w:rsidP="00D96D67">
            <w:pPr>
              <w:rPr>
                <w:rFonts w:eastAsia="Calibri"/>
                <w:sz w:val="22"/>
                <w:szCs w:val="22"/>
                <w:lang w:val="en-GB"/>
              </w:rPr>
            </w:pPr>
            <w:r w:rsidRPr="00D96D67">
              <w:rPr>
                <w:rFonts w:eastAsia="Calibri"/>
                <w:sz w:val="22"/>
                <w:szCs w:val="22"/>
                <w:lang w:val="en-GB"/>
              </w:rPr>
              <w:t>Submission of Final Report</w:t>
            </w:r>
          </w:p>
        </w:tc>
        <w:tc>
          <w:tcPr>
            <w:tcW w:w="2700" w:type="dxa"/>
            <w:tcBorders>
              <w:top w:val="single" w:sz="4" w:space="0" w:color="auto"/>
              <w:left w:val="single" w:sz="4" w:space="0" w:color="auto"/>
              <w:bottom w:val="single" w:sz="4" w:space="0" w:color="auto"/>
              <w:right w:val="single" w:sz="4" w:space="0" w:color="auto"/>
            </w:tcBorders>
            <w:vAlign w:val="center"/>
          </w:tcPr>
          <w:p w14:paraId="019570AF" w14:textId="34FF4F32" w:rsidR="00D96D67" w:rsidRPr="00D96D67" w:rsidRDefault="00A575AA" w:rsidP="00D96D67">
            <w:pPr>
              <w:jc w:val="center"/>
              <w:rPr>
                <w:rFonts w:eastAsia="Calibri"/>
                <w:sz w:val="22"/>
                <w:szCs w:val="22"/>
                <w:lang w:val="en-GB"/>
              </w:rPr>
            </w:pPr>
            <w:r>
              <w:rPr>
                <w:color w:val="000000"/>
                <w:kern w:val="24"/>
                <w:sz w:val="22"/>
                <w:szCs w:val="22"/>
              </w:rPr>
              <w:t>June</w:t>
            </w:r>
            <w:r w:rsidR="00D96D67" w:rsidRPr="00D96D67">
              <w:rPr>
                <w:color w:val="000000"/>
                <w:kern w:val="24"/>
                <w:sz w:val="22"/>
                <w:szCs w:val="22"/>
              </w:rPr>
              <w:t xml:space="preserve"> </w:t>
            </w:r>
            <w:r>
              <w:rPr>
                <w:color w:val="000000"/>
                <w:kern w:val="24"/>
                <w:sz w:val="22"/>
                <w:szCs w:val="22"/>
              </w:rPr>
              <w:t>2</w:t>
            </w:r>
            <w:r w:rsidR="00D96D67" w:rsidRPr="00D96D67">
              <w:rPr>
                <w:color w:val="000000"/>
                <w:kern w:val="24"/>
                <w:sz w:val="22"/>
                <w:szCs w:val="22"/>
              </w:rPr>
              <w:t>0, 2024</w:t>
            </w:r>
          </w:p>
        </w:tc>
        <w:tc>
          <w:tcPr>
            <w:tcW w:w="3470" w:type="dxa"/>
            <w:vMerge/>
            <w:tcBorders>
              <w:left w:val="single" w:sz="4" w:space="0" w:color="auto"/>
              <w:bottom w:val="single" w:sz="4" w:space="0" w:color="auto"/>
              <w:right w:val="single" w:sz="4" w:space="0" w:color="auto"/>
            </w:tcBorders>
            <w:hideMark/>
          </w:tcPr>
          <w:p w14:paraId="5D10A84A" w14:textId="77777777" w:rsidR="00D96D67" w:rsidRPr="00D96D67" w:rsidRDefault="00D96D67" w:rsidP="00D96D67">
            <w:pPr>
              <w:rPr>
                <w:rFonts w:eastAsia="Calibri"/>
                <w:sz w:val="22"/>
                <w:szCs w:val="22"/>
                <w:lang w:val="en-GB"/>
              </w:rPr>
            </w:pPr>
          </w:p>
        </w:tc>
      </w:tr>
    </w:tbl>
    <w:p w14:paraId="36C78C25" w14:textId="77777777" w:rsidR="00D96D67" w:rsidRPr="00D96D67" w:rsidRDefault="00D96D67" w:rsidP="00D96D67">
      <w:pPr>
        <w:spacing w:after="120" w:line="360" w:lineRule="auto"/>
        <w:jc w:val="both"/>
        <w:rPr>
          <w:rFonts w:eastAsia="Calibri"/>
          <w:sz w:val="22"/>
          <w:szCs w:val="22"/>
          <w:lang w:val="en-GB"/>
        </w:rPr>
      </w:pPr>
      <w:r w:rsidRPr="00D96D67">
        <w:rPr>
          <w:rFonts w:eastAsia="Calibri"/>
          <w:noProof/>
          <w:sz w:val="22"/>
          <w:szCs w:val="22"/>
        </w:rPr>
        <w:lastRenderedPageBreak/>
        <mc:AlternateContent>
          <mc:Choice Requires="wpc">
            <w:drawing>
              <wp:inline distT="0" distB="0" distL="0" distR="0" wp14:anchorId="126E657D" wp14:editId="30383012">
                <wp:extent cx="5819140" cy="8187690"/>
                <wp:effectExtent l="0" t="0" r="10160" b="3810"/>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4"/>
                        <wps:cNvSpPr>
                          <a:spLocks noChangeArrowheads="1"/>
                        </wps:cNvSpPr>
                        <wps:spPr bwMode="auto">
                          <a:xfrm>
                            <a:off x="1988814" y="139702"/>
                            <a:ext cx="1647811" cy="514306"/>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67966821" w14:textId="77777777" w:rsidR="00D96D67" w:rsidRPr="00A03D4C" w:rsidRDefault="00D96D67" w:rsidP="00D96D67">
                              <w:pPr>
                                <w:jc w:val="center"/>
                                <w:rPr>
                                  <w:sz w:val="18"/>
                                  <w:szCs w:val="18"/>
                                </w:rPr>
                              </w:pPr>
                              <w:r w:rsidRPr="00A03D4C">
                                <w:rPr>
                                  <w:sz w:val="18"/>
                                  <w:szCs w:val="18"/>
                                </w:rPr>
                                <w:t xml:space="preserve">Kick-off/Inception meeting with the Client - </w:t>
                              </w:r>
                            </w:p>
                          </w:txbxContent>
                        </wps:txbx>
                        <wps:bodyPr rot="0" vert="horz" wrap="square" lIns="91440" tIns="45720" rIns="91440" bIns="45720" anchor="t" anchorCtr="0" upright="1">
                          <a:noAutofit/>
                        </wps:bodyPr>
                      </wps:wsp>
                      <wps:wsp>
                        <wps:cNvPr id="5" name="Rectangle 5"/>
                        <wps:cNvSpPr>
                          <a:spLocks noChangeArrowheads="1"/>
                        </wps:cNvSpPr>
                        <wps:spPr bwMode="auto">
                          <a:xfrm>
                            <a:off x="2014214" y="875610"/>
                            <a:ext cx="1622411" cy="750008"/>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11146A9B" w14:textId="77777777" w:rsidR="00D96D67" w:rsidRPr="00A03D4C" w:rsidRDefault="00D96D67" w:rsidP="00D96D67">
                              <w:pPr>
                                <w:jc w:val="center"/>
                                <w:rPr>
                                  <w:color w:val="FF0000"/>
                                  <w:sz w:val="18"/>
                                  <w:szCs w:val="18"/>
                                </w:rPr>
                              </w:pPr>
                              <w:r w:rsidRPr="00A03D4C">
                                <w:rPr>
                                  <w:sz w:val="18"/>
                                  <w:szCs w:val="18"/>
                                </w:rPr>
                                <w:t>Desk review of relevant documents and initial consultation with key stakeholders -</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988814" y="1877621"/>
                            <a:ext cx="1647811" cy="586206"/>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60E27ED5" w14:textId="77777777" w:rsidR="00D96D67" w:rsidRPr="00A03D4C" w:rsidRDefault="00D96D67" w:rsidP="00D96D67">
                              <w:pPr>
                                <w:jc w:val="center"/>
                                <w:rPr>
                                  <w:sz w:val="18"/>
                                  <w:szCs w:val="18"/>
                                </w:rPr>
                              </w:pPr>
                              <w:r w:rsidRPr="00A03D4C">
                                <w:rPr>
                                  <w:sz w:val="18"/>
                                  <w:szCs w:val="18"/>
                                </w:rPr>
                                <w:t xml:space="preserve">Preparation of data collection tools and instruments - </w:t>
                              </w:r>
                            </w:p>
                            <w:p w14:paraId="6C289987" w14:textId="77777777" w:rsidR="00D96D67" w:rsidRPr="00714788" w:rsidRDefault="00D96D67" w:rsidP="00D96D67">
                              <w:pPr>
                                <w:rPr>
                                  <w:szCs w:val="20"/>
                                </w:rPr>
                              </w:pPr>
                            </w:p>
                          </w:txbxContent>
                        </wps:txbx>
                        <wps:bodyPr rot="0" vert="horz" wrap="square" lIns="91440" tIns="45720" rIns="91440" bIns="45720" anchor="t" anchorCtr="0" upright="1">
                          <a:noAutofit/>
                        </wps:bodyPr>
                      </wps:wsp>
                      <wps:wsp>
                        <wps:cNvPr id="7" name="Rectangle 7"/>
                        <wps:cNvSpPr>
                          <a:spLocks noChangeArrowheads="1"/>
                        </wps:cNvSpPr>
                        <wps:spPr bwMode="auto">
                          <a:xfrm>
                            <a:off x="4211329" y="1831920"/>
                            <a:ext cx="1259809" cy="617907"/>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6DC33508" w14:textId="77777777" w:rsidR="00D96D67" w:rsidRPr="00CC05A7" w:rsidRDefault="00D96D67" w:rsidP="00D96D67">
                              <w:pPr>
                                <w:jc w:val="center"/>
                                <w:rPr>
                                  <w:sz w:val="20"/>
                                  <w:szCs w:val="20"/>
                                </w:rPr>
                              </w:pPr>
                              <w:r>
                                <w:rPr>
                                  <w:sz w:val="20"/>
                                  <w:szCs w:val="20"/>
                                </w:rPr>
                                <w:t>Review and approval by PCU</w:t>
                              </w:r>
                            </w:p>
                          </w:txbxContent>
                        </wps:txbx>
                        <wps:bodyPr rot="0" vert="horz" wrap="square" lIns="91440" tIns="45720" rIns="91440" bIns="45720" anchor="t" anchorCtr="0" upright="1">
                          <a:noAutofit/>
                        </wps:bodyPr>
                      </wps:wsp>
                      <wps:wsp>
                        <wps:cNvPr id="10" name="Rectangle 8"/>
                        <wps:cNvSpPr>
                          <a:spLocks noChangeArrowheads="1"/>
                        </wps:cNvSpPr>
                        <wps:spPr bwMode="auto">
                          <a:xfrm>
                            <a:off x="1988814" y="2797131"/>
                            <a:ext cx="1647811" cy="714408"/>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60BB78BB" w14:textId="77777777" w:rsidR="00D96D67" w:rsidRPr="00A03D4C" w:rsidRDefault="00D96D67" w:rsidP="00D96D67">
                              <w:pPr>
                                <w:jc w:val="center"/>
                                <w:rPr>
                                  <w:color w:val="FF0000"/>
                                  <w:sz w:val="18"/>
                                  <w:szCs w:val="18"/>
                                </w:rPr>
                              </w:pPr>
                              <w:r w:rsidRPr="00A03D4C">
                                <w:rPr>
                                  <w:sz w:val="18"/>
                                  <w:szCs w:val="18"/>
                                </w:rPr>
                                <w:t xml:space="preserve">Preparation and presentation of the Inception Report (IR) to </w:t>
                              </w:r>
                              <w:r>
                                <w:rPr>
                                  <w:sz w:val="18"/>
                                  <w:szCs w:val="18"/>
                                </w:rPr>
                                <w:t>PCU and World Bank</w:t>
                              </w:r>
                              <w:r w:rsidRPr="00A03D4C">
                                <w:rPr>
                                  <w:sz w:val="18"/>
                                  <w:szCs w:val="18"/>
                                </w:rPr>
                                <w:t xml:space="preserve"> </w:t>
                              </w:r>
                            </w:p>
                            <w:p w14:paraId="13137D05" w14:textId="77777777" w:rsidR="00D96D67" w:rsidRPr="0049601A" w:rsidRDefault="00D96D67" w:rsidP="00D96D67">
                              <w:pPr>
                                <w:rPr>
                                  <w:szCs w:val="20"/>
                                </w:rPr>
                              </w:pPr>
                            </w:p>
                          </w:txbxContent>
                        </wps:txbx>
                        <wps:bodyPr rot="0" vert="horz" wrap="square" lIns="91440" tIns="45720" rIns="91440" bIns="45720" anchor="t" anchorCtr="0" upright="1">
                          <a:noAutofit/>
                        </wps:bodyPr>
                      </wps:wsp>
                      <wps:wsp>
                        <wps:cNvPr id="11" name="Rectangle 9"/>
                        <wps:cNvSpPr>
                          <a:spLocks noChangeArrowheads="1"/>
                        </wps:cNvSpPr>
                        <wps:spPr bwMode="auto">
                          <a:xfrm>
                            <a:off x="4202429" y="2887332"/>
                            <a:ext cx="1313209" cy="46040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1185B9AF" w14:textId="77777777" w:rsidR="00D96D67" w:rsidRPr="008708DA" w:rsidRDefault="00D96D67" w:rsidP="00D96D67">
                              <w:pPr>
                                <w:jc w:val="center"/>
                                <w:rPr>
                                  <w:sz w:val="20"/>
                                  <w:szCs w:val="20"/>
                                </w:rPr>
                              </w:pPr>
                              <w:r>
                                <w:rPr>
                                  <w:sz w:val="20"/>
                                  <w:szCs w:val="20"/>
                                </w:rPr>
                                <w:t xml:space="preserve">Review and approval by PCU </w:t>
                              </w:r>
                            </w:p>
                            <w:p w14:paraId="523130BC" w14:textId="77777777" w:rsidR="00D96D67" w:rsidRPr="00EA2AA8" w:rsidRDefault="00D96D67" w:rsidP="00D96D67">
                              <w:pPr>
                                <w:rPr>
                                  <w:szCs w:val="20"/>
                                </w:rPr>
                              </w:pPr>
                            </w:p>
                          </w:txbxContent>
                        </wps:txbx>
                        <wps:bodyPr rot="0" vert="horz" wrap="square" lIns="91440" tIns="45720" rIns="91440" bIns="45720" anchor="t" anchorCtr="0" upright="1">
                          <a:noAutofit/>
                        </wps:bodyPr>
                      </wps:wsp>
                      <wps:wsp>
                        <wps:cNvPr id="12" name="Rectangle 10"/>
                        <wps:cNvSpPr>
                          <a:spLocks noChangeArrowheads="1"/>
                        </wps:cNvSpPr>
                        <wps:spPr bwMode="auto">
                          <a:xfrm>
                            <a:off x="2014214" y="3819542"/>
                            <a:ext cx="1647811" cy="615907"/>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3B27F4A7" w14:textId="77777777" w:rsidR="00D96D67" w:rsidRPr="00A03D4C" w:rsidRDefault="00D96D67" w:rsidP="00D96D67">
                              <w:pPr>
                                <w:jc w:val="center"/>
                                <w:rPr>
                                  <w:sz w:val="18"/>
                                  <w:szCs w:val="18"/>
                                </w:rPr>
                              </w:pPr>
                              <w:r>
                                <w:rPr>
                                  <w:sz w:val="18"/>
                                  <w:szCs w:val="18"/>
                                </w:rPr>
                                <w:t>Data Collection and field trips</w:t>
                              </w:r>
                            </w:p>
                          </w:txbxContent>
                        </wps:txbx>
                        <wps:bodyPr rot="0" vert="horz" wrap="square" lIns="91440" tIns="45720" rIns="91440" bIns="45720" anchor="t" anchorCtr="0" upright="1">
                          <a:noAutofit/>
                        </wps:bodyPr>
                      </wps:wsp>
                      <wps:wsp>
                        <wps:cNvPr id="13" name="Rectangle 11"/>
                        <wps:cNvSpPr>
                          <a:spLocks noChangeArrowheads="1"/>
                        </wps:cNvSpPr>
                        <wps:spPr bwMode="auto">
                          <a:xfrm>
                            <a:off x="2099914" y="4763752"/>
                            <a:ext cx="1609111" cy="501706"/>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2693AA3" w14:textId="77777777" w:rsidR="00D96D67" w:rsidRPr="008708DA" w:rsidRDefault="00D96D67" w:rsidP="00D96D67">
                              <w:pPr>
                                <w:jc w:val="center"/>
                                <w:rPr>
                                  <w:sz w:val="20"/>
                                  <w:szCs w:val="20"/>
                                </w:rPr>
                              </w:pPr>
                              <w:r w:rsidRPr="008708DA">
                                <w:rPr>
                                  <w:sz w:val="20"/>
                                  <w:szCs w:val="20"/>
                                </w:rPr>
                                <w:t xml:space="preserve">Data </w:t>
                              </w:r>
                              <w:r>
                                <w:rPr>
                                  <w:sz w:val="20"/>
                                  <w:szCs w:val="20"/>
                                </w:rPr>
                                <w:t>entry, collation and a</w:t>
                              </w:r>
                              <w:r w:rsidRPr="008708DA">
                                <w:rPr>
                                  <w:sz w:val="20"/>
                                  <w:szCs w:val="20"/>
                                </w:rPr>
                                <w:t>nalysis</w:t>
                              </w:r>
                            </w:p>
                          </w:txbxContent>
                        </wps:txbx>
                        <wps:bodyPr rot="0" vert="horz" wrap="square" lIns="91440" tIns="45720" rIns="91440" bIns="45720" anchor="t" anchorCtr="0" upright="1">
                          <a:noAutofit/>
                        </wps:bodyPr>
                      </wps:wsp>
                      <wps:wsp>
                        <wps:cNvPr id="14" name="AutoShape 12"/>
                        <wps:cNvCnPr>
                          <a:cxnSpLocks noChangeShapeType="1"/>
                        </wps:cNvCnPr>
                        <wps:spPr bwMode="auto">
                          <a:xfrm flipH="1">
                            <a:off x="2826319" y="678107"/>
                            <a:ext cx="4500" cy="197502"/>
                          </a:xfrm>
                          <a:prstGeom prst="straightConnector1">
                            <a:avLst/>
                          </a:prstGeom>
                          <a:noFill/>
                          <a:ln w="3175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 name="AutoShape 13"/>
                        <wps:cNvCnPr>
                          <a:cxnSpLocks noChangeShapeType="1"/>
                        </wps:cNvCnPr>
                        <wps:spPr bwMode="auto">
                          <a:xfrm flipH="1">
                            <a:off x="2832719" y="1644618"/>
                            <a:ext cx="5700" cy="238103"/>
                          </a:xfrm>
                          <a:prstGeom prst="straightConnector1">
                            <a:avLst/>
                          </a:prstGeom>
                          <a:noFill/>
                          <a:ln w="3175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 name="AutoShape 14"/>
                        <wps:cNvCnPr>
                          <a:cxnSpLocks noChangeShapeType="1"/>
                        </wps:cNvCnPr>
                        <wps:spPr bwMode="auto">
                          <a:xfrm flipH="1">
                            <a:off x="3642925" y="3121034"/>
                            <a:ext cx="546804" cy="600"/>
                          </a:xfrm>
                          <a:prstGeom prst="straightConnector1">
                            <a:avLst/>
                          </a:prstGeom>
                          <a:noFill/>
                          <a:ln w="3175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 name="AutoShape 15"/>
                        <wps:cNvSpPr>
                          <a:spLocks/>
                        </wps:cNvSpPr>
                        <wps:spPr bwMode="auto">
                          <a:xfrm>
                            <a:off x="821006" y="457805"/>
                            <a:ext cx="1167808" cy="2663229"/>
                          </a:xfrm>
                          <a:prstGeom prst="leftBrace">
                            <a:avLst>
                              <a:gd name="adj1" fmla="val 19004"/>
                              <a:gd name="adj2" fmla="val 50000"/>
                            </a:avLst>
                          </a:prstGeom>
                          <a:solidFill>
                            <a:srgbClr val="FFFFFF"/>
                          </a:solidFill>
                          <a:ln w="31750">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8" name="AutoShape 16"/>
                        <wps:cNvCnPr>
                          <a:cxnSpLocks noChangeShapeType="1"/>
                        </wps:cNvCnPr>
                        <wps:spPr bwMode="auto">
                          <a:xfrm>
                            <a:off x="2844120" y="4464049"/>
                            <a:ext cx="700" cy="301603"/>
                          </a:xfrm>
                          <a:prstGeom prst="straightConnector1">
                            <a:avLst/>
                          </a:prstGeom>
                          <a:noFill/>
                          <a:ln w="31750">
                            <a:solidFill>
                              <a:srgbClr val="4BACC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Rectangle 17"/>
                        <wps:cNvSpPr>
                          <a:spLocks noChangeArrowheads="1"/>
                        </wps:cNvSpPr>
                        <wps:spPr bwMode="auto">
                          <a:xfrm>
                            <a:off x="167001" y="1659218"/>
                            <a:ext cx="665405" cy="247003"/>
                          </a:xfrm>
                          <a:prstGeom prst="rect">
                            <a:avLst/>
                          </a:prstGeom>
                          <a:solidFill>
                            <a:srgbClr val="FFFFFF"/>
                          </a:solidFill>
                          <a:ln w="9525">
                            <a:solidFill>
                              <a:srgbClr val="FFFFFF"/>
                            </a:solidFill>
                            <a:miter lim="800000"/>
                            <a:headEnd/>
                            <a:tailEnd/>
                          </a:ln>
                        </wps:spPr>
                        <wps:txbx>
                          <w:txbxContent>
                            <w:p w14:paraId="66EE09C9" w14:textId="77777777" w:rsidR="00D96D67" w:rsidRPr="008708DA" w:rsidRDefault="00D96D67" w:rsidP="00D96D67">
                              <w:pPr>
                                <w:rPr>
                                  <w:b/>
                                  <w:sz w:val="20"/>
                                  <w:szCs w:val="20"/>
                                </w:rPr>
                              </w:pPr>
                              <w:r w:rsidRPr="008708DA">
                                <w:rPr>
                                  <w:b/>
                                  <w:sz w:val="20"/>
                                  <w:szCs w:val="20"/>
                                </w:rPr>
                                <w:t>Phase I</w:t>
                              </w:r>
                            </w:p>
                          </w:txbxContent>
                        </wps:txbx>
                        <wps:bodyPr rot="0" vert="horz" wrap="square" lIns="91440" tIns="45720" rIns="91440" bIns="45720" anchor="t" anchorCtr="0" upright="1">
                          <a:noAutofit/>
                        </wps:bodyPr>
                      </wps:wsp>
                      <wps:wsp>
                        <wps:cNvPr id="20" name="AutoShape 18"/>
                        <wps:cNvSpPr>
                          <a:spLocks/>
                        </wps:cNvSpPr>
                        <wps:spPr bwMode="auto">
                          <a:xfrm>
                            <a:off x="3662025" y="3844242"/>
                            <a:ext cx="742905" cy="584906"/>
                          </a:xfrm>
                          <a:prstGeom prst="rightBrace">
                            <a:avLst>
                              <a:gd name="adj1" fmla="val 8333"/>
                              <a:gd name="adj2" fmla="val 50000"/>
                            </a:avLst>
                          </a:prstGeom>
                          <a:solidFill>
                            <a:srgbClr val="FFFFFF"/>
                          </a:solidFill>
                          <a:ln w="31750">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4494531" y="4003644"/>
                            <a:ext cx="913106" cy="25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116FA" w14:textId="77777777" w:rsidR="00D96D67" w:rsidRPr="008708DA" w:rsidRDefault="00D96D67" w:rsidP="00D96D67">
                              <w:pPr>
                                <w:rPr>
                                  <w:b/>
                                  <w:sz w:val="20"/>
                                  <w:szCs w:val="20"/>
                                </w:rPr>
                              </w:pPr>
                              <w:r w:rsidRPr="008708DA">
                                <w:rPr>
                                  <w:b/>
                                  <w:sz w:val="20"/>
                                  <w:szCs w:val="20"/>
                                </w:rPr>
                                <w:t>Phase II</w:t>
                              </w:r>
                            </w:p>
                          </w:txbxContent>
                        </wps:txbx>
                        <wps:bodyPr rot="0" vert="horz" wrap="square" lIns="91440" tIns="45720" rIns="91440" bIns="45720" anchor="t" anchorCtr="0" upright="1">
                          <a:noAutofit/>
                        </wps:bodyPr>
                      </wps:wsp>
                      <wps:wsp>
                        <wps:cNvPr id="22" name="Rectangle 20"/>
                        <wps:cNvSpPr>
                          <a:spLocks noChangeArrowheads="1"/>
                        </wps:cNvSpPr>
                        <wps:spPr bwMode="auto">
                          <a:xfrm>
                            <a:off x="2117715" y="5463560"/>
                            <a:ext cx="1648411" cy="470505"/>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3C24BE5F" w14:textId="77777777" w:rsidR="00D96D67" w:rsidRPr="00903847" w:rsidRDefault="00D96D67" w:rsidP="00D96D67">
                              <w:pPr>
                                <w:jc w:val="center"/>
                                <w:rPr>
                                  <w:sz w:val="18"/>
                                  <w:szCs w:val="18"/>
                                </w:rPr>
                              </w:pPr>
                              <w:r w:rsidRPr="00903847">
                                <w:rPr>
                                  <w:sz w:val="18"/>
                                  <w:szCs w:val="18"/>
                                </w:rPr>
                                <w:t>Compilation of the Draft Report</w:t>
                              </w:r>
                              <w:r>
                                <w:rPr>
                                  <w:sz w:val="18"/>
                                  <w:szCs w:val="18"/>
                                </w:rPr>
                                <w:t xml:space="preserve"> I</w:t>
                              </w:r>
                            </w:p>
                          </w:txbxContent>
                        </wps:txbx>
                        <wps:bodyPr rot="0" vert="horz" wrap="square" lIns="91440" tIns="45720" rIns="91440" bIns="45720" anchor="t" anchorCtr="0" upright="1">
                          <a:noAutofit/>
                        </wps:bodyPr>
                      </wps:wsp>
                      <wps:wsp>
                        <wps:cNvPr id="23" name="Rectangle 21"/>
                        <wps:cNvSpPr>
                          <a:spLocks noChangeArrowheads="1"/>
                        </wps:cNvSpPr>
                        <wps:spPr bwMode="auto">
                          <a:xfrm>
                            <a:off x="2117715" y="6898076"/>
                            <a:ext cx="1648411" cy="433005"/>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623458C" w14:textId="77777777" w:rsidR="00D96D67" w:rsidRPr="008708DA" w:rsidRDefault="00D96D67" w:rsidP="00D96D67">
                              <w:pPr>
                                <w:jc w:val="center"/>
                                <w:rPr>
                                  <w:sz w:val="20"/>
                                  <w:szCs w:val="20"/>
                                </w:rPr>
                              </w:pPr>
                              <w:r w:rsidRPr="008708DA">
                                <w:rPr>
                                  <w:sz w:val="20"/>
                                  <w:szCs w:val="20"/>
                                </w:rPr>
                                <w:t>Presentation</w:t>
                              </w:r>
                              <w:r>
                                <w:rPr>
                                  <w:sz w:val="20"/>
                                  <w:szCs w:val="20"/>
                                </w:rPr>
                                <w:t xml:space="preserve"> of Draft Report II to Stakeholder’s </w:t>
                              </w:r>
                            </w:p>
                          </w:txbxContent>
                        </wps:txbx>
                        <wps:bodyPr rot="0" vert="horz" wrap="square" lIns="91440" tIns="45720" rIns="91440" bIns="45720" anchor="t" anchorCtr="0" upright="1">
                          <a:noAutofit/>
                        </wps:bodyPr>
                      </wps:wsp>
                      <wps:wsp>
                        <wps:cNvPr id="24" name="Rectangle 22"/>
                        <wps:cNvSpPr>
                          <a:spLocks noChangeArrowheads="1"/>
                        </wps:cNvSpPr>
                        <wps:spPr bwMode="auto">
                          <a:xfrm>
                            <a:off x="4246829" y="6615473"/>
                            <a:ext cx="1572311" cy="485805"/>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60C88A00" w14:textId="77777777" w:rsidR="00D96D67" w:rsidRPr="00F203E9" w:rsidRDefault="00D96D67" w:rsidP="00D96D67">
                              <w:pPr>
                                <w:jc w:val="center"/>
                                <w:rPr>
                                  <w:sz w:val="18"/>
                                  <w:szCs w:val="18"/>
                                </w:rPr>
                              </w:pPr>
                              <w:r w:rsidRPr="00F203E9">
                                <w:rPr>
                                  <w:sz w:val="18"/>
                                  <w:szCs w:val="18"/>
                                </w:rPr>
                                <w:t xml:space="preserve">Review by the </w:t>
                              </w:r>
                              <w:r>
                                <w:rPr>
                                  <w:sz w:val="18"/>
                                  <w:szCs w:val="18"/>
                                </w:rPr>
                                <w:t>World Bank</w:t>
                              </w:r>
                            </w:p>
                          </w:txbxContent>
                        </wps:txbx>
                        <wps:bodyPr rot="0" vert="horz" wrap="square" lIns="91440" tIns="45720" rIns="91440" bIns="45720" anchor="t" anchorCtr="0" upright="1">
                          <a:noAutofit/>
                        </wps:bodyPr>
                      </wps:wsp>
                      <wps:wsp>
                        <wps:cNvPr id="25" name="Rectangle 23"/>
                        <wps:cNvSpPr>
                          <a:spLocks noChangeArrowheads="1"/>
                        </wps:cNvSpPr>
                        <wps:spPr bwMode="auto">
                          <a:xfrm>
                            <a:off x="2099914" y="7585083"/>
                            <a:ext cx="1666211" cy="465505"/>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5D4C6043" w14:textId="77777777" w:rsidR="00D96D67" w:rsidRPr="008708DA" w:rsidRDefault="00D96D67" w:rsidP="00D96D67">
                              <w:pPr>
                                <w:jc w:val="center"/>
                                <w:rPr>
                                  <w:sz w:val="20"/>
                                  <w:szCs w:val="20"/>
                                </w:rPr>
                              </w:pPr>
                              <w:r w:rsidRPr="008708DA">
                                <w:rPr>
                                  <w:sz w:val="20"/>
                                  <w:szCs w:val="20"/>
                                </w:rPr>
                                <w:t>Final Report</w:t>
                              </w:r>
                            </w:p>
                          </w:txbxContent>
                        </wps:txbx>
                        <wps:bodyPr rot="0" vert="horz" wrap="square" lIns="91440" tIns="45720" rIns="91440" bIns="45720" anchor="t" anchorCtr="0" upright="1">
                          <a:noAutofit/>
                        </wps:bodyPr>
                      </wps:wsp>
                      <wps:wsp>
                        <wps:cNvPr id="26" name="AutoShape 24"/>
                        <wps:cNvCnPr>
                          <a:cxnSpLocks noChangeShapeType="1"/>
                        </wps:cNvCnPr>
                        <wps:spPr bwMode="auto">
                          <a:xfrm flipH="1">
                            <a:off x="2882220" y="5265458"/>
                            <a:ext cx="4500" cy="198102"/>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7" name="AutoShape 25"/>
                        <wps:cNvCnPr>
                          <a:cxnSpLocks noChangeShapeType="1"/>
                        </wps:cNvCnPr>
                        <wps:spPr bwMode="auto">
                          <a:xfrm>
                            <a:off x="2941920" y="7331081"/>
                            <a:ext cx="600" cy="253403"/>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8" name="AutoShape 26"/>
                        <wps:cNvCnPr>
                          <a:cxnSpLocks noChangeShapeType="1"/>
                        </wps:cNvCnPr>
                        <wps:spPr bwMode="auto">
                          <a:xfrm flipV="1">
                            <a:off x="4994934" y="6068667"/>
                            <a:ext cx="600" cy="347404"/>
                          </a:xfrm>
                          <a:prstGeom prst="straightConnector1">
                            <a:avLst/>
                          </a:prstGeom>
                          <a:noFill/>
                          <a:ln w="3175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9" name="AutoShape 27"/>
                        <wps:cNvSpPr>
                          <a:spLocks/>
                        </wps:cNvSpPr>
                        <wps:spPr bwMode="auto">
                          <a:xfrm>
                            <a:off x="1336609" y="4975255"/>
                            <a:ext cx="763305" cy="2879732"/>
                          </a:xfrm>
                          <a:prstGeom prst="leftBrace">
                            <a:avLst>
                              <a:gd name="adj1" fmla="val 31439"/>
                              <a:gd name="adj2" fmla="val 49287"/>
                            </a:avLst>
                          </a:prstGeom>
                          <a:solidFill>
                            <a:srgbClr val="FFFFFF"/>
                          </a:solidFill>
                          <a:ln w="31750">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460303" y="6569072"/>
                            <a:ext cx="876306" cy="32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60769" w14:textId="77777777" w:rsidR="00D96D67" w:rsidRPr="008708DA" w:rsidRDefault="00D96D67" w:rsidP="00D96D67">
                              <w:pPr>
                                <w:jc w:val="right"/>
                                <w:rPr>
                                  <w:b/>
                                  <w:sz w:val="20"/>
                                  <w:szCs w:val="20"/>
                                </w:rPr>
                              </w:pPr>
                              <w:r w:rsidRPr="008708DA">
                                <w:rPr>
                                  <w:b/>
                                  <w:sz w:val="20"/>
                                  <w:szCs w:val="20"/>
                                </w:rPr>
                                <w:t>Phase III</w:t>
                              </w:r>
                            </w:p>
                          </w:txbxContent>
                        </wps:txbx>
                        <wps:bodyPr rot="0" vert="horz" wrap="square" lIns="91440" tIns="45720" rIns="91440" bIns="45720" anchor="t" anchorCtr="0" upright="1">
                          <a:noAutofit/>
                        </wps:bodyPr>
                      </wps:wsp>
                      <wps:wsp>
                        <wps:cNvPr id="31" name="AutoShape 29"/>
                        <wps:cNvCnPr>
                          <a:cxnSpLocks noChangeShapeType="1"/>
                        </wps:cNvCnPr>
                        <wps:spPr bwMode="auto">
                          <a:xfrm>
                            <a:off x="3766126" y="5732763"/>
                            <a:ext cx="559504" cy="7000"/>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2" name="Rectangle 30"/>
                        <wps:cNvSpPr>
                          <a:spLocks noChangeArrowheads="1"/>
                        </wps:cNvSpPr>
                        <wps:spPr bwMode="auto">
                          <a:xfrm>
                            <a:off x="4325630" y="5462960"/>
                            <a:ext cx="1403310" cy="553706"/>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2BA3352A" w14:textId="77777777" w:rsidR="00D96D67" w:rsidRPr="00903847" w:rsidRDefault="00D96D67" w:rsidP="00D96D67">
                              <w:pPr>
                                <w:jc w:val="center"/>
                                <w:rPr>
                                  <w:sz w:val="18"/>
                                  <w:szCs w:val="18"/>
                                </w:rPr>
                              </w:pPr>
                              <w:r w:rsidRPr="00903847">
                                <w:rPr>
                                  <w:sz w:val="18"/>
                                  <w:szCs w:val="18"/>
                                </w:rPr>
                                <w:t xml:space="preserve">Review and </w:t>
                              </w:r>
                              <w:r>
                                <w:rPr>
                                  <w:sz w:val="18"/>
                                  <w:szCs w:val="18"/>
                                </w:rPr>
                                <w:t>C</w:t>
                              </w:r>
                              <w:r w:rsidRPr="00903847">
                                <w:rPr>
                                  <w:sz w:val="18"/>
                                  <w:szCs w:val="18"/>
                                </w:rPr>
                                <w:t xml:space="preserve">omments by </w:t>
                              </w:r>
                              <w:r>
                                <w:rPr>
                                  <w:sz w:val="18"/>
                                  <w:szCs w:val="18"/>
                                </w:rPr>
                                <w:t>SLMP PCU</w:t>
                              </w:r>
                              <w:r w:rsidRPr="00903847">
                                <w:rPr>
                                  <w:sz w:val="18"/>
                                  <w:szCs w:val="18"/>
                                </w:rPr>
                                <w:t xml:space="preserve"> </w:t>
                              </w:r>
                            </w:p>
                          </w:txbxContent>
                        </wps:txbx>
                        <wps:bodyPr rot="0" vert="horz" wrap="square" lIns="91440" tIns="45720" rIns="91440" bIns="45720" anchor="t" anchorCtr="0" upright="1">
                          <a:noAutofit/>
                        </wps:bodyPr>
                      </wps:wsp>
                      <wps:wsp>
                        <wps:cNvPr id="33" name="Rectangle 31"/>
                        <wps:cNvSpPr>
                          <a:spLocks noChangeArrowheads="1"/>
                        </wps:cNvSpPr>
                        <wps:spPr bwMode="auto">
                          <a:xfrm>
                            <a:off x="2117715" y="6132167"/>
                            <a:ext cx="1648411" cy="540406"/>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2085E71" w14:textId="77777777" w:rsidR="00D96D67" w:rsidRPr="008550A1" w:rsidRDefault="00D96D67" w:rsidP="00D96D67">
                              <w:pPr>
                                <w:jc w:val="center"/>
                                <w:rPr>
                                  <w:sz w:val="18"/>
                                  <w:szCs w:val="18"/>
                                </w:rPr>
                              </w:pPr>
                              <w:r w:rsidRPr="008550A1">
                                <w:rPr>
                                  <w:sz w:val="18"/>
                                  <w:szCs w:val="18"/>
                                </w:rPr>
                                <w:t xml:space="preserve">Incorporation of comments and compilation of Draft Report II </w:t>
                              </w:r>
                            </w:p>
                          </w:txbxContent>
                        </wps:txbx>
                        <wps:bodyPr rot="0" vert="horz" wrap="square" lIns="91440" tIns="45720" rIns="91440" bIns="45720" anchor="t" anchorCtr="0" upright="1">
                          <a:noAutofit/>
                        </wps:bodyPr>
                      </wps:wsp>
                      <wps:wsp>
                        <wps:cNvPr id="34" name="AutoShape 32"/>
                        <wps:cNvCnPr>
                          <a:cxnSpLocks noChangeShapeType="1"/>
                        </wps:cNvCnPr>
                        <wps:spPr bwMode="auto">
                          <a:xfrm flipH="1">
                            <a:off x="2933020" y="6699874"/>
                            <a:ext cx="4500" cy="198202"/>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AutoShape 33"/>
                        <wps:cNvCnPr>
                          <a:cxnSpLocks noChangeShapeType="1"/>
                        </wps:cNvCnPr>
                        <wps:spPr bwMode="auto">
                          <a:xfrm flipH="1">
                            <a:off x="2939420" y="5934065"/>
                            <a:ext cx="4400" cy="198102"/>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34"/>
                        <wps:cNvCnPr>
                          <a:cxnSpLocks noChangeShapeType="1"/>
                        </wps:cNvCnPr>
                        <wps:spPr bwMode="auto">
                          <a:xfrm flipH="1" flipV="1">
                            <a:off x="3738826" y="6416071"/>
                            <a:ext cx="1257309" cy="600"/>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35"/>
                        <wps:cNvCnPr>
                          <a:cxnSpLocks noChangeShapeType="1"/>
                        </wps:cNvCnPr>
                        <wps:spPr bwMode="auto">
                          <a:xfrm>
                            <a:off x="3796626" y="6416671"/>
                            <a:ext cx="465503" cy="391804"/>
                          </a:xfrm>
                          <a:prstGeom prst="straightConnector1">
                            <a:avLst/>
                          </a:prstGeom>
                          <a:noFill/>
                          <a:ln w="28575">
                            <a:solidFill>
                              <a:srgbClr val="C0504D"/>
                            </a:solidFill>
                            <a:round/>
                            <a:headEnd/>
                            <a:tailEnd type="triangle" w="med" len="med"/>
                          </a:ln>
                          <a:extLst>
                            <a:ext uri="{909E8E84-426E-40DD-AFC4-6F175D3DCCD1}">
                              <a14:hiddenFill xmlns:a14="http://schemas.microsoft.com/office/drawing/2010/main">
                                <a:noFill/>
                              </a14:hiddenFill>
                            </a:ext>
                          </a:extLst>
                        </wps:spPr>
                        <wps:bodyPr/>
                      </wps:wsp>
                      <wps:wsp>
                        <wps:cNvPr id="38" name="AutoShape 36"/>
                        <wps:cNvCnPr>
                          <a:cxnSpLocks noChangeShapeType="1"/>
                        </wps:cNvCnPr>
                        <wps:spPr bwMode="auto">
                          <a:xfrm>
                            <a:off x="4857133" y="2463827"/>
                            <a:ext cx="1900" cy="423505"/>
                          </a:xfrm>
                          <a:prstGeom prst="straightConnector1">
                            <a:avLst/>
                          </a:prstGeom>
                          <a:noFill/>
                          <a:ln w="3175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37"/>
                        <wps:cNvCnPr>
                          <a:cxnSpLocks noChangeShapeType="1"/>
                        </wps:cNvCnPr>
                        <wps:spPr bwMode="auto">
                          <a:xfrm>
                            <a:off x="2805419" y="3517939"/>
                            <a:ext cx="600" cy="301603"/>
                          </a:xfrm>
                          <a:prstGeom prst="straightConnector1">
                            <a:avLst/>
                          </a:prstGeom>
                          <a:noFill/>
                          <a:ln w="31750">
                            <a:solidFill>
                              <a:srgbClr val="4BACC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AutoShape 38"/>
                        <wps:cNvCnPr>
                          <a:cxnSpLocks noChangeShapeType="1"/>
                        </wps:cNvCnPr>
                        <wps:spPr bwMode="auto">
                          <a:xfrm>
                            <a:off x="3649325" y="2146324"/>
                            <a:ext cx="559404" cy="6900"/>
                          </a:xfrm>
                          <a:prstGeom prst="straightConnector1">
                            <a:avLst/>
                          </a:prstGeom>
                          <a:noFill/>
                          <a:ln w="31750">
                            <a:solidFill>
                              <a:srgbClr val="7030A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1" name="AutoShape 39"/>
                        <wps:cNvCnPr>
                          <a:cxnSpLocks noChangeShapeType="1"/>
                        </wps:cNvCnPr>
                        <wps:spPr bwMode="auto">
                          <a:xfrm>
                            <a:off x="2804719" y="2486027"/>
                            <a:ext cx="700" cy="311103"/>
                          </a:xfrm>
                          <a:prstGeom prst="straightConnector1">
                            <a:avLst/>
                          </a:prstGeom>
                          <a:noFill/>
                          <a:ln w="31750">
                            <a:solidFill>
                              <a:srgbClr val="8064A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inline>
            </w:drawing>
          </mc:Choice>
          <mc:Fallback>
            <w:pict>
              <v:group w14:anchorId="126E657D" id="Canvas 42" o:spid="_x0000_s1028" editas="canvas" style="width:458.2pt;height:644.7pt;mso-position-horizontal-relative:char;mso-position-vertical-relative:line" coordsize="58191,8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dKVAsAAAJuAAAOAAAAZHJzL2Uyb0RvYy54bWzsXV1zo8gVfU9V/gPFe8bQ3TSNajRbtmed&#10;pGqT3drZJM9YQpYSBArgkSe/Pqe7oWmQZNmeEbJ3mAcPEl8N3HvuxzmN3v/wsE6dz0lRrvJs6vrv&#10;PNdJslk+X2V3U/cfv938SbhOWcXZPE7zLJm6X5LS/eHDH//wfruZJCRf5uk8KRwcJCsn283UXVbV&#10;ZnJxUc6WyTou3+WbJMPKRV6s4wofi7uLeRFvcfR1ekE8j19s82K+KfJZUpb49qNe6X5Qx18skln1&#10;82JRJpWTTl2MrVJ/C/X3Vv69+PA+ntwV8Wa5mtXDiF8winW8ynBSc6iPcRU798Vq51Dr1azIy3xR&#10;vZvl64t8sVjNEnUNuBrf613NdZx9jkt1MTPcnWaAWPqGx729k+PO8ptVmuJuXODoE/md/H+L55Pg&#10;y+0GT6fcmOdUft35Py3jTaIuq5zM/v75l8JZzacuc50sXsNGfsVTi7O7NHGYfD7y5Njq0+aXQo60&#10;3PyUz/5TOll+vcRWyWVR5NtlEs8xKF9ujyuwdpAfSuzq3G7/ls9x9Pi+ytWjelgUa3lAPATnAftG&#10;Qggfg/iCZRqFHtHGkTxUzkyu5ywUvu86M2wQ+Ix6XJ0tnjQH2hRl9eckXztyYeoWuAx1ovjzT2Ul&#10;BxZPmk1qU5nLm+4UefWvVbVUd0XapFpZYh+94GxyXJr+uizubq/Twvkcw55v1L96EHelvbXvyX/q&#10;SN1drj6yK3VXMRi5i/qvPlW6yhzcUVwd07s75SxOEzwafV+Vdashy1OlmbPFGhI258nTlVnZPenl&#10;1Y24qcdZ2putVxW8P12tp67Qp8Rtiifyaf6YzdVyFa9SvYyhpplcnSi/rged3+MQn5bzrTNfybtO&#10;BI2AOfMVnJwKj3tR6Dpxegd0mlWFu/dmd0YbhSzEo5UnitPNMtb3OlD3Uz/EenN188zp1SdrZMoK&#10;peFpA64ebh+UlSurkkZ5m8+/wCzx8OXDlRiKhWVe/M91tsCjqVv+9z4uEtdJ/5rh+Uc+YxLA1AcW&#10;hAQfCnvNrb0mzmY41NStcO1q8brSoHe/KVZ3S5zJV1eY5Zdwh8VKmWc7KlyM/ACXH8j3g13fD6TB&#10;yFEM4PvAXkZq3xdhwP06MLS+TwhrfD+UtiBG3x99v4Gep/o+bUx69H0r7vNd31eRdSDf78R9EYac&#10;qGiHMLM38AtOxsA/Bv7JswO/yWVH57ecH8lZP+kPG5QcIPAj6vuURDrpF9SPkFaptNM4Pwki4WED&#10;mfVzP4w8NTzkomPWL1PkTjrfyaNvxqx/YrJ+k8yOzm85P9LsHe9XifUZQj8Jo9Cnj4X+UFZgY94/&#10;1vzPDv0mnR293/Z+9NL6sT8aNPZ7hNWxnwgRUtrv+FHkBk3sZ9xjnoLxMfaPHT/ZcHxq1W/y2dH7&#10;be8nu96v224DBX+750eFHwWs7/52w5/7wZtM/X8MrsRVU7IM1fD/GEVB1LAMnQrhNTb8OXq7hJ6s&#10;4W8S2tH9bfene9xfZd+DuX8UgVNRlT8LOQ2DHff3Ir/p+QeeL0khzf+crfK3K+ou36fpKVWQdxjC&#10;MOKsGXZ3j4MMYf8kgzCE9jhfPWDUDKE2hmcXAybFHfHAxgPD/ktCUlHhjm+4UnQCrzNN/88esk89&#10;BYDa+rcvG5D7mqiuIUTvIj8cFgA4i3S1+UtDh9ZSACIIRy9QYQMH6a97fi0jwOBuuiPoR2AD1TAP&#10;VwVlVcSSc73OswySgLzQ1OsBVYARYjQMO/VxChWdOo7R6bWB52aXzTA6mxX5fU2k7yHVnUrdtKpY&#10;KbkFiOepu07moJwT0OVySdt4j3aXXzZ3VVO02pSb74ejjX3DG1tWY1i2wa2GkrC2GohFGPdV6G/N&#10;JpBSCdVIJkg4PTXO0WyKM5iNoRwtszH8zMBmQzmaEASGDIKB+gR2oUZimQ3jwgM8KgYCFqR98kAS&#10;MoINZCubk+jTfMNVWVZjGvu7ZFVj12ZNg5lHpWgCVoBsU1oElD5Ct51ag/B9BCV0ojWUcE4JuliP&#10;WkWaLKqrIp5J0R1kTVKPJhfu5nUDLp7/G824xTqF9hHSMsePPFgcDtndBiV7u42tiKqPCDCzBW6d&#10;QNSJVx3lWmczrSp7SsxjV5fX101u2znGozFP36cnRrRRnaU0awhktaFYlm+a2qfDS2l/JiVjzJea&#10;N+kTjDOPKZNvncLEVur5/BXE1hea59tPyZA297v6QE64nYQ/g4Un1PFymALQDIbi8yAi/SyMc8hb&#10;EW5lOCWQeh6zlWMy3g70PAvlogBhX9r4Sw7xkk5aL2s37HTbdx1rUqsmlXCjTdmCPdPO2zVlGVo6&#10;Rv7kgE85VGVNDigYQ0NSR99GhhIiR2yMNhAsOtqLkgXncyK+oFTVI6844L+wyB0D/mNTTFTvBCBU&#10;2209FQMSyF0QN42rXcv/5pMxGItYADWGCveAaJTTXYeIoNWQKbJC8QAwfqSaPg2KS/A2DRtkvzKt&#10;PAiyprs9gqwNsnt4QC3C60Dp6fIFKADDUDaSkA8EjNOA9yWAnAkj/oelBeeXAfR79EDtUk8TGokA&#10;OW2odkVUB0NMFdInfDYR0La3R0CwAWEPM6gl+WcABC6g/g1VqduWmmjuWoBAqTcCwuRkcwe/I2bQ&#10;N8zFCAg2IBhqsJ0YTGxq8NQzg1GOcVELBTmEQCysS6WmOvMxHZM2UgEmgrpje5jbOZaNYkL6V04N&#10;HjMEzZS8jsnEL80QDCc1AoINCIb1tQDBYOcA1SlEwUY7FAYi8EQfEDgaOgYQeDCWDKiNT/V2ge8p&#10;QzB04wgINiDs4fOJwU4AwrDiIUFIzVQFBGRD0JOB2OohyEAa2c75CP1rtDTYR9lfQ8bS4SIeZVLf&#10;PFVF9hD6aMLjPtSV5onMxqY1I6bmnMrmEyag+J7ozUDjRjIUUHasyTmA+OO7tZU9FDgZgAJX+sR/&#10;9vSJLIpYBJmQtBruccG5IljbDoWxGspCUOW1a785hNGI9ESthtxY+u1w6kNZEvb5QWBKix+9wrQZ&#10;oclQ5XAPS1MtmPApGEI5Ew0PnEFySgIFU+0Dh4CdNvwgEZjKqueyHa5An6sIonjhVa24sFVDHUUQ&#10;i3Dq2tbOoQh6ITY9y8pGRZBSBFFDjVsl2CPU+LcnCKHxQThUCBhwTM3qEeYCHtHwg3jBQy1nO+wP&#10;xzoynbToySqPZ/GDJpqMub2V20sSeAdkbSr69EkaDdH1Q7CXxhYAWWFaEuVa9A2CCBm0JqMhKDq/&#10;RPeFSPjmM3pEvR3dAqDqYET+9rBESQDg0abCOIl2yGQk8Ujzta0EAR1nlY2dIf2Gya+bVdZKLMfo&#10;YUePPWSyfsnLOchkvE4C0v1u7OiQyVCmsqPSvpO/Vnbkjn4P3JHJxkdAsAHBkMmtplfXyqft+e2f&#10;Zxqhaq9bxZxHkQhVq6ZNLDutYiiE6+L6zTVy3n5iaShHy2xsyvFEVcghs4lYwzCgD+jxXjcI7ymr&#10;M0y83HRkGJp3bTf9t+E6hHQPMaWndw6FNnv7xzSkAlPcdfeEYbpU2GMdfII6t3nzlWwm6x7ZiDtD&#10;t5jpHoqKDktRUfDr3DIW3jcWJvUNyLOlFJ9GvpyrfEpzISIIj02bGqD/0ZP56yTrDAizh5cC6mAg&#10;p0UYi5yA4A1vztS9WCjlqNAcSJvFyNnE2jzwnqWjUpgBSMwXziR6+1nMHsIKCDOksRBoI0F5q9BD&#10;A7xPuWGVGi1lS12O83ilC58LWOSPjfT77tTUlKfT1FjAgllfEfqpylbw6xx4z0GvPELfXbLbKvKA&#10;Azp/moJpaN5lM4wOZfT7VtKwPSSNduzBohCAhTVv3yFMcK8fhdoXBOCtbq9ASfMKgxBympn8nTEl&#10;BKt/FE3+kpn9Waks2p9u+/B/AAAA//8DAFBLAwQUAAYACAAAACEAkYcC5NwAAAAGAQAADwAAAGRy&#10;cy9kb3ducmV2LnhtbEyPzU7DMBCE70i8g7VI3KjTKkRNGqfiRwgkTi29cHPibRLVXkex24S3Z+EC&#10;l5FWM5r5ttzOzooLjqH3pGC5SEAgNd701Co4fLzcrUGEqMlo6wkVfGGAbXV9VerC+Il2eNnHVnAJ&#10;hUIr6GIcCilD06HTYeEHJPaOfnQ68jm20ox64nJn5SpJMul0T7zQ6QGfOmxO+7NTkJ2e28Pbbk6n&#10;+ChtTXifv79+KnV7Mz9sQESc418YfvAZHSpmqv2ZTBBWAT8Sf5W9fJmlIGoOrdZ5CrIq5X/86hsA&#10;AP//AwBQSwECLQAUAAYACAAAACEAtoM4kv4AAADhAQAAEwAAAAAAAAAAAAAAAAAAAAAAW0NvbnRl&#10;bnRfVHlwZXNdLnhtbFBLAQItABQABgAIAAAAIQA4/SH/1gAAAJQBAAALAAAAAAAAAAAAAAAAAC8B&#10;AABfcmVscy8ucmVsc1BLAQItABQABgAIAAAAIQASHzdKVAsAAAJuAAAOAAAAAAAAAAAAAAAAAC4C&#10;AABkcnMvZTJvRG9jLnhtbFBLAQItABQABgAIAAAAIQCRhwLk3AAAAAYBAAAPAAAAAAAAAAAAAAAA&#10;AK4NAABkcnMvZG93bnJldi54bWxQSwUGAAAAAAQABADzAAAAtw4AAAAA&#10;">
                <v:shape id="_x0000_s1029" type="#_x0000_t75" style="position:absolute;width:58191;height:81876;visibility:visible;mso-wrap-style:square">
                  <v:fill o:detectmouseclick="t"/>
                  <v:path o:connecttype="none"/>
                </v:shape>
                <v:rect id="Rectangle 4" o:spid="_x0000_s1030" style="position:absolute;left:19888;top:1397;width:16478;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qCBwwAAANoAAAAPAAAAZHJzL2Rvd25yZXYueG1sRI9Ba8JA&#10;FITvBf/D8oTe6iahtBJdgwhipL1EC70+s88kmH0bsmsS/323UOhxmJlvmHU2mVYM1LvGsoJ4EYEg&#10;Lq1uuFLwdd6/LEE4j6yxtUwKHuQg28ye1phqO3JBw8lXIkDYpaig9r5LpXRlTQbdwnbEwbva3qAP&#10;sq+k7nEMcNPKJIrepMGGw0KNHe1qKm+nu1FwPFyG+Fw0y+/L5z1PzOEjt/G7Us/zabsC4Wny/+G/&#10;dq4VvMLvlXAD5OYHAAD//wMAUEsBAi0AFAAGAAgAAAAhANvh9svuAAAAhQEAABMAAAAAAAAAAAAA&#10;AAAAAAAAAFtDb250ZW50X1R5cGVzXS54bWxQSwECLQAUAAYACAAAACEAWvQsW78AAAAVAQAACwAA&#10;AAAAAAAAAAAAAAAfAQAAX3JlbHMvLnJlbHNQSwECLQAUAAYACAAAACEAPAaggcMAAADaAAAADwAA&#10;AAAAAAAAAAAAAAAHAgAAZHJzL2Rvd25yZXYueG1sUEsFBgAAAAADAAMAtwAAAPcCAAAAAA==&#10;" strokecolor="#fabf8f" strokeweight="1pt">
                  <v:fill color2="#fbd4b4" focus="100%" type="gradient"/>
                  <v:shadow on="t" color="#974706" opacity=".5" offset="1pt"/>
                  <v:textbox>
                    <w:txbxContent>
                      <w:p w14:paraId="67966821" w14:textId="77777777" w:rsidR="00D96D67" w:rsidRPr="00A03D4C" w:rsidRDefault="00D96D67" w:rsidP="00D96D67">
                        <w:pPr>
                          <w:jc w:val="center"/>
                          <w:rPr>
                            <w:sz w:val="18"/>
                            <w:szCs w:val="18"/>
                          </w:rPr>
                        </w:pPr>
                        <w:r w:rsidRPr="00A03D4C">
                          <w:rPr>
                            <w:sz w:val="18"/>
                            <w:szCs w:val="18"/>
                          </w:rPr>
                          <w:t xml:space="preserve">Kick-off/Inception meeting with the Client - </w:t>
                        </w:r>
                      </w:p>
                    </w:txbxContent>
                  </v:textbox>
                </v:rect>
                <v:rect id="Rectangle 5" o:spid="_x0000_s1031" style="position:absolute;left:20142;top:8756;width:16224;height:7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UawwAAANoAAAAPAAAAZHJzL2Rvd25yZXYueG1sRI9Ba8JA&#10;FITvBf/D8oTe6iaBthJdgwhipL1EC70+s88kmH0bsmsS/323UOhxmJlvmHU2mVYM1LvGsoJ4EYEg&#10;Lq1uuFLwdd6/LEE4j6yxtUwKHuQg28ye1phqO3JBw8lXIkDYpaig9r5LpXRlTQbdwnbEwbva3qAP&#10;sq+k7nEMcNPKJIrepMGGw0KNHe1qKm+nu1FwPFyG+Fw0y+/L5z1PzOEjt/G7Us/zabsC4Wny/+G/&#10;dq4VvMLvlXAD5OYHAAD//wMAUEsBAi0AFAAGAAgAAAAhANvh9svuAAAAhQEAABMAAAAAAAAAAAAA&#10;AAAAAAAAAFtDb250ZW50X1R5cGVzXS54bWxQSwECLQAUAAYACAAAACEAWvQsW78AAAAVAQAACwAA&#10;AAAAAAAAAAAAAAAfAQAAX3JlbHMvLnJlbHNQSwECLQAUAAYACAAAACEAU0oFGsMAAADaAAAADwAA&#10;AAAAAAAAAAAAAAAHAgAAZHJzL2Rvd25yZXYueG1sUEsFBgAAAAADAAMAtwAAAPcCAAAAAA==&#10;" strokecolor="#fabf8f" strokeweight="1pt">
                  <v:fill color2="#fbd4b4" focus="100%" type="gradient"/>
                  <v:shadow on="t" color="#974706" opacity=".5" offset="1pt"/>
                  <v:textbox>
                    <w:txbxContent>
                      <w:p w14:paraId="11146A9B" w14:textId="77777777" w:rsidR="00D96D67" w:rsidRPr="00A03D4C" w:rsidRDefault="00D96D67" w:rsidP="00D96D67">
                        <w:pPr>
                          <w:jc w:val="center"/>
                          <w:rPr>
                            <w:color w:val="FF0000"/>
                            <w:sz w:val="18"/>
                            <w:szCs w:val="18"/>
                          </w:rPr>
                        </w:pPr>
                        <w:r w:rsidRPr="00A03D4C">
                          <w:rPr>
                            <w:sz w:val="18"/>
                            <w:szCs w:val="18"/>
                          </w:rPr>
                          <w:t>Desk review of relevant documents and initial consultation with key stakeholders -</w:t>
                        </w:r>
                      </w:p>
                    </w:txbxContent>
                  </v:textbox>
                </v:rect>
                <v:rect id="Rectangle 6" o:spid="_x0000_s1032" style="position:absolute;left:19888;top:18776;width:16478;height:5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ttwQAAANoAAAAPAAAAZHJzL2Rvd25yZXYueG1sRI/NqsIw&#10;FIT3gu8QjuBO07rwSjWKCGJFN/6A22NzbIvNSWlirW9vLly4y2FmvmEWq85UoqXGlZYVxOMIBHFm&#10;dcm5gutlO5qBcB5ZY2WZFHzIwWrZ7y0w0fbNJ2rPPhcBwi5BBYX3dSKlywoy6Ma2Jg7ewzYGfZBN&#10;LnWD7wA3lZxE0VQaLDksFFjTpqDseX4ZBfvdvY0vp3J2ux9f6cTsDqmNf5QaDrr1HISnzv+H/9qp&#10;VjCF3yvhBsjlFwAA//8DAFBLAQItABQABgAIAAAAIQDb4fbL7gAAAIUBAAATAAAAAAAAAAAAAAAA&#10;AAAAAABbQ29udGVudF9UeXBlc10ueG1sUEsBAi0AFAAGAAgAAAAhAFr0LFu/AAAAFQEAAAsAAAAA&#10;AAAAAAAAAAAAHwEAAF9yZWxzLy5yZWxzUEsBAi0AFAAGAAgAAAAhAKOYm23BAAAA2gAAAA8AAAAA&#10;AAAAAAAAAAAABwIAAGRycy9kb3ducmV2LnhtbFBLBQYAAAAAAwADALcAAAD1AgAAAAA=&#10;" strokecolor="#fabf8f" strokeweight="1pt">
                  <v:fill color2="#fbd4b4" focus="100%" type="gradient"/>
                  <v:shadow on="t" color="#974706" opacity=".5" offset="1pt"/>
                  <v:textbox>
                    <w:txbxContent>
                      <w:p w14:paraId="60E27ED5" w14:textId="77777777" w:rsidR="00D96D67" w:rsidRPr="00A03D4C" w:rsidRDefault="00D96D67" w:rsidP="00D96D67">
                        <w:pPr>
                          <w:jc w:val="center"/>
                          <w:rPr>
                            <w:sz w:val="18"/>
                            <w:szCs w:val="18"/>
                          </w:rPr>
                        </w:pPr>
                        <w:r w:rsidRPr="00A03D4C">
                          <w:rPr>
                            <w:sz w:val="18"/>
                            <w:szCs w:val="18"/>
                          </w:rPr>
                          <w:t xml:space="preserve">Preparation of data collection tools and instruments - </w:t>
                        </w:r>
                      </w:p>
                      <w:p w14:paraId="6C289987" w14:textId="77777777" w:rsidR="00D96D67" w:rsidRPr="00714788" w:rsidRDefault="00D96D67" w:rsidP="00D96D67">
                        <w:pPr>
                          <w:rPr>
                            <w:szCs w:val="20"/>
                          </w:rPr>
                        </w:pPr>
                      </w:p>
                    </w:txbxContent>
                  </v:textbox>
                </v:rect>
                <v:rect id="Rectangle 7" o:spid="_x0000_s1033" style="position:absolute;left:42113;top:18319;width:12598;height:6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72xAAAANoAAAAPAAAAZHJzL2Rvd25yZXYueG1sRI/NasMw&#10;EITvgb6D2EJviewc4uBGNqFQ4tBenBR63Vhb28RaGUv+6dtXhUKPw8x8wxzyxXRiosG1lhXEmwgE&#10;cWV1y7WCj+vreg/CeWSNnWVS8E0O8uxhdcBU25lLmi6+FgHCLkUFjfd9KqWrGjLoNrYnDt6XHQz6&#10;IIda6gHnADed3EbRThpsOSw02NNLQ9X9MhoF59Ntiq9lu/+8vY/F1pzeChsnSj09LsdnEJ4W/x/+&#10;axdaQQK/V8INkNkPAAAA//8DAFBLAQItABQABgAIAAAAIQDb4fbL7gAAAIUBAAATAAAAAAAAAAAA&#10;AAAAAAAAAABbQ29udGVudF9UeXBlc10ueG1sUEsBAi0AFAAGAAgAAAAhAFr0LFu/AAAAFQEAAAsA&#10;AAAAAAAAAAAAAAAAHwEAAF9yZWxzLy5yZWxzUEsBAi0AFAAGAAgAAAAhAMzUPvbEAAAA2gAAAA8A&#10;AAAAAAAAAAAAAAAABwIAAGRycy9kb3ducmV2LnhtbFBLBQYAAAAAAwADALcAAAD4AgAAAAA=&#10;" strokecolor="#fabf8f" strokeweight="1pt">
                  <v:fill color2="#fbd4b4" focus="100%" type="gradient"/>
                  <v:shadow on="t" color="#974706" opacity=".5" offset="1pt"/>
                  <v:textbox>
                    <w:txbxContent>
                      <w:p w14:paraId="6DC33508" w14:textId="77777777" w:rsidR="00D96D67" w:rsidRPr="00CC05A7" w:rsidRDefault="00D96D67" w:rsidP="00D96D67">
                        <w:pPr>
                          <w:jc w:val="center"/>
                          <w:rPr>
                            <w:sz w:val="20"/>
                            <w:szCs w:val="20"/>
                          </w:rPr>
                        </w:pPr>
                        <w:r>
                          <w:rPr>
                            <w:sz w:val="20"/>
                            <w:szCs w:val="20"/>
                          </w:rPr>
                          <w:t>Review and approval by PCU</w:t>
                        </w:r>
                      </w:p>
                    </w:txbxContent>
                  </v:textbox>
                </v:rect>
                <v:rect id="Rectangle 8" o:spid="_x0000_s1034" style="position:absolute;left:19888;top:27971;width:16478;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wxAAAANsAAAAPAAAAZHJzL2Rvd25yZXYueG1sRI9Ba8JA&#10;EIXvBf/DMoK3uomHVqKriCCm2Ita6HXMjkkwOxuya4z/3jkUepvhvXnvm+V6cI3qqQu1ZwPpNAFF&#10;XHhbc2ng57x7n4MKEdli45kMPCnAejV6W2Jm/YOP1J9iqSSEQ4YGqhjbTOtQVOQwTH1LLNrVdw6j&#10;rF2pbYcPCXeNniXJh3ZYszRU2NK2ouJ2ujsDX/tLn56P9fz38n3PZ25/yH36acxkPGwWoCIN8d/8&#10;d51bwRd6+UUG0KsXAAAA//8DAFBLAQItABQABgAIAAAAIQDb4fbL7gAAAIUBAAATAAAAAAAAAAAA&#10;AAAAAAAAAABbQ29udGVudF9UeXBlc10ueG1sUEsBAi0AFAAGAAgAAAAhAFr0LFu/AAAAFQEAAAsA&#10;AAAAAAAAAAAAAAAAHwEAAF9yZWxzLy5yZWxzUEsBAi0AFAAGAAgAAAAhACH3+rDEAAAA2wAAAA8A&#10;AAAAAAAAAAAAAAAABwIAAGRycy9kb3ducmV2LnhtbFBLBQYAAAAAAwADALcAAAD4AgAAAAA=&#10;" strokecolor="#fabf8f" strokeweight="1pt">
                  <v:fill color2="#fbd4b4" focus="100%" type="gradient"/>
                  <v:shadow on="t" color="#974706" opacity=".5" offset="1pt"/>
                  <v:textbox>
                    <w:txbxContent>
                      <w:p w14:paraId="60BB78BB" w14:textId="77777777" w:rsidR="00D96D67" w:rsidRPr="00A03D4C" w:rsidRDefault="00D96D67" w:rsidP="00D96D67">
                        <w:pPr>
                          <w:jc w:val="center"/>
                          <w:rPr>
                            <w:color w:val="FF0000"/>
                            <w:sz w:val="18"/>
                            <w:szCs w:val="18"/>
                          </w:rPr>
                        </w:pPr>
                        <w:r w:rsidRPr="00A03D4C">
                          <w:rPr>
                            <w:sz w:val="18"/>
                            <w:szCs w:val="18"/>
                          </w:rPr>
                          <w:t xml:space="preserve">Preparation and presentation of the Inception Report (IR) to </w:t>
                        </w:r>
                        <w:r>
                          <w:rPr>
                            <w:sz w:val="18"/>
                            <w:szCs w:val="18"/>
                          </w:rPr>
                          <w:t>PCU and World Bank</w:t>
                        </w:r>
                        <w:r w:rsidRPr="00A03D4C">
                          <w:rPr>
                            <w:sz w:val="18"/>
                            <w:szCs w:val="18"/>
                          </w:rPr>
                          <w:t xml:space="preserve"> </w:t>
                        </w:r>
                      </w:p>
                      <w:p w14:paraId="13137D05" w14:textId="77777777" w:rsidR="00D96D67" w:rsidRPr="0049601A" w:rsidRDefault="00D96D67" w:rsidP="00D96D67">
                        <w:pPr>
                          <w:rPr>
                            <w:szCs w:val="20"/>
                          </w:rPr>
                        </w:pPr>
                      </w:p>
                    </w:txbxContent>
                  </v:textbox>
                </v:rect>
                <v:rect id="Rectangle 9" o:spid="_x0000_s1035" style="position:absolute;left:42024;top:28873;width:13132;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8rwQAAANsAAAAPAAAAZHJzL2Rvd25yZXYueG1sRE9Li8Iw&#10;EL4L/ocwwt40rYdVuo2yLIiV9eID9jptxrbYTEoTa/ffG0HwNh/fc9L1YBrRU+dqywriWQSCuLC6&#10;5lLB+bSZLkE4j6yxsUwK/snBejUepZhoe+cD9UdfihDCLkEFlfdtIqUrKjLoZrYlDtzFdgZ9gF0p&#10;dYf3EG4aOY+iT2mw5tBQYUs/FRXX480o2G3zPj4d6uVfvr9lc7P9zWy8UOpjMnx/gfA0+Lf45c50&#10;mB/D85dwgFw9AAAA//8DAFBLAQItABQABgAIAAAAIQDb4fbL7gAAAIUBAAATAAAAAAAAAAAAAAAA&#10;AAAAAABbQ29udGVudF9UeXBlc10ueG1sUEsBAi0AFAAGAAgAAAAhAFr0LFu/AAAAFQEAAAsAAAAA&#10;AAAAAAAAAAAAHwEAAF9yZWxzLy5yZWxzUEsBAi0AFAAGAAgAAAAhAE67XyvBAAAA2wAAAA8AAAAA&#10;AAAAAAAAAAAABwIAAGRycy9kb3ducmV2LnhtbFBLBQYAAAAAAwADALcAAAD1AgAAAAA=&#10;" strokecolor="#fabf8f" strokeweight="1pt">
                  <v:fill color2="#fbd4b4" focus="100%" type="gradient"/>
                  <v:shadow on="t" color="#974706" opacity=".5" offset="1pt"/>
                  <v:textbox>
                    <w:txbxContent>
                      <w:p w14:paraId="1185B9AF" w14:textId="77777777" w:rsidR="00D96D67" w:rsidRPr="008708DA" w:rsidRDefault="00D96D67" w:rsidP="00D96D67">
                        <w:pPr>
                          <w:jc w:val="center"/>
                          <w:rPr>
                            <w:sz w:val="20"/>
                            <w:szCs w:val="20"/>
                          </w:rPr>
                        </w:pPr>
                        <w:r>
                          <w:rPr>
                            <w:sz w:val="20"/>
                            <w:szCs w:val="20"/>
                          </w:rPr>
                          <w:t xml:space="preserve">Review and approval by PCU </w:t>
                        </w:r>
                      </w:p>
                      <w:p w14:paraId="523130BC" w14:textId="77777777" w:rsidR="00D96D67" w:rsidRPr="00EA2AA8" w:rsidRDefault="00D96D67" w:rsidP="00D96D67">
                        <w:pPr>
                          <w:rPr>
                            <w:szCs w:val="20"/>
                          </w:rPr>
                        </w:pPr>
                      </w:p>
                    </w:txbxContent>
                  </v:textbox>
                </v:rect>
                <v:rect id="Rectangle 10" o:spid="_x0000_s1036" style="position:absolute;left:20142;top:38195;width:16478;height:6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OmewQAAANsAAAAPAAAAZHJzL2Rvd25yZXYueG1sRE9Na8Mw&#10;DL0X9h+MBrs1zsooJY1bwkjH2GHQbGNXEatxSCyH2GvSfz8XCr3p8T6V72fbizONvnWs4DlJQRDX&#10;TrfcKPj+Oiw3IHxA1tg7JgUX8rDfPSxyzLSb+EjnKjQihrDPUIEJYcik9LUhiz5xA3HkTm60GCIc&#10;G6lHnGK47eUqTdfSYsuxweBAr4bqrvqzCvij+zGfbxOGqnRl8eKr8vB7UerpcS62IALN4S6+ud91&#10;nL+C6y/xALn7BwAA//8DAFBLAQItABQABgAIAAAAIQDb4fbL7gAAAIUBAAATAAAAAAAAAAAAAAAA&#10;AAAAAABbQ29udGVudF9UeXBlc10ueG1sUEsBAi0AFAAGAAgAAAAhAFr0LFu/AAAAFQEAAAsAAAAA&#10;AAAAAAAAAAAAHwEAAF9yZWxzLy5yZWxzUEsBAi0AFAAGAAgAAAAhAEZM6Z7BAAAA2wAAAA8AAAAA&#10;AAAAAAAAAAAABwIAAGRycy9kb3ducmV2LnhtbFBLBQYAAAAAAwADALcAAAD1AgAAAAA=&#10;" strokecolor="#d99594" strokeweight="1pt">
                  <v:fill color2="#e5b8b7" focus="100%" type="gradient"/>
                  <v:shadow on="t" color="#622423" opacity=".5" offset="1pt"/>
                  <v:textbox>
                    <w:txbxContent>
                      <w:p w14:paraId="3B27F4A7" w14:textId="77777777" w:rsidR="00D96D67" w:rsidRPr="00A03D4C" w:rsidRDefault="00D96D67" w:rsidP="00D96D67">
                        <w:pPr>
                          <w:jc w:val="center"/>
                          <w:rPr>
                            <w:sz w:val="18"/>
                            <w:szCs w:val="18"/>
                          </w:rPr>
                        </w:pPr>
                        <w:r>
                          <w:rPr>
                            <w:sz w:val="18"/>
                            <w:szCs w:val="18"/>
                          </w:rPr>
                          <w:t>Data Collection and field trips</w:t>
                        </w:r>
                      </w:p>
                    </w:txbxContent>
                  </v:textbox>
                </v:rect>
                <v:rect id="Rectangle 11" o:spid="_x0000_s1037" style="position:absolute;left:20999;top:47637;width:16091;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cYwAAAANsAAAAPAAAAZHJzL2Rvd25yZXYueG1sRE9Li8Iw&#10;EL4L/ocwgjdNVVjWaiwiCB52Basg3sZm7MNmUpqsdv/9RljwNh/fc5ZJZ2rxoNaVlhVMxhEI4szq&#10;knMFp+N29AnCeWSNtWVS8EsOklW/t8RY2ycf6JH6XIQQdjEqKLxvYildVpBBN7YNceButjXoA2xz&#10;qVt8hnBTy2kUfUiDJYeGAhvaFJTd0x+jgPeXyu0yyq/78/z74tLjF/pKqeGgWy9AeOr8W/zv3ukw&#10;fwavX8IBcvUHAAD//wMAUEsBAi0AFAAGAAgAAAAhANvh9svuAAAAhQEAABMAAAAAAAAAAAAAAAAA&#10;AAAAAFtDb250ZW50X1R5cGVzXS54bWxQSwECLQAUAAYACAAAACEAWvQsW78AAAAVAQAACwAAAAAA&#10;AAAAAAAAAAAfAQAAX3JlbHMvLnJlbHNQSwECLQAUAAYACAAAACEAh9LXGMAAAADbAAAADwAAAAAA&#10;AAAAAAAAAAAHAgAAZHJzL2Rvd25yZXYueG1sUEsFBgAAAAADAAMAtwAAAPQCAAAAAA==&#10;" fillcolor="#fabf8f" strokecolor="#f79646" strokeweight="1pt">
                  <v:fill color2="#f79646" focus="50%" type="gradient"/>
                  <v:shadow on="t" color="#974706" offset="1pt"/>
                  <v:textbox>
                    <w:txbxContent>
                      <w:p w14:paraId="12693AA3" w14:textId="77777777" w:rsidR="00D96D67" w:rsidRPr="008708DA" w:rsidRDefault="00D96D67" w:rsidP="00D96D67">
                        <w:pPr>
                          <w:jc w:val="center"/>
                          <w:rPr>
                            <w:sz w:val="20"/>
                            <w:szCs w:val="20"/>
                          </w:rPr>
                        </w:pPr>
                        <w:r w:rsidRPr="008708DA">
                          <w:rPr>
                            <w:sz w:val="20"/>
                            <w:szCs w:val="20"/>
                          </w:rPr>
                          <w:t xml:space="preserve">Data </w:t>
                        </w:r>
                        <w:r>
                          <w:rPr>
                            <w:sz w:val="20"/>
                            <w:szCs w:val="20"/>
                          </w:rPr>
                          <w:t>entry, collation and a</w:t>
                        </w:r>
                        <w:r w:rsidRPr="008708DA">
                          <w:rPr>
                            <w:sz w:val="20"/>
                            <w:szCs w:val="20"/>
                          </w:rPr>
                          <w:t>nalysis</w:t>
                        </w:r>
                      </w:p>
                    </w:txbxContent>
                  </v:textbox>
                </v:rect>
                <v:shapetype id="_x0000_t32" coordsize="21600,21600" o:spt="32" o:oned="t" path="m,l21600,21600e" filled="f">
                  <v:path arrowok="t" fillok="f" o:connecttype="none"/>
                  <o:lock v:ext="edit" shapetype="t"/>
                </v:shapetype>
                <v:shape id="AutoShape 12" o:spid="_x0000_s1038" type="#_x0000_t32" style="position:absolute;left:28263;top:6781;width:45;height:1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VDQwAAAANsAAAAPAAAAZHJzL2Rvd25yZXYueG1sRE9Li8Iw&#10;EL4L/ocwgjdNFVmWahQVxL25Pi7ehmZsqs2kNFlb/fVGEPY2H99zZovWluJOtS8cKxgNExDEmdMF&#10;5wpOx83gG4QPyBpLx6TgQR4W825nhql2De/pfgi5iCHsU1RgQqhSKX1myKIfuoo4chdXWwwR1rnU&#10;NTYx3JZynCRf0mLBscFgRWtD2e3wZxU8b3uzpd15c9xO8vJ6fqx+q2alVL/XLqcgArXhX/xx/+g4&#10;fwLvX+IBcv4CAAD//wMAUEsBAi0AFAAGAAgAAAAhANvh9svuAAAAhQEAABMAAAAAAAAAAAAAAAAA&#10;AAAAAFtDb250ZW50X1R5cGVzXS54bWxQSwECLQAUAAYACAAAACEAWvQsW78AAAAVAQAACwAAAAAA&#10;AAAAAAAAAAAfAQAAX3JlbHMvLnJlbHNQSwECLQAUAAYACAAAACEAeC1Q0MAAAADbAAAADwAAAAAA&#10;AAAAAAAAAAAHAgAAZHJzL2Rvd25yZXYueG1sUEsFBgAAAAADAAMAtwAAAPQCAAAAAA==&#10;" strokecolor="#8064a2" strokeweight="2.5pt">
                  <v:stroke endarrow="block"/>
                  <v:shadow color="#868686"/>
                </v:shape>
                <v:shape id="AutoShape 13" o:spid="_x0000_s1039" type="#_x0000_t32" style="position:absolute;left:28327;top:16446;width:5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VLwQAAANsAAAAPAAAAZHJzL2Rvd25yZXYueG1sRE9Li8Iw&#10;EL4L+x/CLHjTdEVFukZZBdHb+tiLt6EZm2ozKU20dX+9EQRv8/E9ZzpvbSluVPvCsYKvfgKCOHO6&#10;4FzB32HVm4DwAVlj6ZgU3MnDfPbRmWKqXcM7uu1DLmII+xQVmBCqVEqfGbLo+64ijtzJ1RZDhHUu&#10;dY1NDLelHCTJWFosODYYrGhpKLvsr1bB/2Vn1vR7XB3Ww7w8H++LbdUslOp+tj/fIAK14S1+uTc6&#10;zh/B85d4gJw9AAAA//8DAFBLAQItABQABgAIAAAAIQDb4fbL7gAAAIUBAAATAAAAAAAAAAAAAAAA&#10;AAAAAABbQ29udGVudF9UeXBlc10ueG1sUEsBAi0AFAAGAAgAAAAhAFr0LFu/AAAAFQEAAAsAAAAA&#10;AAAAAAAAAAAAHwEAAF9yZWxzLy5yZWxzUEsBAi0AFAAGAAgAAAAhABdh9UvBAAAA2wAAAA8AAAAA&#10;AAAAAAAAAAAABwIAAGRycy9kb3ducmV2LnhtbFBLBQYAAAAAAwADALcAAAD1AgAAAAA=&#10;" strokecolor="#8064a2" strokeweight="2.5pt">
                  <v:stroke endarrow="block"/>
                  <v:shadow color="#868686"/>
                </v:shape>
                <v:shape id="AutoShape 14" o:spid="_x0000_s1040" type="#_x0000_t32" style="position:absolute;left:36429;top:31210;width:546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s8wAAAANsAAAAPAAAAZHJzL2Rvd25yZXYueG1sRE9Li8Iw&#10;EL4L/ocwgjdNFZGlGkUFcW+uj4u3oRmbajMpTdZWf/1GEPY2H99z5svWluJBtS8cKxgNExDEmdMF&#10;5wrOp+3gC4QPyBpLx6TgSR6Wi25njql2DR/ocQy5iCHsU1RgQqhSKX1myKIfuoo4cldXWwwR1rnU&#10;NTYx3JZynCRTabHg2GCwoo2h7H78tQpe94PZ0f6yPe0meXm7PNc/VbNWqt9rVzMQgdrwL/64v3Wc&#10;P4X3L/EAufgDAAD//wMAUEsBAi0AFAAGAAgAAAAhANvh9svuAAAAhQEAABMAAAAAAAAAAAAAAAAA&#10;AAAAAFtDb250ZW50X1R5cGVzXS54bWxQSwECLQAUAAYACAAAACEAWvQsW78AAAAVAQAACwAAAAAA&#10;AAAAAAAAAAAfAQAAX3JlbHMvLnJlbHNQSwECLQAUAAYACAAAACEA57NrPMAAAADbAAAADwAAAAAA&#10;AAAAAAAAAAAHAgAAZHJzL2Rvd25yZXYueG1sUEsFBgAAAAADAAMAtwAAAPQCAAAAAA==&#10;" strokecolor="#8064a2" strokeweight="2.5pt">
                  <v:stroke endarrow="block"/>
                  <v:shadow color="#868686"/>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 o:spid="_x0000_s1041" type="#_x0000_t87" style="position:absolute;left:8210;top:4578;width:11678;height:2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76vwAAAANsAAAAPAAAAZHJzL2Rvd25yZXYueG1sRE/NaoNA&#10;EL4H8g7LBHoJzaqHttis0qS09NqYBxjdqSt1Z8XdRH37biGQ23x8v7MvZ9uLK42+c6wg3SUgiBun&#10;O24VnKuPxxcQPiBr7B2TgoU8lMV6tcdcu4m/6XoKrYgh7HNUYEIYcil9Y8ii37mBOHI/brQYIhxb&#10;qUecYrjtZZYkT9Jix7HB4EBHQ83v6WIVIL4vW1vNZqq7bKjbzzQ9HlKlHjbz2yuIQHO4i2/uLx3n&#10;P8P/L/EAWfwBAAD//wMAUEsBAi0AFAAGAAgAAAAhANvh9svuAAAAhQEAABMAAAAAAAAAAAAAAAAA&#10;AAAAAFtDb250ZW50X1R5cGVzXS54bWxQSwECLQAUAAYACAAAACEAWvQsW78AAAAVAQAACwAAAAAA&#10;AAAAAAAAAAAfAQAAX3JlbHMvLnJlbHNQSwECLQAUAAYACAAAACEAMWu+r8AAAADbAAAADwAAAAAA&#10;AAAAAAAAAAAHAgAAZHJzL2Rvd25yZXYueG1sUEsFBgAAAAADAAMAtwAAAPQCAAAAAA==&#10;" filled="t" strokecolor="#4bacc6" strokeweight="2.5pt">
                  <v:shadow color="#868686"/>
                </v:shape>
                <v:shape id="AutoShape 16" o:spid="_x0000_s1042" type="#_x0000_t32" style="position:absolute;left:28441;top:44640;width:7;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5nBxQAAANsAAAAPAAAAZHJzL2Rvd25yZXYueG1sRI9Ba8JA&#10;EIXvhf6HZQpeim70IBJdRSqCeBDUUtrbNDtNYrOzIbua5N87B8HbDO/Ne98sVp2r1I2aUHo2MB4l&#10;oIgzb0vODXyet8MZqBCRLVaeyUBPAVbL15cFpta3fKTbKeZKQjikaKCIsU61DllBDsPI18Si/fnG&#10;YZS1ybVtsJVwV+lJkky1w5KlocCaPgrK/k9XZ+D3p/Xv+933JaDb9Jv+8JXsz86YwVu3noOK1MWn&#10;+XG9s4IvsPKLDKCXdwAAAP//AwBQSwECLQAUAAYACAAAACEA2+H2y+4AAACFAQAAEwAAAAAAAAAA&#10;AAAAAAAAAAAAW0NvbnRlbnRfVHlwZXNdLnhtbFBLAQItABQABgAIAAAAIQBa9CxbvwAAABUBAAAL&#10;AAAAAAAAAAAAAAAAAB8BAABfcmVscy8ucmVsc1BLAQItABQABgAIAAAAIQDQI5nBxQAAANsAAAAP&#10;AAAAAAAAAAAAAAAAAAcCAABkcnMvZG93bnJldi54bWxQSwUGAAAAAAMAAwC3AAAA+QIAAAAA&#10;" strokecolor="#4bacc6" strokeweight="2.5pt">
                  <v:stroke endarrow="block"/>
                  <v:shadow color="#868686"/>
                </v:shape>
                <v:rect id="Rectangle 17" o:spid="_x0000_s1043" style="position:absolute;left:1670;top:16592;width:665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66EE09C9" w14:textId="77777777" w:rsidR="00D96D67" w:rsidRPr="008708DA" w:rsidRDefault="00D96D67" w:rsidP="00D96D67">
                        <w:pPr>
                          <w:rPr>
                            <w:b/>
                            <w:sz w:val="20"/>
                            <w:szCs w:val="20"/>
                          </w:rPr>
                        </w:pPr>
                        <w:r w:rsidRPr="008708DA">
                          <w:rPr>
                            <w:b/>
                            <w:sz w:val="20"/>
                            <w:szCs w:val="20"/>
                          </w:rPr>
                          <w:t>Phase I</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 o:spid="_x0000_s1044" type="#_x0000_t88" style="position:absolute;left:36620;top:38442;width:7429;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B+vwAAANsAAAAPAAAAZHJzL2Rvd25yZXYueG1sRE/NasJA&#10;EL4XfIdlCt7qpiEUSV2lCNJePGj7AMPumIRmZ9PdMYlv7x4KHj++/81u9r0aKaYusIHXVQGK2AbX&#10;cWPg5/vwsgaVBNlhH5gM3CjBbrt42mDtwsQnGs/SqBzCqUYDrchQa51sSx7TKgzEmbuE6FEyjI12&#10;Eacc7ntdFsWb9thxbmhxoH1L9vd89QZmu/8cK/FVFcuD/LnL2h8na8zyef54ByU0y0P87/5yBsq8&#10;Pn/JP0Bv7wAAAP//AwBQSwECLQAUAAYACAAAACEA2+H2y+4AAACFAQAAEwAAAAAAAAAAAAAAAAAA&#10;AAAAW0NvbnRlbnRfVHlwZXNdLnhtbFBLAQItABQABgAIAAAAIQBa9CxbvwAAABUBAAALAAAAAAAA&#10;AAAAAAAAAB8BAABfcmVscy8ucmVsc1BLAQItABQABgAIAAAAIQCpUtB+vwAAANsAAAAPAAAAAAAA&#10;AAAAAAAAAAcCAABkcnMvZG93bnJldi54bWxQSwUGAAAAAAMAAwC3AAAA8wIAAAAA&#10;" filled="t" strokecolor="#8064a2" strokeweight="2.5pt">
                  <v:shadow color="#868686"/>
                </v:shape>
                <v:rect id="Rectangle 19" o:spid="_x0000_s1045" style="position:absolute;left:44945;top:40036;width:913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245116FA" w14:textId="77777777" w:rsidR="00D96D67" w:rsidRPr="008708DA" w:rsidRDefault="00D96D67" w:rsidP="00D96D67">
                        <w:pPr>
                          <w:rPr>
                            <w:b/>
                            <w:sz w:val="20"/>
                            <w:szCs w:val="20"/>
                          </w:rPr>
                        </w:pPr>
                        <w:r w:rsidRPr="008708DA">
                          <w:rPr>
                            <w:b/>
                            <w:sz w:val="20"/>
                            <w:szCs w:val="20"/>
                          </w:rPr>
                          <w:t>Phase II</w:t>
                        </w:r>
                      </w:p>
                    </w:txbxContent>
                  </v:textbox>
                </v:rect>
                <v:rect id="Rectangle 20" o:spid="_x0000_s1046" style="position:absolute;left:21177;top:54635;width:16484;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rg+wQAAANsAAAAPAAAAZHJzL2Rvd25yZXYueG1sRI9Bi8Iw&#10;FITvgv8hPMGbpvYgWo0iguDBFayCeHs2z7bavJQmq/Xfm4UFj8PMfMPMl62pxJMaV1pWMBpGIIgz&#10;q0vOFZyOm8EEhPPIGivLpOBNDpaLbmeOibYvPtAz9bkIEHYJKii8rxMpXVaQQTe0NXHwbrYx6INs&#10;cqkbfAW4qWQcRWNpsOSwUGBN64KyR/prFPD+cnfbjPLr/jz9ubj0uEN/V6rfa1czEJ5a/w3/t7da&#10;QRzD35fwA+TiAwAA//8DAFBLAQItABQABgAIAAAAIQDb4fbL7gAAAIUBAAATAAAAAAAAAAAAAAAA&#10;AAAAAABbQ29udGVudF9UeXBlc10ueG1sUEsBAi0AFAAGAAgAAAAhAFr0LFu/AAAAFQEAAAsAAAAA&#10;AAAAAAAAAAAAHwEAAF9yZWxzLy5yZWxzUEsBAi0AFAAGAAgAAAAhACbyuD7BAAAA2wAAAA8AAAAA&#10;AAAAAAAAAAAABwIAAGRycy9kb3ducmV2LnhtbFBLBQYAAAAAAwADALcAAAD1AgAAAAA=&#10;" fillcolor="#fabf8f" strokecolor="#f79646" strokeweight="1pt">
                  <v:fill color2="#f79646" focus="50%" type="gradient"/>
                  <v:shadow on="t" color="#974706" offset="1pt"/>
                  <v:textbox>
                    <w:txbxContent>
                      <w:p w14:paraId="3C24BE5F" w14:textId="77777777" w:rsidR="00D96D67" w:rsidRPr="00903847" w:rsidRDefault="00D96D67" w:rsidP="00D96D67">
                        <w:pPr>
                          <w:jc w:val="center"/>
                          <w:rPr>
                            <w:sz w:val="18"/>
                            <w:szCs w:val="18"/>
                          </w:rPr>
                        </w:pPr>
                        <w:r w:rsidRPr="00903847">
                          <w:rPr>
                            <w:sz w:val="18"/>
                            <w:szCs w:val="18"/>
                          </w:rPr>
                          <w:t>Compilation of the Draft Report</w:t>
                        </w:r>
                        <w:r>
                          <w:rPr>
                            <w:sz w:val="18"/>
                            <w:szCs w:val="18"/>
                          </w:rPr>
                          <w:t xml:space="preserve"> I</w:t>
                        </w:r>
                      </w:p>
                    </w:txbxContent>
                  </v:textbox>
                </v:rect>
                <v:rect id="Rectangle 21" o:spid="_x0000_s1047" style="position:absolute;left:21177;top:68980;width:1648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2lwQAAANsAAAAPAAAAZHJzL2Rvd25yZXYueG1sRI9Bi8Iw&#10;FITvgv8hPMGbpiqIdo0iguBBBasg3t42b9u6zUtpotZ/bwTB4zAz3zCzRWNKcafaFZYVDPoRCOLU&#10;6oIzBafjujcB4TyyxtIyKXiSg8W83ZphrO2DD3RPfCYChF2MCnLvq1hKl+Zk0PVtRRy8P1sb9EHW&#10;mdQ1PgLclHIYRWNpsOCwkGNFq5zS/+RmFPD+cnWblLLf/Xm6u7jkuEV/VarbaZY/IDw1/hv+tDda&#10;wXAE7y/hB8j5CwAA//8DAFBLAQItABQABgAIAAAAIQDb4fbL7gAAAIUBAAATAAAAAAAAAAAAAAAA&#10;AAAAAABbQ29udGVudF9UeXBlc10ueG1sUEsBAi0AFAAGAAgAAAAhAFr0LFu/AAAAFQEAAAsAAAAA&#10;AAAAAAAAAAAAHwEAAF9yZWxzLy5yZWxzUEsBAi0AFAAGAAgAAAAhAEm+HaXBAAAA2wAAAA8AAAAA&#10;AAAAAAAAAAAABwIAAGRycy9kb3ducmV2LnhtbFBLBQYAAAAAAwADALcAAAD1AgAAAAA=&#10;" fillcolor="#fabf8f" strokecolor="#f79646" strokeweight="1pt">
                  <v:fill color2="#f79646" focus="50%" type="gradient"/>
                  <v:shadow on="t" color="#974706" offset="1pt"/>
                  <v:textbox>
                    <w:txbxContent>
                      <w:p w14:paraId="1623458C" w14:textId="77777777" w:rsidR="00D96D67" w:rsidRPr="008708DA" w:rsidRDefault="00D96D67" w:rsidP="00D96D67">
                        <w:pPr>
                          <w:jc w:val="center"/>
                          <w:rPr>
                            <w:sz w:val="20"/>
                            <w:szCs w:val="20"/>
                          </w:rPr>
                        </w:pPr>
                        <w:r w:rsidRPr="008708DA">
                          <w:rPr>
                            <w:sz w:val="20"/>
                            <w:szCs w:val="20"/>
                          </w:rPr>
                          <w:t>Presentation</w:t>
                        </w:r>
                        <w:r>
                          <w:rPr>
                            <w:sz w:val="20"/>
                            <w:szCs w:val="20"/>
                          </w:rPr>
                          <w:t xml:space="preserve"> of Draft Report II to Stakeholder’s </w:t>
                        </w:r>
                      </w:p>
                    </w:txbxContent>
                  </v:textbox>
                </v:rect>
                <v:rect id="Rectangle 22" o:spid="_x0000_s1048" style="position:absolute;left:42468;top:66154;width:1572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XRwQAAANsAAAAPAAAAZHJzL2Rvd25yZXYueG1sRI9Bi8Iw&#10;FITvgv8hPMGbpoqIdo0iguBBBasg3t42b9u6zUtpotZ/bwTB4zAz3zCzRWNKcafaFZYVDPoRCOLU&#10;6oIzBafjujcB4TyyxtIyKXiSg8W83ZphrO2DD3RPfCYChF2MCnLvq1hKl+Zk0PVtRRy8P1sb9EHW&#10;mdQ1PgLclHIYRWNpsOCwkGNFq5zS/+RmFPD+cnWblLLf/Xm6u7jkuEV/VarbaZY/IDw1/hv+tDda&#10;wXAE7y/hB8j5CwAA//8DAFBLAQItABQABgAIAAAAIQDb4fbL7gAAAIUBAAATAAAAAAAAAAAAAAAA&#10;AAAAAABbQ29udGVudF9UeXBlc10ueG1sUEsBAi0AFAAGAAgAAAAhAFr0LFu/AAAAFQEAAAsAAAAA&#10;AAAAAAAAAAAAHwEAAF9yZWxzLy5yZWxzUEsBAi0AFAAGAAgAAAAhAMZXhdHBAAAA2wAAAA8AAAAA&#10;AAAAAAAAAAAABwIAAGRycy9kb3ducmV2LnhtbFBLBQYAAAAAAwADALcAAAD1AgAAAAA=&#10;" fillcolor="#fabf8f" strokecolor="#f79646" strokeweight="1pt">
                  <v:fill color2="#f79646" focus="50%" type="gradient"/>
                  <v:shadow on="t" color="#974706" offset="1pt"/>
                  <v:textbox>
                    <w:txbxContent>
                      <w:p w14:paraId="60C88A00" w14:textId="77777777" w:rsidR="00D96D67" w:rsidRPr="00F203E9" w:rsidRDefault="00D96D67" w:rsidP="00D96D67">
                        <w:pPr>
                          <w:jc w:val="center"/>
                          <w:rPr>
                            <w:sz w:val="18"/>
                            <w:szCs w:val="18"/>
                          </w:rPr>
                        </w:pPr>
                        <w:r w:rsidRPr="00F203E9">
                          <w:rPr>
                            <w:sz w:val="18"/>
                            <w:szCs w:val="18"/>
                          </w:rPr>
                          <w:t xml:space="preserve">Review by the </w:t>
                        </w:r>
                        <w:r>
                          <w:rPr>
                            <w:sz w:val="18"/>
                            <w:szCs w:val="18"/>
                          </w:rPr>
                          <w:t>World Bank</w:t>
                        </w:r>
                      </w:p>
                    </w:txbxContent>
                  </v:textbox>
                </v:rect>
                <v:rect id="Rectangle 23" o:spid="_x0000_s1049" style="position:absolute;left:20999;top:75850;width:16662;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BKwQAAANsAAAAPAAAAZHJzL2Rvd25yZXYueG1sRI9Bi8Iw&#10;FITvgv8hPMGbpgqKdo0iguBBBasg3t42b9u6zUtpotZ/bwTB4zAz3zCzRWNKcafaFZYVDPoRCOLU&#10;6oIzBafjujcB4TyyxtIyKXiSg8W83ZphrO2DD3RPfCYChF2MCnLvq1hKl+Zk0PVtRRy8P1sb9EHW&#10;mdQ1PgLclHIYRWNpsOCwkGNFq5zS/+RmFPD+cnWblLLf/Xm6u7jkuEV/VarbaZY/IDw1/hv+tDda&#10;wXAE7y/hB8j5CwAA//8DAFBLAQItABQABgAIAAAAIQDb4fbL7gAAAIUBAAATAAAAAAAAAAAAAAAA&#10;AAAAAABbQ29udGVudF9UeXBlc10ueG1sUEsBAi0AFAAGAAgAAAAhAFr0LFu/AAAAFQEAAAsAAAAA&#10;AAAAAAAAAAAAHwEAAF9yZWxzLy5yZWxzUEsBAi0AFAAGAAgAAAAhAKkbIErBAAAA2wAAAA8AAAAA&#10;AAAAAAAAAAAABwIAAGRycy9kb3ducmV2LnhtbFBLBQYAAAAAAwADALcAAAD1AgAAAAA=&#10;" fillcolor="#fabf8f" strokecolor="#f79646" strokeweight="1pt">
                  <v:fill color2="#f79646" focus="50%" type="gradient"/>
                  <v:shadow on="t" color="#974706" offset="1pt"/>
                  <v:textbox>
                    <w:txbxContent>
                      <w:p w14:paraId="5D4C6043" w14:textId="77777777" w:rsidR="00D96D67" w:rsidRPr="008708DA" w:rsidRDefault="00D96D67" w:rsidP="00D96D67">
                        <w:pPr>
                          <w:jc w:val="center"/>
                          <w:rPr>
                            <w:sz w:val="20"/>
                            <w:szCs w:val="20"/>
                          </w:rPr>
                        </w:pPr>
                        <w:r w:rsidRPr="008708DA">
                          <w:rPr>
                            <w:sz w:val="20"/>
                            <w:szCs w:val="20"/>
                          </w:rPr>
                          <w:t>Final Report</w:t>
                        </w:r>
                      </w:p>
                    </w:txbxContent>
                  </v:textbox>
                </v:rect>
                <v:shape id="AutoShape 24" o:spid="_x0000_s1050" type="#_x0000_t32" style="position:absolute;left:28822;top:52654;width:45;height:1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wpxAAAANsAAAAPAAAAZHJzL2Rvd25yZXYueG1sRI9Bi8Iw&#10;FITvC/6H8IS9LJqqoFKNIoLgYYVdFfH42jzbYvNSmmirv94sLHgcZuYbZr5sTSnuVLvCsoJBPwJB&#10;nFpdcKbgeNj0piCcR9ZYWiYFD3KwXHQ+5hhr2/Av3fc+EwHCLkYFufdVLKVLczLo+rYiDt7F1gZ9&#10;kHUmdY1NgJtSDqNoLA0WHBZyrGidU3rd34yCpLo2dPjZ8fP4PCen0SWx318TpT677WoGwlPr3+H/&#10;9lYrGI7h70v4AXLxAgAA//8DAFBLAQItABQABgAIAAAAIQDb4fbL7gAAAIUBAAATAAAAAAAAAAAA&#10;AAAAAAAAAABbQ29udGVudF9UeXBlc10ueG1sUEsBAi0AFAAGAAgAAAAhAFr0LFu/AAAAFQEAAAsA&#10;AAAAAAAAAAAAAAAAHwEAAF9yZWxzLy5yZWxzUEsBAi0AFAAGAAgAAAAhAAgwPCnEAAAA2wAAAA8A&#10;AAAAAAAAAAAAAAAABwIAAGRycy9kb3ducmV2LnhtbFBLBQYAAAAAAwADALcAAAD4AgAAAAA=&#10;" strokecolor="#c0504d" strokeweight="2.5pt">
                  <v:stroke endarrow="block"/>
                  <v:shadow color="#868686"/>
                </v:shape>
                <v:shape id="AutoShape 25" o:spid="_x0000_s1051" type="#_x0000_t32" style="position:absolute;left:29419;top:73310;width:6;height:2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mxQAAANsAAAAPAAAAZHJzL2Rvd25yZXYueG1sRI/RaoNA&#10;FETfA/2H5Rb6Epo1lqTBZpViKUjxJSYfcHFvVeLeFXcbbb4+WyjkcZiZM8w+m00vLjS6zrKC9SoC&#10;QVxb3XGj4HT8fN6BcB5ZY2+ZFPySgyx9WOwx0XbiA10q34gAYZeggtb7IZHS1S0ZdCs7EAfv244G&#10;fZBjI/WIU4CbXsZRtJUGOw4LLQ6Ut1Sfqx+jYJfz+fSVl3LD07FaL4vrS1x+KPX0OL+/gfA0+3v4&#10;v11oBfEr/H0JP0CmNwAAAP//AwBQSwECLQAUAAYACAAAACEA2+H2y+4AAACFAQAAEwAAAAAAAAAA&#10;AAAAAAAAAAAAW0NvbnRlbnRfVHlwZXNdLnhtbFBLAQItABQABgAIAAAAIQBa9CxbvwAAABUBAAAL&#10;AAAAAAAAAAAAAAAAAB8BAABfcmVscy8ucmVsc1BLAQItABQABgAIAAAAIQCb/oPmxQAAANsAAAAP&#10;AAAAAAAAAAAAAAAAAAcCAABkcnMvZG93bnJldi54bWxQSwUGAAAAAAMAAwC3AAAA+QIAAAAA&#10;" strokecolor="#c0504d" strokeweight="2.5pt">
                  <v:stroke endarrow="block"/>
                  <v:shadow color="#868686"/>
                </v:shape>
                <v:shape id="AutoShape 26" o:spid="_x0000_s1052" type="#_x0000_t32" style="position:absolute;left:49949;top:60686;width:6;height:34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w5vwAAANsAAAAPAAAAZHJzL2Rvd25yZXYueG1sRE9Ni8Iw&#10;EL0L/ocwC3vTdF0UrUbRwoIXWazieWjGptpMapPV+u/NYcHj430vVp2txZ1aXzlW8DVMQBAXTldc&#10;KjgefgZTED4ga6wdk4IneVgt+70Fpto9eE/3PJQihrBPUYEJoUml9IUhi37oGuLInV1rMUTYllK3&#10;+IjhtpajJJlIixXHBoMNZYaKa/5nFfxm41uHRZhNZlfzvbvoU/bcWKU+P7r1HESgLrzF/+6tVjCK&#10;Y+OX+APk8gUAAP//AwBQSwECLQAUAAYACAAAACEA2+H2y+4AAACFAQAAEwAAAAAAAAAAAAAAAAAA&#10;AAAAW0NvbnRlbnRfVHlwZXNdLnhtbFBLAQItABQABgAIAAAAIQBa9CxbvwAAABUBAAALAAAAAAAA&#10;AAAAAAAAAB8BAABfcmVscy8ucmVsc1BLAQItABQABgAIAAAAIQCT37w5vwAAANsAAAAPAAAAAAAA&#10;AAAAAAAAAAcCAABkcnMvZG93bnJldi54bWxQSwUGAAAAAAMAAwC3AAAA8wIAAAAA&#10;" strokecolor="#c0504d" strokeweight="2.5pt">
                  <v:shadow color="#868686"/>
                </v:shape>
                <v:shape id="AutoShape 27" o:spid="_x0000_s1053" type="#_x0000_t87" style="position:absolute;left:13366;top:49752;width:7633;height:28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UlxAAAANsAAAAPAAAAZHJzL2Rvd25yZXYueG1sRI9BS8NA&#10;FITvgv9heYKXYjf20Grstkip0IIHG8XzS/Y1CWbfht3XNP33XUHwOMzMN8xyPbpODRRi69nA4zQD&#10;RVx523Jt4Ovz7eEJVBRki51nMnChCOvV7c0Sc+vPfKChkFolCMccDTQifa51rBpyGKe+J07e0QeH&#10;kmSotQ14TnDX6VmWzbXDltNCgz1tGqp+ipMzsJ0XH+/fm70dUFwsw6KcyLE05v5ufH0BJTTKf/iv&#10;vbMGZs/w+yX9AL26AgAA//8DAFBLAQItABQABgAIAAAAIQDb4fbL7gAAAIUBAAATAAAAAAAAAAAA&#10;AAAAAAAAAABbQ29udGVudF9UeXBlc10ueG1sUEsBAi0AFAAGAAgAAAAhAFr0LFu/AAAAFQEAAAsA&#10;AAAAAAAAAAAAAAAAHwEAAF9yZWxzLy5yZWxzUEsBAi0AFAAGAAgAAAAhAOU0VSXEAAAA2wAAAA8A&#10;AAAAAAAAAAAAAAAABwIAAGRycy9kb3ducmV2LnhtbFBLBQYAAAAAAwADALcAAAD4AgAAAAA=&#10;" adj=",10646" filled="t" strokecolor="#c0504d" strokeweight="2.5pt">
                  <v:shadow color="#868686"/>
                </v:shape>
                <v:rect id="Rectangle 28" o:spid="_x0000_s1054" style="position:absolute;left:4603;top:65690;width:8763;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textbox>
                    <w:txbxContent>
                      <w:p w14:paraId="1C560769" w14:textId="77777777" w:rsidR="00D96D67" w:rsidRPr="008708DA" w:rsidRDefault="00D96D67" w:rsidP="00D96D67">
                        <w:pPr>
                          <w:jc w:val="right"/>
                          <w:rPr>
                            <w:b/>
                            <w:sz w:val="20"/>
                            <w:szCs w:val="20"/>
                          </w:rPr>
                        </w:pPr>
                        <w:r w:rsidRPr="008708DA">
                          <w:rPr>
                            <w:b/>
                            <w:sz w:val="20"/>
                            <w:szCs w:val="20"/>
                          </w:rPr>
                          <w:t>Phase III</w:t>
                        </w:r>
                      </w:p>
                    </w:txbxContent>
                  </v:textbox>
                </v:rect>
                <v:shape id="AutoShape 29" o:spid="_x0000_s1055" type="#_x0000_t32" style="position:absolute;left:37661;top:57327;width:5595;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UxAAAANsAAAAPAAAAZHJzL2Rvd25yZXYueG1sRI/RaoNA&#10;FETfC/2H5Rb6UprVhBax2UgwBELJS40fcHFvVeLeFXejNl+fLQTyOMzMGWadzaYTIw2utawgXkQg&#10;iCurW64VlKf9ewLCeWSNnWVS8EcOss3z0xpTbSf+obHwtQgQdikqaLzvUyld1ZBBt7A9cfB+7WDQ&#10;BznUUg84Bbjp5DKKPqXBlsNCgz3lDVXn4mIUJDmfy+/8KD94OhXx2+G6Wh53Sr2+zNsvEJ5m/wjf&#10;2wetYBXD/5fwA+TmBgAA//8DAFBLAQItABQABgAIAAAAIQDb4fbL7gAAAIUBAAATAAAAAAAAAAAA&#10;AAAAAAAAAABbQ29udGVudF9UeXBlc10ueG1sUEsBAi0AFAAGAAgAAAAhAFr0LFu/AAAAFQEAAAsA&#10;AAAAAAAAAAAAAAAAHwEAAF9yZWxzLy5yZWxzUEsBAi0AFAAGAAgAAAAhAP6CKNTEAAAA2wAAAA8A&#10;AAAAAAAAAAAAAAAABwIAAGRycy9kb3ducmV2LnhtbFBLBQYAAAAAAwADALcAAAD4AgAAAAA=&#10;" strokecolor="#c0504d" strokeweight="2.5pt">
                  <v:stroke endarrow="block"/>
                  <v:shadow color="#868686"/>
                </v:shape>
                <v:rect id="Rectangle 30" o:spid="_x0000_s1056" style="position:absolute;left:43256;top:54629;width:14033;height:5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7jwQAAANsAAAAPAAAAZHJzL2Rvd25yZXYueG1sRI9Bi8Iw&#10;FITvgv8hPMGbpiqIdo0iguBBBasg3t42b9u6zUtpotZ/bwTB4zAz3zCzRWNKcafaFZYVDPoRCOLU&#10;6oIzBafjujcB4TyyxtIyKXiSg8W83ZphrO2DD3RPfCYChF2MCnLvq1hKl+Zk0PVtRRy8P1sb9EHW&#10;mdQ1PgLclHIYRWNpsOCwkGNFq5zS/+RmFPD+cnWblLLf/Xm6u7jkuEV/VarbaZY/IDw1/hv+tDda&#10;wWgI7y/hB8j5CwAA//8DAFBLAQItABQABgAIAAAAIQDb4fbL7gAAAIUBAAATAAAAAAAAAAAAAAAA&#10;AAAAAABbQ29udGVudF9UeXBlc10ueG1sUEsBAi0AFAAGAAgAAAAhAFr0LFu/AAAAFQEAAAsAAAAA&#10;AAAAAAAAAAAAHwEAAF9yZWxzLy5yZWxzUEsBAi0AFAAGAAgAAAAhAKMrLuPBAAAA2wAAAA8AAAAA&#10;AAAAAAAAAAAABwIAAGRycy9kb3ducmV2LnhtbFBLBQYAAAAAAwADALcAAAD1AgAAAAA=&#10;" fillcolor="#fabf8f" strokecolor="#f79646" strokeweight="1pt">
                  <v:fill color2="#f79646" focus="50%" type="gradient"/>
                  <v:shadow on="t" color="#974706" offset="1pt"/>
                  <v:textbox>
                    <w:txbxContent>
                      <w:p w14:paraId="2BA3352A" w14:textId="77777777" w:rsidR="00D96D67" w:rsidRPr="00903847" w:rsidRDefault="00D96D67" w:rsidP="00D96D67">
                        <w:pPr>
                          <w:jc w:val="center"/>
                          <w:rPr>
                            <w:sz w:val="18"/>
                            <w:szCs w:val="18"/>
                          </w:rPr>
                        </w:pPr>
                        <w:r w:rsidRPr="00903847">
                          <w:rPr>
                            <w:sz w:val="18"/>
                            <w:szCs w:val="18"/>
                          </w:rPr>
                          <w:t xml:space="preserve">Review and </w:t>
                        </w:r>
                        <w:r>
                          <w:rPr>
                            <w:sz w:val="18"/>
                            <w:szCs w:val="18"/>
                          </w:rPr>
                          <w:t>C</w:t>
                        </w:r>
                        <w:r w:rsidRPr="00903847">
                          <w:rPr>
                            <w:sz w:val="18"/>
                            <w:szCs w:val="18"/>
                          </w:rPr>
                          <w:t xml:space="preserve">omments by </w:t>
                        </w:r>
                        <w:r>
                          <w:rPr>
                            <w:sz w:val="18"/>
                            <w:szCs w:val="18"/>
                          </w:rPr>
                          <w:t>SLMP PCU</w:t>
                        </w:r>
                        <w:r w:rsidRPr="00903847">
                          <w:rPr>
                            <w:sz w:val="18"/>
                            <w:szCs w:val="18"/>
                          </w:rPr>
                          <w:t xml:space="preserve"> </w:t>
                        </w:r>
                      </w:p>
                    </w:txbxContent>
                  </v:textbox>
                </v:rect>
                <v:rect id="Rectangle 31" o:spid="_x0000_s1057" style="position:absolute;left:21177;top:61321;width:1648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4t4wQAAANsAAAAPAAAAZHJzL2Rvd25yZXYueG1sRI9Bi8Iw&#10;FITvgv8hPMGbpiosazWKCIIHFayCeHs2z7bavJQmav33G2HB4zAz3zDTeWNK8aTaFZYVDPoRCOLU&#10;6oIzBcfDqvcLwnlkjaVlUvAmB/NZuzXFWNsX7+mZ+EwECLsYFeTeV7GULs3JoOvbijh4V1sb9EHW&#10;mdQ1vgLclHIYRT/SYMFhIceKljml9+RhFPDufHPrlLLL7jTenl1y2KC/KdXtNIsJCE+N/4b/22ut&#10;YDSCz5fwA+TsDwAA//8DAFBLAQItABQABgAIAAAAIQDb4fbL7gAAAIUBAAATAAAAAAAAAAAAAAAA&#10;AAAAAABbQ29udGVudF9UeXBlc10ueG1sUEsBAi0AFAAGAAgAAAAhAFr0LFu/AAAAFQEAAAsAAAAA&#10;AAAAAAAAAAAAHwEAAF9yZWxzLy5yZWxzUEsBAi0AFAAGAAgAAAAhAMxni3jBAAAA2wAAAA8AAAAA&#10;AAAAAAAAAAAABwIAAGRycy9kb3ducmV2LnhtbFBLBQYAAAAAAwADALcAAAD1AgAAAAA=&#10;" fillcolor="#fabf8f" strokecolor="#f79646" strokeweight="1pt">
                  <v:fill color2="#f79646" focus="50%" type="gradient"/>
                  <v:shadow on="t" color="#974706" offset="1pt"/>
                  <v:textbox>
                    <w:txbxContent>
                      <w:p w14:paraId="12085E71" w14:textId="77777777" w:rsidR="00D96D67" w:rsidRPr="008550A1" w:rsidRDefault="00D96D67" w:rsidP="00D96D67">
                        <w:pPr>
                          <w:jc w:val="center"/>
                          <w:rPr>
                            <w:sz w:val="18"/>
                            <w:szCs w:val="18"/>
                          </w:rPr>
                        </w:pPr>
                        <w:r w:rsidRPr="008550A1">
                          <w:rPr>
                            <w:sz w:val="18"/>
                            <w:szCs w:val="18"/>
                          </w:rPr>
                          <w:t xml:space="preserve">Incorporation of comments and compilation of Draft Report II </w:t>
                        </w:r>
                      </w:p>
                    </w:txbxContent>
                  </v:textbox>
                </v:rect>
                <v:shape id="AutoShape 32" o:spid="_x0000_s1058" type="#_x0000_t32" style="position:absolute;left:29330;top:66998;width:45;height:19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EYxgAAANsAAAAPAAAAZHJzL2Rvd25yZXYueG1sRI9ba8JA&#10;FITfhf6H5RT6IrppLSoxq5RCoQ8K9YL4eJI9uWD2bMhuTfTXu4WCj8PMfMMkq97U4kKtqywreB1H&#10;IIgzqysuFBz2X6M5COeRNdaWScGVHKyWT4MEY2073tJl5wsRIOxiVFB638RSuqwkg25sG+Lg5bY1&#10;6INsC6lb7ALc1PItiqbSYMVhocSGPkvKzrtfoyBtzh3tfzZ8O9xO6XGSp3Y9nCn18tx/LEB46v0j&#10;/N/+1gom7/D3JfwAubwDAAD//wMAUEsBAi0AFAAGAAgAAAAhANvh9svuAAAAhQEAABMAAAAAAAAA&#10;AAAAAAAAAAAAAFtDb250ZW50X1R5cGVzXS54bWxQSwECLQAUAAYACAAAACEAWvQsW78AAAAVAQAA&#10;CwAAAAAAAAAAAAAAAAAfAQAAX3JlbHMvLnJlbHNQSwECLQAUAAYACAAAACEAEneRGMYAAADbAAAA&#10;DwAAAAAAAAAAAAAAAAAHAgAAZHJzL2Rvd25yZXYueG1sUEsFBgAAAAADAAMAtwAAAPoCAAAAAA==&#10;" strokecolor="#c0504d" strokeweight="2.5pt">
                  <v:stroke endarrow="block"/>
                  <v:shadow color="#868686"/>
                </v:shape>
                <v:shape id="AutoShape 33" o:spid="_x0000_s1059" type="#_x0000_t32" style="position:absolute;left:29394;top:59340;width:44;height:1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SDxgAAANsAAAAPAAAAZHJzL2Rvd25yZXYueG1sRI9ba8JA&#10;FITfhf6H5RT6IrpppSoxq5RCoQ8K9YL4eJI9uWD2bMhuTfTXu4WCj8PMfMMkq97U4kKtqywreB1H&#10;IIgzqysuFBz2X6M5COeRNdaWScGVHKyWT4MEY2073tJl5wsRIOxiVFB638RSuqwkg25sG+Lg5bY1&#10;6INsC6lb7ALc1PItiqbSYMVhocSGPkvKzrtfoyBtzh3tfzZ8O9xO6XGSp3Y9nCn18tx/LEB46v0j&#10;/N/+1gom7/D3JfwAubwDAAD//wMAUEsBAi0AFAAGAAgAAAAhANvh9svuAAAAhQEAABMAAAAAAAAA&#10;AAAAAAAAAAAAAFtDb250ZW50X1R5cGVzXS54bWxQSwECLQAUAAYACAAAACEAWvQsW78AAAAVAQAA&#10;CwAAAAAAAAAAAAAAAAAfAQAAX3JlbHMvLnJlbHNQSwECLQAUAAYACAAAACEAfTs0g8YAAADbAAAA&#10;DwAAAAAAAAAAAAAAAAAHAgAAZHJzL2Rvd25yZXYueG1sUEsFBgAAAAADAAMAtwAAAPoCAAAAAA==&#10;" strokecolor="#c0504d" strokeweight="2.5pt">
                  <v:stroke endarrow="block"/>
                  <v:shadow color="#868686"/>
                </v:shape>
                <v:shape id="AutoShape 34" o:spid="_x0000_s1060" type="#_x0000_t32" style="position:absolute;left:37388;top:64160;width:1257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AJxAAAANsAAAAPAAAAZHJzL2Rvd25yZXYueG1sRI/NasMw&#10;EITvhbyD2EAvoZFT0zQ4VkIItORkqJNDjou1/mmllbFUx337qFDocZiZb5h8P1kjRhp851jBapmA&#10;IK6c7rhRcDm/PW1A+ICs0TgmBT/kYb+bPeSYaXfjDxrL0IgIYZ+hgjaEPpPSVy1Z9EvXE0evdoPF&#10;EOXQSD3gLcKtkc9JspYWO44LLfZ0bKn6Kr+tgsXqk17qySyuhfGv45jaIi3elXqcT4ctiEBT+A//&#10;tU9aQbqG3y/xB8jdHQAA//8DAFBLAQItABQABgAIAAAAIQDb4fbL7gAAAIUBAAATAAAAAAAAAAAA&#10;AAAAAAAAAABbQ29udGVudF9UeXBlc10ueG1sUEsBAi0AFAAGAAgAAAAhAFr0LFu/AAAAFQEAAAsA&#10;AAAAAAAAAAAAAAAAHwEAAF9yZWxzLy5yZWxzUEsBAi0AFAAGAAgAAAAhALGrIAnEAAAA2wAAAA8A&#10;AAAAAAAAAAAAAAAABwIAAGRycy9kb3ducmV2LnhtbFBLBQYAAAAAAwADALcAAAD4AgAAAAA=&#10;" strokecolor="#c0504d" strokeweight="2.5pt">
                  <v:stroke endarrow="block"/>
                  <v:shadow color="#868686"/>
                </v:shape>
                <v:shape id="AutoShape 35" o:spid="_x0000_s1061" type="#_x0000_t32" style="position:absolute;left:37966;top:64166;width:4655;height:3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MWwwAAANsAAAAPAAAAZHJzL2Rvd25yZXYueG1sRI9Ba8JA&#10;FITvQv/D8gq96caWpjW6CVIMeKy2F2+P7DNZzL6N2TXGf+8WCh6HmfmGWRWjbcVAvTeOFcxnCQji&#10;ymnDtYLfn3L6CcIHZI2tY1JwIw9F/jRZYabdlXc07EMtIoR9hgqaELpMSl81ZNHPXEccvaPrLYYo&#10;+1rqHq8Rblv5miSptGg4LjTY0VdD1Wl/sQrOrvWbdHN435alXZj0MHz7y1Gpl+dxvQQRaAyP8H97&#10;qxW8fcDfl/gDZH4HAAD//wMAUEsBAi0AFAAGAAgAAAAhANvh9svuAAAAhQEAABMAAAAAAAAAAAAA&#10;AAAAAAAAAFtDb250ZW50X1R5cGVzXS54bWxQSwECLQAUAAYACAAAACEAWvQsW78AAAAVAQAACwAA&#10;AAAAAAAAAAAAAAAfAQAAX3JlbHMvLnJlbHNQSwECLQAUAAYACAAAACEAroVzFsMAAADbAAAADwAA&#10;AAAAAAAAAAAAAAAHAgAAZHJzL2Rvd25yZXYueG1sUEsFBgAAAAADAAMAtwAAAPcCAAAAAA==&#10;" strokecolor="#c0504d" strokeweight="2.25pt">
                  <v:stroke endarrow="block"/>
                </v:shape>
                <v:shape id="AutoShape 36" o:spid="_x0000_s1062" type="#_x0000_t32" style="position:absolute;left:48571;top:24638;width:19;height:4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AlwQAAANsAAAAPAAAAZHJzL2Rvd25yZXYueG1sRE/LagIx&#10;FN0L/kO4ghupmVoQHY0iotRlfWBdXibXyejkZjpJddqvNwvB5eG8p/PGluJGtS8cK3jvJyCIM6cL&#10;zhUc9uu3EQgfkDWWjknBH3mYz9qtKaba3XlLt13IRQxhn6ICE0KVSukzQxZ931XEkTu72mKIsM6l&#10;rvEew20pB0kylBYLjg0GK1oayq67X6uADmPz1bt8r3r/p58hseHlcfOpVLfTLCYgAjXhJX66N1rB&#10;Rxwbv8QfIGcPAAAA//8DAFBLAQItABQABgAIAAAAIQDb4fbL7gAAAIUBAAATAAAAAAAAAAAAAAAA&#10;AAAAAABbQ29udGVudF9UeXBlc10ueG1sUEsBAi0AFAAGAAgAAAAhAFr0LFu/AAAAFQEAAAsAAAAA&#10;AAAAAAAAAAAAHwEAAF9yZWxzLy5yZWxzUEsBAi0AFAAGAAgAAAAhAKSY8CXBAAAA2wAAAA8AAAAA&#10;AAAAAAAAAAAABwIAAGRycy9kb3ducmV2LnhtbFBLBQYAAAAAAwADALcAAAD1AgAAAAA=&#10;" strokecolor="#8064a2" strokeweight="2.5pt">
                  <v:stroke endarrow="block"/>
                  <v:shadow color="#868686"/>
                </v:shape>
                <v:shape id="AutoShape 37" o:spid="_x0000_s1063" type="#_x0000_t32" style="position:absolute;left:28054;top:35179;width:6;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mA6xgAAANsAAAAPAAAAZHJzL2Rvd25yZXYueG1sRI9Ba8JA&#10;FITvQv/D8gq9iNlYQWp0DcVQEA+CWkp7e2afSWz2bchuTfLvuwWhx2FmvmFWaW9qcaPWVZYVTKMY&#10;BHFudcWFgvfT2+QFhPPIGmvLpGAgB+n6YbTCRNuOD3Q7+kIECLsEFZTeN4mULi/JoItsQxy8i20N&#10;+iDbQuoWuwA3tXyO47k0WHFYKLGhTUn59/HHKDh/dXa8235eHZpsyIb9R7w7GaWeHvvXJQhPvf8P&#10;39tbrWC2gL8v4QfI9S8AAAD//wMAUEsBAi0AFAAGAAgAAAAhANvh9svuAAAAhQEAABMAAAAAAAAA&#10;AAAAAAAAAAAAAFtDb250ZW50X1R5cGVzXS54bWxQSwECLQAUAAYACAAAACEAWvQsW78AAAAVAQAA&#10;CwAAAAAAAAAAAAAAAAAfAQAAX3JlbHMvLnJlbHNQSwECLQAUAAYACAAAACEA9NpgOsYAAADbAAAA&#10;DwAAAAAAAAAAAAAAAAAHAgAAZHJzL2Rvd25yZXYueG1sUEsFBgAAAAADAAMAtwAAAPoCAAAAAA==&#10;" strokecolor="#4bacc6" strokeweight="2.5pt">
                  <v:stroke endarrow="block"/>
                  <v:shadow color="#868686"/>
                </v:shape>
                <v:shape id="AutoShape 38" o:spid="_x0000_s1064" type="#_x0000_t32" style="position:absolute;left:36493;top:21463;width:5594;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hUuwAAANsAAAAPAAAAZHJzL2Rvd25yZXYueG1sRE9LCsIw&#10;EN0L3iGM4E5TP4hUo4go6EqsHmBoxrbYTEoSa729WQguH++/3namFi05X1lWMBknIIhzqysuFNxv&#10;x9EShA/IGmvLpOBDHrabfm+NqbZvvlKbhULEEPYpKihDaFIpfV6SQT+2DXHkHtYZDBG6QmqH7xhu&#10;ajlNkoU0WHFsKLGhfUn5M3sZBe3MtefJsrksrKfDGQ/17pYdlRoOut0KRKAu/MU/90krmMf18Uv8&#10;AXLzBQAA//8DAFBLAQItABQABgAIAAAAIQDb4fbL7gAAAIUBAAATAAAAAAAAAAAAAAAAAAAAAABb&#10;Q29udGVudF9UeXBlc10ueG1sUEsBAi0AFAAGAAgAAAAhAFr0LFu/AAAAFQEAAAsAAAAAAAAAAAAA&#10;AAAAHwEAAF9yZWxzLy5yZWxzUEsBAi0AFAAGAAgAAAAhAHZO6FS7AAAA2wAAAA8AAAAAAAAAAAAA&#10;AAAABwIAAGRycy9kb3ducmV2LnhtbFBLBQYAAAAAAwADALcAAADvAgAAAAA=&#10;" strokecolor="#7030a0" strokeweight="2.5pt">
                  <v:stroke endarrow="block"/>
                  <v:shadow color="#868686"/>
                </v:shape>
                <v:shape id="AutoShape 39" o:spid="_x0000_s1065" type="#_x0000_t32" style="position:absolute;left:28047;top:24860;width:7;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rFxAAAANsAAAAPAAAAZHJzL2Rvd25yZXYueG1sRI9Ba8JA&#10;FITvBf/D8gQvohuLSJu6CSIterRWao+P7DMbzb5Ns6vG/vquUOhxmJlvmHne2VpcqPWVYwWTcQKC&#10;uHC64lLB7uNt9ATCB2SNtWNScCMPedZ7mGOq3ZXf6bINpYgQ9ikqMCE0qZS+MGTRj11DHL2Day2G&#10;KNtS6havEW5r+ZgkM2mx4rhgsKGloeK0PVsFtHs2m+Fx/zr8+fqeERtefq5XSg363eIFRKAu/If/&#10;2mutYDqB+5f4A2T2CwAA//8DAFBLAQItABQABgAIAAAAIQDb4fbL7gAAAIUBAAATAAAAAAAAAAAA&#10;AAAAAAAAAABbQ29udGVudF9UeXBlc10ueG1sUEsBAi0AFAAGAAgAAAAhAFr0LFu/AAAAFQEAAAsA&#10;AAAAAAAAAAAAAAAAHwEAAF9yZWxzLy5yZWxzUEsBAi0AFAAGAAgAAAAhAG2kKsXEAAAA2wAAAA8A&#10;AAAAAAAAAAAAAAAABwIAAGRycy9kb3ducmV2LnhtbFBLBQYAAAAAAwADALcAAAD4AgAAAAA=&#10;" strokecolor="#8064a2" strokeweight="2.5pt">
                  <v:stroke endarrow="block"/>
                  <v:shadow color="#868686"/>
                </v:shape>
                <w10:anchorlock/>
              </v:group>
            </w:pict>
          </mc:Fallback>
        </mc:AlternateContent>
      </w:r>
    </w:p>
    <w:p w14:paraId="20583F7C"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bookmarkStart w:id="230" w:name="_Toc482367188"/>
      <w:r w:rsidRPr="00D96D67">
        <w:rPr>
          <w:b/>
          <w:bCs/>
          <w:kern w:val="1"/>
          <w:sz w:val="22"/>
          <w:shd w:val="clear" w:color="auto" w:fill="FFFFFF"/>
          <w:lang w:val="en-GB" w:eastAsia="ar-SA"/>
        </w:rPr>
        <w:lastRenderedPageBreak/>
        <w:t>MAIN DELIVERABLES</w:t>
      </w:r>
      <w:bookmarkEnd w:id="230"/>
      <w:r w:rsidRPr="00D96D67">
        <w:rPr>
          <w:b/>
          <w:bCs/>
          <w:kern w:val="1"/>
          <w:sz w:val="22"/>
          <w:shd w:val="clear" w:color="auto" w:fill="FFFFFF"/>
          <w:lang w:val="en-GB" w:eastAsia="ar-SA"/>
        </w:rPr>
        <w:t xml:space="preserve"> </w:t>
      </w:r>
    </w:p>
    <w:p w14:paraId="74883BEE" w14:textId="77777777" w:rsidR="00D96D67" w:rsidRPr="00D96D67" w:rsidRDefault="00D96D67" w:rsidP="00D96D67">
      <w:pPr>
        <w:spacing w:after="120" w:line="360" w:lineRule="auto"/>
        <w:rPr>
          <w:rFonts w:eastAsia="Calibri"/>
          <w:sz w:val="22"/>
          <w:szCs w:val="22"/>
          <w:lang w:val="en-GB"/>
        </w:rPr>
      </w:pPr>
      <w:r w:rsidRPr="00D96D67">
        <w:rPr>
          <w:rFonts w:eastAsia="Calibri"/>
          <w:sz w:val="22"/>
          <w:szCs w:val="22"/>
          <w:lang w:val="en-GB"/>
        </w:rPr>
        <w:t>The main deliverables of the assignment shall include:</w:t>
      </w:r>
    </w:p>
    <w:p w14:paraId="29700908" w14:textId="77777777" w:rsidR="00D96D67" w:rsidRPr="00D96D67" w:rsidRDefault="00D96D67" w:rsidP="00D96D67">
      <w:pPr>
        <w:spacing w:after="120"/>
        <w:ind w:left="720"/>
        <w:rPr>
          <w:rFonts w:eastAsia="Calibri"/>
          <w:sz w:val="22"/>
          <w:szCs w:val="22"/>
          <w:lang w:val="en-GB"/>
        </w:rPr>
      </w:pPr>
      <w:r w:rsidRPr="00D96D67">
        <w:rPr>
          <w:rFonts w:eastAsia="Calibri"/>
          <w:sz w:val="22"/>
          <w:szCs w:val="22"/>
          <w:lang w:val="en-GB"/>
        </w:rPr>
        <w:t>a)</w:t>
      </w:r>
      <w:r w:rsidRPr="00D96D67">
        <w:rPr>
          <w:rFonts w:eastAsia="Calibri"/>
          <w:sz w:val="22"/>
          <w:szCs w:val="22"/>
          <w:lang w:val="en-GB"/>
        </w:rPr>
        <w:tab/>
      </w:r>
      <w:r w:rsidRPr="00D96D67">
        <w:rPr>
          <w:rFonts w:eastAsia="Calibri"/>
          <w:b/>
          <w:sz w:val="22"/>
          <w:szCs w:val="22"/>
          <w:lang w:val="en-GB"/>
        </w:rPr>
        <w:t>Inception report</w:t>
      </w:r>
      <w:r w:rsidRPr="00D96D67">
        <w:rPr>
          <w:rFonts w:eastAsia="Calibri"/>
          <w:sz w:val="22"/>
          <w:szCs w:val="22"/>
          <w:lang w:val="en-GB"/>
        </w:rPr>
        <w:t xml:space="preserve"> comprising the following;</w:t>
      </w:r>
    </w:p>
    <w:p w14:paraId="4A173D37" w14:textId="77777777" w:rsidR="00D96D67" w:rsidRPr="00D96D67" w:rsidRDefault="00D96D67" w:rsidP="005943B1">
      <w:pPr>
        <w:numPr>
          <w:ilvl w:val="0"/>
          <w:numId w:val="82"/>
        </w:numPr>
        <w:spacing w:after="120" w:line="259" w:lineRule="auto"/>
        <w:contextualSpacing/>
        <w:rPr>
          <w:rFonts w:eastAsia="Calibri"/>
          <w:sz w:val="22"/>
          <w:szCs w:val="22"/>
          <w:lang w:val="en-GB"/>
        </w:rPr>
      </w:pPr>
      <w:r w:rsidRPr="00D96D67">
        <w:rPr>
          <w:rFonts w:eastAsia="Calibri"/>
          <w:sz w:val="22"/>
          <w:szCs w:val="22"/>
          <w:lang w:val="en-GB"/>
        </w:rPr>
        <w:t>Background and context of the Project;</w:t>
      </w:r>
    </w:p>
    <w:p w14:paraId="7894417E" w14:textId="77777777" w:rsidR="00D96D67" w:rsidRPr="00D96D67" w:rsidRDefault="00D96D67" w:rsidP="005943B1">
      <w:pPr>
        <w:numPr>
          <w:ilvl w:val="0"/>
          <w:numId w:val="64"/>
        </w:numPr>
        <w:spacing w:after="120" w:line="259" w:lineRule="auto"/>
        <w:ind w:left="1800"/>
        <w:jc w:val="both"/>
        <w:rPr>
          <w:rFonts w:eastAsia="Calibri"/>
          <w:sz w:val="22"/>
          <w:szCs w:val="22"/>
          <w:lang w:val="en-GB"/>
        </w:rPr>
      </w:pPr>
      <w:r w:rsidRPr="00D96D67">
        <w:rPr>
          <w:rFonts w:eastAsia="Calibri"/>
          <w:sz w:val="22"/>
          <w:szCs w:val="22"/>
          <w:lang w:val="en-GB"/>
        </w:rPr>
        <w:t>A comprehensive description of the consultant’s understanding of the Terms of Reference identifying any major inconsistency or deficiency in the TORs and proposed amendments;</w:t>
      </w:r>
    </w:p>
    <w:p w14:paraId="6AA168CB" w14:textId="77777777" w:rsidR="00D96D67" w:rsidRPr="00D96D67" w:rsidRDefault="00D96D67" w:rsidP="005943B1">
      <w:pPr>
        <w:numPr>
          <w:ilvl w:val="0"/>
          <w:numId w:val="64"/>
        </w:numPr>
        <w:spacing w:after="120" w:line="259" w:lineRule="auto"/>
        <w:ind w:left="1800"/>
        <w:jc w:val="both"/>
        <w:rPr>
          <w:rFonts w:eastAsia="Calibri"/>
          <w:sz w:val="22"/>
          <w:szCs w:val="22"/>
          <w:lang w:val="en-GB"/>
        </w:rPr>
      </w:pPr>
      <w:r w:rsidRPr="00D96D67">
        <w:rPr>
          <w:rFonts w:eastAsia="Calibri"/>
          <w:sz w:val="22"/>
          <w:szCs w:val="22"/>
          <w:lang w:val="en-GB"/>
        </w:rPr>
        <w:t>A detailed methodology for the BCR and documentation;</w:t>
      </w:r>
    </w:p>
    <w:p w14:paraId="4D3E34D9" w14:textId="77777777" w:rsidR="00D96D67" w:rsidRPr="00D96D67" w:rsidRDefault="00D96D67" w:rsidP="005943B1">
      <w:pPr>
        <w:numPr>
          <w:ilvl w:val="0"/>
          <w:numId w:val="64"/>
        </w:numPr>
        <w:suppressAutoHyphens/>
        <w:spacing w:after="120" w:line="259" w:lineRule="auto"/>
        <w:ind w:left="1800"/>
        <w:rPr>
          <w:rFonts w:eastAsia="Calibri"/>
          <w:sz w:val="22"/>
          <w:szCs w:val="22"/>
          <w:lang w:val="en-GB"/>
        </w:rPr>
      </w:pPr>
      <w:r w:rsidRPr="00D96D67">
        <w:rPr>
          <w:rFonts w:eastAsia="Calibri"/>
          <w:sz w:val="22"/>
          <w:szCs w:val="22"/>
          <w:lang w:val="en-GB"/>
        </w:rPr>
        <w:t xml:space="preserve">Work Plan; </w:t>
      </w:r>
    </w:p>
    <w:p w14:paraId="667E4165" w14:textId="77777777" w:rsidR="00D96D67" w:rsidRPr="00D96D67" w:rsidRDefault="00D96D67" w:rsidP="005943B1">
      <w:pPr>
        <w:numPr>
          <w:ilvl w:val="0"/>
          <w:numId w:val="64"/>
        </w:numPr>
        <w:suppressAutoHyphens/>
        <w:spacing w:after="120" w:line="259" w:lineRule="auto"/>
        <w:ind w:left="1800"/>
        <w:rPr>
          <w:rFonts w:eastAsia="Calibri"/>
          <w:sz w:val="22"/>
          <w:szCs w:val="22"/>
          <w:lang w:val="en-GB"/>
        </w:rPr>
      </w:pPr>
      <w:r w:rsidRPr="00D96D67">
        <w:rPr>
          <w:rFonts w:eastAsia="Calibri"/>
          <w:sz w:val="22"/>
          <w:szCs w:val="22"/>
          <w:lang w:val="en-GB"/>
        </w:rPr>
        <w:t xml:space="preserve">Team organization and responsibilities;  </w:t>
      </w:r>
    </w:p>
    <w:p w14:paraId="149FB45C" w14:textId="77777777" w:rsidR="00D96D67" w:rsidRPr="00D96D67" w:rsidRDefault="00D96D67" w:rsidP="005943B1">
      <w:pPr>
        <w:numPr>
          <w:ilvl w:val="0"/>
          <w:numId w:val="64"/>
        </w:numPr>
        <w:spacing w:after="120" w:line="259" w:lineRule="auto"/>
        <w:ind w:left="1800"/>
        <w:rPr>
          <w:rFonts w:eastAsia="Calibri"/>
          <w:sz w:val="22"/>
          <w:szCs w:val="22"/>
          <w:lang w:val="en-GB"/>
        </w:rPr>
      </w:pPr>
      <w:r w:rsidRPr="00D96D67">
        <w:rPr>
          <w:rFonts w:eastAsia="Calibri"/>
          <w:sz w:val="22"/>
          <w:szCs w:val="22"/>
          <w:lang w:val="en-GB"/>
        </w:rPr>
        <w:t>A proposal for the final report layout</w:t>
      </w:r>
    </w:p>
    <w:p w14:paraId="4DD6D9C7" w14:textId="77777777" w:rsidR="00D96D67" w:rsidRPr="00D96D67" w:rsidRDefault="00D96D67" w:rsidP="00D96D67">
      <w:pPr>
        <w:spacing w:after="120" w:line="360" w:lineRule="auto"/>
        <w:ind w:left="720"/>
        <w:rPr>
          <w:rFonts w:eastAsia="Calibri"/>
          <w:sz w:val="22"/>
          <w:szCs w:val="22"/>
          <w:lang w:val="en-GB"/>
        </w:rPr>
      </w:pPr>
      <w:r w:rsidRPr="00D96D67">
        <w:rPr>
          <w:rFonts w:eastAsia="Calibri"/>
          <w:sz w:val="22"/>
          <w:szCs w:val="22"/>
          <w:lang w:val="en-GB"/>
        </w:rPr>
        <w:t>b)</w:t>
      </w:r>
      <w:r w:rsidRPr="00D96D67">
        <w:rPr>
          <w:rFonts w:eastAsia="Calibri"/>
          <w:sz w:val="22"/>
          <w:szCs w:val="22"/>
          <w:lang w:val="en-GB"/>
        </w:rPr>
        <w:tab/>
      </w:r>
      <w:r w:rsidRPr="00D96D67">
        <w:rPr>
          <w:rFonts w:eastAsia="Calibri"/>
          <w:b/>
          <w:sz w:val="22"/>
          <w:szCs w:val="22"/>
          <w:lang w:val="en-GB"/>
        </w:rPr>
        <w:t>Draft Report (</w:t>
      </w:r>
      <w:bookmarkStart w:id="231" w:name="_Hlk145335451"/>
      <w:r w:rsidRPr="00D96D67">
        <w:rPr>
          <w:rFonts w:eastAsia="Calibri"/>
          <w:b/>
          <w:sz w:val="22"/>
          <w:szCs w:val="22"/>
          <w:lang w:val="en-GB"/>
        </w:rPr>
        <w:t>Borrow Completion Report and success stories</w:t>
      </w:r>
      <w:bookmarkEnd w:id="231"/>
      <w:r w:rsidRPr="00D96D67">
        <w:rPr>
          <w:rFonts w:eastAsia="Calibri"/>
          <w:b/>
          <w:sz w:val="22"/>
          <w:szCs w:val="22"/>
          <w:lang w:val="en-GB"/>
        </w:rPr>
        <w:t>)</w:t>
      </w:r>
      <w:r w:rsidRPr="00D96D67">
        <w:rPr>
          <w:rFonts w:eastAsia="Calibri"/>
          <w:sz w:val="22"/>
          <w:szCs w:val="22"/>
          <w:lang w:val="en-GB"/>
        </w:rPr>
        <w:t xml:space="preserve">-which will comprise the analysis as per the key thematic areas and other aspects of project evaluation as per the TORs, key findings, lessons learned recommendations. </w:t>
      </w:r>
    </w:p>
    <w:p w14:paraId="466D9583" w14:textId="77777777" w:rsidR="00D96D67" w:rsidRPr="00D96D67" w:rsidRDefault="00D96D67" w:rsidP="00D96D67">
      <w:pPr>
        <w:spacing w:after="120" w:line="360" w:lineRule="auto"/>
        <w:ind w:left="720"/>
        <w:jc w:val="both"/>
        <w:rPr>
          <w:rFonts w:eastAsia="Calibri"/>
          <w:sz w:val="22"/>
          <w:szCs w:val="22"/>
          <w:lang w:val="en-GB"/>
        </w:rPr>
      </w:pPr>
      <w:r w:rsidRPr="00D96D67">
        <w:rPr>
          <w:rFonts w:eastAsia="Calibri"/>
          <w:sz w:val="22"/>
          <w:szCs w:val="22"/>
          <w:lang w:val="en-GB"/>
        </w:rPr>
        <w:t>The report will be discussed with the PCU and project implementing agencies for feedback and comments which will be incorporated into the report by the consultant. The draft report will be presented to the National Technical Committee for review and comments. After this, the consultant will present the report to the project National Steering Committee (NSC) and the World Bank.</w:t>
      </w:r>
    </w:p>
    <w:p w14:paraId="750DA3D8" w14:textId="77777777" w:rsidR="00D96D67" w:rsidRPr="00D96D67" w:rsidRDefault="00D96D67" w:rsidP="00D96D67">
      <w:pPr>
        <w:spacing w:after="120" w:line="360" w:lineRule="auto"/>
        <w:ind w:left="720"/>
        <w:rPr>
          <w:rFonts w:eastAsia="Calibri"/>
          <w:sz w:val="22"/>
          <w:szCs w:val="22"/>
          <w:lang w:val="en-GB"/>
        </w:rPr>
      </w:pPr>
      <w:r w:rsidRPr="00D96D67">
        <w:rPr>
          <w:rFonts w:eastAsia="Calibri"/>
          <w:sz w:val="22"/>
          <w:szCs w:val="22"/>
          <w:lang w:val="en-GB"/>
        </w:rPr>
        <w:t>iii)</w:t>
      </w:r>
      <w:r w:rsidRPr="00D96D67">
        <w:rPr>
          <w:rFonts w:eastAsia="Calibri"/>
          <w:sz w:val="22"/>
          <w:szCs w:val="22"/>
          <w:lang w:val="en-GB"/>
        </w:rPr>
        <w:tab/>
      </w:r>
      <w:r w:rsidRPr="00D96D67">
        <w:rPr>
          <w:rFonts w:eastAsia="Calibri"/>
          <w:b/>
          <w:sz w:val="22"/>
          <w:szCs w:val="22"/>
          <w:lang w:val="en-GB"/>
        </w:rPr>
        <w:t>The final report (Borrow Completion Report and success stories).</w:t>
      </w:r>
      <w:r w:rsidRPr="00D96D67">
        <w:rPr>
          <w:rFonts w:eastAsia="Calibri"/>
          <w:sz w:val="22"/>
          <w:szCs w:val="22"/>
          <w:lang w:val="en-GB"/>
        </w:rPr>
        <w:t xml:space="preserve"> The final report will be presented to the Technical Committee and the National Steering Committee for endorsement. It shall be submitted in hard copies and electronic version.</w:t>
      </w:r>
    </w:p>
    <w:p w14:paraId="27538CD5"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r w:rsidRPr="00D96D67">
        <w:rPr>
          <w:b/>
          <w:bCs/>
          <w:kern w:val="1"/>
          <w:sz w:val="22"/>
          <w:shd w:val="clear" w:color="auto" w:fill="FFFFFF"/>
          <w:lang w:val="en-GB" w:eastAsia="ar-SA"/>
        </w:rPr>
        <w:t>Support/Facilities to be provided by Client</w:t>
      </w:r>
    </w:p>
    <w:p w14:paraId="4B4E887E" w14:textId="77777777" w:rsidR="00D96D67" w:rsidRPr="00D96D67" w:rsidRDefault="00D96D67" w:rsidP="00D96D67">
      <w:pPr>
        <w:spacing w:after="160" w:line="276" w:lineRule="auto"/>
        <w:ind w:left="360"/>
        <w:jc w:val="both"/>
        <w:rPr>
          <w:rFonts w:eastAsia="Calibri"/>
          <w:sz w:val="22"/>
          <w:szCs w:val="22"/>
        </w:rPr>
      </w:pPr>
      <w:r w:rsidRPr="00D96D67">
        <w:rPr>
          <w:rFonts w:eastAsia="Calibri"/>
          <w:sz w:val="22"/>
          <w:szCs w:val="22"/>
        </w:rPr>
        <w:tab/>
        <w:t>As per the general and specific conditions of contract agreement.</w:t>
      </w:r>
    </w:p>
    <w:p w14:paraId="1ED71DB2" w14:textId="77777777" w:rsidR="00D96D67" w:rsidRPr="00D96D67" w:rsidRDefault="00D96D67" w:rsidP="005943B1">
      <w:pPr>
        <w:keepNext/>
        <w:numPr>
          <w:ilvl w:val="0"/>
          <w:numId w:val="83"/>
        </w:numPr>
        <w:suppressAutoHyphens/>
        <w:spacing w:after="120" w:line="360" w:lineRule="auto"/>
        <w:ind w:left="714" w:hanging="357"/>
        <w:outlineLvl w:val="0"/>
        <w:rPr>
          <w:b/>
          <w:bCs/>
          <w:kern w:val="1"/>
          <w:sz w:val="22"/>
          <w:shd w:val="clear" w:color="auto" w:fill="FFFFFF"/>
          <w:lang w:val="en-GB" w:eastAsia="ar-SA"/>
        </w:rPr>
      </w:pPr>
      <w:r w:rsidRPr="00D96D67">
        <w:rPr>
          <w:b/>
          <w:bCs/>
          <w:kern w:val="1"/>
          <w:sz w:val="22"/>
          <w:shd w:val="clear" w:color="auto" w:fill="FFFFFF"/>
          <w:lang w:val="en-GB" w:eastAsia="ar-SA"/>
        </w:rPr>
        <w:t>Facilities to be provided by the Consultant</w:t>
      </w:r>
    </w:p>
    <w:p w14:paraId="3D9AF9ED" w14:textId="77777777" w:rsidR="00D96D67" w:rsidRPr="00D96D67" w:rsidRDefault="00D96D67" w:rsidP="00D96D67">
      <w:pPr>
        <w:spacing w:after="160" w:line="276" w:lineRule="auto"/>
        <w:ind w:left="720"/>
        <w:contextualSpacing/>
        <w:jc w:val="both"/>
        <w:rPr>
          <w:rFonts w:eastAsia="Calibri"/>
          <w:sz w:val="22"/>
          <w:szCs w:val="22"/>
        </w:rPr>
      </w:pPr>
      <w:r w:rsidRPr="00D96D67">
        <w:rPr>
          <w:rFonts w:eastAsia="Calibri"/>
          <w:sz w:val="22"/>
          <w:szCs w:val="22"/>
        </w:rPr>
        <w:t>As per the general and specific conditions of contract agreement.</w:t>
      </w:r>
    </w:p>
    <w:p w14:paraId="7D72BEC7" w14:textId="77777777" w:rsidR="00D96D67" w:rsidRPr="00D96D67" w:rsidRDefault="00D96D67" w:rsidP="00D96D67">
      <w:pPr>
        <w:spacing w:after="120" w:line="360" w:lineRule="auto"/>
        <w:ind w:left="720"/>
        <w:rPr>
          <w:rFonts w:eastAsia="Calibri"/>
          <w:sz w:val="22"/>
          <w:szCs w:val="22"/>
          <w:lang w:val="en-GB"/>
        </w:rPr>
      </w:pPr>
    </w:p>
    <w:p w14:paraId="360DD5A6" w14:textId="77777777" w:rsidR="00D96D67" w:rsidRPr="00D96D67" w:rsidRDefault="00D96D67" w:rsidP="00D96D67">
      <w:pPr>
        <w:spacing w:after="120" w:line="360" w:lineRule="auto"/>
        <w:rPr>
          <w:rFonts w:eastAsia="Calibri"/>
          <w:sz w:val="22"/>
          <w:szCs w:val="22"/>
          <w:lang w:val="en-GB"/>
        </w:rPr>
      </w:pPr>
      <w:r w:rsidRPr="00D96D67">
        <w:rPr>
          <w:rFonts w:eastAsia="Calibri"/>
          <w:sz w:val="22"/>
          <w:szCs w:val="22"/>
          <w:lang w:val="en-GB"/>
        </w:rPr>
        <w:br w:type="page"/>
      </w:r>
    </w:p>
    <w:p w14:paraId="4BCA16CC" w14:textId="77777777" w:rsidR="00D96D67" w:rsidRPr="00D96D67" w:rsidRDefault="00D96D67" w:rsidP="00D96D67">
      <w:pPr>
        <w:spacing w:after="240" w:line="360" w:lineRule="auto"/>
        <w:jc w:val="center"/>
        <w:rPr>
          <w:rFonts w:eastAsia="Calibri"/>
          <w:b/>
          <w:sz w:val="22"/>
          <w:szCs w:val="22"/>
        </w:rPr>
      </w:pPr>
      <w:r w:rsidRPr="00D96D67">
        <w:rPr>
          <w:rFonts w:eastAsia="Calibri"/>
          <w:b/>
          <w:sz w:val="22"/>
          <w:szCs w:val="22"/>
        </w:rPr>
        <w:lastRenderedPageBreak/>
        <w:t>KEY PARAMETERS TO BE CONSIDERED DURING METHODOLOGY DESIGN, REPORT OUTLINE AND TABLE OF CONTENTS</w:t>
      </w:r>
    </w:p>
    <w:p w14:paraId="22D9739E"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Project Context and Development Objectives</w:t>
      </w:r>
      <w:r w:rsidRPr="00D96D67">
        <w:rPr>
          <w:rFonts w:eastAsia="Calibri"/>
          <w:b/>
          <w:sz w:val="22"/>
          <w:szCs w:val="22"/>
        </w:rPr>
        <w:tab/>
      </w:r>
    </w:p>
    <w:p w14:paraId="0B353045" w14:textId="77777777" w:rsidR="00D96D67" w:rsidRPr="00D96D67" w:rsidRDefault="00D96D67" w:rsidP="005943B1">
      <w:pPr>
        <w:numPr>
          <w:ilvl w:val="0"/>
          <w:numId w:val="65"/>
        </w:numPr>
        <w:spacing w:after="160" w:line="360" w:lineRule="auto"/>
        <w:rPr>
          <w:rFonts w:eastAsia="Calibri"/>
          <w:sz w:val="22"/>
          <w:szCs w:val="22"/>
        </w:rPr>
      </w:pPr>
      <w:r w:rsidRPr="00D96D67">
        <w:rPr>
          <w:rFonts w:eastAsia="Calibri"/>
          <w:sz w:val="22"/>
          <w:szCs w:val="22"/>
        </w:rPr>
        <w:t>Context at approval</w:t>
      </w:r>
    </w:p>
    <w:p w14:paraId="12897F91" w14:textId="77777777" w:rsidR="00D96D67" w:rsidRPr="00D96D67" w:rsidRDefault="00D96D67" w:rsidP="005943B1">
      <w:pPr>
        <w:numPr>
          <w:ilvl w:val="0"/>
          <w:numId w:val="66"/>
        </w:numPr>
        <w:spacing w:after="160" w:line="360" w:lineRule="auto"/>
        <w:rPr>
          <w:rFonts w:eastAsia="Calibri"/>
          <w:sz w:val="22"/>
          <w:szCs w:val="22"/>
        </w:rPr>
      </w:pPr>
      <w:r w:rsidRPr="00D96D67">
        <w:rPr>
          <w:rFonts w:eastAsia="Calibri"/>
          <w:sz w:val="22"/>
          <w:szCs w:val="22"/>
        </w:rPr>
        <w:t xml:space="preserve">Context </w:t>
      </w:r>
    </w:p>
    <w:p w14:paraId="3FEF8F81" w14:textId="77777777" w:rsidR="00D96D67" w:rsidRPr="00D96D67" w:rsidRDefault="00D96D67" w:rsidP="005943B1">
      <w:pPr>
        <w:numPr>
          <w:ilvl w:val="0"/>
          <w:numId w:val="66"/>
        </w:numPr>
        <w:spacing w:after="160" w:line="360" w:lineRule="auto"/>
        <w:rPr>
          <w:rFonts w:eastAsia="Calibri"/>
          <w:sz w:val="22"/>
          <w:szCs w:val="22"/>
        </w:rPr>
      </w:pPr>
      <w:r w:rsidRPr="00D96D67">
        <w:rPr>
          <w:rFonts w:eastAsia="Calibri"/>
          <w:sz w:val="22"/>
          <w:szCs w:val="22"/>
        </w:rPr>
        <w:t>Theory of Change</w:t>
      </w:r>
    </w:p>
    <w:p w14:paraId="646119AF" w14:textId="77777777" w:rsidR="00D96D67" w:rsidRPr="00D96D67" w:rsidRDefault="00D96D67" w:rsidP="005943B1">
      <w:pPr>
        <w:numPr>
          <w:ilvl w:val="0"/>
          <w:numId w:val="66"/>
        </w:numPr>
        <w:spacing w:after="160" w:line="360" w:lineRule="auto"/>
        <w:rPr>
          <w:rFonts w:eastAsia="Calibri"/>
          <w:sz w:val="22"/>
          <w:szCs w:val="22"/>
        </w:rPr>
      </w:pPr>
      <w:r w:rsidRPr="00D96D67">
        <w:rPr>
          <w:rFonts w:eastAsia="Calibri"/>
          <w:sz w:val="22"/>
          <w:szCs w:val="22"/>
        </w:rPr>
        <w:t xml:space="preserve">Project Development Objectives </w:t>
      </w:r>
    </w:p>
    <w:p w14:paraId="7C2335E6" w14:textId="77777777" w:rsidR="00D96D67" w:rsidRPr="00D96D67" w:rsidRDefault="00D96D67" w:rsidP="005943B1">
      <w:pPr>
        <w:numPr>
          <w:ilvl w:val="0"/>
          <w:numId w:val="66"/>
        </w:numPr>
        <w:spacing w:after="160" w:line="360" w:lineRule="auto"/>
        <w:rPr>
          <w:rFonts w:eastAsia="Calibri"/>
          <w:sz w:val="22"/>
          <w:szCs w:val="22"/>
        </w:rPr>
      </w:pPr>
      <w:r w:rsidRPr="00D96D67">
        <w:rPr>
          <w:rFonts w:eastAsia="Calibri"/>
          <w:sz w:val="22"/>
          <w:szCs w:val="22"/>
        </w:rPr>
        <w:t>Expected Outcomes and Outcome Indicators</w:t>
      </w:r>
    </w:p>
    <w:p w14:paraId="6DD7A4E6" w14:textId="77777777" w:rsidR="00D96D67" w:rsidRPr="00D96D67" w:rsidRDefault="00D96D67" w:rsidP="005943B1">
      <w:pPr>
        <w:numPr>
          <w:ilvl w:val="0"/>
          <w:numId w:val="66"/>
        </w:numPr>
        <w:spacing w:after="160" w:line="360" w:lineRule="auto"/>
        <w:rPr>
          <w:rFonts w:eastAsia="Calibri"/>
          <w:sz w:val="22"/>
          <w:szCs w:val="22"/>
        </w:rPr>
      </w:pPr>
      <w:r w:rsidRPr="00D96D67">
        <w:rPr>
          <w:rFonts w:eastAsia="Calibri"/>
          <w:sz w:val="22"/>
          <w:szCs w:val="22"/>
        </w:rPr>
        <w:t>Project Components</w:t>
      </w:r>
    </w:p>
    <w:p w14:paraId="04DDFE93" w14:textId="77777777" w:rsidR="00D96D67" w:rsidRPr="00D96D67" w:rsidRDefault="00D96D67" w:rsidP="005943B1">
      <w:pPr>
        <w:numPr>
          <w:ilvl w:val="0"/>
          <w:numId w:val="65"/>
        </w:numPr>
        <w:spacing w:after="160" w:line="360" w:lineRule="auto"/>
        <w:rPr>
          <w:rFonts w:eastAsia="Calibri"/>
          <w:sz w:val="22"/>
          <w:szCs w:val="22"/>
        </w:rPr>
      </w:pPr>
      <w:r w:rsidRPr="00D96D67">
        <w:rPr>
          <w:rFonts w:eastAsia="Calibri"/>
          <w:sz w:val="22"/>
          <w:szCs w:val="22"/>
        </w:rPr>
        <w:t>Significant changes during implementation (including restructurings)</w:t>
      </w:r>
    </w:p>
    <w:p w14:paraId="537BF9FC"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Assessment of Project Implementation (Qualitative and Quantitative)</w:t>
      </w:r>
    </w:p>
    <w:p w14:paraId="5632154F"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Assessment of Overall Project Coverage (Critical Watersheds and micro watersheds)</w:t>
      </w:r>
    </w:p>
    <w:p w14:paraId="5A684C97"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Assessment of Project Beneficiaries</w:t>
      </w:r>
    </w:p>
    <w:p w14:paraId="6E4F3556"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Inputs and Outputs by Component and Subcomponent</w:t>
      </w:r>
    </w:p>
    <w:p w14:paraId="6FBE2770"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Inputs and Outputs by Region</w:t>
      </w:r>
    </w:p>
    <w:p w14:paraId="6CFBF5FC"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Institutional Aspects (Platform Functionality at all levels)</w:t>
      </w:r>
    </w:p>
    <w:p w14:paraId="1918BFF5" w14:textId="77777777" w:rsidR="00D96D67" w:rsidRPr="00D96D67" w:rsidRDefault="00D96D67" w:rsidP="005943B1">
      <w:pPr>
        <w:numPr>
          <w:ilvl w:val="0"/>
          <w:numId w:val="67"/>
        </w:numPr>
        <w:spacing w:after="160" w:line="360" w:lineRule="auto"/>
        <w:rPr>
          <w:rFonts w:eastAsia="Calibri"/>
          <w:sz w:val="22"/>
          <w:szCs w:val="22"/>
        </w:rPr>
      </w:pPr>
      <w:r w:rsidRPr="00D96D67">
        <w:rPr>
          <w:rFonts w:eastAsia="Calibri"/>
          <w:sz w:val="22"/>
          <w:szCs w:val="22"/>
        </w:rPr>
        <w:t>Capacity Building &amp; Training</w:t>
      </w:r>
      <w:r w:rsidRPr="00D96D67">
        <w:rPr>
          <w:rFonts w:eastAsia="Calibri"/>
          <w:sz w:val="22"/>
          <w:szCs w:val="22"/>
        </w:rPr>
        <w:tab/>
      </w:r>
    </w:p>
    <w:p w14:paraId="6588D3C6"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Project Outcomes</w:t>
      </w:r>
      <w:r w:rsidRPr="00D96D67">
        <w:rPr>
          <w:rFonts w:eastAsia="Calibri"/>
          <w:b/>
          <w:sz w:val="22"/>
          <w:szCs w:val="22"/>
        </w:rPr>
        <w:tab/>
      </w:r>
    </w:p>
    <w:p w14:paraId="4D312E7E" w14:textId="77777777" w:rsidR="00D96D67" w:rsidRPr="00D96D67" w:rsidRDefault="00D96D67" w:rsidP="00D96D67">
      <w:pPr>
        <w:spacing w:line="360" w:lineRule="auto"/>
        <w:ind w:firstLine="720"/>
        <w:rPr>
          <w:rFonts w:eastAsia="Calibri"/>
          <w:sz w:val="22"/>
          <w:szCs w:val="22"/>
        </w:rPr>
      </w:pPr>
      <w:r w:rsidRPr="00D96D67">
        <w:rPr>
          <w:rFonts w:eastAsia="Calibri"/>
          <w:sz w:val="22"/>
          <w:szCs w:val="22"/>
        </w:rPr>
        <w:t>A. Relevance of PDOs</w:t>
      </w:r>
      <w:r w:rsidRPr="00D96D67">
        <w:rPr>
          <w:rFonts w:eastAsia="Calibri"/>
          <w:sz w:val="22"/>
          <w:szCs w:val="22"/>
        </w:rPr>
        <w:tab/>
      </w:r>
    </w:p>
    <w:p w14:paraId="72D17043" w14:textId="77777777" w:rsidR="00D96D67" w:rsidRPr="00D96D67" w:rsidRDefault="00D96D67" w:rsidP="00D96D67">
      <w:pPr>
        <w:spacing w:line="360" w:lineRule="auto"/>
        <w:ind w:firstLine="720"/>
        <w:rPr>
          <w:rFonts w:eastAsia="Calibri"/>
          <w:sz w:val="22"/>
          <w:szCs w:val="22"/>
        </w:rPr>
      </w:pPr>
      <w:r w:rsidRPr="00D96D67">
        <w:rPr>
          <w:rFonts w:eastAsia="Calibri"/>
          <w:sz w:val="22"/>
          <w:szCs w:val="22"/>
        </w:rPr>
        <w:t>B. Achievement of PDOs (efficacy)</w:t>
      </w:r>
      <w:r w:rsidRPr="00D96D67">
        <w:rPr>
          <w:rFonts w:eastAsia="Calibri"/>
          <w:sz w:val="22"/>
          <w:szCs w:val="22"/>
        </w:rPr>
        <w:tab/>
      </w:r>
    </w:p>
    <w:p w14:paraId="67CCA808" w14:textId="77777777" w:rsidR="00D96D67" w:rsidRPr="00D96D67" w:rsidRDefault="00D96D67" w:rsidP="00D96D67">
      <w:pPr>
        <w:spacing w:line="360" w:lineRule="auto"/>
        <w:ind w:firstLine="720"/>
        <w:rPr>
          <w:rFonts w:eastAsia="Calibri"/>
          <w:sz w:val="22"/>
          <w:szCs w:val="22"/>
        </w:rPr>
      </w:pPr>
      <w:r w:rsidRPr="00D96D67">
        <w:rPr>
          <w:rFonts w:eastAsia="Calibri"/>
          <w:sz w:val="22"/>
          <w:szCs w:val="22"/>
        </w:rPr>
        <w:t>C. Efficiency</w:t>
      </w:r>
    </w:p>
    <w:p w14:paraId="3157381D" w14:textId="77777777" w:rsidR="00D96D67" w:rsidRPr="00D96D67" w:rsidRDefault="00D96D67" w:rsidP="005943B1">
      <w:pPr>
        <w:numPr>
          <w:ilvl w:val="1"/>
          <w:numId w:val="69"/>
        </w:numPr>
        <w:spacing w:after="160" w:line="360" w:lineRule="auto"/>
        <w:rPr>
          <w:rFonts w:eastAsia="Calibri"/>
          <w:sz w:val="22"/>
          <w:szCs w:val="22"/>
        </w:rPr>
      </w:pPr>
      <w:r w:rsidRPr="00D96D67">
        <w:rPr>
          <w:rFonts w:eastAsia="Calibri"/>
          <w:sz w:val="22"/>
          <w:szCs w:val="22"/>
        </w:rPr>
        <w:t>Economic and financial analysis</w:t>
      </w:r>
    </w:p>
    <w:p w14:paraId="7A107803" w14:textId="77777777" w:rsidR="00D96D67" w:rsidRPr="00D96D67" w:rsidRDefault="00D96D67" w:rsidP="005943B1">
      <w:pPr>
        <w:numPr>
          <w:ilvl w:val="1"/>
          <w:numId w:val="69"/>
        </w:numPr>
        <w:spacing w:after="160" w:line="360" w:lineRule="auto"/>
        <w:rPr>
          <w:rFonts w:eastAsia="Calibri"/>
          <w:sz w:val="22"/>
          <w:szCs w:val="22"/>
        </w:rPr>
      </w:pPr>
      <w:r w:rsidRPr="00D96D67">
        <w:rPr>
          <w:rFonts w:eastAsia="Calibri"/>
          <w:sz w:val="22"/>
          <w:szCs w:val="22"/>
        </w:rPr>
        <w:t>Use of resources</w:t>
      </w:r>
    </w:p>
    <w:p w14:paraId="64D9163B" w14:textId="77777777" w:rsidR="00D96D67" w:rsidRPr="00D96D67" w:rsidRDefault="00D96D67" w:rsidP="005943B1">
      <w:pPr>
        <w:numPr>
          <w:ilvl w:val="0"/>
          <w:numId w:val="65"/>
        </w:numPr>
        <w:spacing w:after="160" w:line="360" w:lineRule="auto"/>
        <w:rPr>
          <w:rFonts w:eastAsia="Calibri"/>
          <w:sz w:val="22"/>
          <w:szCs w:val="22"/>
        </w:rPr>
      </w:pPr>
      <w:r w:rsidRPr="00D96D67">
        <w:rPr>
          <w:rFonts w:eastAsia="Calibri"/>
          <w:sz w:val="22"/>
          <w:szCs w:val="22"/>
        </w:rPr>
        <w:t xml:space="preserve">Other outcomes and impacts </w:t>
      </w:r>
    </w:p>
    <w:p w14:paraId="7736BB1C" w14:textId="77777777" w:rsidR="00D96D67" w:rsidRPr="00D96D67" w:rsidRDefault="00D96D67" w:rsidP="005943B1">
      <w:pPr>
        <w:numPr>
          <w:ilvl w:val="0"/>
          <w:numId w:val="68"/>
        </w:numPr>
        <w:spacing w:after="160" w:line="360" w:lineRule="auto"/>
        <w:rPr>
          <w:rFonts w:eastAsia="Calibri"/>
          <w:sz w:val="22"/>
          <w:szCs w:val="22"/>
        </w:rPr>
      </w:pPr>
      <w:r w:rsidRPr="00D96D67">
        <w:rPr>
          <w:rFonts w:eastAsia="Calibri"/>
          <w:sz w:val="22"/>
          <w:szCs w:val="22"/>
        </w:rPr>
        <w:lastRenderedPageBreak/>
        <w:t>Gender and youth</w:t>
      </w:r>
    </w:p>
    <w:p w14:paraId="09B50DAC" w14:textId="77777777" w:rsidR="00D96D67" w:rsidRPr="00D96D67" w:rsidRDefault="00D96D67" w:rsidP="005943B1">
      <w:pPr>
        <w:numPr>
          <w:ilvl w:val="0"/>
          <w:numId w:val="68"/>
        </w:numPr>
        <w:spacing w:after="160" w:line="360" w:lineRule="auto"/>
        <w:rPr>
          <w:rFonts w:eastAsia="Calibri"/>
          <w:sz w:val="22"/>
          <w:szCs w:val="22"/>
        </w:rPr>
      </w:pPr>
      <w:r w:rsidRPr="00D96D67">
        <w:rPr>
          <w:rFonts w:eastAsia="Calibri"/>
          <w:sz w:val="22"/>
          <w:szCs w:val="22"/>
        </w:rPr>
        <w:t>Institutional strengthening</w:t>
      </w:r>
    </w:p>
    <w:p w14:paraId="01DA3390" w14:textId="77777777" w:rsidR="00D96D67" w:rsidRPr="00D96D67" w:rsidRDefault="00D96D67" w:rsidP="005943B1">
      <w:pPr>
        <w:numPr>
          <w:ilvl w:val="0"/>
          <w:numId w:val="68"/>
        </w:numPr>
        <w:spacing w:after="160" w:line="360" w:lineRule="auto"/>
        <w:rPr>
          <w:rFonts w:eastAsia="Calibri"/>
          <w:sz w:val="22"/>
          <w:szCs w:val="22"/>
        </w:rPr>
      </w:pPr>
      <w:r w:rsidRPr="00D96D67">
        <w:rPr>
          <w:rFonts w:eastAsia="Calibri"/>
          <w:sz w:val="22"/>
          <w:szCs w:val="22"/>
        </w:rPr>
        <w:t>Poverty reduction</w:t>
      </w:r>
    </w:p>
    <w:p w14:paraId="2AF8D802" w14:textId="77777777" w:rsidR="00D96D67" w:rsidRPr="00D96D67" w:rsidRDefault="00D96D67" w:rsidP="005943B1">
      <w:pPr>
        <w:numPr>
          <w:ilvl w:val="0"/>
          <w:numId w:val="68"/>
        </w:numPr>
        <w:spacing w:after="160" w:line="360" w:lineRule="auto"/>
        <w:rPr>
          <w:rFonts w:eastAsia="Calibri"/>
          <w:sz w:val="22"/>
          <w:szCs w:val="22"/>
        </w:rPr>
      </w:pPr>
      <w:r w:rsidRPr="00D96D67">
        <w:rPr>
          <w:rFonts w:eastAsia="Calibri"/>
          <w:sz w:val="22"/>
          <w:szCs w:val="22"/>
        </w:rPr>
        <w:t>Other unintended outcomes and impacts</w:t>
      </w:r>
      <w:r w:rsidRPr="00D96D67">
        <w:rPr>
          <w:rFonts w:eastAsia="Calibri"/>
          <w:sz w:val="22"/>
          <w:szCs w:val="22"/>
        </w:rPr>
        <w:tab/>
      </w:r>
    </w:p>
    <w:p w14:paraId="27837D27"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Key factors that affected implementation and outcomes</w:t>
      </w:r>
      <w:r w:rsidRPr="00D96D67">
        <w:rPr>
          <w:rFonts w:eastAsia="Calibri"/>
          <w:b/>
          <w:sz w:val="22"/>
          <w:szCs w:val="22"/>
        </w:rPr>
        <w:tab/>
      </w:r>
    </w:p>
    <w:p w14:paraId="7A650307" w14:textId="77777777" w:rsidR="00D96D67" w:rsidRPr="00D96D67" w:rsidRDefault="00D96D67" w:rsidP="00D96D67">
      <w:pPr>
        <w:spacing w:line="360" w:lineRule="auto"/>
        <w:ind w:firstLine="720"/>
        <w:rPr>
          <w:rFonts w:eastAsia="Calibri"/>
          <w:sz w:val="22"/>
          <w:szCs w:val="22"/>
        </w:rPr>
      </w:pPr>
      <w:r w:rsidRPr="00D96D67">
        <w:rPr>
          <w:rFonts w:eastAsia="Calibri"/>
          <w:sz w:val="22"/>
          <w:szCs w:val="22"/>
        </w:rPr>
        <w:t>A. Key factors during preparation</w:t>
      </w:r>
    </w:p>
    <w:p w14:paraId="103216C9" w14:textId="77777777" w:rsidR="00D96D67" w:rsidRPr="00D96D67" w:rsidRDefault="00D96D67" w:rsidP="00D96D67">
      <w:pPr>
        <w:spacing w:line="360" w:lineRule="auto"/>
        <w:ind w:firstLine="720"/>
        <w:rPr>
          <w:rFonts w:eastAsia="Calibri"/>
          <w:sz w:val="22"/>
          <w:szCs w:val="22"/>
        </w:rPr>
      </w:pPr>
      <w:r w:rsidRPr="00D96D67">
        <w:rPr>
          <w:rFonts w:eastAsia="Calibri"/>
          <w:sz w:val="22"/>
          <w:szCs w:val="22"/>
        </w:rPr>
        <w:t>B. Key factors during implementation</w:t>
      </w:r>
      <w:r w:rsidRPr="00D96D67">
        <w:rPr>
          <w:rFonts w:eastAsia="Calibri"/>
          <w:sz w:val="22"/>
          <w:szCs w:val="22"/>
        </w:rPr>
        <w:tab/>
      </w:r>
    </w:p>
    <w:p w14:paraId="6CA0DE94"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Quality of Monitoring and Evaluation (M&amp;E)</w:t>
      </w:r>
    </w:p>
    <w:p w14:paraId="7287D17E" w14:textId="77777777" w:rsidR="00D96D67" w:rsidRPr="00D96D67" w:rsidRDefault="00D96D67" w:rsidP="005943B1">
      <w:pPr>
        <w:numPr>
          <w:ilvl w:val="0"/>
          <w:numId w:val="70"/>
        </w:numPr>
        <w:spacing w:after="160" w:line="360" w:lineRule="auto"/>
        <w:rPr>
          <w:rFonts w:eastAsia="Calibri"/>
          <w:sz w:val="22"/>
          <w:szCs w:val="22"/>
        </w:rPr>
      </w:pPr>
      <w:r w:rsidRPr="00D96D67">
        <w:rPr>
          <w:rFonts w:eastAsia="Calibri"/>
          <w:sz w:val="22"/>
          <w:szCs w:val="22"/>
        </w:rPr>
        <w:t>M&amp;E Design</w:t>
      </w:r>
    </w:p>
    <w:p w14:paraId="5F7CC72E" w14:textId="77777777" w:rsidR="00D96D67" w:rsidRPr="00D96D67" w:rsidRDefault="00D96D67" w:rsidP="005943B1">
      <w:pPr>
        <w:numPr>
          <w:ilvl w:val="0"/>
          <w:numId w:val="70"/>
        </w:numPr>
        <w:spacing w:after="160" w:line="360" w:lineRule="auto"/>
        <w:rPr>
          <w:rFonts w:eastAsia="Calibri"/>
          <w:sz w:val="22"/>
          <w:szCs w:val="22"/>
        </w:rPr>
      </w:pPr>
      <w:r w:rsidRPr="00D96D67">
        <w:rPr>
          <w:rFonts w:eastAsia="Calibri"/>
          <w:sz w:val="22"/>
          <w:szCs w:val="22"/>
        </w:rPr>
        <w:t>M&amp;E Implementation</w:t>
      </w:r>
    </w:p>
    <w:p w14:paraId="50F22C04" w14:textId="77777777" w:rsidR="00D96D67" w:rsidRPr="00D96D67" w:rsidRDefault="00D96D67" w:rsidP="005943B1">
      <w:pPr>
        <w:numPr>
          <w:ilvl w:val="0"/>
          <w:numId w:val="70"/>
        </w:numPr>
        <w:spacing w:after="160" w:line="360" w:lineRule="auto"/>
        <w:rPr>
          <w:rFonts w:eastAsia="Calibri"/>
          <w:sz w:val="22"/>
          <w:szCs w:val="22"/>
        </w:rPr>
      </w:pPr>
      <w:r w:rsidRPr="00D96D67">
        <w:rPr>
          <w:rFonts w:eastAsia="Calibri"/>
          <w:sz w:val="22"/>
          <w:szCs w:val="22"/>
        </w:rPr>
        <w:t>M&amp;E Utilization</w:t>
      </w:r>
    </w:p>
    <w:p w14:paraId="758F7C67"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Environmental, Social, And Fiduciary (Procurement &amp; FM) Compliance</w:t>
      </w:r>
      <w:r w:rsidRPr="00D96D67">
        <w:rPr>
          <w:rFonts w:eastAsia="Calibri"/>
          <w:b/>
          <w:sz w:val="22"/>
          <w:szCs w:val="22"/>
        </w:rPr>
        <w:tab/>
      </w:r>
    </w:p>
    <w:p w14:paraId="1CA46B4A"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Borrower &amp; Bank Performance</w:t>
      </w:r>
      <w:r w:rsidRPr="00D96D67">
        <w:rPr>
          <w:rFonts w:eastAsia="Calibri"/>
          <w:b/>
          <w:sz w:val="22"/>
          <w:szCs w:val="22"/>
        </w:rPr>
        <w:tab/>
      </w:r>
    </w:p>
    <w:p w14:paraId="6AB4B0B3"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Risk to Development Outcome (Sustainability)</w:t>
      </w:r>
      <w:r w:rsidRPr="00D96D67">
        <w:rPr>
          <w:rFonts w:eastAsia="Calibri"/>
          <w:b/>
          <w:sz w:val="22"/>
          <w:szCs w:val="22"/>
        </w:rPr>
        <w:tab/>
      </w:r>
    </w:p>
    <w:p w14:paraId="30EBB36C"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Lessons Learned and Recommendations</w:t>
      </w:r>
    </w:p>
    <w:p w14:paraId="5D4EFB64"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Annexes</w:t>
      </w:r>
      <w:r w:rsidRPr="00D96D67">
        <w:rPr>
          <w:rFonts w:eastAsia="Calibri"/>
          <w:b/>
          <w:sz w:val="22"/>
          <w:szCs w:val="22"/>
        </w:rPr>
        <w:tab/>
      </w:r>
    </w:p>
    <w:p w14:paraId="3A0F1E45" w14:textId="77777777" w:rsidR="00D96D67" w:rsidRPr="00D96D67" w:rsidRDefault="00D96D67" w:rsidP="005943B1">
      <w:pPr>
        <w:numPr>
          <w:ilvl w:val="0"/>
          <w:numId w:val="75"/>
        </w:numPr>
        <w:spacing w:after="160" w:line="360" w:lineRule="auto"/>
        <w:rPr>
          <w:rFonts w:eastAsia="Calibri"/>
          <w:sz w:val="22"/>
          <w:szCs w:val="22"/>
        </w:rPr>
      </w:pPr>
      <w:r w:rsidRPr="00D96D67">
        <w:rPr>
          <w:rFonts w:eastAsia="Calibri"/>
          <w:sz w:val="22"/>
          <w:szCs w:val="22"/>
        </w:rPr>
        <w:t>Annex 1. Assessment of results framework and key outputs</w:t>
      </w:r>
      <w:r w:rsidRPr="00D96D67">
        <w:rPr>
          <w:rFonts w:eastAsia="Calibri"/>
          <w:sz w:val="22"/>
          <w:szCs w:val="22"/>
        </w:rPr>
        <w:tab/>
      </w:r>
      <w:r w:rsidRPr="00D96D67">
        <w:rPr>
          <w:rFonts w:eastAsia="Calibri"/>
          <w:sz w:val="22"/>
          <w:szCs w:val="22"/>
        </w:rPr>
        <w:tab/>
      </w:r>
    </w:p>
    <w:p w14:paraId="710908F7" w14:textId="77777777" w:rsidR="00D96D67" w:rsidRPr="00D96D67" w:rsidRDefault="00D96D67" w:rsidP="005943B1">
      <w:pPr>
        <w:numPr>
          <w:ilvl w:val="0"/>
          <w:numId w:val="75"/>
        </w:numPr>
        <w:spacing w:after="160" w:line="360" w:lineRule="auto"/>
        <w:rPr>
          <w:rFonts w:eastAsia="Calibri"/>
          <w:sz w:val="22"/>
          <w:szCs w:val="22"/>
        </w:rPr>
      </w:pPr>
      <w:r w:rsidRPr="00D96D67">
        <w:rPr>
          <w:rFonts w:eastAsia="Calibri"/>
          <w:sz w:val="22"/>
          <w:szCs w:val="22"/>
        </w:rPr>
        <w:t xml:space="preserve">Annex 2. Project cost by component and procurement and disbursement categories </w:t>
      </w:r>
      <w:r w:rsidRPr="00D96D67">
        <w:rPr>
          <w:rFonts w:eastAsia="Calibri"/>
          <w:sz w:val="22"/>
          <w:szCs w:val="22"/>
        </w:rPr>
        <w:tab/>
      </w:r>
    </w:p>
    <w:p w14:paraId="02A9EC03" w14:textId="77777777" w:rsidR="00D96D67" w:rsidRPr="00D96D67" w:rsidRDefault="00D96D67" w:rsidP="005943B1">
      <w:pPr>
        <w:numPr>
          <w:ilvl w:val="0"/>
          <w:numId w:val="75"/>
        </w:numPr>
        <w:spacing w:after="160" w:line="360" w:lineRule="auto"/>
        <w:rPr>
          <w:rFonts w:eastAsia="Calibri"/>
          <w:sz w:val="22"/>
          <w:szCs w:val="22"/>
        </w:rPr>
      </w:pPr>
      <w:r w:rsidRPr="00D96D67">
        <w:rPr>
          <w:rFonts w:eastAsia="Calibri"/>
          <w:sz w:val="22"/>
          <w:szCs w:val="22"/>
        </w:rPr>
        <w:t>Annex 3. Economic analysis</w:t>
      </w:r>
    </w:p>
    <w:p w14:paraId="4BCFE15E" w14:textId="77777777" w:rsidR="00D96D67" w:rsidRPr="00D96D67" w:rsidRDefault="00D96D67" w:rsidP="005943B1">
      <w:pPr>
        <w:numPr>
          <w:ilvl w:val="0"/>
          <w:numId w:val="75"/>
        </w:numPr>
        <w:spacing w:after="160" w:line="360" w:lineRule="auto"/>
        <w:rPr>
          <w:rFonts w:eastAsia="Calibri"/>
          <w:sz w:val="22"/>
          <w:szCs w:val="22"/>
        </w:rPr>
      </w:pPr>
      <w:r w:rsidRPr="00D96D67">
        <w:rPr>
          <w:rFonts w:eastAsia="Calibri"/>
          <w:sz w:val="22"/>
          <w:szCs w:val="22"/>
        </w:rPr>
        <w:t>Other annexes (Methodology, publications/documents reviewed, list of people interviewed, etc.)</w:t>
      </w:r>
      <w:r w:rsidRPr="00D96D67">
        <w:rPr>
          <w:rFonts w:eastAsia="Calibri"/>
          <w:sz w:val="22"/>
          <w:szCs w:val="22"/>
        </w:rPr>
        <w:tab/>
      </w:r>
    </w:p>
    <w:p w14:paraId="0105A86C" w14:textId="77777777" w:rsidR="00D96D67" w:rsidRPr="00D96D67" w:rsidRDefault="00D96D67" w:rsidP="005943B1">
      <w:pPr>
        <w:numPr>
          <w:ilvl w:val="0"/>
          <w:numId w:val="74"/>
        </w:numPr>
        <w:spacing w:after="160" w:line="360" w:lineRule="auto"/>
        <w:rPr>
          <w:rFonts w:eastAsia="Calibri"/>
          <w:b/>
          <w:sz w:val="22"/>
          <w:szCs w:val="22"/>
        </w:rPr>
      </w:pPr>
      <w:r w:rsidRPr="00D96D67">
        <w:rPr>
          <w:rFonts w:eastAsia="Calibri"/>
          <w:b/>
          <w:sz w:val="22"/>
          <w:szCs w:val="22"/>
        </w:rPr>
        <w:t>Separate Success Story and Best Practice Documentation Report (Outline will be developed and presented by the consulting firm, as part of the inception report)</w:t>
      </w:r>
    </w:p>
    <w:p w14:paraId="511AF679" w14:textId="77777777" w:rsidR="00D96D67" w:rsidRPr="00D96D67" w:rsidRDefault="00D96D67" w:rsidP="00D96D67">
      <w:pPr>
        <w:spacing w:after="120" w:line="360" w:lineRule="auto"/>
        <w:rPr>
          <w:rFonts w:eastAsia="Calibri"/>
          <w:sz w:val="22"/>
          <w:szCs w:val="22"/>
        </w:rPr>
      </w:pPr>
    </w:p>
    <w:p w14:paraId="33123D00" w14:textId="77777777" w:rsidR="00222FDA" w:rsidRDefault="00222FDA" w:rsidP="00222FDA">
      <w:pPr>
        <w:pStyle w:val="ListParagraph"/>
        <w:spacing w:after="120" w:line="360" w:lineRule="auto"/>
        <w:ind w:left="0"/>
        <w:contextualSpacing w:val="0"/>
        <w:jc w:val="both"/>
        <w:rPr>
          <w:sz w:val="22"/>
          <w:szCs w:val="22"/>
        </w:rPr>
      </w:pPr>
    </w:p>
    <w:p w14:paraId="5DBB01CA" w14:textId="47E80396" w:rsidR="00222FDA" w:rsidRPr="00A514E4" w:rsidRDefault="00222FDA" w:rsidP="005943B1">
      <w:pPr>
        <w:pStyle w:val="ListParagraph"/>
        <w:numPr>
          <w:ilvl w:val="0"/>
          <w:numId w:val="74"/>
        </w:numPr>
        <w:rPr>
          <w:sz w:val="22"/>
          <w:szCs w:val="22"/>
        </w:rPr>
      </w:pPr>
      <w:bookmarkStart w:id="232" w:name="_Toc337050785"/>
      <w:r w:rsidRPr="00A514E4">
        <w:rPr>
          <w:b/>
          <w:bCs/>
          <w:iCs/>
          <w:sz w:val="22"/>
          <w:szCs w:val="22"/>
        </w:rPr>
        <w:lastRenderedPageBreak/>
        <w:t>Time Lines and payment structure</w:t>
      </w:r>
      <w:r w:rsidRPr="00A514E4">
        <w:rPr>
          <w:sz w:val="22"/>
          <w:szCs w:val="22"/>
        </w:rPr>
        <w:t>  </w:t>
      </w:r>
    </w:p>
    <w:p w14:paraId="6A408596" w14:textId="77777777" w:rsidR="00222FDA" w:rsidRPr="00A514E4" w:rsidRDefault="00222FDA" w:rsidP="00222FDA">
      <w:pPr>
        <w:rPr>
          <w:sz w:val="22"/>
          <w:szCs w:val="22"/>
        </w:rPr>
      </w:pPr>
    </w:p>
    <w:tbl>
      <w:tblPr>
        <w:tblW w:w="9613"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3"/>
        <w:gridCol w:w="3060"/>
        <w:gridCol w:w="1980"/>
      </w:tblGrid>
      <w:tr w:rsidR="00222FDA" w:rsidRPr="00A514E4" w14:paraId="091DD15D" w14:textId="77777777" w:rsidTr="00D95B65">
        <w:tc>
          <w:tcPr>
            <w:tcW w:w="4573" w:type="dxa"/>
            <w:tcMar>
              <w:top w:w="0" w:type="dxa"/>
              <w:left w:w="108" w:type="dxa"/>
              <w:bottom w:w="0" w:type="dxa"/>
              <w:right w:w="108" w:type="dxa"/>
            </w:tcMar>
            <w:vAlign w:val="center"/>
            <w:hideMark/>
          </w:tcPr>
          <w:p w14:paraId="4851B837" w14:textId="77777777" w:rsidR="00222FDA" w:rsidRPr="00A514E4" w:rsidRDefault="00222FDA" w:rsidP="00D95B65">
            <w:pPr>
              <w:jc w:val="center"/>
              <w:rPr>
                <w:b/>
                <w:bCs/>
                <w:sz w:val="22"/>
                <w:szCs w:val="22"/>
              </w:rPr>
            </w:pPr>
            <w:r w:rsidRPr="00A514E4">
              <w:rPr>
                <w:b/>
                <w:bCs/>
                <w:sz w:val="22"/>
                <w:szCs w:val="22"/>
              </w:rPr>
              <w:t>Reporting Requirement</w:t>
            </w:r>
          </w:p>
        </w:tc>
        <w:tc>
          <w:tcPr>
            <w:tcW w:w="3060" w:type="dxa"/>
            <w:tcMar>
              <w:top w:w="0" w:type="dxa"/>
              <w:left w:w="108" w:type="dxa"/>
              <w:bottom w:w="0" w:type="dxa"/>
              <w:right w:w="108" w:type="dxa"/>
            </w:tcMar>
            <w:vAlign w:val="center"/>
            <w:hideMark/>
          </w:tcPr>
          <w:p w14:paraId="0214DEF7" w14:textId="77777777" w:rsidR="00222FDA" w:rsidRPr="00A514E4" w:rsidRDefault="00222FDA" w:rsidP="00D95B65">
            <w:pPr>
              <w:jc w:val="center"/>
              <w:rPr>
                <w:b/>
                <w:bCs/>
                <w:sz w:val="22"/>
                <w:szCs w:val="22"/>
              </w:rPr>
            </w:pPr>
            <w:r w:rsidRPr="00A514E4">
              <w:rPr>
                <w:b/>
                <w:bCs/>
                <w:sz w:val="22"/>
                <w:szCs w:val="22"/>
              </w:rPr>
              <w:t>Time Schedule</w:t>
            </w:r>
          </w:p>
        </w:tc>
        <w:tc>
          <w:tcPr>
            <w:tcW w:w="1980" w:type="dxa"/>
            <w:tcMar>
              <w:top w:w="0" w:type="dxa"/>
              <w:left w:w="108" w:type="dxa"/>
              <w:bottom w:w="0" w:type="dxa"/>
              <w:right w:w="108" w:type="dxa"/>
            </w:tcMar>
            <w:vAlign w:val="center"/>
            <w:hideMark/>
          </w:tcPr>
          <w:p w14:paraId="75BA5A0E" w14:textId="77777777" w:rsidR="00222FDA" w:rsidRPr="00A514E4" w:rsidRDefault="00222FDA" w:rsidP="00D95B65">
            <w:pPr>
              <w:jc w:val="center"/>
              <w:rPr>
                <w:b/>
                <w:bCs/>
                <w:sz w:val="22"/>
                <w:szCs w:val="22"/>
              </w:rPr>
            </w:pPr>
            <w:r w:rsidRPr="00A514E4">
              <w:rPr>
                <w:b/>
                <w:bCs/>
                <w:sz w:val="22"/>
                <w:szCs w:val="22"/>
              </w:rPr>
              <w:t>% of payment</w:t>
            </w:r>
          </w:p>
        </w:tc>
      </w:tr>
      <w:tr w:rsidR="00222FDA" w:rsidRPr="00A514E4" w14:paraId="1D66AF75" w14:textId="77777777" w:rsidTr="00D95B65">
        <w:trPr>
          <w:trHeight w:val="232"/>
        </w:trPr>
        <w:tc>
          <w:tcPr>
            <w:tcW w:w="4573" w:type="dxa"/>
            <w:tcMar>
              <w:top w:w="0" w:type="dxa"/>
              <w:left w:w="108" w:type="dxa"/>
              <w:bottom w:w="0" w:type="dxa"/>
              <w:right w:w="108" w:type="dxa"/>
            </w:tcMar>
            <w:vAlign w:val="center"/>
            <w:hideMark/>
          </w:tcPr>
          <w:p w14:paraId="57F59428" w14:textId="77777777" w:rsidR="00222FDA" w:rsidRPr="00A514E4" w:rsidRDefault="00222FDA" w:rsidP="00D95B65">
            <w:pPr>
              <w:rPr>
                <w:b/>
                <w:bCs/>
                <w:sz w:val="22"/>
                <w:szCs w:val="22"/>
              </w:rPr>
            </w:pPr>
            <w:r w:rsidRPr="00A514E4">
              <w:rPr>
                <w:sz w:val="22"/>
                <w:szCs w:val="22"/>
              </w:rPr>
              <w:t>Inception Report</w:t>
            </w:r>
          </w:p>
        </w:tc>
        <w:tc>
          <w:tcPr>
            <w:tcW w:w="3060" w:type="dxa"/>
            <w:tcMar>
              <w:top w:w="0" w:type="dxa"/>
              <w:left w:w="108" w:type="dxa"/>
              <w:bottom w:w="0" w:type="dxa"/>
              <w:right w:w="108" w:type="dxa"/>
            </w:tcMar>
            <w:vAlign w:val="center"/>
            <w:hideMark/>
          </w:tcPr>
          <w:p w14:paraId="0341A54A" w14:textId="77777777" w:rsidR="00222FDA" w:rsidRPr="00A514E4" w:rsidRDefault="00222FDA" w:rsidP="00D95B65">
            <w:pPr>
              <w:rPr>
                <w:b/>
                <w:bCs/>
                <w:sz w:val="22"/>
                <w:szCs w:val="22"/>
              </w:rPr>
            </w:pPr>
            <w:r w:rsidRPr="00A514E4">
              <w:rPr>
                <w:sz w:val="22"/>
                <w:szCs w:val="22"/>
              </w:rPr>
              <w:t>14 days after commencement</w:t>
            </w:r>
          </w:p>
        </w:tc>
        <w:tc>
          <w:tcPr>
            <w:tcW w:w="1980" w:type="dxa"/>
            <w:tcMar>
              <w:top w:w="0" w:type="dxa"/>
              <w:left w:w="108" w:type="dxa"/>
              <w:bottom w:w="0" w:type="dxa"/>
              <w:right w:w="108" w:type="dxa"/>
            </w:tcMar>
            <w:vAlign w:val="center"/>
            <w:hideMark/>
          </w:tcPr>
          <w:p w14:paraId="086ECACC" w14:textId="4201F002" w:rsidR="00222FDA" w:rsidRPr="00A514E4" w:rsidRDefault="00A575AA" w:rsidP="00D95B65">
            <w:pPr>
              <w:jc w:val="center"/>
              <w:rPr>
                <w:b/>
                <w:bCs/>
                <w:sz w:val="22"/>
                <w:szCs w:val="22"/>
              </w:rPr>
            </w:pPr>
            <w:r>
              <w:rPr>
                <w:b/>
                <w:bCs/>
                <w:sz w:val="22"/>
                <w:szCs w:val="22"/>
              </w:rPr>
              <w:t>20</w:t>
            </w:r>
            <w:r w:rsidR="00222FDA" w:rsidRPr="00A514E4">
              <w:rPr>
                <w:b/>
                <w:bCs/>
                <w:sz w:val="22"/>
                <w:szCs w:val="22"/>
              </w:rPr>
              <w:t>%</w:t>
            </w:r>
          </w:p>
        </w:tc>
      </w:tr>
      <w:tr w:rsidR="00222FDA" w:rsidRPr="00A514E4" w14:paraId="262C4167" w14:textId="77777777" w:rsidTr="00D95B65">
        <w:tc>
          <w:tcPr>
            <w:tcW w:w="4573" w:type="dxa"/>
            <w:tcMar>
              <w:top w:w="0" w:type="dxa"/>
              <w:left w:w="108" w:type="dxa"/>
              <w:bottom w:w="0" w:type="dxa"/>
              <w:right w:w="108" w:type="dxa"/>
            </w:tcMar>
            <w:vAlign w:val="center"/>
          </w:tcPr>
          <w:p w14:paraId="0765E095" w14:textId="77777777" w:rsidR="00222FDA" w:rsidRPr="00A514E4" w:rsidRDefault="00222FDA" w:rsidP="00D95B65">
            <w:pPr>
              <w:rPr>
                <w:bCs/>
                <w:sz w:val="22"/>
                <w:szCs w:val="22"/>
              </w:rPr>
            </w:pPr>
            <w:r w:rsidRPr="00A514E4">
              <w:rPr>
                <w:bCs/>
                <w:sz w:val="22"/>
                <w:szCs w:val="22"/>
              </w:rPr>
              <w:t>Draft Report</w:t>
            </w:r>
          </w:p>
        </w:tc>
        <w:tc>
          <w:tcPr>
            <w:tcW w:w="3060" w:type="dxa"/>
            <w:tcMar>
              <w:top w:w="0" w:type="dxa"/>
              <w:left w:w="108" w:type="dxa"/>
              <w:bottom w:w="0" w:type="dxa"/>
              <w:right w:w="108" w:type="dxa"/>
            </w:tcMar>
            <w:vAlign w:val="center"/>
            <w:hideMark/>
          </w:tcPr>
          <w:p w14:paraId="6A656A7D" w14:textId="21A8C3BF" w:rsidR="00222FDA" w:rsidRPr="00A514E4" w:rsidRDefault="00A575AA" w:rsidP="00D95B65">
            <w:pPr>
              <w:rPr>
                <w:b/>
                <w:bCs/>
                <w:sz w:val="22"/>
                <w:szCs w:val="22"/>
              </w:rPr>
            </w:pPr>
            <w:r>
              <w:rPr>
                <w:sz w:val="22"/>
                <w:szCs w:val="22"/>
              </w:rPr>
              <w:t>1</w:t>
            </w:r>
            <w:r w:rsidR="00222FDA" w:rsidRPr="00A514E4">
              <w:rPr>
                <w:sz w:val="22"/>
                <w:szCs w:val="22"/>
              </w:rPr>
              <w:t xml:space="preserve"> month after commencement</w:t>
            </w:r>
          </w:p>
        </w:tc>
        <w:tc>
          <w:tcPr>
            <w:tcW w:w="1980" w:type="dxa"/>
            <w:tcMar>
              <w:top w:w="0" w:type="dxa"/>
              <w:left w:w="108" w:type="dxa"/>
              <w:bottom w:w="0" w:type="dxa"/>
              <w:right w:w="108" w:type="dxa"/>
            </w:tcMar>
            <w:vAlign w:val="center"/>
            <w:hideMark/>
          </w:tcPr>
          <w:p w14:paraId="4FB32200" w14:textId="079ED60F" w:rsidR="00222FDA" w:rsidRPr="00A514E4" w:rsidRDefault="00A575AA" w:rsidP="00D95B65">
            <w:pPr>
              <w:jc w:val="center"/>
              <w:rPr>
                <w:b/>
                <w:bCs/>
                <w:sz w:val="22"/>
                <w:szCs w:val="22"/>
              </w:rPr>
            </w:pPr>
            <w:r>
              <w:rPr>
                <w:b/>
                <w:bCs/>
                <w:sz w:val="22"/>
                <w:szCs w:val="22"/>
              </w:rPr>
              <w:t>2</w:t>
            </w:r>
            <w:r w:rsidR="00222FDA" w:rsidRPr="00A514E4">
              <w:rPr>
                <w:b/>
                <w:bCs/>
                <w:sz w:val="22"/>
                <w:szCs w:val="22"/>
              </w:rPr>
              <w:t>0%</w:t>
            </w:r>
          </w:p>
        </w:tc>
      </w:tr>
      <w:tr w:rsidR="00222FDA" w:rsidRPr="00A514E4" w14:paraId="515E6803" w14:textId="77777777" w:rsidTr="00D95B65">
        <w:tc>
          <w:tcPr>
            <w:tcW w:w="4573" w:type="dxa"/>
            <w:tcMar>
              <w:top w:w="0" w:type="dxa"/>
              <w:left w:w="108" w:type="dxa"/>
              <w:bottom w:w="0" w:type="dxa"/>
              <w:right w:w="108" w:type="dxa"/>
            </w:tcMar>
            <w:vAlign w:val="center"/>
          </w:tcPr>
          <w:p w14:paraId="0AD5D95F" w14:textId="77777777" w:rsidR="00222FDA" w:rsidRPr="00A514E4" w:rsidRDefault="00222FDA" w:rsidP="00D95B65">
            <w:pPr>
              <w:rPr>
                <w:bCs/>
                <w:sz w:val="22"/>
                <w:szCs w:val="22"/>
              </w:rPr>
            </w:pPr>
            <w:r w:rsidRPr="00A514E4">
              <w:rPr>
                <w:bCs/>
                <w:sz w:val="22"/>
                <w:szCs w:val="22"/>
              </w:rPr>
              <w:t>Submission of the Final Report to the NPCU</w:t>
            </w:r>
          </w:p>
        </w:tc>
        <w:tc>
          <w:tcPr>
            <w:tcW w:w="3060" w:type="dxa"/>
            <w:tcMar>
              <w:top w:w="0" w:type="dxa"/>
              <w:left w:w="108" w:type="dxa"/>
              <w:bottom w:w="0" w:type="dxa"/>
              <w:right w:w="108" w:type="dxa"/>
            </w:tcMar>
            <w:vAlign w:val="center"/>
            <w:hideMark/>
          </w:tcPr>
          <w:p w14:paraId="4900D9E4" w14:textId="108F5B85" w:rsidR="00222FDA" w:rsidRPr="00A514E4" w:rsidRDefault="00A575AA" w:rsidP="00D95B65">
            <w:pPr>
              <w:rPr>
                <w:bCs/>
                <w:sz w:val="22"/>
                <w:szCs w:val="22"/>
              </w:rPr>
            </w:pPr>
            <w:r>
              <w:rPr>
                <w:bCs/>
                <w:sz w:val="22"/>
                <w:szCs w:val="22"/>
              </w:rPr>
              <w:t>1</w:t>
            </w:r>
            <w:r w:rsidR="00222FDA" w:rsidRPr="00A514E4">
              <w:rPr>
                <w:bCs/>
                <w:sz w:val="22"/>
                <w:szCs w:val="22"/>
              </w:rPr>
              <w:t xml:space="preserve"> m</w:t>
            </w:r>
            <w:r>
              <w:rPr>
                <w:bCs/>
                <w:sz w:val="22"/>
                <w:szCs w:val="22"/>
              </w:rPr>
              <w:t>onth</w:t>
            </w:r>
            <w:r w:rsidR="00222FDA" w:rsidRPr="00A514E4">
              <w:rPr>
                <w:bCs/>
                <w:sz w:val="22"/>
                <w:szCs w:val="22"/>
              </w:rPr>
              <w:t xml:space="preserve"> after commencement</w:t>
            </w:r>
          </w:p>
        </w:tc>
        <w:tc>
          <w:tcPr>
            <w:tcW w:w="1980" w:type="dxa"/>
            <w:tcMar>
              <w:top w:w="0" w:type="dxa"/>
              <w:left w:w="108" w:type="dxa"/>
              <w:bottom w:w="0" w:type="dxa"/>
              <w:right w:w="108" w:type="dxa"/>
            </w:tcMar>
            <w:vAlign w:val="center"/>
            <w:hideMark/>
          </w:tcPr>
          <w:p w14:paraId="40B3EB80" w14:textId="77777777" w:rsidR="00222FDA" w:rsidRPr="00A514E4" w:rsidRDefault="00222FDA" w:rsidP="00D95B65">
            <w:pPr>
              <w:jc w:val="center"/>
              <w:rPr>
                <w:b/>
                <w:bCs/>
                <w:sz w:val="22"/>
                <w:szCs w:val="22"/>
              </w:rPr>
            </w:pPr>
            <w:r w:rsidRPr="00A514E4">
              <w:rPr>
                <w:b/>
                <w:bCs/>
                <w:sz w:val="22"/>
                <w:szCs w:val="22"/>
              </w:rPr>
              <w:t>30%</w:t>
            </w:r>
          </w:p>
        </w:tc>
      </w:tr>
      <w:tr w:rsidR="00222FDA" w:rsidRPr="00A514E4" w14:paraId="0402400D" w14:textId="77777777" w:rsidTr="00D95B65">
        <w:tc>
          <w:tcPr>
            <w:tcW w:w="4573" w:type="dxa"/>
            <w:tcMar>
              <w:top w:w="0" w:type="dxa"/>
              <w:left w:w="108" w:type="dxa"/>
              <w:bottom w:w="0" w:type="dxa"/>
              <w:right w:w="108" w:type="dxa"/>
            </w:tcMar>
            <w:vAlign w:val="center"/>
          </w:tcPr>
          <w:p w14:paraId="2DC9251D" w14:textId="77777777" w:rsidR="00222FDA" w:rsidRPr="00A514E4" w:rsidRDefault="00222FDA" w:rsidP="00D95B65">
            <w:pPr>
              <w:rPr>
                <w:bCs/>
                <w:sz w:val="22"/>
                <w:szCs w:val="22"/>
              </w:rPr>
            </w:pPr>
            <w:r w:rsidRPr="00A514E4">
              <w:rPr>
                <w:bCs/>
                <w:sz w:val="22"/>
                <w:szCs w:val="22"/>
              </w:rPr>
              <w:t>Presentation of the Final Report to the NPCU and incorporation of comments and finalization</w:t>
            </w:r>
          </w:p>
        </w:tc>
        <w:tc>
          <w:tcPr>
            <w:tcW w:w="3060" w:type="dxa"/>
            <w:tcMar>
              <w:top w:w="0" w:type="dxa"/>
              <w:left w:w="108" w:type="dxa"/>
              <w:bottom w:w="0" w:type="dxa"/>
              <w:right w:w="108" w:type="dxa"/>
            </w:tcMar>
            <w:vAlign w:val="center"/>
          </w:tcPr>
          <w:p w14:paraId="18A1A433" w14:textId="363438EC" w:rsidR="00222FDA" w:rsidRPr="00A514E4" w:rsidRDefault="00A575AA" w:rsidP="00D95B65">
            <w:pPr>
              <w:rPr>
                <w:sz w:val="22"/>
                <w:szCs w:val="22"/>
              </w:rPr>
            </w:pPr>
            <w:r>
              <w:rPr>
                <w:bCs/>
                <w:sz w:val="22"/>
                <w:szCs w:val="22"/>
              </w:rPr>
              <w:t>1</w:t>
            </w:r>
            <w:r w:rsidR="00222FDA" w:rsidRPr="00A514E4">
              <w:rPr>
                <w:bCs/>
                <w:sz w:val="22"/>
                <w:szCs w:val="22"/>
              </w:rPr>
              <w:t xml:space="preserve"> month after commencement</w:t>
            </w:r>
          </w:p>
        </w:tc>
        <w:tc>
          <w:tcPr>
            <w:tcW w:w="1980" w:type="dxa"/>
            <w:tcMar>
              <w:top w:w="0" w:type="dxa"/>
              <w:left w:w="108" w:type="dxa"/>
              <w:bottom w:w="0" w:type="dxa"/>
              <w:right w:w="108" w:type="dxa"/>
            </w:tcMar>
            <w:vAlign w:val="center"/>
          </w:tcPr>
          <w:p w14:paraId="0C250A21" w14:textId="33F24DF8" w:rsidR="00222FDA" w:rsidRPr="00A514E4" w:rsidRDefault="00A575AA" w:rsidP="00D95B65">
            <w:pPr>
              <w:jc w:val="center"/>
              <w:rPr>
                <w:b/>
                <w:bCs/>
                <w:sz w:val="22"/>
                <w:szCs w:val="22"/>
              </w:rPr>
            </w:pPr>
            <w:r>
              <w:rPr>
                <w:b/>
                <w:bCs/>
                <w:sz w:val="22"/>
                <w:szCs w:val="22"/>
              </w:rPr>
              <w:t>3</w:t>
            </w:r>
            <w:r w:rsidR="00222FDA" w:rsidRPr="00A514E4">
              <w:rPr>
                <w:b/>
                <w:bCs/>
                <w:sz w:val="22"/>
                <w:szCs w:val="22"/>
              </w:rPr>
              <w:t>0%</w:t>
            </w:r>
          </w:p>
        </w:tc>
      </w:tr>
    </w:tbl>
    <w:p w14:paraId="29EF9122" w14:textId="77777777" w:rsidR="00222FDA" w:rsidRPr="00A514E4" w:rsidRDefault="00222FDA" w:rsidP="00222FDA">
      <w:pPr>
        <w:rPr>
          <w:rFonts w:eastAsia="Calibri"/>
          <w:b/>
          <w:sz w:val="22"/>
          <w:szCs w:val="22"/>
        </w:rPr>
      </w:pPr>
    </w:p>
    <w:p w14:paraId="669F94D9" w14:textId="77777777" w:rsidR="00222FDA" w:rsidRPr="00A514E4" w:rsidRDefault="00222FDA" w:rsidP="005943B1">
      <w:pPr>
        <w:pStyle w:val="ListParagraph"/>
        <w:numPr>
          <w:ilvl w:val="0"/>
          <w:numId w:val="74"/>
        </w:numPr>
        <w:rPr>
          <w:rFonts w:eastAsia="Calibri"/>
          <w:b/>
          <w:sz w:val="22"/>
          <w:szCs w:val="22"/>
        </w:rPr>
      </w:pPr>
      <w:bookmarkStart w:id="233" w:name="_Toc479808478"/>
      <w:r w:rsidRPr="00A514E4">
        <w:rPr>
          <w:rFonts w:eastAsia="Calibri"/>
          <w:b/>
          <w:sz w:val="22"/>
          <w:szCs w:val="22"/>
        </w:rPr>
        <w:t xml:space="preserve">Support/Facilities to be provided by </w:t>
      </w:r>
      <w:bookmarkEnd w:id="233"/>
      <w:r w:rsidRPr="00A514E4">
        <w:rPr>
          <w:rFonts w:eastAsia="Calibri"/>
          <w:b/>
          <w:sz w:val="22"/>
          <w:szCs w:val="22"/>
        </w:rPr>
        <w:t>Client</w:t>
      </w:r>
    </w:p>
    <w:p w14:paraId="131E3E53" w14:textId="77777777" w:rsidR="00222FDA" w:rsidRPr="00A514E4" w:rsidRDefault="00222FDA" w:rsidP="00222FDA">
      <w:pPr>
        <w:spacing w:line="276" w:lineRule="auto"/>
        <w:ind w:firstLine="432"/>
        <w:jc w:val="both"/>
        <w:rPr>
          <w:sz w:val="22"/>
          <w:szCs w:val="22"/>
        </w:rPr>
      </w:pPr>
      <w:r w:rsidRPr="00A514E4">
        <w:rPr>
          <w:sz w:val="22"/>
          <w:szCs w:val="22"/>
        </w:rPr>
        <w:t>As per the general and specific conditions of contract agreement.</w:t>
      </w:r>
    </w:p>
    <w:p w14:paraId="45E96393" w14:textId="77777777" w:rsidR="00222FDA" w:rsidRPr="00A514E4" w:rsidRDefault="00222FDA" w:rsidP="005943B1">
      <w:pPr>
        <w:pStyle w:val="ListParagraph"/>
        <w:numPr>
          <w:ilvl w:val="0"/>
          <w:numId w:val="74"/>
        </w:numPr>
        <w:rPr>
          <w:rFonts w:eastAsia="Calibri"/>
          <w:b/>
          <w:sz w:val="22"/>
          <w:szCs w:val="22"/>
        </w:rPr>
      </w:pPr>
      <w:bookmarkStart w:id="234" w:name="_Toc479808479"/>
      <w:r w:rsidRPr="00A514E4">
        <w:rPr>
          <w:rFonts w:eastAsia="Calibri"/>
          <w:b/>
          <w:sz w:val="22"/>
          <w:szCs w:val="22"/>
        </w:rPr>
        <w:t>Facilities to be provided by the Consultant</w:t>
      </w:r>
      <w:bookmarkEnd w:id="234"/>
    </w:p>
    <w:p w14:paraId="259DE3C8" w14:textId="77777777" w:rsidR="00222FDA" w:rsidRPr="00A514E4" w:rsidRDefault="00222FDA" w:rsidP="00222FDA">
      <w:pPr>
        <w:spacing w:line="276" w:lineRule="auto"/>
        <w:ind w:firstLine="360"/>
        <w:jc w:val="both"/>
        <w:rPr>
          <w:sz w:val="22"/>
          <w:szCs w:val="22"/>
        </w:rPr>
      </w:pPr>
      <w:r w:rsidRPr="00A514E4">
        <w:rPr>
          <w:sz w:val="22"/>
          <w:szCs w:val="22"/>
        </w:rPr>
        <w:t>As per the general and specific conditions of contract agreement.</w:t>
      </w:r>
    </w:p>
    <w:p w14:paraId="4A06CEB7" w14:textId="77777777" w:rsidR="00222FDA" w:rsidRPr="00A514E4" w:rsidRDefault="00222FDA" w:rsidP="005943B1">
      <w:pPr>
        <w:pStyle w:val="ListParagraph"/>
        <w:keepNext/>
        <w:keepLines/>
        <w:numPr>
          <w:ilvl w:val="0"/>
          <w:numId w:val="74"/>
        </w:numPr>
        <w:tabs>
          <w:tab w:val="left" w:pos="3247"/>
        </w:tabs>
        <w:outlineLvl w:val="0"/>
        <w:rPr>
          <w:b/>
          <w:bCs/>
          <w:sz w:val="22"/>
          <w:szCs w:val="22"/>
        </w:rPr>
      </w:pPr>
      <w:r w:rsidRPr="00A514E4">
        <w:rPr>
          <w:b/>
          <w:bCs/>
          <w:sz w:val="22"/>
          <w:szCs w:val="22"/>
        </w:rPr>
        <w:t>Supervision Responsibility</w:t>
      </w:r>
      <w:bookmarkEnd w:id="232"/>
      <w:r w:rsidRPr="00A514E4">
        <w:rPr>
          <w:b/>
          <w:bCs/>
          <w:sz w:val="22"/>
          <w:szCs w:val="22"/>
        </w:rPr>
        <w:tab/>
      </w:r>
    </w:p>
    <w:p w14:paraId="0235240B" w14:textId="77777777" w:rsidR="00222FDA" w:rsidRPr="00A514E4" w:rsidRDefault="00222FDA" w:rsidP="00222FDA">
      <w:pPr>
        <w:rPr>
          <w:sz w:val="22"/>
          <w:szCs w:val="22"/>
        </w:rPr>
      </w:pPr>
    </w:p>
    <w:p w14:paraId="4BB45A24" w14:textId="006F8227" w:rsidR="00222FDA" w:rsidRPr="00A514E4" w:rsidRDefault="00222FDA" w:rsidP="00222FDA">
      <w:pPr>
        <w:pStyle w:val="ListParagraph"/>
        <w:ind w:left="0"/>
        <w:contextualSpacing w:val="0"/>
        <w:jc w:val="both"/>
        <w:rPr>
          <w:sz w:val="22"/>
          <w:szCs w:val="22"/>
        </w:rPr>
      </w:pPr>
      <w:r w:rsidRPr="00A514E4">
        <w:rPr>
          <w:sz w:val="22"/>
          <w:szCs w:val="22"/>
        </w:rPr>
        <w:t xml:space="preserve">The consulting firm </w:t>
      </w:r>
      <w:r w:rsidR="000F5E8B">
        <w:rPr>
          <w:sz w:val="22"/>
          <w:szCs w:val="22"/>
        </w:rPr>
        <w:t>shall</w:t>
      </w:r>
      <w:r w:rsidRPr="00A514E4">
        <w:rPr>
          <w:sz w:val="22"/>
          <w:szCs w:val="22"/>
        </w:rPr>
        <w:t xml:space="preserve"> </w:t>
      </w:r>
      <w:proofErr w:type="gramStart"/>
      <w:r w:rsidRPr="00A514E4">
        <w:rPr>
          <w:sz w:val="22"/>
          <w:szCs w:val="22"/>
        </w:rPr>
        <w:t xml:space="preserve">be </w:t>
      </w:r>
      <w:r w:rsidR="000F5E8B">
        <w:rPr>
          <w:sz w:val="22"/>
          <w:szCs w:val="22"/>
        </w:rPr>
        <w:t>communicate</w:t>
      </w:r>
      <w:proofErr w:type="gramEnd"/>
      <w:r w:rsidRPr="00A514E4">
        <w:rPr>
          <w:sz w:val="22"/>
          <w:szCs w:val="22"/>
        </w:rPr>
        <w:t xml:space="preserve"> to the NPCU Coordinator and will work closely with the RLLP staff in the execution and delivery of this consultancy. </w:t>
      </w:r>
    </w:p>
    <w:p w14:paraId="7C9AACE8" w14:textId="77777777" w:rsidR="00222FDA" w:rsidRDefault="00222FDA" w:rsidP="00E20B44">
      <w:pPr>
        <w:autoSpaceDE w:val="0"/>
        <w:autoSpaceDN w:val="0"/>
        <w:adjustRightInd w:val="0"/>
        <w:spacing w:after="200"/>
        <w:jc w:val="center"/>
        <w:rPr>
          <w:rFonts w:eastAsiaTheme="minorEastAsia"/>
          <w:b/>
          <w:color w:val="000000"/>
          <w:sz w:val="22"/>
          <w:szCs w:val="22"/>
        </w:rPr>
      </w:pPr>
    </w:p>
    <w:p w14:paraId="54E84AD3" w14:textId="77777777" w:rsidR="00222FDA" w:rsidRPr="00E20B44" w:rsidRDefault="00222FDA" w:rsidP="00E20B44">
      <w:pPr>
        <w:autoSpaceDE w:val="0"/>
        <w:autoSpaceDN w:val="0"/>
        <w:adjustRightInd w:val="0"/>
        <w:spacing w:after="200"/>
        <w:jc w:val="center"/>
        <w:rPr>
          <w:rFonts w:eastAsiaTheme="minorEastAsia"/>
          <w:b/>
          <w:color w:val="000000"/>
          <w:sz w:val="22"/>
          <w:szCs w:val="22"/>
        </w:rPr>
      </w:pPr>
    </w:p>
    <w:p w14:paraId="33DBFE7B" w14:textId="30D5E625" w:rsidR="00E20B44" w:rsidRPr="00E20B44" w:rsidRDefault="00222FDA" w:rsidP="00E20B44">
      <w:pPr>
        <w:spacing w:after="200" w:line="360" w:lineRule="auto"/>
        <w:jc w:val="both"/>
        <w:rPr>
          <w:rFonts w:eastAsiaTheme="minorEastAsia"/>
          <w:sz w:val="14"/>
        </w:rPr>
      </w:pPr>
      <w:r>
        <w:rPr>
          <w:rFonts w:eastAsiaTheme="minorEastAsia"/>
          <w:sz w:val="14"/>
        </w:rPr>
        <w:br w:type="textWrapping" w:clear="all"/>
      </w:r>
    </w:p>
    <w:p w14:paraId="5AB20A81" w14:textId="77777777" w:rsidR="00DF24EA" w:rsidRPr="00DF24EA" w:rsidRDefault="00DF24EA" w:rsidP="00DF24EA">
      <w:pPr>
        <w:spacing w:after="160" w:line="259" w:lineRule="auto"/>
        <w:rPr>
          <w:rFonts w:ascii="Calibri" w:eastAsia="Calibri" w:hAnsi="Calibri"/>
          <w:sz w:val="22"/>
          <w:szCs w:val="22"/>
        </w:rPr>
      </w:pPr>
    </w:p>
    <w:p w14:paraId="650D9FC0" w14:textId="77777777" w:rsidR="00E20B44" w:rsidRDefault="00E20B44" w:rsidP="00C802DC">
      <w:pPr>
        <w:rPr>
          <w:b/>
          <w:i/>
        </w:rPr>
      </w:pPr>
    </w:p>
    <w:p w14:paraId="0F9D77CF" w14:textId="77777777" w:rsidR="003F057E" w:rsidRDefault="003F057E" w:rsidP="00B4573F">
      <w:pPr>
        <w:jc w:val="center"/>
        <w:rPr>
          <w:rFonts w:ascii="Times New Roman Bold" w:hAnsi="Times New Roman Bold"/>
          <w:b/>
          <w:smallCaps/>
          <w:sz w:val="32"/>
        </w:rPr>
      </w:pPr>
      <w:bookmarkStart w:id="235" w:name="_Toc474333913"/>
      <w:bookmarkStart w:id="236" w:name="_Toc474334082"/>
      <w:bookmarkStart w:id="237" w:name="_Toc494209477"/>
      <w:bookmarkStart w:id="238" w:name="_Toc265495743"/>
    </w:p>
    <w:p w14:paraId="57690AF1" w14:textId="77777777" w:rsidR="000F5E8B" w:rsidRDefault="000F5E8B" w:rsidP="00B4573F">
      <w:pPr>
        <w:jc w:val="center"/>
        <w:rPr>
          <w:rFonts w:ascii="Times New Roman Bold" w:hAnsi="Times New Roman Bold"/>
          <w:b/>
          <w:smallCaps/>
          <w:sz w:val="32"/>
        </w:rPr>
      </w:pPr>
    </w:p>
    <w:p w14:paraId="644AC46C" w14:textId="77777777" w:rsidR="000F5E8B" w:rsidRDefault="000F5E8B" w:rsidP="00B4573F">
      <w:pPr>
        <w:jc w:val="center"/>
        <w:rPr>
          <w:rFonts w:ascii="Times New Roman Bold" w:hAnsi="Times New Roman Bold"/>
          <w:b/>
          <w:smallCaps/>
          <w:sz w:val="32"/>
        </w:rPr>
      </w:pPr>
    </w:p>
    <w:p w14:paraId="7256C831" w14:textId="77777777" w:rsidR="000F5E8B" w:rsidRDefault="000F5E8B" w:rsidP="00B4573F">
      <w:pPr>
        <w:jc w:val="center"/>
        <w:rPr>
          <w:rFonts w:ascii="Times New Roman Bold" w:hAnsi="Times New Roman Bold"/>
          <w:b/>
          <w:smallCaps/>
          <w:sz w:val="32"/>
        </w:rPr>
      </w:pPr>
    </w:p>
    <w:p w14:paraId="039FD6E5" w14:textId="77777777" w:rsidR="000F5E8B" w:rsidRDefault="000F5E8B" w:rsidP="00B4573F">
      <w:pPr>
        <w:jc w:val="center"/>
        <w:rPr>
          <w:rFonts w:ascii="Times New Roman Bold" w:hAnsi="Times New Roman Bold"/>
          <w:b/>
          <w:smallCaps/>
          <w:sz w:val="32"/>
        </w:rPr>
      </w:pPr>
    </w:p>
    <w:p w14:paraId="77CBDD40" w14:textId="77777777" w:rsidR="000F5E8B" w:rsidRDefault="000F5E8B" w:rsidP="00B4573F">
      <w:pPr>
        <w:jc w:val="center"/>
        <w:rPr>
          <w:rFonts w:ascii="Times New Roman Bold" w:hAnsi="Times New Roman Bold"/>
          <w:b/>
          <w:smallCaps/>
          <w:sz w:val="32"/>
        </w:rPr>
      </w:pPr>
    </w:p>
    <w:p w14:paraId="3E0855B8" w14:textId="77777777" w:rsidR="000F5E8B" w:rsidRDefault="000F5E8B" w:rsidP="00B4573F">
      <w:pPr>
        <w:jc w:val="center"/>
        <w:rPr>
          <w:rFonts w:ascii="Times New Roman Bold" w:hAnsi="Times New Roman Bold"/>
          <w:b/>
          <w:smallCaps/>
          <w:sz w:val="32"/>
        </w:rPr>
      </w:pPr>
    </w:p>
    <w:p w14:paraId="3BA64CBA" w14:textId="77777777" w:rsidR="000F5E8B" w:rsidRDefault="000F5E8B" w:rsidP="00B4573F">
      <w:pPr>
        <w:jc w:val="center"/>
        <w:rPr>
          <w:rFonts w:ascii="Times New Roman Bold" w:hAnsi="Times New Roman Bold"/>
          <w:b/>
          <w:smallCaps/>
          <w:sz w:val="32"/>
        </w:rPr>
      </w:pPr>
    </w:p>
    <w:p w14:paraId="51CF688D" w14:textId="77777777" w:rsidR="000F5E8B" w:rsidRDefault="000F5E8B" w:rsidP="00B4573F">
      <w:pPr>
        <w:jc w:val="center"/>
        <w:rPr>
          <w:rFonts w:ascii="Times New Roman Bold" w:hAnsi="Times New Roman Bold"/>
          <w:b/>
          <w:smallCaps/>
          <w:sz w:val="32"/>
        </w:rPr>
      </w:pPr>
    </w:p>
    <w:p w14:paraId="7766762B" w14:textId="77777777" w:rsidR="000F5E8B" w:rsidRDefault="000F5E8B" w:rsidP="00B4573F">
      <w:pPr>
        <w:jc w:val="center"/>
        <w:rPr>
          <w:rFonts w:ascii="Times New Roman Bold" w:hAnsi="Times New Roman Bold"/>
          <w:b/>
          <w:smallCaps/>
          <w:sz w:val="32"/>
        </w:rPr>
      </w:pPr>
    </w:p>
    <w:p w14:paraId="4162711C" w14:textId="77777777" w:rsidR="000F5E8B" w:rsidRDefault="000F5E8B" w:rsidP="00B4573F">
      <w:pPr>
        <w:jc w:val="center"/>
        <w:rPr>
          <w:rFonts w:ascii="Times New Roman Bold" w:hAnsi="Times New Roman Bold"/>
          <w:b/>
          <w:smallCaps/>
          <w:sz w:val="32"/>
        </w:rPr>
      </w:pPr>
    </w:p>
    <w:p w14:paraId="4831D71E" w14:textId="77777777" w:rsidR="000F5E8B" w:rsidRDefault="000F5E8B" w:rsidP="00B4573F">
      <w:pPr>
        <w:jc w:val="center"/>
        <w:rPr>
          <w:rFonts w:ascii="Times New Roman Bold" w:hAnsi="Times New Roman Bold"/>
          <w:b/>
          <w:smallCaps/>
          <w:sz w:val="32"/>
        </w:rPr>
      </w:pPr>
    </w:p>
    <w:p w14:paraId="698AD280" w14:textId="77777777" w:rsidR="000F5E8B" w:rsidRDefault="000F5E8B" w:rsidP="00B4573F">
      <w:pPr>
        <w:jc w:val="center"/>
        <w:rPr>
          <w:rFonts w:ascii="Times New Roman Bold" w:hAnsi="Times New Roman Bold"/>
          <w:b/>
          <w:smallCaps/>
          <w:sz w:val="32"/>
        </w:rPr>
      </w:pPr>
    </w:p>
    <w:p w14:paraId="420C4D39" w14:textId="77777777" w:rsidR="000F5E8B" w:rsidRDefault="000F5E8B" w:rsidP="00B4573F">
      <w:pPr>
        <w:jc w:val="center"/>
        <w:rPr>
          <w:rFonts w:ascii="Times New Roman Bold" w:hAnsi="Times New Roman Bold"/>
          <w:b/>
          <w:smallCaps/>
          <w:sz w:val="32"/>
        </w:rPr>
      </w:pPr>
    </w:p>
    <w:p w14:paraId="024C1505" w14:textId="77777777" w:rsidR="000F5E8B" w:rsidRDefault="000F5E8B" w:rsidP="00B4573F">
      <w:pPr>
        <w:jc w:val="center"/>
        <w:rPr>
          <w:rFonts w:ascii="Times New Roman Bold" w:hAnsi="Times New Roman Bold"/>
          <w:b/>
          <w:smallCaps/>
          <w:sz w:val="32"/>
        </w:rPr>
      </w:pPr>
    </w:p>
    <w:p w14:paraId="0FC66FE4" w14:textId="77777777" w:rsidR="000F5E8B" w:rsidRDefault="000F5E8B" w:rsidP="00B4573F">
      <w:pPr>
        <w:jc w:val="center"/>
        <w:rPr>
          <w:rFonts w:ascii="Times New Roman Bold" w:hAnsi="Times New Roman Bold"/>
          <w:b/>
          <w:smallCaps/>
          <w:sz w:val="32"/>
        </w:rPr>
      </w:pPr>
    </w:p>
    <w:p w14:paraId="279083F2" w14:textId="77777777" w:rsidR="000F5E8B" w:rsidRDefault="000F5E8B" w:rsidP="00B4573F">
      <w:pPr>
        <w:jc w:val="center"/>
        <w:rPr>
          <w:rFonts w:ascii="Times New Roman Bold" w:hAnsi="Times New Roman Bold"/>
          <w:b/>
          <w:smallCaps/>
          <w:sz w:val="32"/>
        </w:rPr>
      </w:pPr>
    </w:p>
    <w:p w14:paraId="3419B307" w14:textId="4ABF4A41" w:rsidR="00B4573F" w:rsidRPr="00CA7887" w:rsidRDefault="00B4573F" w:rsidP="00B4573F">
      <w:pPr>
        <w:jc w:val="center"/>
        <w:rPr>
          <w:b/>
          <w:sz w:val="32"/>
        </w:rPr>
      </w:pPr>
      <w:r w:rsidRPr="00CA7887">
        <w:rPr>
          <w:rFonts w:ascii="Times New Roman Bold" w:hAnsi="Times New Roman Bold"/>
          <w:b/>
          <w:smallCaps/>
          <w:sz w:val="32"/>
        </w:rPr>
        <w:t>Contract for Consultant</w:t>
      </w:r>
      <w:r w:rsidRPr="00CA7887">
        <w:rPr>
          <w:rFonts w:ascii="Times New Roman Bold" w:hAnsi="Times New Roman Bold" w:hint="eastAsia"/>
          <w:b/>
          <w:smallCaps/>
          <w:sz w:val="32"/>
        </w:rPr>
        <w:t>’</w:t>
      </w:r>
      <w:r w:rsidRPr="00CA7887">
        <w:rPr>
          <w:rFonts w:ascii="Times New Roman Bold" w:hAnsi="Times New Roman Bold"/>
          <w:b/>
          <w:smallCaps/>
          <w:sz w:val="32"/>
        </w:rPr>
        <w:t>s Services</w:t>
      </w:r>
    </w:p>
    <w:p w14:paraId="58F5EF54" w14:textId="77777777" w:rsidR="00B4573F" w:rsidRPr="00CA7887" w:rsidRDefault="00B4573F" w:rsidP="00B4573F">
      <w:pPr>
        <w:jc w:val="center"/>
        <w:rPr>
          <w:b/>
          <w:sz w:val="28"/>
        </w:rPr>
      </w:pPr>
    </w:p>
    <w:p w14:paraId="6DEB56E9" w14:textId="77777777" w:rsidR="00B4573F" w:rsidRPr="00CA7887" w:rsidRDefault="00B4573F" w:rsidP="00B4573F">
      <w:pPr>
        <w:jc w:val="center"/>
        <w:rPr>
          <w:b/>
          <w:sz w:val="28"/>
        </w:rPr>
      </w:pPr>
      <w:r w:rsidRPr="00CA7887">
        <w:rPr>
          <w:b/>
          <w:sz w:val="28"/>
        </w:rPr>
        <w:t>Lump-Sum</w:t>
      </w:r>
    </w:p>
    <w:p w14:paraId="787209F9" w14:textId="77777777" w:rsidR="00B4573F" w:rsidRPr="00CA7887" w:rsidRDefault="00B4573F" w:rsidP="00B4573F">
      <w:pPr>
        <w:jc w:val="center"/>
      </w:pPr>
    </w:p>
    <w:p w14:paraId="49F593DC" w14:textId="77777777" w:rsidR="00B4573F" w:rsidRPr="00CA7887" w:rsidRDefault="00B4573F" w:rsidP="00B4573F">
      <w:pPr>
        <w:jc w:val="center"/>
      </w:pPr>
    </w:p>
    <w:p w14:paraId="6D36493E" w14:textId="77777777" w:rsidR="00B4573F" w:rsidRPr="00CA7887" w:rsidRDefault="00B4573F" w:rsidP="00B4573F">
      <w:pPr>
        <w:jc w:val="center"/>
        <w:rPr>
          <w:b/>
        </w:rPr>
      </w:pPr>
    </w:p>
    <w:p w14:paraId="56A4C60F" w14:textId="77777777" w:rsidR="00B4573F" w:rsidRPr="00C87F60" w:rsidRDefault="00B4573F" w:rsidP="00B4573F">
      <w:pPr>
        <w:jc w:val="center"/>
      </w:pPr>
      <w:r w:rsidRPr="00C87F60">
        <w:rPr>
          <w:b/>
        </w:rPr>
        <w:t>Project Name</w:t>
      </w:r>
      <w:r w:rsidRPr="00C87F60">
        <w:t xml:space="preserve">: Resilient Landscapes and Livelihood Project </w:t>
      </w:r>
    </w:p>
    <w:p w14:paraId="0A4F1514" w14:textId="77777777" w:rsidR="00B4573F" w:rsidRPr="00C87F60" w:rsidRDefault="00B4573F" w:rsidP="00B4573F">
      <w:pPr>
        <w:jc w:val="center"/>
      </w:pPr>
    </w:p>
    <w:p w14:paraId="16E85BC3" w14:textId="179EA083" w:rsidR="00B4573F" w:rsidRPr="00C87F60" w:rsidRDefault="00B4573F" w:rsidP="00B4573F">
      <w:pPr>
        <w:jc w:val="center"/>
      </w:pPr>
      <w:r w:rsidRPr="00C87F60">
        <w:rPr>
          <w:b/>
          <w:i/>
        </w:rPr>
        <w:t xml:space="preserve">Credit </w:t>
      </w:r>
      <w:r w:rsidR="000F5E8B" w:rsidRPr="00C87F60">
        <w:rPr>
          <w:b/>
        </w:rPr>
        <w:t>No.</w:t>
      </w:r>
      <w:r w:rsidR="000F5E8B" w:rsidRPr="00C87F60">
        <w:t>: -</w:t>
      </w:r>
      <w:r w:rsidRPr="00C87F60">
        <w:t xml:space="preserve"> </w:t>
      </w:r>
      <w:r w:rsidRPr="00C87F60">
        <w:rPr>
          <w:rFonts w:eastAsiaTheme="minorEastAsia" w:cstheme="minorBidi"/>
          <w:b/>
          <w:lang w:eastAsia="en-GB"/>
        </w:rPr>
        <w:t xml:space="preserve">IDA </w:t>
      </w:r>
      <w:r w:rsidRPr="00C87F60">
        <w:rPr>
          <w:rFonts w:eastAsiaTheme="minorEastAsia" w:cstheme="minorBidi"/>
          <w:b/>
        </w:rPr>
        <w:t>6312-ET</w:t>
      </w:r>
    </w:p>
    <w:p w14:paraId="6B1503DB" w14:textId="77777777" w:rsidR="00B4573F" w:rsidRPr="00C87F60" w:rsidRDefault="00B4573F" w:rsidP="00B4573F">
      <w:pPr>
        <w:jc w:val="center"/>
      </w:pPr>
    </w:p>
    <w:p w14:paraId="2041D55B" w14:textId="795EE389" w:rsidR="00B4573F" w:rsidRPr="00C87F60" w:rsidRDefault="00B4573F" w:rsidP="00B4573F">
      <w:pPr>
        <w:jc w:val="center"/>
      </w:pPr>
      <w:r w:rsidRPr="00C87F60">
        <w:rPr>
          <w:b/>
        </w:rPr>
        <w:t>Contract No</w:t>
      </w:r>
      <w:r w:rsidRPr="00C87F60">
        <w:rPr>
          <w:rFonts w:eastAsiaTheme="minorEastAsia" w:cstheme="minorBidi"/>
          <w:spacing w:val="-2"/>
        </w:rPr>
        <w:t xml:space="preserve">: </w:t>
      </w:r>
      <w:r w:rsidR="0065607A" w:rsidRPr="0065607A">
        <w:rPr>
          <w:rFonts w:eastAsiaTheme="minorEastAsia" w:cstheme="minorBidi"/>
          <w:b/>
          <w:spacing w:val="-2"/>
          <w:lang w:val="en-GB"/>
        </w:rPr>
        <w:t>ET-MOALR-</w:t>
      </w:r>
      <w:r w:rsidR="000F5E8B">
        <w:rPr>
          <w:rFonts w:eastAsiaTheme="minorEastAsia" w:cstheme="minorBidi"/>
          <w:b/>
          <w:spacing w:val="-2"/>
          <w:lang w:val="en-GB"/>
        </w:rPr>
        <w:t>383056</w:t>
      </w:r>
      <w:r w:rsidR="0065607A" w:rsidRPr="0065607A">
        <w:rPr>
          <w:rFonts w:eastAsiaTheme="minorEastAsia" w:cstheme="minorBidi"/>
          <w:b/>
          <w:spacing w:val="-2"/>
          <w:lang w:val="en-GB"/>
        </w:rPr>
        <w:t>-CS-QCBS</w:t>
      </w:r>
      <w:r w:rsidRPr="00C87F60">
        <w:rPr>
          <w:rFonts w:eastAsiaTheme="minorEastAsia" w:cstheme="minorBidi"/>
          <w:b/>
          <w:spacing w:val="-2"/>
          <w:lang w:val="en-GB"/>
        </w:rPr>
        <w:t xml:space="preserve"> </w:t>
      </w:r>
    </w:p>
    <w:p w14:paraId="18A2D403" w14:textId="77777777" w:rsidR="00B4573F" w:rsidRPr="00C87F60" w:rsidRDefault="00B4573F" w:rsidP="00B4573F"/>
    <w:p w14:paraId="39AC234C" w14:textId="77777777" w:rsidR="00B4573F" w:rsidRPr="00C87F60" w:rsidRDefault="00B4573F" w:rsidP="00B4573F">
      <w:pPr>
        <w:jc w:val="center"/>
        <w:rPr>
          <w:b/>
        </w:rPr>
      </w:pPr>
      <w:r w:rsidRPr="00C87F60">
        <w:rPr>
          <w:b/>
        </w:rPr>
        <w:t>between</w:t>
      </w:r>
    </w:p>
    <w:p w14:paraId="1BD2FAE5" w14:textId="77777777" w:rsidR="00B4573F" w:rsidRPr="00C87F60" w:rsidRDefault="00B4573F" w:rsidP="00B4573F">
      <w:pPr>
        <w:rPr>
          <w:lang w:val="en-GB" w:eastAsia="it-IT"/>
        </w:rPr>
      </w:pPr>
    </w:p>
    <w:p w14:paraId="07EFE655" w14:textId="77777777" w:rsidR="00B4573F" w:rsidRPr="00C87F60" w:rsidRDefault="00B4573F" w:rsidP="00B4573F"/>
    <w:p w14:paraId="1963F4C4" w14:textId="77777777" w:rsidR="00B4573F" w:rsidRPr="00C87F60" w:rsidRDefault="00B4573F" w:rsidP="00B4573F">
      <w:pPr>
        <w:tabs>
          <w:tab w:val="left" w:pos="4320"/>
        </w:tabs>
        <w:jc w:val="center"/>
        <w:rPr>
          <w:b/>
          <w:sz w:val="28"/>
          <w:szCs w:val="28"/>
          <w:u w:val="single"/>
        </w:rPr>
      </w:pPr>
      <w:r w:rsidRPr="00C87F60">
        <w:rPr>
          <w:b/>
          <w:sz w:val="28"/>
          <w:szCs w:val="28"/>
          <w:u w:val="single"/>
        </w:rPr>
        <w:t xml:space="preserve">   Ministry of Agriculture (</w:t>
      </w:r>
      <w:proofErr w:type="spellStart"/>
      <w:r w:rsidRPr="00C87F60">
        <w:rPr>
          <w:b/>
          <w:sz w:val="28"/>
          <w:szCs w:val="28"/>
          <w:u w:val="single"/>
        </w:rPr>
        <w:t>MoA</w:t>
      </w:r>
      <w:proofErr w:type="spellEnd"/>
      <w:r w:rsidRPr="00C87F60">
        <w:rPr>
          <w:b/>
          <w:sz w:val="28"/>
          <w:szCs w:val="28"/>
          <w:u w:val="single"/>
        </w:rPr>
        <w:t>)</w:t>
      </w:r>
    </w:p>
    <w:p w14:paraId="2AB1CB49" w14:textId="77777777" w:rsidR="00B4573F" w:rsidRPr="00C87F60" w:rsidRDefault="00B4573F" w:rsidP="00B4573F">
      <w:pPr>
        <w:jc w:val="center"/>
        <w:rPr>
          <w:b/>
          <w:sz w:val="28"/>
          <w:szCs w:val="28"/>
          <w:u w:val="thick"/>
        </w:rPr>
      </w:pPr>
      <w:r w:rsidRPr="00C87F60">
        <w:rPr>
          <w:b/>
          <w:sz w:val="28"/>
          <w:szCs w:val="28"/>
          <w:u w:val="thick"/>
        </w:rPr>
        <w:t>Resilient Landscapes and Livelihood Project (RLLP) Coordination Unit</w:t>
      </w:r>
    </w:p>
    <w:p w14:paraId="01D07F53" w14:textId="77777777" w:rsidR="00B4573F" w:rsidRPr="00CA7887" w:rsidRDefault="00B4573F" w:rsidP="00B4573F">
      <w:pPr>
        <w:jc w:val="center"/>
      </w:pPr>
    </w:p>
    <w:p w14:paraId="36B1316D" w14:textId="77777777" w:rsidR="00B4573F" w:rsidRPr="00CA7887" w:rsidRDefault="00B4573F" w:rsidP="00B4573F"/>
    <w:p w14:paraId="41BCA626" w14:textId="77777777" w:rsidR="00B4573F" w:rsidRPr="00CA7887" w:rsidRDefault="00B4573F" w:rsidP="00B4573F"/>
    <w:p w14:paraId="7D3ECBC7" w14:textId="77777777" w:rsidR="00B4573F" w:rsidRPr="00CA7887" w:rsidRDefault="00B4573F" w:rsidP="00B4573F"/>
    <w:p w14:paraId="6D1C9889" w14:textId="77777777" w:rsidR="00B4573F" w:rsidRPr="00CA7887" w:rsidRDefault="00B4573F" w:rsidP="00B4573F">
      <w:pPr>
        <w:jc w:val="center"/>
        <w:rPr>
          <w:b/>
        </w:rPr>
      </w:pPr>
      <w:r w:rsidRPr="00CA7887">
        <w:rPr>
          <w:b/>
        </w:rPr>
        <w:t>and</w:t>
      </w:r>
    </w:p>
    <w:p w14:paraId="7D14BAB9" w14:textId="77777777" w:rsidR="00B4573F" w:rsidRPr="00CA7887" w:rsidRDefault="00B4573F" w:rsidP="00B4573F"/>
    <w:p w14:paraId="1F4C4E42" w14:textId="77777777" w:rsidR="00B4573F" w:rsidRPr="00CA7887" w:rsidRDefault="00B4573F" w:rsidP="00B4573F"/>
    <w:p w14:paraId="4D6307FA" w14:textId="77777777" w:rsidR="00B4573F" w:rsidRPr="00CA7887" w:rsidRDefault="00B4573F" w:rsidP="00B4573F"/>
    <w:p w14:paraId="6B35DF07" w14:textId="77777777" w:rsidR="00B4573F" w:rsidRPr="00CA7887" w:rsidRDefault="00B4573F" w:rsidP="00B4573F"/>
    <w:p w14:paraId="0CBA0E40" w14:textId="77777777" w:rsidR="00B4573F" w:rsidRPr="00CA7887" w:rsidRDefault="00B4573F" w:rsidP="00B4573F"/>
    <w:p w14:paraId="58C166B8" w14:textId="77777777" w:rsidR="00B4573F" w:rsidRPr="00CA7887" w:rsidRDefault="00B4573F" w:rsidP="00B4573F"/>
    <w:p w14:paraId="0E8E86E6" w14:textId="77777777" w:rsidR="00B4573F" w:rsidRPr="00CA7887" w:rsidRDefault="00B4573F" w:rsidP="00B4573F">
      <w:pPr>
        <w:tabs>
          <w:tab w:val="left" w:pos="4320"/>
        </w:tabs>
        <w:jc w:val="center"/>
      </w:pPr>
      <w:r w:rsidRPr="00CA7887">
        <w:rPr>
          <w:u w:val="single"/>
        </w:rPr>
        <w:tab/>
      </w:r>
    </w:p>
    <w:p w14:paraId="0CD9E82B" w14:textId="77777777" w:rsidR="00B4573F" w:rsidRPr="009B431F" w:rsidRDefault="00B4573F" w:rsidP="00B4573F">
      <w:pPr>
        <w:jc w:val="center"/>
        <w:rPr>
          <w:i/>
        </w:rPr>
      </w:pPr>
      <w:r w:rsidRPr="009B431F">
        <w:rPr>
          <w:i/>
        </w:rPr>
        <w:t>[</w:t>
      </w:r>
      <w:r w:rsidRPr="009B431F">
        <w:rPr>
          <w:b/>
          <w:i/>
        </w:rPr>
        <w:t>Name of the Consultant</w:t>
      </w:r>
      <w:r w:rsidRPr="009B431F">
        <w:rPr>
          <w:i/>
        </w:rPr>
        <w:t>]</w:t>
      </w:r>
    </w:p>
    <w:p w14:paraId="1EAC7F75" w14:textId="77777777" w:rsidR="00B4573F" w:rsidRPr="00CA7887" w:rsidRDefault="00B4573F" w:rsidP="00B4573F"/>
    <w:p w14:paraId="5AA26A11" w14:textId="77777777" w:rsidR="00B4573F" w:rsidRPr="00CA7887" w:rsidRDefault="00B4573F" w:rsidP="00B4573F"/>
    <w:p w14:paraId="23CC01B8" w14:textId="77777777" w:rsidR="00B4573F" w:rsidRPr="00CA7887" w:rsidRDefault="00B4573F" w:rsidP="00B4573F"/>
    <w:p w14:paraId="646AA6C4" w14:textId="77777777" w:rsidR="00B4573F" w:rsidRPr="00CA7887" w:rsidRDefault="00B4573F" w:rsidP="00B4573F"/>
    <w:p w14:paraId="6A8C8C82" w14:textId="77777777" w:rsidR="00B4573F" w:rsidRPr="00CA7887" w:rsidRDefault="00B4573F" w:rsidP="00B4573F"/>
    <w:p w14:paraId="2CF7593B" w14:textId="77777777" w:rsidR="00B4573F" w:rsidRPr="00CA7887" w:rsidRDefault="00B4573F" w:rsidP="00B4573F">
      <w:pPr>
        <w:tabs>
          <w:tab w:val="left" w:pos="3600"/>
        </w:tabs>
        <w:jc w:val="center"/>
        <w:rPr>
          <w:b/>
        </w:rPr>
      </w:pPr>
      <w:r w:rsidRPr="00CA7887">
        <w:rPr>
          <w:b/>
        </w:rPr>
        <w:t xml:space="preserve">Dated:  </w:t>
      </w:r>
      <w:r w:rsidRPr="00CA7887">
        <w:rPr>
          <w:b/>
          <w:u w:val="single"/>
        </w:rPr>
        <w:tab/>
      </w:r>
    </w:p>
    <w:bookmarkEnd w:id="235"/>
    <w:bookmarkEnd w:id="236"/>
    <w:bookmarkEnd w:id="237"/>
    <w:bookmarkEnd w:id="238"/>
    <w:p w14:paraId="187E09FC" w14:textId="52C9E0B3" w:rsidR="00912499" w:rsidRPr="00CA7887" w:rsidRDefault="00912499" w:rsidP="00C0684F">
      <w:pPr>
        <w:jc w:val="center"/>
      </w:pPr>
    </w:p>
    <w:p w14:paraId="37F36CFC" w14:textId="3B8086D3" w:rsidR="00B4573F" w:rsidRDefault="00B4573F" w:rsidP="00C0684F">
      <w:pPr>
        <w:jc w:val="center"/>
        <w:rPr>
          <w:b/>
          <w:bCs/>
          <w:sz w:val="32"/>
        </w:rPr>
      </w:pPr>
    </w:p>
    <w:p w14:paraId="4CC12032" w14:textId="27FD0C4F" w:rsidR="000F5E8B" w:rsidRDefault="000F5E8B" w:rsidP="00C0684F">
      <w:pPr>
        <w:jc w:val="center"/>
        <w:rPr>
          <w:b/>
          <w:bCs/>
          <w:sz w:val="32"/>
        </w:rPr>
      </w:pPr>
    </w:p>
    <w:p w14:paraId="31CE0CFD" w14:textId="48D51B07" w:rsidR="000F5E8B" w:rsidRDefault="000F5E8B" w:rsidP="00C0684F">
      <w:pPr>
        <w:jc w:val="center"/>
        <w:rPr>
          <w:b/>
          <w:bCs/>
          <w:sz w:val="32"/>
        </w:rPr>
      </w:pPr>
    </w:p>
    <w:p w14:paraId="327AC292" w14:textId="2A872B84" w:rsidR="000F5E8B" w:rsidRDefault="000F5E8B" w:rsidP="00C0684F">
      <w:pPr>
        <w:jc w:val="center"/>
        <w:rPr>
          <w:b/>
          <w:bCs/>
          <w:sz w:val="32"/>
        </w:rPr>
      </w:pPr>
    </w:p>
    <w:p w14:paraId="1E9D1D94" w14:textId="77777777" w:rsidR="000F5E8B" w:rsidRDefault="000F5E8B" w:rsidP="00C0684F">
      <w:pPr>
        <w:jc w:val="center"/>
        <w:rPr>
          <w:b/>
          <w:bCs/>
          <w:sz w:val="32"/>
        </w:rPr>
      </w:pPr>
    </w:p>
    <w:p w14:paraId="5D9DE26A" w14:textId="329A1736" w:rsidR="00C0684F" w:rsidRPr="00CA7887" w:rsidRDefault="00314368" w:rsidP="00C0684F">
      <w:pPr>
        <w:jc w:val="center"/>
        <w:rPr>
          <w:b/>
          <w:bCs/>
          <w:sz w:val="32"/>
        </w:rPr>
      </w:pPr>
      <w:r w:rsidRPr="00CA7887">
        <w:rPr>
          <w:b/>
          <w:bCs/>
          <w:sz w:val="32"/>
        </w:rPr>
        <w:t>TABLE OF CONTENTS</w:t>
      </w:r>
    </w:p>
    <w:p w14:paraId="39AD5B44" w14:textId="4A931A97" w:rsidR="00314368" w:rsidRPr="00CA7887" w:rsidRDefault="00314368" w:rsidP="00C0684F">
      <w:pPr>
        <w:jc w:val="center"/>
        <w:rPr>
          <w:b/>
          <w:bCs/>
          <w:sz w:val="32"/>
        </w:rPr>
      </w:pPr>
    </w:p>
    <w:p w14:paraId="6DFC67C9" w14:textId="77777777" w:rsidR="00182161" w:rsidRDefault="00314368">
      <w:pPr>
        <w:pStyle w:val="TOC1"/>
        <w:tabs>
          <w:tab w:val="left" w:pos="720"/>
        </w:tabs>
        <w:rPr>
          <w:rFonts w:asciiTheme="minorHAnsi" w:eastAsiaTheme="minorEastAsia" w:hAnsiTheme="minorHAnsi" w:cstheme="minorBidi"/>
          <w:sz w:val="22"/>
          <w:szCs w:val="22"/>
          <w:lang w:eastAsia="en-GB"/>
        </w:rPr>
      </w:pPr>
      <w:r w:rsidRPr="009B431F">
        <w:rPr>
          <w:b/>
          <w:bCs/>
          <w:sz w:val="32"/>
        </w:rPr>
        <w:fldChar w:fldCharType="begin"/>
      </w:r>
      <w:r w:rsidRPr="00CA7887">
        <w:rPr>
          <w:b/>
          <w:bCs/>
          <w:sz w:val="32"/>
        </w:rPr>
        <w:instrText xml:space="preserve"> TOC \h \z \t "Heading CC LS 1,1,Heading CC LS 2,2,Heading CC LS 3,3,Heading CC LS 4,2" </w:instrText>
      </w:r>
      <w:r w:rsidRPr="009B431F">
        <w:rPr>
          <w:b/>
          <w:bCs/>
          <w:sz w:val="32"/>
        </w:rPr>
        <w:fldChar w:fldCharType="separate"/>
      </w:r>
      <w:hyperlink w:anchor="_Toc66718829" w:history="1">
        <w:r w:rsidR="00182161" w:rsidRPr="00FF120A">
          <w:rPr>
            <w:rStyle w:val="Hyperlink"/>
            <w:rFonts w:eastAsiaTheme="minorEastAsia"/>
          </w:rPr>
          <w:t>I.</w:t>
        </w:r>
        <w:r w:rsidR="00182161">
          <w:rPr>
            <w:rFonts w:asciiTheme="minorHAnsi" w:eastAsiaTheme="minorEastAsia" w:hAnsiTheme="minorHAnsi" w:cstheme="minorBidi"/>
            <w:sz w:val="22"/>
            <w:szCs w:val="22"/>
            <w:lang w:eastAsia="en-GB"/>
          </w:rPr>
          <w:tab/>
        </w:r>
        <w:r w:rsidR="00182161" w:rsidRPr="00FF120A">
          <w:rPr>
            <w:rStyle w:val="Hyperlink"/>
            <w:rFonts w:eastAsiaTheme="minorEastAsia"/>
          </w:rPr>
          <w:t>Form of Contract</w:t>
        </w:r>
        <w:r w:rsidR="00182161">
          <w:rPr>
            <w:webHidden/>
          </w:rPr>
          <w:tab/>
        </w:r>
        <w:r w:rsidR="00182161">
          <w:rPr>
            <w:webHidden/>
          </w:rPr>
          <w:fldChar w:fldCharType="begin"/>
        </w:r>
        <w:r w:rsidR="00182161">
          <w:rPr>
            <w:webHidden/>
          </w:rPr>
          <w:instrText xml:space="preserve"> PAGEREF _Toc66718829 \h </w:instrText>
        </w:r>
        <w:r w:rsidR="00182161">
          <w:rPr>
            <w:webHidden/>
          </w:rPr>
        </w:r>
        <w:r w:rsidR="00182161">
          <w:rPr>
            <w:webHidden/>
          </w:rPr>
          <w:fldChar w:fldCharType="separate"/>
        </w:r>
        <w:r w:rsidR="00182161">
          <w:rPr>
            <w:webHidden/>
          </w:rPr>
          <w:t>83</w:t>
        </w:r>
        <w:r w:rsidR="00182161">
          <w:rPr>
            <w:webHidden/>
          </w:rPr>
          <w:fldChar w:fldCharType="end"/>
        </w:r>
      </w:hyperlink>
    </w:p>
    <w:p w14:paraId="07267339" w14:textId="77777777" w:rsidR="00182161" w:rsidRDefault="00000000">
      <w:pPr>
        <w:pStyle w:val="TOC1"/>
        <w:tabs>
          <w:tab w:val="left" w:pos="720"/>
        </w:tabs>
        <w:rPr>
          <w:rFonts w:asciiTheme="minorHAnsi" w:eastAsiaTheme="minorEastAsia" w:hAnsiTheme="minorHAnsi" w:cstheme="minorBidi"/>
          <w:sz w:val="22"/>
          <w:szCs w:val="22"/>
          <w:lang w:eastAsia="en-GB"/>
        </w:rPr>
      </w:pPr>
      <w:hyperlink w:anchor="_Toc66718830" w:history="1">
        <w:r w:rsidR="00182161" w:rsidRPr="00FF120A">
          <w:rPr>
            <w:rStyle w:val="Hyperlink"/>
            <w:rFonts w:eastAsiaTheme="minorEastAsia"/>
          </w:rPr>
          <w:t>II.</w:t>
        </w:r>
        <w:r w:rsidR="00182161">
          <w:rPr>
            <w:rFonts w:asciiTheme="minorHAnsi" w:eastAsiaTheme="minorEastAsia" w:hAnsiTheme="minorHAnsi" w:cstheme="minorBidi"/>
            <w:sz w:val="22"/>
            <w:szCs w:val="22"/>
            <w:lang w:eastAsia="en-GB"/>
          </w:rPr>
          <w:tab/>
        </w:r>
        <w:r w:rsidR="00182161" w:rsidRPr="00FF120A">
          <w:rPr>
            <w:rStyle w:val="Hyperlink"/>
            <w:rFonts w:eastAsiaTheme="minorEastAsia"/>
          </w:rPr>
          <w:t>General Conditions of Contract</w:t>
        </w:r>
        <w:r w:rsidR="00182161">
          <w:rPr>
            <w:webHidden/>
          </w:rPr>
          <w:tab/>
        </w:r>
        <w:r w:rsidR="00182161">
          <w:rPr>
            <w:webHidden/>
          </w:rPr>
          <w:fldChar w:fldCharType="begin"/>
        </w:r>
        <w:r w:rsidR="00182161">
          <w:rPr>
            <w:webHidden/>
          </w:rPr>
          <w:instrText xml:space="preserve"> PAGEREF _Toc66718830 \h </w:instrText>
        </w:r>
        <w:r w:rsidR="00182161">
          <w:rPr>
            <w:webHidden/>
          </w:rPr>
        </w:r>
        <w:r w:rsidR="00182161">
          <w:rPr>
            <w:webHidden/>
          </w:rPr>
          <w:fldChar w:fldCharType="separate"/>
        </w:r>
        <w:r w:rsidR="00182161">
          <w:rPr>
            <w:webHidden/>
          </w:rPr>
          <w:t>87</w:t>
        </w:r>
        <w:r w:rsidR="00182161">
          <w:rPr>
            <w:webHidden/>
          </w:rPr>
          <w:fldChar w:fldCharType="end"/>
        </w:r>
      </w:hyperlink>
    </w:p>
    <w:p w14:paraId="691F0614" w14:textId="77777777" w:rsidR="00182161" w:rsidRDefault="00000000">
      <w:pPr>
        <w:pStyle w:val="TOC2"/>
        <w:rPr>
          <w:rFonts w:asciiTheme="minorHAnsi" w:eastAsiaTheme="minorEastAsia" w:hAnsiTheme="minorHAnsi" w:cstheme="minorBidi"/>
          <w:sz w:val="22"/>
          <w:szCs w:val="22"/>
          <w:lang w:val="en-GB" w:eastAsia="en-GB"/>
        </w:rPr>
      </w:pPr>
      <w:hyperlink w:anchor="_Toc66718831" w:history="1">
        <w:r w:rsidR="00182161" w:rsidRPr="00FF120A">
          <w:rPr>
            <w:rStyle w:val="Hyperlink"/>
            <w:rFonts w:eastAsiaTheme="minorEastAsia"/>
          </w:rPr>
          <w:t>A.  General Provisions</w:t>
        </w:r>
        <w:r w:rsidR="00182161">
          <w:rPr>
            <w:webHidden/>
          </w:rPr>
          <w:tab/>
        </w:r>
        <w:r w:rsidR="00182161">
          <w:rPr>
            <w:webHidden/>
          </w:rPr>
          <w:fldChar w:fldCharType="begin"/>
        </w:r>
        <w:r w:rsidR="00182161">
          <w:rPr>
            <w:webHidden/>
          </w:rPr>
          <w:instrText xml:space="preserve"> PAGEREF _Toc66718831 \h </w:instrText>
        </w:r>
        <w:r w:rsidR="00182161">
          <w:rPr>
            <w:webHidden/>
          </w:rPr>
        </w:r>
        <w:r w:rsidR="00182161">
          <w:rPr>
            <w:webHidden/>
          </w:rPr>
          <w:fldChar w:fldCharType="separate"/>
        </w:r>
        <w:r w:rsidR="00182161">
          <w:rPr>
            <w:webHidden/>
          </w:rPr>
          <w:t>87</w:t>
        </w:r>
        <w:r w:rsidR="00182161">
          <w:rPr>
            <w:webHidden/>
          </w:rPr>
          <w:fldChar w:fldCharType="end"/>
        </w:r>
      </w:hyperlink>
    </w:p>
    <w:p w14:paraId="66392C31" w14:textId="77777777" w:rsidR="00182161" w:rsidRDefault="00000000">
      <w:pPr>
        <w:pStyle w:val="TOC3"/>
        <w:rPr>
          <w:rFonts w:asciiTheme="minorHAnsi" w:eastAsiaTheme="minorEastAsia" w:hAnsiTheme="minorHAnsi" w:cstheme="minorBidi"/>
          <w:sz w:val="22"/>
          <w:szCs w:val="22"/>
          <w:lang w:val="en-GB" w:eastAsia="en-GB"/>
        </w:rPr>
      </w:pPr>
      <w:hyperlink w:anchor="_Toc66718832" w:history="1">
        <w:r w:rsidR="00182161" w:rsidRPr="00FF120A">
          <w:rPr>
            <w:rStyle w:val="Hyperlink"/>
            <w:rFonts w:eastAsiaTheme="minorEastAsia"/>
          </w:rPr>
          <w:t>1.</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Definitions</w:t>
        </w:r>
        <w:r w:rsidR="00182161">
          <w:rPr>
            <w:webHidden/>
          </w:rPr>
          <w:tab/>
        </w:r>
        <w:r w:rsidR="00182161">
          <w:rPr>
            <w:webHidden/>
          </w:rPr>
          <w:fldChar w:fldCharType="begin"/>
        </w:r>
        <w:r w:rsidR="00182161">
          <w:rPr>
            <w:webHidden/>
          </w:rPr>
          <w:instrText xml:space="preserve"> PAGEREF _Toc66718832 \h </w:instrText>
        </w:r>
        <w:r w:rsidR="00182161">
          <w:rPr>
            <w:webHidden/>
          </w:rPr>
        </w:r>
        <w:r w:rsidR="00182161">
          <w:rPr>
            <w:webHidden/>
          </w:rPr>
          <w:fldChar w:fldCharType="separate"/>
        </w:r>
        <w:r w:rsidR="00182161">
          <w:rPr>
            <w:webHidden/>
          </w:rPr>
          <w:t>87</w:t>
        </w:r>
        <w:r w:rsidR="00182161">
          <w:rPr>
            <w:webHidden/>
          </w:rPr>
          <w:fldChar w:fldCharType="end"/>
        </w:r>
      </w:hyperlink>
    </w:p>
    <w:p w14:paraId="3A614877" w14:textId="77777777" w:rsidR="00182161" w:rsidRDefault="00000000">
      <w:pPr>
        <w:pStyle w:val="TOC3"/>
        <w:rPr>
          <w:rFonts w:asciiTheme="minorHAnsi" w:eastAsiaTheme="minorEastAsia" w:hAnsiTheme="minorHAnsi" w:cstheme="minorBidi"/>
          <w:sz w:val="22"/>
          <w:szCs w:val="22"/>
          <w:lang w:val="en-GB" w:eastAsia="en-GB"/>
        </w:rPr>
      </w:pPr>
      <w:hyperlink w:anchor="_Toc66718833" w:history="1">
        <w:r w:rsidR="00182161" w:rsidRPr="00FF120A">
          <w:rPr>
            <w:rStyle w:val="Hyperlink"/>
            <w:rFonts w:eastAsiaTheme="minorEastAsia"/>
          </w:rPr>
          <w:t>2.</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Relationship between the Parties</w:t>
        </w:r>
        <w:r w:rsidR="00182161">
          <w:rPr>
            <w:webHidden/>
          </w:rPr>
          <w:tab/>
        </w:r>
        <w:r w:rsidR="00182161">
          <w:rPr>
            <w:webHidden/>
          </w:rPr>
          <w:fldChar w:fldCharType="begin"/>
        </w:r>
        <w:r w:rsidR="00182161">
          <w:rPr>
            <w:webHidden/>
          </w:rPr>
          <w:instrText xml:space="preserve"> PAGEREF _Toc66718833 \h </w:instrText>
        </w:r>
        <w:r w:rsidR="00182161">
          <w:rPr>
            <w:webHidden/>
          </w:rPr>
        </w:r>
        <w:r w:rsidR="00182161">
          <w:rPr>
            <w:webHidden/>
          </w:rPr>
          <w:fldChar w:fldCharType="separate"/>
        </w:r>
        <w:r w:rsidR="00182161">
          <w:rPr>
            <w:webHidden/>
          </w:rPr>
          <w:t>89</w:t>
        </w:r>
        <w:r w:rsidR="00182161">
          <w:rPr>
            <w:webHidden/>
          </w:rPr>
          <w:fldChar w:fldCharType="end"/>
        </w:r>
      </w:hyperlink>
    </w:p>
    <w:p w14:paraId="4125CFF4" w14:textId="77777777" w:rsidR="00182161" w:rsidRDefault="00000000">
      <w:pPr>
        <w:pStyle w:val="TOC3"/>
        <w:rPr>
          <w:rFonts w:asciiTheme="minorHAnsi" w:eastAsiaTheme="minorEastAsia" w:hAnsiTheme="minorHAnsi" w:cstheme="minorBidi"/>
          <w:sz w:val="22"/>
          <w:szCs w:val="22"/>
          <w:lang w:val="en-GB" w:eastAsia="en-GB"/>
        </w:rPr>
      </w:pPr>
      <w:hyperlink w:anchor="_Toc66718834" w:history="1">
        <w:r w:rsidR="00182161" w:rsidRPr="00FF120A">
          <w:rPr>
            <w:rStyle w:val="Hyperlink"/>
            <w:rFonts w:eastAsiaTheme="minorEastAsia"/>
          </w:rPr>
          <w:t>3.</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Law Governing Contract</w:t>
        </w:r>
        <w:r w:rsidR="00182161">
          <w:rPr>
            <w:webHidden/>
          </w:rPr>
          <w:tab/>
        </w:r>
        <w:r w:rsidR="00182161">
          <w:rPr>
            <w:webHidden/>
          </w:rPr>
          <w:fldChar w:fldCharType="begin"/>
        </w:r>
        <w:r w:rsidR="00182161">
          <w:rPr>
            <w:webHidden/>
          </w:rPr>
          <w:instrText xml:space="preserve"> PAGEREF _Toc66718834 \h </w:instrText>
        </w:r>
        <w:r w:rsidR="00182161">
          <w:rPr>
            <w:webHidden/>
          </w:rPr>
        </w:r>
        <w:r w:rsidR="00182161">
          <w:rPr>
            <w:webHidden/>
          </w:rPr>
          <w:fldChar w:fldCharType="separate"/>
        </w:r>
        <w:r w:rsidR="00182161">
          <w:rPr>
            <w:webHidden/>
          </w:rPr>
          <w:t>89</w:t>
        </w:r>
        <w:r w:rsidR="00182161">
          <w:rPr>
            <w:webHidden/>
          </w:rPr>
          <w:fldChar w:fldCharType="end"/>
        </w:r>
      </w:hyperlink>
    </w:p>
    <w:p w14:paraId="62A78B7F" w14:textId="77777777" w:rsidR="00182161" w:rsidRDefault="00000000">
      <w:pPr>
        <w:pStyle w:val="TOC3"/>
        <w:rPr>
          <w:rFonts w:asciiTheme="minorHAnsi" w:eastAsiaTheme="minorEastAsia" w:hAnsiTheme="minorHAnsi" w:cstheme="minorBidi"/>
          <w:sz w:val="22"/>
          <w:szCs w:val="22"/>
          <w:lang w:val="en-GB" w:eastAsia="en-GB"/>
        </w:rPr>
      </w:pPr>
      <w:hyperlink w:anchor="_Toc66718835" w:history="1">
        <w:r w:rsidR="00182161" w:rsidRPr="00FF120A">
          <w:rPr>
            <w:rStyle w:val="Hyperlink"/>
            <w:rFonts w:eastAsiaTheme="minorEastAsia"/>
          </w:rPr>
          <w:t>4.</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Language</w:t>
        </w:r>
        <w:r w:rsidR="00182161">
          <w:rPr>
            <w:webHidden/>
          </w:rPr>
          <w:tab/>
        </w:r>
        <w:r w:rsidR="00182161">
          <w:rPr>
            <w:webHidden/>
          </w:rPr>
          <w:fldChar w:fldCharType="begin"/>
        </w:r>
        <w:r w:rsidR="00182161">
          <w:rPr>
            <w:webHidden/>
          </w:rPr>
          <w:instrText xml:space="preserve"> PAGEREF _Toc66718835 \h </w:instrText>
        </w:r>
        <w:r w:rsidR="00182161">
          <w:rPr>
            <w:webHidden/>
          </w:rPr>
        </w:r>
        <w:r w:rsidR="00182161">
          <w:rPr>
            <w:webHidden/>
          </w:rPr>
          <w:fldChar w:fldCharType="separate"/>
        </w:r>
        <w:r w:rsidR="00182161">
          <w:rPr>
            <w:webHidden/>
          </w:rPr>
          <w:t>89</w:t>
        </w:r>
        <w:r w:rsidR="00182161">
          <w:rPr>
            <w:webHidden/>
          </w:rPr>
          <w:fldChar w:fldCharType="end"/>
        </w:r>
      </w:hyperlink>
    </w:p>
    <w:p w14:paraId="509F6865" w14:textId="77777777" w:rsidR="00182161" w:rsidRDefault="00000000">
      <w:pPr>
        <w:pStyle w:val="TOC3"/>
        <w:rPr>
          <w:rFonts w:asciiTheme="minorHAnsi" w:eastAsiaTheme="minorEastAsia" w:hAnsiTheme="minorHAnsi" w:cstheme="minorBidi"/>
          <w:sz w:val="22"/>
          <w:szCs w:val="22"/>
          <w:lang w:val="en-GB" w:eastAsia="en-GB"/>
        </w:rPr>
      </w:pPr>
      <w:hyperlink w:anchor="_Toc66718836" w:history="1">
        <w:r w:rsidR="00182161" w:rsidRPr="00FF120A">
          <w:rPr>
            <w:rStyle w:val="Hyperlink"/>
            <w:rFonts w:eastAsiaTheme="minorEastAsia"/>
          </w:rPr>
          <w:t>5.</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Headings</w:t>
        </w:r>
        <w:r w:rsidR="00182161">
          <w:rPr>
            <w:webHidden/>
          </w:rPr>
          <w:tab/>
        </w:r>
        <w:r w:rsidR="00182161">
          <w:rPr>
            <w:webHidden/>
          </w:rPr>
          <w:fldChar w:fldCharType="begin"/>
        </w:r>
        <w:r w:rsidR="00182161">
          <w:rPr>
            <w:webHidden/>
          </w:rPr>
          <w:instrText xml:space="preserve"> PAGEREF _Toc66718836 \h </w:instrText>
        </w:r>
        <w:r w:rsidR="00182161">
          <w:rPr>
            <w:webHidden/>
          </w:rPr>
        </w:r>
        <w:r w:rsidR="00182161">
          <w:rPr>
            <w:webHidden/>
          </w:rPr>
          <w:fldChar w:fldCharType="separate"/>
        </w:r>
        <w:r w:rsidR="00182161">
          <w:rPr>
            <w:webHidden/>
          </w:rPr>
          <w:t>89</w:t>
        </w:r>
        <w:r w:rsidR="00182161">
          <w:rPr>
            <w:webHidden/>
          </w:rPr>
          <w:fldChar w:fldCharType="end"/>
        </w:r>
      </w:hyperlink>
    </w:p>
    <w:p w14:paraId="0E74BBB1" w14:textId="77777777" w:rsidR="00182161" w:rsidRDefault="00000000">
      <w:pPr>
        <w:pStyle w:val="TOC3"/>
        <w:rPr>
          <w:rFonts w:asciiTheme="minorHAnsi" w:eastAsiaTheme="minorEastAsia" w:hAnsiTheme="minorHAnsi" w:cstheme="minorBidi"/>
          <w:sz w:val="22"/>
          <w:szCs w:val="22"/>
          <w:lang w:val="en-GB" w:eastAsia="en-GB"/>
        </w:rPr>
      </w:pPr>
      <w:hyperlink w:anchor="_Toc66718837" w:history="1">
        <w:r w:rsidR="00182161" w:rsidRPr="00FF120A">
          <w:rPr>
            <w:rStyle w:val="Hyperlink"/>
            <w:rFonts w:eastAsiaTheme="minorEastAsia"/>
          </w:rPr>
          <w:t>6.</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Communications</w:t>
        </w:r>
        <w:r w:rsidR="00182161">
          <w:rPr>
            <w:webHidden/>
          </w:rPr>
          <w:tab/>
        </w:r>
        <w:r w:rsidR="00182161">
          <w:rPr>
            <w:webHidden/>
          </w:rPr>
          <w:fldChar w:fldCharType="begin"/>
        </w:r>
        <w:r w:rsidR="00182161">
          <w:rPr>
            <w:webHidden/>
          </w:rPr>
          <w:instrText xml:space="preserve"> PAGEREF _Toc66718837 \h </w:instrText>
        </w:r>
        <w:r w:rsidR="00182161">
          <w:rPr>
            <w:webHidden/>
          </w:rPr>
        </w:r>
        <w:r w:rsidR="00182161">
          <w:rPr>
            <w:webHidden/>
          </w:rPr>
          <w:fldChar w:fldCharType="separate"/>
        </w:r>
        <w:r w:rsidR="00182161">
          <w:rPr>
            <w:webHidden/>
          </w:rPr>
          <w:t>90</w:t>
        </w:r>
        <w:r w:rsidR="00182161">
          <w:rPr>
            <w:webHidden/>
          </w:rPr>
          <w:fldChar w:fldCharType="end"/>
        </w:r>
      </w:hyperlink>
    </w:p>
    <w:p w14:paraId="2F513657" w14:textId="77777777" w:rsidR="00182161" w:rsidRDefault="00000000">
      <w:pPr>
        <w:pStyle w:val="TOC3"/>
        <w:rPr>
          <w:rFonts w:asciiTheme="minorHAnsi" w:eastAsiaTheme="minorEastAsia" w:hAnsiTheme="minorHAnsi" w:cstheme="minorBidi"/>
          <w:sz w:val="22"/>
          <w:szCs w:val="22"/>
          <w:lang w:val="en-GB" w:eastAsia="en-GB"/>
        </w:rPr>
      </w:pPr>
      <w:hyperlink w:anchor="_Toc66718838" w:history="1">
        <w:r w:rsidR="00182161" w:rsidRPr="00FF120A">
          <w:rPr>
            <w:rStyle w:val="Hyperlink"/>
            <w:rFonts w:eastAsiaTheme="minorEastAsia"/>
          </w:rPr>
          <w:t>7.</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Location</w:t>
        </w:r>
        <w:r w:rsidR="00182161">
          <w:rPr>
            <w:webHidden/>
          </w:rPr>
          <w:tab/>
        </w:r>
        <w:r w:rsidR="00182161">
          <w:rPr>
            <w:webHidden/>
          </w:rPr>
          <w:fldChar w:fldCharType="begin"/>
        </w:r>
        <w:r w:rsidR="00182161">
          <w:rPr>
            <w:webHidden/>
          </w:rPr>
          <w:instrText xml:space="preserve"> PAGEREF _Toc66718838 \h </w:instrText>
        </w:r>
        <w:r w:rsidR="00182161">
          <w:rPr>
            <w:webHidden/>
          </w:rPr>
        </w:r>
        <w:r w:rsidR="00182161">
          <w:rPr>
            <w:webHidden/>
          </w:rPr>
          <w:fldChar w:fldCharType="separate"/>
        </w:r>
        <w:r w:rsidR="00182161">
          <w:rPr>
            <w:webHidden/>
          </w:rPr>
          <w:t>90</w:t>
        </w:r>
        <w:r w:rsidR="00182161">
          <w:rPr>
            <w:webHidden/>
          </w:rPr>
          <w:fldChar w:fldCharType="end"/>
        </w:r>
      </w:hyperlink>
    </w:p>
    <w:p w14:paraId="599E748E" w14:textId="77777777" w:rsidR="00182161" w:rsidRDefault="00000000">
      <w:pPr>
        <w:pStyle w:val="TOC3"/>
        <w:rPr>
          <w:rFonts w:asciiTheme="minorHAnsi" w:eastAsiaTheme="minorEastAsia" w:hAnsiTheme="minorHAnsi" w:cstheme="minorBidi"/>
          <w:sz w:val="22"/>
          <w:szCs w:val="22"/>
          <w:lang w:val="en-GB" w:eastAsia="en-GB"/>
        </w:rPr>
      </w:pPr>
      <w:hyperlink w:anchor="_Toc66718839" w:history="1">
        <w:r w:rsidR="00182161" w:rsidRPr="00FF120A">
          <w:rPr>
            <w:rStyle w:val="Hyperlink"/>
            <w:rFonts w:eastAsiaTheme="minorEastAsia"/>
          </w:rPr>
          <w:t>8.</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Authority of Member in Charge</w:t>
        </w:r>
        <w:r w:rsidR="00182161">
          <w:rPr>
            <w:webHidden/>
          </w:rPr>
          <w:tab/>
        </w:r>
        <w:r w:rsidR="00182161">
          <w:rPr>
            <w:webHidden/>
          </w:rPr>
          <w:fldChar w:fldCharType="begin"/>
        </w:r>
        <w:r w:rsidR="00182161">
          <w:rPr>
            <w:webHidden/>
          </w:rPr>
          <w:instrText xml:space="preserve"> PAGEREF _Toc66718839 \h </w:instrText>
        </w:r>
        <w:r w:rsidR="00182161">
          <w:rPr>
            <w:webHidden/>
          </w:rPr>
        </w:r>
        <w:r w:rsidR="00182161">
          <w:rPr>
            <w:webHidden/>
          </w:rPr>
          <w:fldChar w:fldCharType="separate"/>
        </w:r>
        <w:r w:rsidR="00182161">
          <w:rPr>
            <w:webHidden/>
          </w:rPr>
          <w:t>90</w:t>
        </w:r>
        <w:r w:rsidR="00182161">
          <w:rPr>
            <w:webHidden/>
          </w:rPr>
          <w:fldChar w:fldCharType="end"/>
        </w:r>
      </w:hyperlink>
    </w:p>
    <w:p w14:paraId="2EEA5A55" w14:textId="77777777" w:rsidR="00182161" w:rsidRDefault="00000000">
      <w:pPr>
        <w:pStyle w:val="TOC3"/>
        <w:rPr>
          <w:rFonts w:asciiTheme="minorHAnsi" w:eastAsiaTheme="minorEastAsia" w:hAnsiTheme="minorHAnsi" w:cstheme="minorBidi"/>
          <w:sz w:val="22"/>
          <w:szCs w:val="22"/>
          <w:lang w:val="en-GB" w:eastAsia="en-GB"/>
        </w:rPr>
      </w:pPr>
      <w:hyperlink w:anchor="_Toc66718840" w:history="1">
        <w:r w:rsidR="00182161" w:rsidRPr="00FF120A">
          <w:rPr>
            <w:rStyle w:val="Hyperlink"/>
            <w:rFonts w:eastAsiaTheme="minorEastAsia"/>
          </w:rPr>
          <w:t>9.</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Authorized Representatives</w:t>
        </w:r>
        <w:r w:rsidR="00182161">
          <w:rPr>
            <w:webHidden/>
          </w:rPr>
          <w:tab/>
        </w:r>
        <w:r w:rsidR="00182161">
          <w:rPr>
            <w:webHidden/>
          </w:rPr>
          <w:fldChar w:fldCharType="begin"/>
        </w:r>
        <w:r w:rsidR="00182161">
          <w:rPr>
            <w:webHidden/>
          </w:rPr>
          <w:instrText xml:space="preserve"> PAGEREF _Toc66718840 \h </w:instrText>
        </w:r>
        <w:r w:rsidR="00182161">
          <w:rPr>
            <w:webHidden/>
          </w:rPr>
        </w:r>
        <w:r w:rsidR="00182161">
          <w:rPr>
            <w:webHidden/>
          </w:rPr>
          <w:fldChar w:fldCharType="separate"/>
        </w:r>
        <w:r w:rsidR="00182161">
          <w:rPr>
            <w:webHidden/>
          </w:rPr>
          <w:t>90</w:t>
        </w:r>
        <w:r w:rsidR="00182161">
          <w:rPr>
            <w:webHidden/>
          </w:rPr>
          <w:fldChar w:fldCharType="end"/>
        </w:r>
      </w:hyperlink>
    </w:p>
    <w:p w14:paraId="6F98342F" w14:textId="77777777" w:rsidR="00182161" w:rsidRDefault="00000000">
      <w:pPr>
        <w:pStyle w:val="TOC3"/>
        <w:rPr>
          <w:rFonts w:asciiTheme="minorHAnsi" w:eastAsiaTheme="minorEastAsia" w:hAnsiTheme="minorHAnsi" w:cstheme="minorBidi"/>
          <w:sz w:val="22"/>
          <w:szCs w:val="22"/>
          <w:lang w:val="en-GB" w:eastAsia="en-GB"/>
        </w:rPr>
      </w:pPr>
      <w:hyperlink w:anchor="_Toc66718841" w:history="1">
        <w:r w:rsidR="00182161" w:rsidRPr="00FF120A">
          <w:rPr>
            <w:rStyle w:val="Hyperlink"/>
            <w:rFonts w:eastAsiaTheme="minorEastAsia"/>
          </w:rPr>
          <w:t>10.</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Fraud and Corruption</w:t>
        </w:r>
        <w:r w:rsidR="00182161">
          <w:rPr>
            <w:webHidden/>
          </w:rPr>
          <w:tab/>
        </w:r>
        <w:r w:rsidR="00182161">
          <w:rPr>
            <w:webHidden/>
          </w:rPr>
          <w:fldChar w:fldCharType="begin"/>
        </w:r>
        <w:r w:rsidR="00182161">
          <w:rPr>
            <w:webHidden/>
          </w:rPr>
          <w:instrText xml:space="preserve"> PAGEREF _Toc66718841 \h </w:instrText>
        </w:r>
        <w:r w:rsidR="00182161">
          <w:rPr>
            <w:webHidden/>
          </w:rPr>
        </w:r>
        <w:r w:rsidR="00182161">
          <w:rPr>
            <w:webHidden/>
          </w:rPr>
          <w:fldChar w:fldCharType="separate"/>
        </w:r>
        <w:r w:rsidR="00182161">
          <w:rPr>
            <w:webHidden/>
          </w:rPr>
          <w:t>90</w:t>
        </w:r>
        <w:r w:rsidR="00182161">
          <w:rPr>
            <w:webHidden/>
          </w:rPr>
          <w:fldChar w:fldCharType="end"/>
        </w:r>
      </w:hyperlink>
    </w:p>
    <w:p w14:paraId="3D16EFF4" w14:textId="77777777" w:rsidR="00182161" w:rsidRDefault="00000000">
      <w:pPr>
        <w:pStyle w:val="TOC2"/>
        <w:rPr>
          <w:rFonts w:asciiTheme="minorHAnsi" w:eastAsiaTheme="minorEastAsia" w:hAnsiTheme="minorHAnsi" w:cstheme="minorBidi"/>
          <w:sz w:val="22"/>
          <w:szCs w:val="22"/>
          <w:lang w:val="en-GB" w:eastAsia="en-GB"/>
        </w:rPr>
      </w:pPr>
      <w:hyperlink w:anchor="_Toc66718842" w:history="1">
        <w:r w:rsidR="00182161" w:rsidRPr="00FF120A">
          <w:rPr>
            <w:rStyle w:val="Hyperlink"/>
            <w:rFonts w:eastAsiaTheme="minorEastAsia"/>
          </w:rPr>
          <w:t>B.  Commencement, Completion, Modification and Termination of Contract</w:t>
        </w:r>
        <w:r w:rsidR="00182161">
          <w:rPr>
            <w:webHidden/>
          </w:rPr>
          <w:tab/>
        </w:r>
        <w:r w:rsidR="00182161">
          <w:rPr>
            <w:webHidden/>
          </w:rPr>
          <w:fldChar w:fldCharType="begin"/>
        </w:r>
        <w:r w:rsidR="00182161">
          <w:rPr>
            <w:webHidden/>
          </w:rPr>
          <w:instrText xml:space="preserve"> PAGEREF _Toc66718842 \h </w:instrText>
        </w:r>
        <w:r w:rsidR="00182161">
          <w:rPr>
            <w:webHidden/>
          </w:rPr>
        </w:r>
        <w:r w:rsidR="00182161">
          <w:rPr>
            <w:webHidden/>
          </w:rPr>
          <w:fldChar w:fldCharType="separate"/>
        </w:r>
        <w:r w:rsidR="00182161">
          <w:rPr>
            <w:webHidden/>
          </w:rPr>
          <w:t>91</w:t>
        </w:r>
        <w:r w:rsidR="00182161">
          <w:rPr>
            <w:webHidden/>
          </w:rPr>
          <w:fldChar w:fldCharType="end"/>
        </w:r>
      </w:hyperlink>
    </w:p>
    <w:p w14:paraId="3400274D" w14:textId="77777777" w:rsidR="00182161" w:rsidRDefault="00000000">
      <w:pPr>
        <w:pStyle w:val="TOC3"/>
        <w:rPr>
          <w:rFonts w:asciiTheme="minorHAnsi" w:eastAsiaTheme="minorEastAsia" w:hAnsiTheme="minorHAnsi" w:cstheme="minorBidi"/>
          <w:sz w:val="22"/>
          <w:szCs w:val="22"/>
          <w:lang w:val="en-GB" w:eastAsia="en-GB"/>
        </w:rPr>
      </w:pPr>
      <w:hyperlink w:anchor="_Toc66718843" w:history="1">
        <w:r w:rsidR="00182161" w:rsidRPr="00FF120A">
          <w:rPr>
            <w:rStyle w:val="Hyperlink"/>
            <w:rFonts w:eastAsiaTheme="minorEastAsia"/>
          </w:rPr>
          <w:t>11.</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Effectiveness of Contract</w:t>
        </w:r>
        <w:r w:rsidR="00182161">
          <w:rPr>
            <w:webHidden/>
          </w:rPr>
          <w:tab/>
        </w:r>
        <w:r w:rsidR="00182161">
          <w:rPr>
            <w:webHidden/>
          </w:rPr>
          <w:fldChar w:fldCharType="begin"/>
        </w:r>
        <w:r w:rsidR="00182161">
          <w:rPr>
            <w:webHidden/>
          </w:rPr>
          <w:instrText xml:space="preserve"> PAGEREF _Toc66718843 \h </w:instrText>
        </w:r>
        <w:r w:rsidR="00182161">
          <w:rPr>
            <w:webHidden/>
          </w:rPr>
        </w:r>
        <w:r w:rsidR="00182161">
          <w:rPr>
            <w:webHidden/>
          </w:rPr>
          <w:fldChar w:fldCharType="separate"/>
        </w:r>
        <w:r w:rsidR="00182161">
          <w:rPr>
            <w:webHidden/>
          </w:rPr>
          <w:t>91</w:t>
        </w:r>
        <w:r w:rsidR="00182161">
          <w:rPr>
            <w:webHidden/>
          </w:rPr>
          <w:fldChar w:fldCharType="end"/>
        </w:r>
      </w:hyperlink>
    </w:p>
    <w:p w14:paraId="04F08FA4" w14:textId="77777777" w:rsidR="00182161" w:rsidRDefault="00000000">
      <w:pPr>
        <w:pStyle w:val="TOC3"/>
        <w:rPr>
          <w:rFonts w:asciiTheme="minorHAnsi" w:eastAsiaTheme="minorEastAsia" w:hAnsiTheme="minorHAnsi" w:cstheme="minorBidi"/>
          <w:sz w:val="22"/>
          <w:szCs w:val="22"/>
          <w:lang w:val="en-GB" w:eastAsia="en-GB"/>
        </w:rPr>
      </w:pPr>
      <w:hyperlink w:anchor="_Toc66718844" w:history="1">
        <w:r w:rsidR="00182161" w:rsidRPr="00FF120A">
          <w:rPr>
            <w:rStyle w:val="Hyperlink"/>
            <w:rFonts w:eastAsiaTheme="minorEastAsia"/>
          </w:rPr>
          <w:t>12.</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Termination of Contract for Failure to Become Effective</w:t>
        </w:r>
        <w:r w:rsidR="00182161">
          <w:rPr>
            <w:webHidden/>
          </w:rPr>
          <w:tab/>
        </w:r>
        <w:r w:rsidR="00182161">
          <w:rPr>
            <w:webHidden/>
          </w:rPr>
          <w:fldChar w:fldCharType="begin"/>
        </w:r>
        <w:r w:rsidR="00182161">
          <w:rPr>
            <w:webHidden/>
          </w:rPr>
          <w:instrText xml:space="preserve"> PAGEREF _Toc66718844 \h </w:instrText>
        </w:r>
        <w:r w:rsidR="00182161">
          <w:rPr>
            <w:webHidden/>
          </w:rPr>
        </w:r>
        <w:r w:rsidR="00182161">
          <w:rPr>
            <w:webHidden/>
          </w:rPr>
          <w:fldChar w:fldCharType="separate"/>
        </w:r>
        <w:r w:rsidR="00182161">
          <w:rPr>
            <w:webHidden/>
          </w:rPr>
          <w:t>91</w:t>
        </w:r>
        <w:r w:rsidR="00182161">
          <w:rPr>
            <w:webHidden/>
          </w:rPr>
          <w:fldChar w:fldCharType="end"/>
        </w:r>
      </w:hyperlink>
    </w:p>
    <w:p w14:paraId="1BC331D0" w14:textId="77777777" w:rsidR="00182161" w:rsidRDefault="00000000">
      <w:pPr>
        <w:pStyle w:val="TOC3"/>
        <w:rPr>
          <w:rFonts w:asciiTheme="minorHAnsi" w:eastAsiaTheme="minorEastAsia" w:hAnsiTheme="minorHAnsi" w:cstheme="minorBidi"/>
          <w:sz w:val="22"/>
          <w:szCs w:val="22"/>
          <w:lang w:val="en-GB" w:eastAsia="en-GB"/>
        </w:rPr>
      </w:pPr>
      <w:hyperlink w:anchor="_Toc66718845" w:history="1">
        <w:r w:rsidR="00182161" w:rsidRPr="00FF120A">
          <w:rPr>
            <w:rStyle w:val="Hyperlink"/>
            <w:rFonts w:eastAsiaTheme="minorEastAsia"/>
          </w:rPr>
          <w:t>13.</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Commencement of Services</w:t>
        </w:r>
        <w:r w:rsidR="00182161">
          <w:rPr>
            <w:webHidden/>
          </w:rPr>
          <w:tab/>
        </w:r>
        <w:r w:rsidR="00182161">
          <w:rPr>
            <w:webHidden/>
          </w:rPr>
          <w:fldChar w:fldCharType="begin"/>
        </w:r>
        <w:r w:rsidR="00182161">
          <w:rPr>
            <w:webHidden/>
          </w:rPr>
          <w:instrText xml:space="preserve"> PAGEREF _Toc66718845 \h </w:instrText>
        </w:r>
        <w:r w:rsidR="00182161">
          <w:rPr>
            <w:webHidden/>
          </w:rPr>
        </w:r>
        <w:r w:rsidR="00182161">
          <w:rPr>
            <w:webHidden/>
          </w:rPr>
          <w:fldChar w:fldCharType="separate"/>
        </w:r>
        <w:r w:rsidR="00182161">
          <w:rPr>
            <w:webHidden/>
          </w:rPr>
          <w:t>91</w:t>
        </w:r>
        <w:r w:rsidR="00182161">
          <w:rPr>
            <w:webHidden/>
          </w:rPr>
          <w:fldChar w:fldCharType="end"/>
        </w:r>
      </w:hyperlink>
    </w:p>
    <w:p w14:paraId="2A5ACAFC" w14:textId="77777777" w:rsidR="00182161" w:rsidRDefault="00000000">
      <w:pPr>
        <w:pStyle w:val="TOC3"/>
        <w:rPr>
          <w:rFonts w:asciiTheme="minorHAnsi" w:eastAsiaTheme="minorEastAsia" w:hAnsiTheme="minorHAnsi" w:cstheme="minorBidi"/>
          <w:sz w:val="22"/>
          <w:szCs w:val="22"/>
          <w:lang w:val="en-GB" w:eastAsia="en-GB"/>
        </w:rPr>
      </w:pPr>
      <w:hyperlink w:anchor="_Toc66718846" w:history="1">
        <w:r w:rsidR="00182161" w:rsidRPr="00FF120A">
          <w:rPr>
            <w:rStyle w:val="Hyperlink"/>
            <w:rFonts w:eastAsiaTheme="minorEastAsia"/>
          </w:rPr>
          <w:t>14.</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Expiration of Contract</w:t>
        </w:r>
        <w:r w:rsidR="00182161">
          <w:rPr>
            <w:webHidden/>
          </w:rPr>
          <w:tab/>
        </w:r>
        <w:r w:rsidR="00182161">
          <w:rPr>
            <w:webHidden/>
          </w:rPr>
          <w:fldChar w:fldCharType="begin"/>
        </w:r>
        <w:r w:rsidR="00182161">
          <w:rPr>
            <w:webHidden/>
          </w:rPr>
          <w:instrText xml:space="preserve"> PAGEREF _Toc66718846 \h </w:instrText>
        </w:r>
        <w:r w:rsidR="00182161">
          <w:rPr>
            <w:webHidden/>
          </w:rPr>
        </w:r>
        <w:r w:rsidR="00182161">
          <w:rPr>
            <w:webHidden/>
          </w:rPr>
          <w:fldChar w:fldCharType="separate"/>
        </w:r>
        <w:r w:rsidR="00182161">
          <w:rPr>
            <w:webHidden/>
          </w:rPr>
          <w:t>91</w:t>
        </w:r>
        <w:r w:rsidR="00182161">
          <w:rPr>
            <w:webHidden/>
          </w:rPr>
          <w:fldChar w:fldCharType="end"/>
        </w:r>
      </w:hyperlink>
    </w:p>
    <w:p w14:paraId="7829F7E4" w14:textId="77777777" w:rsidR="00182161" w:rsidRDefault="00000000">
      <w:pPr>
        <w:pStyle w:val="TOC3"/>
        <w:rPr>
          <w:rFonts w:asciiTheme="minorHAnsi" w:eastAsiaTheme="minorEastAsia" w:hAnsiTheme="minorHAnsi" w:cstheme="minorBidi"/>
          <w:sz w:val="22"/>
          <w:szCs w:val="22"/>
          <w:lang w:val="en-GB" w:eastAsia="en-GB"/>
        </w:rPr>
      </w:pPr>
      <w:hyperlink w:anchor="_Toc66718847" w:history="1">
        <w:r w:rsidR="00182161" w:rsidRPr="00FF120A">
          <w:rPr>
            <w:rStyle w:val="Hyperlink"/>
            <w:rFonts w:eastAsiaTheme="minorEastAsia"/>
          </w:rPr>
          <w:t>15.</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Entire Agreement</w:t>
        </w:r>
        <w:r w:rsidR="00182161">
          <w:rPr>
            <w:webHidden/>
          </w:rPr>
          <w:tab/>
        </w:r>
        <w:r w:rsidR="00182161">
          <w:rPr>
            <w:webHidden/>
          </w:rPr>
          <w:fldChar w:fldCharType="begin"/>
        </w:r>
        <w:r w:rsidR="00182161">
          <w:rPr>
            <w:webHidden/>
          </w:rPr>
          <w:instrText xml:space="preserve"> PAGEREF _Toc66718847 \h </w:instrText>
        </w:r>
        <w:r w:rsidR="00182161">
          <w:rPr>
            <w:webHidden/>
          </w:rPr>
        </w:r>
        <w:r w:rsidR="00182161">
          <w:rPr>
            <w:webHidden/>
          </w:rPr>
          <w:fldChar w:fldCharType="separate"/>
        </w:r>
        <w:r w:rsidR="00182161">
          <w:rPr>
            <w:webHidden/>
          </w:rPr>
          <w:t>91</w:t>
        </w:r>
        <w:r w:rsidR="00182161">
          <w:rPr>
            <w:webHidden/>
          </w:rPr>
          <w:fldChar w:fldCharType="end"/>
        </w:r>
      </w:hyperlink>
    </w:p>
    <w:p w14:paraId="7D17D791" w14:textId="77777777" w:rsidR="00182161" w:rsidRDefault="00000000">
      <w:pPr>
        <w:pStyle w:val="TOC3"/>
        <w:rPr>
          <w:rFonts w:asciiTheme="minorHAnsi" w:eastAsiaTheme="minorEastAsia" w:hAnsiTheme="minorHAnsi" w:cstheme="minorBidi"/>
          <w:sz w:val="22"/>
          <w:szCs w:val="22"/>
          <w:lang w:val="en-GB" w:eastAsia="en-GB"/>
        </w:rPr>
      </w:pPr>
      <w:hyperlink w:anchor="_Toc66718848" w:history="1">
        <w:r w:rsidR="00182161" w:rsidRPr="00FF120A">
          <w:rPr>
            <w:rStyle w:val="Hyperlink"/>
            <w:rFonts w:eastAsiaTheme="minorEastAsia"/>
          </w:rPr>
          <w:t>16.</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Modifications or Variations</w:t>
        </w:r>
        <w:r w:rsidR="00182161">
          <w:rPr>
            <w:webHidden/>
          </w:rPr>
          <w:tab/>
        </w:r>
        <w:r w:rsidR="00182161">
          <w:rPr>
            <w:webHidden/>
          </w:rPr>
          <w:fldChar w:fldCharType="begin"/>
        </w:r>
        <w:r w:rsidR="00182161">
          <w:rPr>
            <w:webHidden/>
          </w:rPr>
          <w:instrText xml:space="preserve"> PAGEREF _Toc66718848 \h </w:instrText>
        </w:r>
        <w:r w:rsidR="00182161">
          <w:rPr>
            <w:webHidden/>
          </w:rPr>
        </w:r>
        <w:r w:rsidR="00182161">
          <w:rPr>
            <w:webHidden/>
          </w:rPr>
          <w:fldChar w:fldCharType="separate"/>
        </w:r>
        <w:r w:rsidR="00182161">
          <w:rPr>
            <w:webHidden/>
          </w:rPr>
          <w:t>91</w:t>
        </w:r>
        <w:r w:rsidR="00182161">
          <w:rPr>
            <w:webHidden/>
          </w:rPr>
          <w:fldChar w:fldCharType="end"/>
        </w:r>
      </w:hyperlink>
    </w:p>
    <w:p w14:paraId="16B5CBB1" w14:textId="77777777" w:rsidR="00182161" w:rsidRDefault="00000000">
      <w:pPr>
        <w:pStyle w:val="TOC3"/>
        <w:rPr>
          <w:rFonts w:asciiTheme="minorHAnsi" w:eastAsiaTheme="minorEastAsia" w:hAnsiTheme="minorHAnsi" w:cstheme="minorBidi"/>
          <w:sz w:val="22"/>
          <w:szCs w:val="22"/>
          <w:lang w:val="en-GB" w:eastAsia="en-GB"/>
        </w:rPr>
      </w:pPr>
      <w:hyperlink w:anchor="_Toc66718849" w:history="1">
        <w:r w:rsidR="00182161" w:rsidRPr="00FF120A">
          <w:rPr>
            <w:rStyle w:val="Hyperlink"/>
            <w:rFonts w:eastAsiaTheme="minorEastAsia"/>
          </w:rPr>
          <w:t>17.</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Force Majeure</w:t>
        </w:r>
        <w:r w:rsidR="00182161">
          <w:rPr>
            <w:webHidden/>
          </w:rPr>
          <w:tab/>
        </w:r>
        <w:r w:rsidR="00182161">
          <w:rPr>
            <w:webHidden/>
          </w:rPr>
          <w:fldChar w:fldCharType="begin"/>
        </w:r>
        <w:r w:rsidR="00182161">
          <w:rPr>
            <w:webHidden/>
          </w:rPr>
          <w:instrText xml:space="preserve"> PAGEREF _Toc66718849 \h </w:instrText>
        </w:r>
        <w:r w:rsidR="00182161">
          <w:rPr>
            <w:webHidden/>
          </w:rPr>
        </w:r>
        <w:r w:rsidR="00182161">
          <w:rPr>
            <w:webHidden/>
          </w:rPr>
          <w:fldChar w:fldCharType="separate"/>
        </w:r>
        <w:r w:rsidR="00182161">
          <w:rPr>
            <w:webHidden/>
          </w:rPr>
          <w:t>91</w:t>
        </w:r>
        <w:r w:rsidR="00182161">
          <w:rPr>
            <w:webHidden/>
          </w:rPr>
          <w:fldChar w:fldCharType="end"/>
        </w:r>
      </w:hyperlink>
    </w:p>
    <w:p w14:paraId="5753FC13" w14:textId="77777777" w:rsidR="00182161" w:rsidRDefault="00000000">
      <w:pPr>
        <w:pStyle w:val="TOC3"/>
        <w:rPr>
          <w:rFonts w:asciiTheme="minorHAnsi" w:eastAsiaTheme="minorEastAsia" w:hAnsiTheme="minorHAnsi" w:cstheme="minorBidi"/>
          <w:sz w:val="22"/>
          <w:szCs w:val="22"/>
          <w:lang w:val="en-GB" w:eastAsia="en-GB"/>
        </w:rPr>
      </w:pPr>
      <w:hyperlink w:anchor="_Toc66718850" w:history="1">
        <w:r w:rsidR="00182161" w:rsidRPr="00FF120A">
          <w:rPr>
            <w:rStyle w:val="Hyperlink"/>
            <w:rFonts w:eastAsiaTheme="minorEastAsia"/>
          </w:rPr>
          <w:t>18.</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Suspension</w:t>
        </w:r>
        <w:r w:rsidR="00182161">
          <w:rPr>
            <w:webHidden/>
          </w:rPr>
          <w:tab/>
        </w:r>
        <w:r w:rsidR="00182161">
          <w:rPr>
            <w:webHidden/>
          </w:rPr>
          <w:fldChar w:fldCharType="begin"/>
        </w:r>
        <w:r w:rsidR="00182161">
          <w:rPr>
            <w:webHidden/>
          </w:rPr>
          <w:instrText xml:space="preserve"> PAGEREF _Toc66718850 \h </w:instrText>
        </w:r>
        <w:r w:rsidR="00182161">
          <w:rPr>
            <w:webHidden/>
          </w:rPr>
        </w:r>
        <w:r w:rsidR="00182161">
          <w:rPr>
            <w:webHidden/>
          </w:rPr>
          <w:fldChar w:fldCharType="separate"/>
        </w:r>
        <w:r w:rsidR="00182161">
          <w:rPr>
            <w:webHidden/>
          </w:rPr>
          <w:t>93</w:t>
        </w:r>
        <w:r w:rsidR="00182161">
          <w:rPr>
            <w:webHidden/>
          </w:rPr>
          <w:fldChar w:fldCharType="end"/>
        </w:r>
      </w:hyperlink>
    </w:p>
    <w:p w14:paraId="4BFA3646" w14:textId="77777777" w:rsidR="00182161" w:rsidRDefault="00000000">
      <w:pPr>
        <w:pStyle w:val="TOC3"/>
        <w:rPr>
          <w:rFonts w:asciiTheme="minorHAnsi" w:eastAsiaTheme="minorEastAsia" w:hAnsiTheme="minorHAnsi" w:cstheme="minorBidi"/>
          <w:sz w:val="22"/>
          <w:szCs w:val="22"/>
          <w:lang w:val="en-GB" w:eastAsia="en-GB"/>
        </w:rPr>
      </w:pPr>
      <w:hyperlink w:anchor="_Toc66718851" w:history="1">
        <w:r w:rsidR="00182161" w:rsidRPr="00FF120A">
          <w:rPr>
            <w:rStyle w:val="Hyperlink"/>
            <w:rFonts w:eastAsiaTheme="minorEastAsia"/>
          </w:rPr>
          <w:t>19.</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Termination</w:t>
        </w:r>
        <w:r w:rsidR="00182161">
          <w:rPr>
            <w:webHidden/>
          </w:rPr>
          <w:tab/>
        </w:r>
        <w:r w:rsidR="00182161">
          <w:rPr>
            <w:webHidden/>
          </w:rPr>
          <w:fldChar w:fldCharType="begin"/>
        </w:r>
        <w:r w:rsidR="00182161">
          <w:rPr>
            <w:webHidden/>
          </w:rPr>
          <w:instrText xml:space="preserve"> PAGEREF _Toc66718851 \h </w:instrText>
        </w:r>
        <w:r w:rsidR="00182161">
          <w:rPr>
            <w:webHidden/>
          </w:rPr>
        </w:r>
        <w:r w:rsidR="00182161">
          <w:rPr>
            <w:webHidden/>
          </w:rPr>
          <w:fldChar w:fldCharType="separate"/>
        </w:r>
        <w:r w:rsidR="00182161">
          <w:rPr>
            <w:webHidden/>
          </w:rPr>
          <w:t>93</w:t>
        </w:r>
        <w:r w:rsidR="00182161">
          <w:rPr>
            <w:webHidden/>
          </w:rPr>
          <w:fldChar w:fldCharType="end"/>
        </w:r>
      </w:hyperlink>
    </w:p>
    <w:p w14:paraId="5900FF4F" w14:textId="77777777" w:rsidR="00182161" w:rsidRDefault="00000000">
      <w:pPr>
        <w:pStyle w:val="TOC2"/>
        <w:rPr>
          <w:rFonts w:asciiTheme="minorHAnsi" w:eastAsiaTheme="minorEastAsia" w:hAnsiTheme="minorHAnsi" w:cstheme="minorBidi"/>
          <w:sz w:val="22"/>
          <w:szCs w:val="22"/>
          <w:lang w:val="en-GB" w:eastAsia="en-GB"/>
        </w:rPr>
      </w:pPr>
      <w:hyperlink w:anchor="_Toc66718852" w:history="1">
        <w:r w:rsidR="00182161" w:rsidRPr="00FF120A">
          <w:rPr>
            <w:rStyle w:val="Hyperlink"/>
            <w:rFonts w:eastAsiaTheme="minorEastAsia"/>
          </w:rPr>
          <w:t>C.  Obligations of the Consultant</w:t>
        </w:r>
        <w:r w:rsidR="00182161">
          <w:rPr>
            <w:webHidden/>
          </w:rPr>
          <w:tab/>
        </w:r>
        <w:r w:rsidR="00182161">
          <w:rPr>
            <w:webHidden/>
          </w:rPr>
          <w:fldChar w:fldCharType="begin"/>
        </w:r>
        <w:r w:rsidR="00182161">
          <w:rPr>
            <w:webHidden/>
          </w:rPr>
          <w:instrText xml:space="preserve"> PAGEREF _Toc66718852 \h </w:instrText>
        </w:r>
        <w:r w:rsidR="00182161">
          <w:rPr>
            <w:webHidden/>
          </w:rPr>
        </w:r>
        <w:r w:rsidR="00182161">
          <w:rPr>
            <w:webHidden/>
          </w:rPr>
          <w:fldChar w:fldCharType="separate"/>
        </w:r>
        <w:r w:rsidR="00182161">
          <w:rPr>
            <w:webHidden/>
          </w:rPr>
          <w:t>95</w:t>
        </w:r>
        <w:r w:rsidR="00182161">
          <w:rPr>
            <w:webHidden/>
          </w:rPr>
          <w:fldChar w:fldCharType="end"/>
        </w:r>
      </w:hyperlink>
    </w:p>
    <w:p w14:paraId="164F5869" w14:textId="77777777" w:rsidR="00182161" w:rsidRDefault="00000000">
      <w:pPr>
        <w:pStyle w:val="TOC3"/>
        <w:rPr>
          <w:rFonts w:asciiTheme="minorHAnsi" w:eastAsiaTheme="minorEastAsia" w:hAnsiTheme="minorHAnsi" w:cstheme="minorBidi"/>
          <w:sz w:val="22"/>
          <w:szCs w:val="22"/>
          <w:lang w:val="en-GB" w:eastAsia="en-GB"/>
        </w:rPr>
      </w:pPr>
      <w:hyperlink w:anchor="_Toc66718853" w:history="1">
        <w:r w:rsidR="00182161" w:rsidRPr="00FF120A">
          <w:rPr>
            <w:rStyle w:val="Hyperlink"/>
            <w:rFonts w:eastAsiaTheme="minorEastAsia"/>
          </w:rPr>
          <w:t>20.</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General</w:t>
        </w:r>
        <w:r w:rsidR="00182161">
          <w:rPr>
            <w:webHidden/>
          </w:rPr>
          <w:tab/>
        </w:r>
        <w:r w:rsidR="00182161">
          <w:rPr>
            <w:webHidden/>
          </w:rPr>
          <w:fldChar w:fldCharType="begin"/>
        </w:r>
        <w:r w:rsidR="00182161">
          <w:rPr>
            <w:webHidden/>
          </w:rPr>
          <w:instrText xml:space="preserve"> PAGEREF _Toc66718853 \h </w:instrText>
        </w:r>
        <w:r w:rsidR="00182161">
          <w:rPr>
            <w:webHidden/>
          </w:rPr>
        </w:r>
        <w:r w:rsidR="00182161">
          <w:rPr>
            <w:webHidden/>
          </w:rPr>
          <w:fldChar w:fldCharType="separate"/>
        </w:r>
        <w:r w:rsidR="00182161">
          <w:rPr>
            <w:webHidden/>
          </w:rPr>
          <w:t>95</w:t>
        </w:r>
        <w:r w:rsidR="00182161">
          <w:rPr>
            <w:webHidden/>
          </w:rPr>
          <w:fldChar w:fldCharType="end"/>
        </w:r>
      </w:hyperlink>
    </w:p>
    <w:p w14:paraId="7CFF7E65" w14:textId="77777777" w:rsidR="00182161" w:rsidRDefault="00000000">
      <w:pPr>
        <w:pStyle w:val="TOC3"/>
        <w:rPr>
          <w:rFonts w:asciiTheme="minorHAnsi" w:eastAsiaTheme="minorEastAsia" w:hAnsiTheme="minorHAnsi" w:cstheme="minorBidi"/>
          <w:sz w:val="22"/>
          <w:szCs w:val="22"/>
          <w:lang w:val="en-GB" w:eastAsia="en-GB"/>
        </w:rPr>
      </w:pPr>
      <w:hyperlink w:anchor="_Toc66718854" w:history="1">
        <w:r w:rsidR="00182161" w:rsidRPr="00FF120A">
          <w:rPr>
            <w:rStyle w:val="Hyperlink"/>
            <w:rFonts w:eastAsiaTheme="minorEastAsia"/>
          </w:rPr>
          <w:t>21.</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Conflict of Interest</w:t>
        </w:r>
        <w:r w:rsidR="00182161">
          <w:rPr>
            <w:webHidden/>
          </w:rPr>
          <w:tab/>
        </w:r>
        <w:r w:rsidR="00182161">
          <w:rPr>
            <w:webHidden/>
          </w:rPr>
          <w:fldChar w:fldCharType="begin"/>
        </w:r>
        <w:r w:rsidR="00182161">
          <w:rPr>
            <w:webHidden/>
          </w:rPr>
          <w:instrText xml:space="preserve"> PAGEREF _Toc66718854 \h </w:instrText>
        </w:r>
        <w:r w:rsidR="00182161">
          <w:rPr>
            <w:webHidden/>
          </w:rPr>
        </w:r>
        <w:r w:rsidR="00182161">
          <w:rPr>
            <w:webHidden/>
          </w:rPr>
          <w:fldChar w:fldCharType="separate"/>
        </w:r>
        <w:r w:rsidR="00182161">
          <w:rPr>
            <w:webHidden/>
          </w:rPr>
          <w:t>96</w:t>
        </w:r>
        <w:r w:rsidR="00182161">
          <w:rPr>
            <w:webHidden/>
          </w:rPr>
          <w:fldChar w:fldCharType="end"/>
        </w:r>
      </w:hyperlink>
    </w:p>
    <w:p w14:paraId="70A0E91E" w14:textId="77777777" w:rsidR="00182161" w:rsidRDefault="00000000">
      <w:pPr>
        <w:pStyle w:val="TOC3"/>
        <w:rPr>
          <w:rFonts w:asciiTheme="minorHAnsi" w:eastAsiaTheme="minorEastAsia" w:hAnsiTheme="minorHAnsi" w:cstheme="minorBidi"/>
          <w:sz w:val="22"/>
          <w:szCs w:val="22"/>
          <w:lang w:val="en-GB" w:eastAsia="en-GB"/>
        </w:rPr>
      </w:pPr>
      <w:hyperlink w:anchor="_Toc66718855" w:history="1">
        <w:r w:rsidR="00182161" w:rsidRPr="00FF120A">
          <w:rPr>
            <w:rStyle w:val="Hyperlink"/>
            <w:rFonts w:eastAsiaTheme="minorEastAsia"/>
          </w:rPr>
          <w:t>22.</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Confidentiality</w:t>
        </w:r>
        <w:r w:rsidR="00182161">
          <w:rPr>
            <w:webHidden/>
          </w:rPr>
          <w:tab/>
        </w:r>
        <w:r w:rsidR="00182161">
          <w:rPr>
            <w:webHidden/>
          </w:rPr>
          <w:fldChar w:fldCharType="begin"/>
        </w:r>
        <w:r w:rsidR="00182161">
          <w:rPr>
            <w:webHidden/>
          </w:rPr>
          <w:instrText xml:space="preserve"> PAGEREF _Toc66718855 \h </w:instrText>
        </w:r>
        <w:r w:rsidR="00182161">
          <w:rPr>
            <w:webHidden/>
          </w:rPr>
        </w:r>
        <w:r w:rsidR="00182161">
          <w:rPr>
            <w:webHidden/>
          </w:rPr>
          <w:fldChar w:fldCharType="separate"/>
        </w:r>
        <w:r w:rsidR="00182161">
          <w:rPr>
            <w:webHidden/>
          </w:rPr>
          <w:t>97</w:t>
        </w:r>
        <w:r w:rsidR="00182161">
          <w:rPr>
            <w:webHidden/>
          </w:rPr>
          <w:fldChar w:fldCharType="end"/>
        </w:r>
      </w:hyperlink>
    </w:p>
    <w:p w14:paraId="681C0A9F" w14:textId="77777777" w:rsidR="00182161" w:rsidRDefault="00000000">
      <w:pPr>
        <w:pStyle w:val="TOC3"/>
        <w:rPr>
          <w:rFonts w:asciiTheme="minorHAnsi" w:eastAsiaTheme="minorEastAsia" w:hAnsiTheme="minorHAnsi" w:cstheme="minorBidi"/>
          <w:sz w:val="22"/>
          <w:szCs w:val="22"/>
          <w:lang w:val="en-GB" w:eastAsia="en-GB"/>
        </w:rPr>
      </w:pPr>
      <w:hyperlink w:anchor="_Toc66718856" w:history="1">
        <w:r w:rsidR="00182161" w:rsidRPr="00FF120A">
          <w:rPr>
            <w:rStyle w:val="Hyperlink"/>
            <w:rFonts w:eastAsiaTheme="minorEastAsia"/>
          </w:rPr>
          <w:t>23.</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Liability of the Consultant</w:t>
        </w:r>
        <w:r w:rsidR="00182161">
          <w:rPr>
            <w:webHidden/>
          </w:rPr>
          <w:tab/>
        </w:r>
        <w:r w:rsidR="00182161">
          <w:rPr>
            <w:webHidden/>
          </w:rPr>
          <w:fldChar w:fldCharType="begin"/>
        </w:r>
        <w:r w:rsidR="00182161">
          <w:rPr>
            <w:webHidden/>
          </w:rPr>
          <w:instrText xml:space="preserve"> PAGEREF _Toc66718856 \h </w:instrText>
        </w:r>
        <w:r w:rsidR="00182161">
          <w:rPr>
            <w:webHidden/>
          </w:rPr>
        </w:r>
        <w:r w:rsidR="00182161">
          <w:rPr>
            <w:webHidden/>
          </w:rPr>
          <w:fldChar w:fldCharType="separate"/>
        </w:r>
        <w:r w:rsidR="00182161">
          <w:rPr>
            <w:webHidden/>
          </w:rPr>
          <w:t>97</w:t>
        </w:r>
        <w:r w:rsidR="00182161">
          <w:rPr>
            <w:webHidden/>
          </w:rPr>
          <w:fldChar w:fldCharType="end"/>
        </w:r>
      </w:hyperlink>
    </w:p>
    <w:p w14:paraId="16D0772A" w14:textId="77777777" w:rsidR="00182161" w:rsidRDefault="00000000">
      <w:pPr>
        <w:pStyle w:val="TOC3"/>
        <w:rPr>
          <w:rFonts w:asciiTheme="minorHAnsi" w:eastAsiaTheme="minorEastAsia" w:hAnsiTheme="minorHAnsi" w:cstheme="minorBidi"/>
          <w:sz w:val="22"/>
          <w:szCs w:val="22"/>
          <w:lang w:val="en-GB" w:eastAsia="en-GB"/>
        </w:rPr>
      </w:pPr>
      <w:hyperlink w:anchor="_Toc66718857" w:history="1">
        <w:r w:rsidR="00182161" w:rsidRPr="00FF120A">
          <w:rPr>
            <w:rStyle w:val="Hyperlink"/>
            <w:rFonts w:eastAsiaTheme="minorEastAsia"/>
          </w:rPr>
          <w:t>24.</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Insurance to be taken out by the Consultant</w:t>
        </w:r>
        <w:r w:rsidR="00182161">
          <w:rPr>
            <w:webHidden/>
          </w:rPr>
          <w:tab/>
        </w:r>
        <w:r w:rsidR="00182161">
          <w:rPr>
            <w:webHidden/>
          </w:rPr>
          <w:fldChar w:fldCharType="begin"/>
        </w:r>
        <w:r w:rsidR="00182161">
          <w:rPr>
            <w:webHidden/>
          </w:rPr>
          <w:instrText xml:space="preserve"> PAGEREF _Toc66718857 \h </w:instrText>
        </w:r>
        <w:r w:rsidR="00182161">
          <w:rPr>
            <w:webHidden/>
          </w:rPr>
        </w:r>
        <w:r w:rsidR="00182161">
          <w:rPr>
            <w:webHidden/>
          </w:rPr>
          <w:fldChar w:fldCharType="separate"/>
        </w:r>
        <w:r w:rsidR="00182161">
          <w:rPr>
            <w:webHidden/>
          </w:rPr>
          <w:t>98</w:t>
        </w:r>
        <w:r w:rsidR="00182161">
          <w:rPr>
            <w:webHidden/>
          </w:rPr>
          <w:fldChar w:fldCharType="end"/>
        </w:r>
      </w:hyperlink>
    </w:p>
    <w:p w14:paraId="56785455" w14:textId="77777777" w:rsidR="00182161" w:rsidRDefault="00000000">
      <w:pPr>
        <w:pStyle w:val="TOC3"/>
        <w:rPr>
          <w:rFonts w:asciiTheme="minorHAnsi" w:eastAsiaTheme="minorEastAsia" w:hAnsiTheme="minorHAnsi" w:cstheme="minorBidi"/>
          <w:sz w:val="22"/>
          <w:szCs w:val="22"/>
          <w:lang w:val="en-GB" w:eastAsia="en-GB"/>
        </w:rPr>
      </w:pPr>
      <w:hyperlink w:anchor="_Toc66718858" w:history="1">
        <w:r w:rsidR="00182161" w:rsidRPr="00FF120A">
          <w:rPr>
            <w:rStyle w:val="Hyperlink"/>
            <w:rFonts w:eastAsiaTheme="minorEastAsia"/>
          </w:rPr>
          <w:t>25.</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Accounting, Inspection and Auditing</w:t>
        </w:r>
        <w:r w:rsidR="00182161">
          <w:rPr>
            <w:webHidden/>
          </w:rPr>
          <w:tab/>
        </w:r>
        <w:r w:rsidR="00182161">
          <w:rPr>
            <w:webHidden/>
          </w:rPr>
          <w:fldChar w:fldCharType="begin"/>
        </w:r>
        <w:r w:rsidR="00182161">
          <w:rPr>
            <w:webHidden/>
          </w:rPr>
          <w:instrText xml:space="preserve"> PAGEREF _Toc66718858 \h </w:instrText>
        </w:r>
        <w:r w:rsidR="00182161">
          <w:rPr>
            <w:webHidden/>
          </w:rPr>
        </w:r>
        <w:r w:rsidR="00182161">
          <w:rPr>
            <w:webHidden/>
          </w:rPr>
          <w:fldChar w:fldCharType="separate"/>
        </w:r>
        <w:r w:rsidR="00182161">
          <w:rPr>
            <w:webHidden/>
          </w:rPr>
          <w:t>98</w:t>
        </w:r>
        <w:r w:rsidR="00182161">
          <w:rPr>
            <w:webHidden/>
          </w:rPr>
          <w:fldChar w:fldCharType="end"/>
        </w:r>
      </w:hyperlink>
    </w:p>
    <w:p w14:paraId="6148250E" w14:textId="77777777" w:rsidR="00182161" w:rsidRDefault="00000000">
      <w:pPr>
        <w:pStyle w:val="TOC3"/>
        <w:rPr>
          <w:rFonts w:asciiTheme="minorHAnsi" w:eastAsiaTheme="minorEastAsia" w:hAnsiTheme="minorHAnsi" w:cstheme="minorBidi"/>
          <w:sz w:val="22"/>
          <w:szCs w:val="22"/>
          <w:lang w:val="en-GB" w:eastAsia="en-GB"/>
        </w:rPr>
      </w:pPr>
      <w:hyperlink w:anchor="_Toc66718859" w:history="1">
        <w:r w:rsidR="00182161" w:rsidRPr="00FF120A">
          <w:rPr>
            <w:rStyle w:val="Hyperlink"/>
            <w:rFonts w:eastAsiaTheme="minorEastAsia"/>
          </w:rPr>
          <w:t>26.</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Reporting Obligations</w:t>
        </w:r>
        <w:r w:rsidR="00182161">
          <w:rPr>
            <w:webHidden/>
          </w:rPr>
          <w:tab/>
        </w:r>
        <w:r w:rsidR="00182161">
          <w:rPr>
            <w:webHidden/>
          </w:rPr>
          <w:fldChar w:fldCharType="begin"/>
        </w:r>
        <w:r w:rsidR="00182161">
          <w:rPr>
            <w:webHidden/>
          </w:rPr>
          <w:instrText xml:space="preserve"> PAGEREF _Toc66718859 \h </w:instrText>
        </w:r>
        <w:r w:rsidR="00182161">
          <w:rPr>
            <w:webHidden/>
          </w:rPr>
        </w:r>
        <w:r w:rsidR="00182161">
          <w:rPr>
            <w:webHidden/>
          </w:rPr>
          <w:fldChar w:fldCharType="separate"/>
        </w:r>
        <w:r w:rsidR="00182161">
          <w:rPr>
            <w:webHidden/>
          </w:rPr>
          <w:t>98</w:t>
        </w:r>
        <w:r w:rsidR="00182161">
          <w:rPr>
            <w:webHidden/>
          </w:rPr>
          <w:fldChar w:fldCharType="end"/>
        </w:r>
      </w:hyperlink>
    </w:p>
    <w:p w14:paraId="27C284AC" w14:textId="77777777" w:rsidR="00182161" w:rsidRDefault="00000000">
      <w:pPr>
        <w:pStyle w:val="TOC3"/>
        <w:rPr>
          <w:rFonts w:asciiTheme="minorHAnsi" w:eastAsiaTheme="minorEastAsia" w:hAnsiTheme="minorHAnsi" w:cstheme="minorBidi"/>
          <w:sz w:val="22"/>
          <w:szCs w:val="22"/>
          <w:lang w:val="en-GB" w:eastAsia="en-GB"/>
        </w:rPr>
      </w:pPr>
      <w:hyperlink w:anchor="_Toc66718860" w:history="1">
        <w:r w:rsidR="00182161" w:rsidRPr="00FF120A">
          <w:rPr>
            <w:rStyle w:val="Hyperlink"/>
            <w:rFonts w:eastAsiaTheme="minorEastAsia"/>
          </w:rPr>
          <w:t>27.</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Proprietary Rights of the Client in Reports and Records</w:t>
        </w:r>
        <w:r w:rsidR="00182161">
          <w:rPr>
            <w:webHidden/>
          </w:rPr>
          <w:tab/>
        </w:r>
        <w:r w:rsidR="00182161">
          <w:rPr>
            <w:webHidden/>
          </w:rPr>
          <w:fldChar w:fldCharType="begin"/>
        </w:r>
        <w:r w:rsidR="00182161">
          <w:rPr>
            <w:webHidden/>
          </w:rPr>
          <w:instrText xml:space="preserve"> PAGEREF _Toc66718860 \h </w:instrText>
        </w:r>
        <w:r w:rsidR="00182161">
          <w:rPr>
            <w:webHidden/>
          </w:rPr>
        </w:r>
        <w:r w:rsidR="00182161">
          <w:rPr>
            <w:webHidden/>
          </w:rPr>
          <w:fldChar w:fldCharType="separate"/>
        </w:r>
        <w:r w:rsidR="00182161">
          <w:rPr>
            <w:webHidden/>
          </w:rPr>
          <w:t>98</w:t>
        </w:r>
        <w:r w:rsidR="00182161">
          <w:rPr>
            <w:webHidden/>
          </w:rPr>
          <w:fldChar w:fldCharType="end"/>
        </w:r>
      </w:hyperlink>
    </w:p>
    <w:p w14:paraId="6C687440" w14:textId="77777777" w:rsidR="00182161" w:rsidRDefault="00000000">
      <w:pPr>
        <w:pStyle w:val="TOC3"/>
        <w:rPr>
          <w:rFonts w:asciiTheme="minorHAnsi" w:eastAsiaTheme="minorEastAsia" w:hAnsiTheme="minorHAnsi" w:cstheme="minorBidi"/>
          <w:sz w:val="22"/>
          <w:szCs w:val="22"/>
          <w:lang w:val="en-GB" w:eastAsia="en-GB"/>
        </w:rPr>
      </w:pPr>
      <w:hyperlink w:anchor="_Toc66718861" w:history="1">
        <w:r w:rsidR="00182161" w:rsidRPr="00FF120A">
          <w:rPr>
            <w:rStyle w:val="Hyperlink"/>
            <w:rFonts w:eastAsiaTheme="minorEastAsia"/>
          </w:rPr>
          <w:t>28.</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Equipment, Vehicles and Materials</w:t>
        </w:r>
        <w:r w:rsidR="00182161">
          <w:rPr>
            <w:webHidden/>
          </w:rPr>
          <w:tab/>
        </w:r>
        <w:r w:rsidR="00182161">
          <w:rPr>
            <w:webHidden/>
          </w:rPr>
          <w:fldChar w:fldCharType="begin"/>
        </w:r>
        <w:r w:rsidR="00182161">
          <w:rPr>
            <w:webHidden/>
          </w:rPr>
          <w:instrText xml:space="preserve"> PAGEREF _Toc66718861 \h </w:instrText>
        </w:r>
        <w:r w:rsidR="00182161">
          <w:rPr>
            <w:webHidden/>
          </w:rPr>
        </w:r>
        <w:r w:rsidR="00182161">
          <w:rPr>
            <w:webHidden/>
          </w:rPr>
          <w:fldChar w:fldCharType="separate"/>
        </w:r>
        <w:r w:rsidR="00182161">
          <w:rPr>
            <w:webHidden/>
          </w:rPr>
          <w:t>99</w:t>
        </w:r>
        <w:r w:rsidR="00182161">
          <w:rPr>
            <w:webHidden/>
          </w:rPr>
          <w:fldChar w:fldCharType="end"/>
        </w:r>
      </w:hyperlink>
    </w:p>
    <w:p w14:paraId="7E40BD2C" w14:textId="77777777" w:rsidR="00182161" w:rsidRDefault="00000000">
      <w:pPr>
        <w:pStyle w:val="TOC3"/>
        <w:rPr>
          <w:rFonts w:asciiTheme="minorHAnsi" w:eastAsiaTheme="minorEastAsia" w:hAnsiTheme="minorHAnsi" w:cstheme="minorBidi"/>
          <w:sz w:val="22"/>
          <w:szCs w:val="22"/>
          <w:lang w:val="en-GB" w:eastAsia="en-GB"/>
        </w:rPr>
      </w:pPr>
      <w:hyperlink w:anchor="_Toc66718862" w:history="1">
        <w:r w:rsidR="00182161" w:rsidRPr="00FF120A">
          <w:rPr>
            <w:rStyle w:val="Hyperlink"/>
            <w:rFonts w:eastAsiaTheme="minorEastAsia"/>
          </w:rPr>
          <w:t>29.</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Code of Conduct</w:t>
        </w:r>
        <w:r w:rsidR="00182161">
          <w:rPr>
            <w:webHidden/>
          </w:rPr>
          <w:tab/>
        </w:r>
        <w:r w:rsidR="00182161">
          <w:rPr>
            <w:webHidden/>
          </w:rPr>
          <w:fldChar w:fldCharType="begin"/>
        </w:r>
        <w:r w:rsidR="00182161">
          <w:rPr>
            <w:webHidden/>
          </w:rPr>
          <w:instrText xml:space="preserve"> PAGEREF _Toc66718862 \h </w:instrText>
        </w:r>
        <w:r w:rsidR="00182161">
          <w:rPr>
            <w:webHidden/>
          </w:rPr>
        </w:r>
        <w:r w:rsidR="00182161">
          <w:rPr>
            <w:webHidden/>
          </w:rPr>
          <w:fldChar w:fldCharType="separate"/>
        </w:r>
        <w:r w:rsidR="00182161">
          <w:rPr>
            <w:webHidden/>
          </w:rPr>
          <w:t>99</w:t>
        </w:r>
        <w:r w:rsidR="00182161">
          <w:rPr>
            <w:webHidden/>
          </w:rPr>
          <w:fldChar w:fldCharType="end"/>
        </w:r>
      </w:hyperlink>
    </w:p>
    <w:p w14:paraId="14A63FFE" w14:textId="77777777" w:rsidR="00182161" w:rsidRDefault="00000000">
      <w:pPr>
        <w:pStyle w:val="TOC2"/>
        <w:rPr>
          <w:rFonts w:asciiTheme="minorHAnsi" w:eastAsiaTheme="minorEastAsia" w:hAnsiTheme="minorHAnsi" w:cstheme="minorBidi"/>
          <w:sz w:val="22"/>
          <w:szCs w:val="22"/>
          <w:lang w:val="en-GB" w:eastAsia="en-GB"/>
        </w:rPr>
      </w:pPr>
      <w:hyperlink w:anchor="_Toc66718863" w:history="1">
        <w:r w:rsidR="00182161" w:rsidRPr="00FF120A">
          <w:rPr>
            <w:rStyle w:val="Hyperlink"/>
            <w:rFonts w:eastAsiaTheme="minorEastAsia"/>
          </w:rPr>
          <w:t>D.  Consultant’s Experts and Sub-Consultants</w:t>
        </w:r>
        <w:r w:rsidR="00182161">
          <w:rPr>
            <w:webHidden/>
          </w:rPr>
          <w:tab/>
        </w:r>
        <w:r w:rsidR="00182161">
          <w:rPr>
            <w:webHidden/>
          </w:rPr>
          <w:fldChar w:fldCharType="begin"/>
        </w:r>
        <w:r w:rsidR="00182161">
          <w:rPr>
            <w:webHidden/>
          </w:rPr>
          <w:instrText xml:space="preserve"> PAGEREF _Toc66718863 \h </w:instrText>
        </w:r>
        <w:r w:rsidR="00182161">
          <w:rPr>
            <w:webHidden/>
          </w:rPr>
        </w:r>
        <w:r w:rsidR="00182161">
          <w:rPr>
            <w:webHidden/>
          </w:rPr>
          <w:fldChar w:fldCharType="separate"/>
        </w:r>
        <w:r w:rsidR="00182161">
          <w:rPr>
            <w:webHidden/>
          </w:rPr>
          <w:t>100</w:t>
        </w:r>
        <w:r w:rsidR="00182161">
          <w:rPr>
            <w:webHidden/>
          </w:rPr>
          <w:fldChar w:fldCharType="end"/>
        </w:r>
      </w:hyperlink>
    </w:p>
    <w:p w14:paraId="48F1A241" w14:textId="77777777" w:rsidR="00182161" w:rsidRDefault="00000000">
      <w:pPr>
        <w:pStyle w:val="TOC3"/>
        <w:rPr>
          <w:rFonts w:asciiTheme="minorHAnsi" w:eastAsiaTheme="minorEastAsia" w:hAnsiTheme="minorHAnsi" w:cstheme="minorBidi"/>
          <w:sz w:val="22"/>
          <w:szCs w:val="22"/>
          <w:lang w:val="en-GB" w:eastAsia="en-GB"/>
        </w:rPr>
      </w:pPr>
      <w:hyperlink w:anchor="_Toc66718864" w:history="1">
        <w:r w:rsidR="00182161" w:rsidRPr="00FF120A">
          <w:rPr>
            <w:rStyle w:val="Hyperlink"/>
            <w:rFonts w:eastAsiaTheme="minorEastAsia"/>
          </w:rPr>
          <w:t>30.</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Description of Key Experts</w:t>
        </w:r>
        <w:r w:rsidR="00182161">
          <w:rPr>
            <w:webHidden/>
          </w:rPr>
          <w:tab/>
        </w:r>
        <w:r w:rsidR="00182161">
          <w:rPr>
            <w:webHidden/>
          </w:rPr>
          <w:fldChar w:fldCharType="begin"/>
        </w:r>
        <w:r w:rsidR="00182161">
          <w:rPr>
            <w:webHidden/>
          </w:rPr>
          <w:instrText xml:space="preserve"> PAGEREF _Toc66718864 \h </w:instrText>
        </w:r>
        <w:r w:rsidR="00182161">
          <w:rPr>
            <w:webHidden/>
          </w:rPr>
        </w:r>
        <w:r w:rsidR="00182161">
          <w:rPr>
            <w:webHidden/>
          </w:rPr>
          <w:fldChar w:fldCharType="separate"/>
        </w:r>
        <w:r w:rsidR="00182161">
          <w:rPr>
            <w:webHidden/>
          </w:rPr>
          <w:t>100</w:t>
        </w:r>
        <w:r w:rsidR="00182161">
          <w:rPr>
            <w:webHidden/>
          </w:rPr>
          <w:fldChar w:fldCharType="end"/>
        </w:r>
      </w:hyperlink>
    </w:p>
    <w:p w14:paraId="78EA6D2E" w14:textId="77777777" w:rsidR="00182161" w:rsidRDefault="00000000">
      <w:pPr>
        <w:pStyle w:val="TOC3"/>
        <w:rPr>
          <w:rFonts w:asciiTheme="minorHAnsi" w:eastAsiaTheme="minorEastAsia" w:hAnsiTheme="minorHAnsi" w:cstheme="minorBidi"/>
          <w:sz w:val="22"/>
          <w:szCs w:val="22"/>
          <w:lang w:val="en-GB" w:eastAsia="en-GB"/>
        </w:rPr>
      </w:pPr>
      <w:hyperlink w:anchor="_Toc66718865" w:history="1">
        <w:r w:rsidR="00182161" w:rsidRPr="00FF120A">
          <w:rPr>
            <w:rStyle w:val="Hyperlink"/>
            <w:rFonts w:eastAsiaTheme="minorEastAsia"/>
          </w:rPr>
          <w:t>31.</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Replacement of Key Experts</w:t>
        </w:r>
        <w:r w:rsidR="00182161">
          <w:rPr>
            <w:webHidden/>
          </w:rPr>
          <w:tab/>
        </w:r>
        <w:r w:rsidR="00182161">
          <w:rPr>
            <w:webHidden/>
          </w:rPr>
          <w:fldChar w:fldCharType="begin"/>
        </w:r>
        <w:r w:rsidR="00182161">
          <w:rPr>
            <w:webHidden/>
          </w:rPr>
          <w:instrText xml:space="preserve"> PAGEREF _Toc66718865 \h </w:instrText>
        </w:r>
        <w:r w:rsidR="00182161">
          <w:rPr>
            <w:webHidden/>
          </w:rPr>
        </w:r>
        <w:r w:rsidR="00182161">
          <w:rPr>
            <w:webHidden/>
          </w:rPr>
          <w:fldChar w:fldCharType="separate"/>
        </w:r>
        <w:r w:rsidR="00182161">
          <w:rPr>
            <w:webHidden/>
          </w:rPr>
          <w:t>100</w:t>
        </w:r>
        <w:r w:rsidR="00182161">
          <w:rPr>
            <w:webHidden/>
          </w:rPr>
          <w:fldChar w:fldCharType="end"/>
        </w:r>
      </w:hyperlink>
    </w:p>
    <w:p w14:paraId="546B682F" w14:textId="77777777" w:rsidR="00182161" w:rsidRDefault="00000000">
      <w:pPr>
        <w:pStyle w:val="TOC3"/>
        <w:rPr>
          <w:rFonts w:asciiTheme="minorHAnsi" w:eastAsiaTheme="minorEastAsia" w:hAnsiTheme="minorHAnsi" w:cstheme="minorBidi"/>
          <w:sz w:val="22"/>
          <w:szCs w:val="22"/>
          <w:lang w:val="en-GB" w:eastAsia="en-GB"/>
        </w:rPr>
      </w:pPr>
      <w:hyperlink w:anchor="_Toc66718866" w:history="1">
        <w:r w:rsidR="00182161" w:rsidRPr="00FF120A">
          <w:rPr>
            <w:rStyle w:val="Hyperlink"/>
            <w:rFonts w:eastAsiaTheme="minorEastAsia"/>
          </w:rPr>
          <w:t>32.</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Removal of Experts or Sub-consultants</w:t>
        </w:r>
        <w:r w:rsidR="00182161">
          <w:rPr>
            <w:webHidden/>
          </w:rPr>
          <w:tab/>
        </w:r>
        <w:r w:rsidR="00182161">
          <w:rPr>
            <w:webHidden/>
          </w:rPr>
          <w:fldChar w:fldCharType="begin"/>
        </w:r>
        <w:r w:rsidR="00182161">
          <w:rPr>
            <w:webHidden/>
          </w:rPr>
          <w:instrText xml:space="preserve"> PAGEREF _Toc66718866 \h </w:instrText>
        </w:r>
        <w:r w:rsidR="00182161">
          <w:rPr>
            <w:webHidden/>
          </w:rPr>
        </w:r>
        <w:r w:rsidR="00182161">
          <w:rPr>
            <w:webHidden/>
          </w:rPr>
          <w:fldChar w:fldCharType="separate"/>
        </w:r>
        <w:r w:rsidR="00182161">
          <w:rPr>
            <w:webHidden/>
          </w:rPr>
          <w:t>100</w:t>
        </w:r>
        <w:r w:rsidR="00182161">
          <w:rPr>
            <w:webHidden/>
          </w:rPr>
          <w:fldChar w:fldCharType="end"/>
        </w:r>
      </w:hyperlink>
    </w:p>
    <w:p w14:paraId="3788B143" w14:textId="77777777" w:rsidR="00182161" w:rsidRDefault="00000000">
      <w:pPr>
        <w:pStyle w:val="TOC2"/>
        <w:rPr>
          <w:rFonts w:asciiTheme="minorHAnsi" w:eastAsiaTheme="minorEastAsia" w:hAnsiTheme="minorHAnsi" w:cstheme="minorBidi"/>
          <w:sz w:val="22"/>
          <w:szCs w:val="22"/>
          <w:lang w:val="en-GB" w:eastAsia="en-GB"/>
        </w:rPr>
      </w:pPr>
      <w:hyperlink w:anchor="_Toc66718867" w:history="1">
        <w:r w:rsidR="00182161" w:rsidRPr="00FF120A">
          <w:rPr>
            <w:rStyle w:val="Hyperlink"/>
            <w:rFonts w:eastAsiaTheme="minorEastAsia"/>
          </w:rPr>
          <w:t>E.  Obligations of the Client</w:t>
        </w:r>
        <w:r w:rsidR="00182161">
          <w:rPr>
            <w:webHidden/>
          </w:rPr>
          <w:tab/>
        </w:r>
        <w:r w:rsidR="00182161">
          <w:rPr>
            <w:webHidden/>
          </w:rPr>
          <w:fldChar w:fldCharType="begin"/>
        </w:r>
        <w:r w:rsidR="00182161">
          <w:rPr>
            <w:webHidden/>
          </w:rPr>
          <w:instrText xml:space="preserve"> PAGEREF _Toc66718867 \h </w:instrText>
        </w:r>
        <w:r w:rsidR="00182161">
          <w:rPr>
            <w:webHidden/>
          </w:rPr>
        </w:r>
        <w:r w:rsidR="00182161">
          <w:rPr>
            <w:webHidden/>
          </w:rPr>
          <w:fldChar w:fldCharType="separate"/>
        </w:r>
        <w:r w:rsidR="00182161">
          <w:rPr>
            <w:webHidden/>
          </w:rPr>
          <w:t>101</w:t>
        </w:r>
        <w:r w:rsidR="00182161">
          <w:rPr>
            <w:webHidden/>
          </w:rPr>
          <w:fldChar w:fldCharType="end"/>
        </w:r>
      </w:hyperlink>
    </w:p>
    <w:p w14:paraId="1205172F" w14:textId="77777777" w:rsidR="00182161" w:rsidRDefault="00000000">
      <w:pPr>
        <w:pStyle w:val="TOC3"/>
        <w:rPr>
          <w:rFonts w:asciiTheme="minorHAnsi" w:eastAsiaTheme="minorEastAsia" w:hAnsiTheme="minorHAnsi" w:cstheme="minorBidi"/>
          <w:sz w:val="22"/>
          <w:szCs w:val="22"/>
          <w:lang w:val="en-GB" w:eastAsia="en-GB"/>
        </w:rPr>
      </w:pPr>
      <w:hyperlink w:anchor="_Toc66718868" w:history="1">
        <w:r w:rsidR="00182161" w:rsidRPr="00FF120A">
          <w:rPr>
            <w:rStyle w:val="Hyperlink"/>
            <w:rFonts w:eastAsiaTheme="minorEastAsia"/>
          </w:rPr>
          <w:t>33.</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Assistance and Exemptions</w:t>
        </w:r>
        <w:r w:rsidR="00182161">
          <w:rPr>
            <w:webHidden/>
          </w:rPr>
          <w:tab/>
        </w:r>
        <w:r w:rsidR="00182161">
          <w:rPr>
            <w:webHidden/>
          </w:rPr>
          <w:fldChar w:fldCharType="begin"/>
        </w:r>
        <w:r w:rsidR="00182161">
          <w:rPr>
            <w:webHidden/>
          </w:rPr>
          <w:instrText xml:space="preserve"> PAGEREF _Toc66718868 \h </w:instrText>
        </w:r>
        <w:r w:rsidR="00182161">
          <w:rPr>
            <w:webHidden/>
          </w:rPr>
        </w:r>
        <w:r w:rsidR="00182161">
          <w:rPr>
            <w:webHidden/>
          </w:rPr>
          <w:fldChar w:fldCharType="separate"/>
        </w:r>
        <w:r w:rsidR="00182161">
          <w:rPr>
            <w:webHidden/>
          </w:rPr>
          <w:t>101</w:t>
        </w:r>
        <w:r w:rsidR="00182161">
          <w:rPr>
            <w:webHidden/>
          </w:rPr>
          <w:fldChar w:fldCharType="end"/>
        </w:r>
      </w:hyperlink>
    </w:p>
    <w:p w14:paraId="68571042" w14:textId="77777777" w:rsidR="00182161" w:rsidRDefault="00000000">
      <w:pPr>
        <w:pStyle w:val="TOC3"/>
        <w:rPr>
          <w:rFonts w:asciiTheme="minorHAnsi" w:eastAsiaTheme="minorEastAsia" w:hAnsiTheme="minorHAnsi" w:cstheme="minorBidi"/>
          <w:sz w:val="22"/>
          <w:szCs w:val="22"/>
          <w:lang w:val="en-GB" w:eastAsia="en-GB"/>
        </w:rPr>
      </w:pPr>
      <w:hyperlink w:anchor="_Toc66718869" w:history="1">
        <w:r w:rsidR="00182161" w:rsidRPr="00FF120A">
          <w:rPr>
            <w:rStyle w:val="Hyperlink"/>
            <w:rFonts w:eastAsiaTheme="minorEastAsia"/>
          </w:rPr>
          <w:t>34.</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Access to Project Site</w:t>
        </w:r>
        <w:r w:rsidR="00182161">
          <w:rPr>
            <w:webHidden/>
          </w:rPr>
          <w:tab/>
        </w:r>
        <w:r w:rsidR="00182161">
          <w:rPr>
            <w:webHidden/>
          </w:rPr>
          <w:fldChar w:fldCharType="begin"/>
        </w:r>
        <w:r w:rsidR="00182161">
          <w:rPr>
            <w:webHidden/>
          </w:rPr>
          <w:instrText xml:space="preserve"> PAGEREF _Toc66718869 \h </w:instrText>
        </w:r>
        <w:r w:rsidR="00182161">
          <w:rPr>
            <w:webHidden/>
          </w:rPr>
        </w:r>
        <w:r w:rsidR="00182161">
          <w:rPr>
            <w:webHidden/>
          </w:rPr>
          <w:fldChar w:fldCharType="separate"/>
        </w:r>
        <w:r w:rsidR="00182161">
          <w:rPr>
            <w:webHidden/>
          </w:rPr>
          <w:t>102</w:t>
        </w:r>
        <w:r w:rsidR="00182161">
          <w:rPr>
            <w:webHidden/>
          </w:rPr>
          <w:fldChar w:fldCharType="end"/>
        </w:r>
      </w:hyperlink>
    </w:p>
    <w:p w14:paraId="6F1797EE" w14:textId="77777777" w:rsidR="00182161" w:rsidRDefault="00000000">
      <w:pPr>
        <w:pStyle w:val="TOC3"/>
        <w:rPr>
          <w:rFonts w:asciiTheme="minorHAnsi" w:eastAsiaTheme="minorEastAsia" w:hAnsiTheme="minorHAnsi" w:cstheme="minorBidi"/>
          <w:sz w:val="22"/>
          <w:szCs w:val="22"/>
          <w:lang w:val="en-GB" w:eastAsia="en-GB"/>
        </w:rPr>
      </w:pPr>
      <w:hyperlink w:anchor="_Toc66718870" w:history="1">
        <w:r w:rsidR="00182161" w:rsidRPr="00FF120A">
          <w:rPr>
            <w:rStyle w:val="Hyperlink"/>
            <w:rFonts w:eastAsiaTheme="minorEastAsia"/>
          </w:rPr>
          <w:t>35.</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Change in the Applicable Law Related to Taxes and Duties</w:t>
        </w:r>
        <w:r w:rsidR="00182161">
          <w:rPr>
            <w:webHidden/>
          </w:rPr>
          <w:tab/>
        </w:r>
        <w:r w:rsidR="00182161">
          <w:rPr>
            <w:webHidden/>
          </w:rPr>
          <w:fldChar w:fldCharType="begin"/>
        </w:r>
        <w:r w:rsidR="00182161">
          <w:rPr>
            <w:webHidden/>
          </w:rPr>
          <w:instrText xml:space="preserve"> PAGEREF _Toc66718870 \h </w:instrText>
        </w:r>
        <w:r w:rsidR="00182161">
          <w:rPr>
            <w:webHidden/>
          </w:rPr>
        </w:r>
        <w:r w:rsidR="00182161">
          <w:rPr>
            <w:webHidden/>
          </w:rPr>
          <w:fldChar w:fldCharType="separate"/>
        </w:r>
        <w:r w:rsidR="00182161">
          <w:rPr>
            <w:webHidden/>
          </w:rPr>
          <w:t>102</w:t>
        </w:r>
        <w:r w:rsidR="00182161">
          <w:rPr>
            <w:webHidden/>
          </w:rPr>
          <w:fldChar w:fldCharType="end"/>
        </w:r>
      </w:hyperlink>
    </w:p>
    <w:p w14:paraId="772C6B23" w14:textId="77777777" w:rsidR="00182161" w:rsidRDefault="00000000">
      <w:pPr>
        <w:pStyle w:val="TOC3"/>
        <w:rPr>
          <w:rFonts w:asciiTheme="minorHAnsi" w:eastAsiaTheme="minorEastAsia" w:hAnsiTheme="minorHAnsi" w:cstheme="minorBidi"/>
          <w:sz w:val="22"/>
          <w:szCs w:val="22"/>
          <w:lang w:val="en-GB" w:eastAsia="en-GB"/>
        </w:rPr>
      </w:pPr>
      <w:hyperlink w:anchor="_Toc66718871" w:history="1">
        <w:r w:rsidR="00182161" w:rsidRPr="00FF120A">
          <w:rPr>
            <w:rStyle w:val="Hyperlink"/>
            <w:rFonts w:eastAsiaTheme="minorEastAsia"/>
          </w:rPr>
          <w:t>36.</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Services, Facilities and Property of the Client</w:t>
        </w:r>
        <w:r w:rsidR="00182161">
          <w:rPr>
            <w:webHidden/>
          </w:rPr>
          <w:tab/>
        </w:r>
        <w:r w:rsidR="00182161">
          <w:rPr>
            <w:webHidden/>
          </w:rPr>
          <w:fldChar w:fldCharType="begin"/>
        </w:r>
        <w:r w:rsidR="00182161">
          <w:rPr>
            <w:webHidden/>
          </w:rPr>
          <w:instrText xml:space="preserve"> PAGEREF _Toc66718871 \h </w:instrText>
        </w:r>
        <w:r w:rsidR="00182161">
          <w:rPr>
            <w:webHidden/>
          </w:rPr>
        </w:r>
        <w:r w:rsidR="00182161">
          <w:rPr>
            <w:webHidden/>
          </w:rPr>
          <w:fldChar w:fldCharType="separate"/>
        </w:r>
        <w:r w:rsidR="00182161">
          <w:rPr>
            <w:webHidden/>
          </w:rPr>
          <w:t>102</w:t>
        </w:r>
        <w:r w:rsidR="00182161">
          <w:rPr>
            <w:webHidden/>
          </w:rPr>
          <w:fldChar w:fldCharType="end"/>
        </w:r>
      </w:hyperlink>
    </w:p>
    <w:p w14:paraId="7E170A48" w14:textId="77777777" w:rsidR="00182161" w:rsidRDefault="00000000">
      <w:pPr>
        <w:pStyle w:val="TOC3"/>
        <w:rPr>
          <w:rFonts w:asciiTheme="minorHAnsi" w:eastAsiaTheme="minorEastAsia" w:hAnsiTheme="minorHAnsi" w:cstheme="minorBidi"/>
          <w:sz w:val="22"/>
          <w:szCs w:val="22"/>
          <w:lang w:val="en-GB" w:eastAsia="en-GB"/>
        </w:rPr>
      </w:pPr>
      <w:hyperlink w:anchor="_Toc66718872" w:history="1">
        <w:r w:rsidR="00182161" w:rsidRPr="00FF120A">
          <w:rPr>
            <w:rStyle w:val="Hyperlink"/>
            <w:rFonts w:eastAsiaTheme="minorEastAsia"/>
          </w:rPr>
          <w:t>37.</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Counterpart Personnel</w:t>
        </w:r>
        <w:r w:rsidR="00182161">
          <w:rPr>
            <w:webHidden/>
          </w:rPr>
          <w:tab/>
        </w:r>
        <w:r w:rsidR="00182161">
          <w:rPr>
            <w:webHidden/>
          </w:rPr>
          <w:fldChar w:fldCharType="begin"/>
        </w:r>
        <w:r w:rsidR="00182161">
          <w:rPr>
            <w:webHidden/>
          </w:rPr>
          <w:instrText xml:space="preserve"> PAGEREF _Toc66718872 \h </w:instrText>
        </w:r>
        <w:r w:rsidR="00182161">
          <w:rPr>
            <w:webHidden/>
          </w:rPr>
        </w:r>
        <w:r w:rsidR="00182161">
          <w:rPr>
            <w:webHidden/>
          </w:rPr>
          <w:fldChar w:fldCharType="separate"/>
        </w:r>
        <w:r w:rsidR="00182161">
          <w:rPr>
            <w:webHidden/>
          </w:rPr>
          <w:t>102</w:t>
        </w:r>
        <w:r w:rsidR="00182161">
          <w:rPr>
            <w:webHidden/>
          </w:rPr>
          <w:fldChar w:fldCharType="end"/>
        </w:r>
      </w:hyperlink>
    </w:p>
    <w:p w14:paraId="54F27400" w14:textId="77777777" w:rsidR="00182161" w:rsidRDefault="00000000">
      <w:pPr>
        <w:pStyle w:val="TOC3"/>
        <w:rPr>
          <w:rFonts w:asciiTheme="minorHAnsi" w:eastAsiaTheme="minorEastAsia" w:hAnsiTheme="minorHAnsi" w:cstheme="minorBidi"/>
          <w:sz w:val="22"/>
          <w:szCs w:val="22"/>
          <w:lang w:val="en-GB" w:eastAsia="en-GB"/>
        </w:rPr>
      </w:pPr>
      <w:hyperlink w:anchor="_Toc66718873" w:history="1">
        <w:r w:rsidR="00182161" w:rsidRPr="00FF120A">
          <w:rPr>
            <w:rStyle w:val="Hyperlink"/>
            <w:rFonts w:eastAsiaTheme="minorEastAsia"/>
          </w:rPr>
          <w:t>38.</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Payment Obligation</w:t>
        </w:r>
        <w:r w:rsidR="00182161">
          <w:rPr>
            <w:webHidden/>
          </w:rPr>
          <w:tab/>
        </w:r>
        <w:r w:rsidR="00182161">
          <w:rPr>
            <w:webHidden/>
          </w:rPr>
          <w:fldChar w:fldCharType="begin"/>
        </w:r>
        <w:r w:rsidR="00182161">
          <w:rPr>
            <w:webHidden/>
          </w:rPr>
          <w:instrText xml:space="preserve"> PAGEREF _Toc66718873 \h </w:instrText>
        </w:r>
        <w:r w:rsidR="00182161">
          <w:rPr>
            <w:webHidden/>
          </w:rPr>
        </w:r>
        <w:r w:rsidR="00182161">
          <w:rPr>
            <w:webHidden/>
          </w:rPr>
          <w:fldChar w:fldCharType="separate"/>
        </w:r>
        <w:r w:rsidR="00182161">
          <w:rPr>
            <w:webHidden/>
          </w:rPr>
          <w:t>102</w:t>
        </w:r>
        <w:r w:rsidR="00182161">
          <w:rPr>
            <w:webHidden/>
          </w:rPr>
          <w:fldChar w:fldCharType="end"/>
        </w:r>
      </w:hyperlink>
    </w:p>
    <w:p w14:paraId="745909F9" w14:textId="77777777" w:rsidR="00182161" w:rsidRDefault="00000000">
      <w:pPr>
        <w:pStyle w:val="TOC2"/>
        <w:rPr>
          <w:rFonts w:asciiTheme="minorHAnsi" w:eastAsiaTheme="minorEastAsia" w:hAnsiTheme="minorHAnsi" w:cstheme="minorBidi"/>
          <w:sz w:val="22"/>
          <w:szCs w:val="22"/>
          <w:lang w:val="en-GB" w:eastAsia="en-GB"/>
        </w:rPr>
      </w:pPr>
      <w:hyperlink w:anchor="_Toc66718874" w:history="1">
        <w:r w:rsidR="00182161" w:rsidRPr="00FF120A">
          <w:rPr>
            <w:rStyle w:val="Hyperlink"/>
            <w:rFonts w:eastAsiaTheme="minorEastAsia"/>
          </w:rPr>
          <w:t>F.  Payments to the Consultant</w:t>
        </w:r>
        <w:r w:rsidR="00182161">
          <w:rPr>
            <w:webHidden/>
          </w:rPr>
          <w:tab/>
        </w:r>
        <w:r w:rsidR="00182161">
          <w:rPr>
            <w:webHidden/>
          </w:rPr>
          <w:fldChar w:fldCharType="begin"/>
        </w:r>
        <w:r w:rsidR="00182161">
          <w:rPr>
            <w:webHidden/>
          </w:rPr>
          <w:instrText xml:space="preserve"> PAGEREF _Toc66718874 \h </w:instrText>
        </w:r>
        <w:r w:rsidR="00182161">
          <w:rPr>
            <w:webHidden/>
          </w:rPr>
        </w:r>
        <w:r w:rsidR="00182161">
          <w:rPr>
            <w:webHidden/>
          </w:rPr>
          <w:fldChar w:fldCharType="separate"/>
        </w:r>
        <w:r w:rsidR="00182161">
          <w:rPr>
            <w:webHidden/>
          </w:rPr>
          <w:t>103</w:t>
        </w:r>
        <w:r w:rsidR="00182161">
          <w:rPr>
            <w:webHidden/>
          </w:rPr>
          <w:fldChar w:fldCharType="end"/>
        </w:r>
      </w:hyperlink>
    </w:p>
    <w:p w14:paraId="16E09DD4" w14:textId="77777777" w:rsidR="00182161" w:rsidRDefault="00000000">
      <w:pPr>
        <w:pStyle w:val="TOC3"/>
        <w:rPr>
          <w:rFonts w:asciiTheme="minorHAnsi" w:eastAsiaTheme="minorEastAsia" w:hAnsiTheme="minorHAnsi" w:cstheme="minorBidi"/>
          <w:sz w:val="22"/>
          <w:szCs w:val="22"/>
          <w:lang w:val="en-GB" w:eastAsia="en-GB"/>
        </w:rPr>
      </w:pPr>
      <w:hyperlink w:anchor="_Toc66718875" w:history="1">
        <w:r w:rsidR="00182161" w:rsidRPr="00FF120A">
          <w:rPr>
            <w:rStyle w:val="Hyperlink"/>
            <w:rFonts w:eastAsiaTheme="minorEastAsia"/>
          </w:rPr>
          <w:t>39.</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Contract Price</w:t>
        </w:r>
        <w:r w:rsidR="00182161">
          <w:rPr>
            <w:webHidden/>
          </w:rPr>
          <w:tab/>
        </w:r>
        <w:r w:rsidR="00182161">
          <w:rPr>
            <w:webHidden/>
          </w:rPr>
          <w:fldChar w:fldCharType="begin"/>
        </w:r>
        <w:r w:rsidR="00182161">
          <w:rPr>
            <w:webHidden/>
          </w:rPr>
          <w:instrText xml:space="preserve"> PAGEREF _Toc66718875 \h </w:instrText>
        </w:r>
        <w:r w:rsidR="00182161">
          <w:rPr>
            <w:webHidden/>
          </w:rPr>
        </w:r>
        <w:r w:rsidR="00182161">
          <w:rPr>
            <w:webHidden/>
          </w:rPr>
          <w:fldChar w:fldCharType="separate"/>
        </w:r>
        <w:r w:rsidR="00182161">
          <w:rPr>
            <w:webHidden/>
          </w:rPr>
          <w:t>103</w:t>
        </w:r>
        <w:r w:rsidR="00182161">
          <w:rPr>
            <w:webHidden/>
          </w:rPr>
          <w:fldChar w:fldCharType="end"/>
        </w:r>
      </w:hyperlink>
    </w:p>
    <w:p w14:paraId="421397F8" w14:textId="77777777" w:rsidR="00182161" w:rsidRDefault="00000000">
      <w:pPr>
        <w:pStyle w:val="TOC3"/>
        <w:rPr>
          <w:rFonts w:asciiTheme="minorHAnsi" w:eastAsiaTheme="minorEastAsia" w:hAnsiTheme="minorHAnsi" w:cstheme="minorBidi"/>
          <w:sz w:val="22"/>
          <w:szCs w:val="22"/>
          <w:lang w:val="en-GB" w:eastAsia="en-GB"/>
        </w:rPr>
      </w:pPr>
      <w:hyperlink w:anchor="_Toc66718876" w:history="1">
        <w:r w:rsidR="00182161" w:rsidRPr="00FF120A">
          <w:rPr>
            <w:rStyle w:val="Hyperlink"/>
            <w:rFonts w:eastAsiaTheme="minorEastAsia"/>
          </w:rPr>
          <w:t>40.</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Taxes and Duties</w:t>
        </w:r>
        <w:r w:rsidR="00182161">
          <w:rPr>
            <w:webHidden/>
          </w:rPr>
          <w:tab/>
        </w:r>
        <w:r w:rsidR="00182161">
          <w:rPr>
            <w:webHidden/>
          </w:rPr>
          <w:fldChar w:fldCharType="begin"/>
        </w:r>
        <w:r w:rsidR="00182161">
          <w:rPr>
            <w:webHidden/>
          </w:rPr>
          <w:instrText xml:space="preserve"> PAGEREF _Toc66718876 \h </w:instrText>
        </w:r>
        <w:r w:rsidR="00182161">
          <w:rPr>
            <w:webHidden/>
          </w:rPr>
        </w:r>
        <w:r w:rsidR="00182161">
          <w:rPr>
            <w:webHidden/>
          </w:rPr>
          <w:fldChar w:fldCharType="separate"/>
        </w:r>
        <w:r w:rsidR="00182161">
          <w:rPr>
            <w:webHidden/>
          </w:rPr>
          <w:t>103</w:t>
        </w:r>
        <w:r w:rsidR="00182161">
          <w:rPr>
            <w:webHidden/>
          </w:rPr>
          <w:fldChar w:fldCharType="end"/>
        </w:r>
      </w:hyperlink>
    </w:p>
    <w:p w14:paraId="04B9E9A7" w14:textId="77777777" w:rsidR="00182161" w:rsidRDefault="00000000">
      <w:pPr>
        <w:pStyle w:val="TOC3"/>
        <w:rPr>
          <w:rFonts w:asciiTheme="minorHAnsi" w:eastAsiaTheme="minorEastAsia" w:hAnsiTheme="minorHAnsi" w:cstheme="minorBidi"/>
          <w:sz w:val="22"/>
          <w:szCs w:val="22"/>
          <w:lang w:val="en-GB" w:eastAsia="en-GB"/>
        </w:rPr>
      </w:pPr>
      <w:hyperlink w:anchor="_Toc66718877" w:history="1">
        <w:r w:rsidR="00182161" w:rsidRPr="00FF120A">
          <w:rPr>
            <w:rStyle w:val="Hyperlink"/>
            <w:rFonts w:eastAsiaTheme="minorEastAsia"/>
          </w:rPr>
          <w:t>41.</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Currency of Payment</w:t>
        </w:r>
        <w:r w:rsidR="00182161">
          <w:rPr>
            <w:webHidden/>
          </w:rPr>
          <w:tab/>
        </w:r>
        <w:r w:rsidR="00182161">
          <w:rPr>
            <w:webHidden/>
          </w:rPr>
          <w:fldChar w:fldCharType="begin"/>
        </w:r>
        <w:r w:rsidR="00182161">
          <w:rPr>
            <w:webHidden/>
          </w:rPr>
          <w:instrText xml:space="preserve"> PAGEREF _Toc66718877 \h </w:instrText>
        </w:r>
        <w:r w:rsidR="00182161">
          <w:rPr>
            <w:webHidden/>
          </w:rPr>
        </w:r>
        <w:r w:rsidR="00182161">
          <w:rPr>
            <w:webHidden/>
          </w:rPr>
          <w:fldChar w:fldCharType="separate"/>
        </w:r>
        <w:r w:rsidR="00182161">
          <w:rPr>
            <w:webHidden/>
          </w:rPr>
          <w:t>103</w:t>
        </w:r>
        <w:r w:rsidR="00182161">
          <w:rPr>
            <w:webHidden/>
          </w:rPr>
          <w:fldChar w:fldCharType="end"/>
        </w:r>
      </w:hyperlink>
    </w:p>
    <w:p w14:paraId="6B455600" w14:textId="77777777" w:rsidR="00182161" w:rsidRDefault="00000000">
      <w:pPr>
        <w:pStyle w:val="TOC3"/>
        <w:rPr>
          <w:rFonts w:asciiTheme="minorHAnsi" w:eastAsiaTheme="minorEastAsia" w:hAnsiTheme="minorHAnsi" w:cstheme="minorBidi"/>
          <w:sz w:val="22"/>
          <w:szCs w:val="22"/>
          <w:lang w:val="en-GB" w:eastAsia="en-GB"/>
        </w:rPr>
      </w:pPr>
      <w:hyperlink w:anchor="_Toc66718878" w:history="1">
        <w:r w:rsidR="00182161" w:rsidRPr="00FF120A">
          <w:rPr>
            <w:rStyle w:val="Hyperlink"/>
            <w:rFonts w:eastAsiaTheme="minorEastAsia"/>
          </w:rPr>
          <w:t>42.</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Mode of Billing and Payment</w:t>
        </w:r>
        <w:r w:rsidR="00182161">
          <w:rPr>
            <w:webHidden/>
          </w:rPr>
          <w:tab/>
        </w:r>
        <w:r w:rsidR="00182161">
          <w:rPr>
            <w:webHidden/>
          </w:rPr>
          <w:fldChar w:fldCharType="begin"/>
        </w:r>
        <w:r w:rsidR="00182161">
          <w:rPr>
            <w:webHidden/>
          </w:rPr>
          <w:instrText xml:space="preserve"> PAGEREF _Toc66718878 \h </w:instrText>
        </w:r>
        <w:r w:rsidR="00182161">
          <w:rPr>
            <w:webHidden/>
          </w:rPr>
        </w:r>
        <w:r w:rsidR="00182161">
          <w:rPr>
            <w:webHidden/>
          </w:rPr>
          <w:fldChar w:fldCharType="separate"/>
        </w:r>
        <w:r w:rsidR="00182161">
          <w:rPr>
            <w:webHidden/>
          </w:rPr>
          <w:t>103</w:t>
        </w:r>
        <w:r w:rsidR="00182161">
          <w:rPr>
            <w:webHidden/>
          </w:rPr>
          <w:fldChar w:fldCharType="end"/>
        </w:r>
      </w:hyperlink>
    </w:p>
    <w:p w14:paraId="5E012FE4" w14:textId="77777777" w:rsidR="00182161" w:rsidRDefault="00000000">
      <w:pPr>
        <w:pStyle w:val="TOC3"/>
        <w:rPr>
          <w:rFonts w:asciiTheme="minorHAnsi" w:eastAsiaTheme="minorEastAsia" w:hAnsiTheme="minorHAnsi" w:cstheme="minorBidi"/>
          <w:sz w:val="22"/>
          <w:szCs w:val="22"/>
          <w:lang w:val="en-GB" w:eastAsia="en-GB"/>
        </w:rPr>
      </w:pPr>
      <w:hyperlink w:anchor="_Toc66718879" w:history="1">
        <w:r w:rsidR="00182161" w:rsidRPr="00FF120A">
          <w:rPr>
            <w:rStyle w:val="Hyperlink"/>
            <w:rFonts w:eastAsiaTheme="minorEastAsia"/>
          </w:rPr>
          <w:t>43.</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Interest on Delayed Payments</w:t>
        </w:r>
        <w:r w:rsidR="00182161">
          <w:rPr>
            <w:webHidden/>
          </w:rPr>
          <w:tab/>
        </w:r>
        <w:r w:rsidR="00182161">
          <w:rPr>
            <w:webHidden/>
          </w:rPr>
          <w:fldChar w:fldCharType="begin"/>
        </w:r>
        <w:r w:rsidR="00182161">
          <w:rPr>
            <w:webHidden/>
          </w:rPr>
          <w:instrText xml:space="preserve"> PAGEREF _Toc66718879 \h </w:instrText>
        </w:r>
        <w:r w:rsidR="00182161">
          <w:rPr>
            <w:webHidden/>
          </w:rPr>
        </w:r>
        <w:r w:rsidR="00182161">
          <w:rPr>
            <w:webHidden/>
          </w:rPr>
          <w:fldChar w:fldCharType="separate"/>
        </w:r>
        <w:r w:rsidR="00182161">
          <w:rPr>
            <w:webHidden/>
          </w:rPr>
          <w:t>104</w:t>
        </w:r>
        <w:r w:rsidR="00182161">
          <w:rPr>
            <w:webHidden/>
          </w:rPr>
          <w:fldChar w:fldCharType="end"/>
        </w:r>
      </w:hyperlink>
    </w:p>
    <w:p w14:paraId="6E971B43" w14:textId="77777777" w:rsidR="00182161" w:rsidRDefault="00000000">
      <w:pPr>
        <w:pStyle w:val="TOC2"/>
        <w:rPr>
          <w:rFonts w:asciiTheme="minorHAnsi" w:eastAsiaTheme="minorEastAsia" w:hAnsiTheme="minorHAnsi" w:cstheme="minorBidi"/>
          <w:sz w:val="22"/>
          <w:szCs w:val="22"/>
          <w:lang w:val="en-GB" w:eastAsia="en-GB"/>
        </w:rPr>
      </w:pPr>
      <w:hyperlink w:anchor="_Toc66718880" w:history="1">
        <w:r w:rsidR="00182161" w:rsidRPr="00FF120A">
          <w:rPr>
            <w:rStyle w:val="Hyperlink"/>
            <w:rFonts w:eastAsiaTheme="minorEastAsia"/>
          </w:rPr>
          <w:t>G.  Fairness and Good Faith</w:t>
        </w:r>
        <w:r w:rsidR="00182161">
          <w:rPr>
            <w:webHidden/>
          </w:rPr>
          <w:tab/>
        </w:r>
        <w:r w:rsidR="00182161">
          <w:rPr>
            <w:webHidden/>
          </w:rPr>
          <w:fldChar w:fldCharType="begin"/>
        </w:r>
        <w:r w:rsidR="00182161">
          <w:rPr>
            <w:webHidden/>
          </w:rPr>
          <w:instrText xml:space="preserve"> PAGEREF _Toc66718880 \h </w:instrText>
        </w:r>
        <w:r w:rsidR="00182161">
          <w:rPr>
            <w:webHidden/>
          </w:rPr>
        </w:r>
        <w:r w:rsidR="00182161">
          <w:rPr>
            <w:webHidden/>
          </w:rPr>
          <w:fldChar w:fldCharType="separate"/>
        </w:r>
        <w:r w:rsidR="00182161">
          <w:rPr>
            <w:webHidden/>
          </w:rPr>
          <w:t>104</w:t>
        </w:r>
        <w:r w:rsidR="00182161">
          <w:rPr>
            <w:webHidden/>
          </w:rPr>
          <w:fldChar w:fldCharType="end"/>
        </w:r>
      </w:hyperlink>
    </w:p>
    <w:p w14:paraId="35FDC696" w14:textId="77777777" w:rsidR="00182161" w:rsidRDefault="00000000">
      <w:pPr>
        <w:pStyle w:val="TOC3"/>
        <w:rPr>
          <w:rFonts w:asciiTheme="minorHAnsi" w:eastAsiaTheme="minorEastAsia" w:hAnsiTheme="minorHAnsi" w:cstheme="minorBidi"/>
          <w:sz w:val="22"/>
          <w:szCs w:val="22"/>
          <w:lang w:val="en-GB" w:eastAsia="en-GB"/>
        </w:rPr>
      </w:pPr>
      <w:hyperlink w:anchor="_Toc66718881" w:history="1">
        <w:r w:rsidR="00182161" w:rsidRPr="00FF120A">
          <w:rPr>
            <w:rStyle w:val="Hyperlink"/>
            <w:rFonts w:eastAsiaTheme="minorEastAsia"/>
          </w:rPr>
          <w:t>44.</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Good Faith</w:t>
        </w:r>
        <w:r w:rsidR="00182161">
          <w:rPr>
            <w:webHidden/>
          </w:rPr>
          <w:tab/>
        </w:r>
        <w:r w:rsidR="00182161">
          <w:rPr>
            <w:webHidden/>
          </w:rPr>
          <w:fldChar w:fldCharType="begin"/>
        </w:r>
        <w:r w:rsidR="00182161">
          <w:rPr>
            <w:webHidden/>
          </w:rPr>
          <w:instrText xml:space="preserve"> PAGEREF _Toc66718881 \h </w:instrText>
        </w:r>
        <w:r w:rsidR="00182161">
          <w:rPr>
            <w:webHidden/>
          </w:rPr>
        </w:r>
        <w:r w:rsidR="00182161">
          <w:rPr>
            <w:webHidden/>
          </w:rPr>
          <w:fldChar w:fldCharType="separate"/>
        </w:r>
        <w:r w:rsidR="00182161">
          <w:rPr>
            <w:webHidden/>
          </w:rPr>
          <w:t>104</w:t>
        </w:r>
        <w:r w:rsidR="00182161">
          <w:rPr>
            <w:webHidden/>
          </w:rPr>
          <w:fldChar w:fldCharType="end"/>
        </w:r>
      </w:hyperlink>
    </w:p>
    <w:p w14:paraId="63B83C09" w14:textId="77777777" w:rsidR="00182161" w:rsidRDefault="00000000">
      <w:pPr>
        <w:pStyle w:val="TOC2"/>
        <w:rPr>
          <w:rFonts w:asciiTheme="minorHAnsi" w:eastAsiaTheme="minorEastAsia" w:hAnsiTheme="minorHAnsi" w:cstheme="minorBidi"/>
          <w:sz w:val="22"/>
          <w:szCs w:val="22"/>
          <w:lang w:val="en-GB" w:eastAsia="en-GB"/>
        </w:rPr>
      </w:pPr>
      <w:hyperlink w:anchor="_Toc66718882" w:history="1">
        <w:r w:rsidR="00182161" w:rsidRPr="00FF120A">
          <w:rPr>
            <w:rStyle w:val="Hyperlink"/>
            <w:rFonts w:eastAsiaTheme="minorEastAsia"/>
          </w:rPr>
          <w:t>H.  Settlement of Disputes</w:t>
        </w:r>
        <w:r w:rsidR="00182161">
          <w:rPr>
            <w:webHidden/>
          </w:rPr>
          <w:tab/>
        </w:r>
        <w:r w:rsidR="00182161">
          <w:rPr>
            <w:webHidden/>
          </w:rPr>
          <w:fldChar w:fldCharType="begin"/>
        </w:r>
        <w:r w:rsidR="00182161">
          <w:rPr>
            <w:webHidden/>
          </w:rPr>
          <w:instrText xml:space="preserve"> PAGEREF _Toc66718882 \h </w:instrText>
        </w:r>
        <w:r w:rsidR="00182161">
          <w:rPr>
            <w:webHidden/>
          </w:rPr>
        </w:r>
        <w:r w:rsidR="00182161">
          <w:rPr>
            <w:webHidden/>
          </w:rPr>
          <w:fldChar w:fldCharType="separate"/>
        </w:r>
        <w:r w:rsidR="00182161">
          <w:rPr>
            <w:webHidden/>
          </w:rPr>
          <w:t>104</w:t>
        </w:r>
        <w:r w:rsidR="00182161">
          <w:rPr>
            <w:webHidden/>
          </w:rPr>
          <w:fldChar w:fldCharType="end"/>
        </w:r>
      </w:hyperlink>
    </w:p>
    <w:p w14:paraId="2DE4136A" w14:textId="77777777" w:rsidR="00182161" w:rsidRDefault="00000000">
      <w:pPr>
        <w:pStyle w:val="TOC3"/>
        <w:rPr>
          <w:rFonts w:asciiTheme="minorHAnsi" w:eastAsiaTheme="minorEastAsia" w:hAnsiTheme="minorHAnsi" w:cstheme="minorBidi"/>
          <w:sz w:val="22"/>
          <w:szCs w:val="22"/>
          <w:lang w:val="en-GB" w:eastAsia="en-GB"/>
        </w:rPr>
      </w:pPr>
      <w:hyperlink w:anchor="_Toc66718883" w:history="1">
        <w:r w:rsidR="00182161" w:rsidRPr="00FF120A">
          <w:rPr>
            <w:rStyle w:val="Hyperlink"/>
            <w:rFonts w:eastAsiaTheme="minorEastAsia"/>
            <w:spacing w:val="-3"/>
          </w:rPr>
          <w:t>45.</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Amicable Settlement</w:t>
        </w:r>
        <w:r w:rsidR="00182161">
          <w:rPr>
            <w:webHidden/>
          </w:rPr>
          <w:tab/>
        </w:r>
        <w:r w:rsidR="00182161">
          <w:rPr>
            <w:webHidden/>
          </w:rPr>
          <w:fldChar w:fldCharType="begin"/>
        </w:r>
        <w:r w:rsidR="00182161">
          <w:rPr>
            <w:webHidden/>
          </w:rPr>
          <w:instrText xml:space="preserve"> PAGEREF _Toc66718883 \h </w:instrText>
        </w:r>
        <w:r w:rsidR="00182161">
          <w:rPr>
            <w:webHidden/>
          </w:rPr>
        </w:r>
        <w:r w:rsidR="00182161">
          <w:rPr>
            <w:webHidden/>
          </w:rPr>
          <w:fldChar w:fldCharType="separate"/>
        </w:r>
        <w:r w:rsidR="00182161">
          <w:rPr>
            <w:webHidden/>
          </w:rPr>
          <w:t>104</w:t>
        </w:r>
        <w:r w:rsidR="00182161">
          <w:rPr>
            <w:webHidden/>
          </w:rPr>
          <w:fldChar w:fldCharType="end"/>
        </w:r>
      </w:hyperlink>
    </w:p>
    <w:p w14:paraId="21C9A3CC" w14:textId="77777777" w:rsidR="00182161" w:rsidRDefault="00000000">
      <w:pPr>
        <w:pStyle w:val="TOC3"/>
        <w:rPr>
          <w:rFonts w:asciiTheme="minorHAnsi" w:eastAsiaTheme="minorEastAsia" w:hAnsiTheme="minorHAnsi" w:cstheme="minorBidi"/>
          <w:sz w:val="22"/>
          <w:szCs w:val="22"/>
          <w:lang w:val="en-GB" w:eastAsia="en-GB"/>
        </w:rPr>
      </w:pPr>
      <w:hyperlink w:anchor="_Toc66718884" w:history="1">
        <w:r w:rsidR="00182161" w:rsidRPr="00FF120A">
          <w:rPr>
            <w:rStyle w:val="Hyperlink"/>
            <w:rFonts w:eastAsiaTheme="minorEastAsia"/>
          </w:rPr>
          <w:t>46.</w:t>
        </w:r>
        <w:r w:rsidR="00182161">
          <w:rPr>
            <w:rFonts w:asciiTheme="minorHAnsi" w:eastAsiaTheme="minorEastAsia" w:hAnsiTheme="minorHAnsi" w:cstheme="minorBidi"/>
            <w:sz w:val="22"/>
            <w:szCs w:val="22"/>
            <w:lang w:val="en-GB" w:eastAsia="en-GB"/>
          </w:rPr>
          <w:tab/>
        </w:r>
        <w:r w:rsidR="00182161" w:rsidRPr="00FF120A">
          <w:rPr>
            <w:rStyle w:val="Hyperlink"/>
            <w:rFonts w:eastAsiaTheme="minorEastAsia"/>
          </w:rPr>
          <w:t>Dispute Resolution</w:t>
        </w:r>
        <w:r w:rsidR="00182161">
          <w:rPr>
            <w:webHidden/>
          </w:rPr>
          <w:tab/>
        </w:r>
        <w:r w:rsidR="00182161">
          <w:rPr>
            <w:webHidden/>
          </w:rPr>
          <w:fldChar w:fldCharType="begin"/>
        </w:r>
        <w:r w:rsidR="00182161">
          <w:rPr>
            <w:webHidden/>
          </w:rPr>
          <w:instrText xml:space="preserve"> PAGEREF _Toc66718884 \h </w:instrText>
        </w:r>
        <w:r w:rsidR="00182161">
          <w:rPr>
            <w:webHidden/>
          </w:rPr>
        </w:r>
        <w:r w:rsidR="00182161">
          <w:rPr>
            <w:webHidden/>
          </w:rPr>
          <w:fldChar w:fldCharType="separate"/>
        </w:r>
        <w:r w:rsidR="00182161">
          <w:rPr>
            <w:webHidden/>
          </w:rPr>
          <w:t>105</w:t>
        </w:r>
        <w:r w:rsidR="00182161">
          <w:rPr>
            <w:webHidden/>
          </w:rPr>
          <w:fldChar w:fldCharType="end"/>
        </w:r>
      </w:hyperlink>
    </w:p>
    <w:p w14:paraId="4F9D9E3A" w14:textId="77777777" w:rsidR="00182161" w:rsidRDefault="00000000">
      <w:pPr>
        <w:pStyle w:val="TOC1"/>
        <w:tabs>
          <w:tab w:val="left" w:pos="720"/>
        </w:tabs>
        <w:rPr>
          <w:rFonts w:asciiTheme="minorHAnsi" w:eastAsiaTheme="minorEastAsia" w:hAnsiTheme="minorHAnsi" w:cstheme="minorBidi"/>
          <w:sz w:val="22"/>
          <w:szCs w:val="22"/>
          <w:lang w:eastAsia="en-GB"/>
        </w:rPr>
      </w:pPr>
      <w:hyperlink w:anchor="_Toc66718885" w:history="1">
        <w:r w:rsidR="00182161" w:rsidRPr="00FF120A">
          <w:rPr>
            <w:rStyle w:val="Hyperlink"/>
            <w:rFonts w:eastAsiaTheme="minorEastAsia"/>
          </w:rPr>
          <w:t>III.</w:t>
        </w:r>
        <w:r w:rsidR="00182161">
          <w:rPr>
            <w:rFonts w:asciiTheme="minorHAnsi" w:eastAsiaTheme="minorEastAsia" w:hAnsiTheme="minorHAnsi" w:cstheme="minorBidi"/>
            <w:sz w:val="22"/>
            <w:szCs w:val="22"/>
            <w:lang w:eastAsia="en-GB"/>
          </w:rPr>
          <w:tab/>
        </w:r>
        <w:r w:rsidR="00182161" w:rsidRPr="00FF120A">
          <w:rPr>
            <w:rStyle w:val="Hyperlink"/>
            <w:rFonts w:eastAsiaTheme="minorEastAsia"/>
          </w:rPr>
          <w:t>Special Conditions of Contract</w:t>
        </w:r>
        <w:r w:rsidR="00182161">
          <w:rPr>
            <w:webHidden/>
          </w:rPr>
          <w:tab/>
        </w:r>
        <w:r w:rsidR="00182161">
          <w:rPr>
            <w:webHidden/>
          </w:rPr>
          <w:fldChar w:fldCharType="begin"/>
        </w:r>
        <w:r w:rsidR="00182161">
          <w:rPr>
            <w:webHidden/>
          </w:rPr>
          <w:instrText xml:space="preserve"> PAGEREF _Toc66718885 \h </w:instrText>
        </w:r>
        <w:r w:rsidR="00182161">
          <w:rPr>
            <w:webHidden/>
          </w:rPr>
        </w:r>
        <w:r w:rsidR="00182161">
          <w:rPr>
            <w:webHidden/>
          </w:rPr>
          <w:fldChar w:fldCharType="separate"/>
        </w:r>
        <w:r w:rsidR="00182161">
          <w:rPr>
            <w:webHidden/>
          </w:rPr>
          <w:t>109</w:t>
        </w:r>
        <w:r w:rsidR="00182161">
          <w:rPr>
            <w:webHidden/>
          </w:rPr>
          <w:fldChar w:fldCharType="end"/>
        </w:r>
      </w:hyperlink>
    </w:p>
    <w:p w14:paraId="6CCBFE18" w14:textId="77777777" w:rsidR="00182161" w:rsidRDefault="00000000">
      <w:pPr>
        <w:pStyle w:val="TOC1"/>
        <w:tabs>
          <w:tab w:val="left" w:pos="720"/>
        </w:tabs>
        <w:rPr>
          <w:rFonts w:asciiTheme="minorHAnsi" w:eastAsiaTheme="minorEastAsia" w:hAnsiTheme="minorHAnsi" w:cstheme="minorBidi"/>
          <w:sz w:val="22"/>
          <w:szCs w:val="22"/>
          <w:lang w:eastAsia="en-GB"/>
        </w:rPr>
      </w:pPr>
      <w:hyperlink w:anchor="_Toc66718886" w:history="1">
        <w:r w:rsidR="00182161" w:rsidRPr="00FF120A">
          <w:rPr>
            <w:rStyle w:val="Hyperlink"/>
            <w:rFonts w:eastAsiaTheme="minorEastAsia"/>
          </w:rPr>
          <w:t>IV.</w:t>
        </w:r>
        <w:r w:rsidR="00182161">
          <w:rPr>
            <w:rFonts w:asciiTheme="minorHAnsi" w:eastAsiaTheme="minorEastAsia" w:hAnsiTheme="minorHAnsi" w:cstheme="minorBidi"/>
            <w:sz w:val="22"/>
            <w:szCs w:val="22"/>
            <w:lang w:eastAsia="en-GB"/>
          </w:rPr>
          <w:tab/>
        </w:r>
        <w:r w:rsidR="00182161" w:rsidRPr="00FF120A">
          <w:rPr>
            <w:rStyle w:val="Hyperlink"/>
            <w:rFonts w:eastAsiaTheme="minorEastAsia"/>
          </w:rPr>
          <w:t>Appendices</w:t>
        </w:r>
        <w:r w:rsidR="00182161">
          <w:rPr>
            <w:webHidden/>
          </w:rPr>
          <w:tab/>
        </w:r>
        <w:r w:rsidR="00182161">
          <w:rPr>
            <w:webHidden/>
          </w:rPr>
          <w:fldChar w:fldCharType="begin"/>
        </w:r>
        <w:r w:rsidR="00182161">
          <w:rPr>
            <w:webHidden/>
          </w:rPr>
          <w:instrText xml:space="preserve"> PAGEREF _Toc66718886 \h </w:instrText>
        </w:r>
        <w:r w:rsidR="00182161">
          <w:rPr>
            <w:webHidden/>
          </w:rPr>
        </w:r>
        <w:r w:rsidR="00182161">
          <w:rPr>
            <w:webHidden/>
          </w:rPr>
          <w:fldChar w:fldCharType="separate"/>
        </w:r>
        <w:r w:rsidR="00182161">
          <w:rPr>
            <w:webHidden/>
          </w:rPr>
          <w:t>117</w:t>
        </w:r>
        <w:r w:rsidR="00182161">
          <w:rPr>
            <w:webHidden/>
          </w:rPr>
          <w:fldChar w:fldCharType="end"/>
        </w:r>
      </w:hyperlink>
    </w:p>
    <w:p w14:paraId="68DFD58E" w14:textId="77777777" w:rsidR="00182161" w:rsidRDefault="00000000">
      <w:pPr>
        <w:pStyle w:val="TOC2"/>
        <w:rPr>
          <w:rFonts w:asciiTheme="minorHAnsi" w:eastAsiaTheme="minorEastAsia" w:hAnsiTheme="minorHAnsi" w:cstheme="minorBidi"/>
          <w:sz w:val="22"/>
          <w:szCs w:val="22"/>
          <w:lang w:val="en-GB" w:eastAsia="en-GB"/>
        </w:rPr>
      </w:pPr>
      <w:hyperlink w:anchor="_Toc66718887" w:history="1">
        <w:r w:rsidR="00182161" w:rsidRPr="00FF120A">
          <w:rPr>
            <w:rStyle w:val="Hyperlink"/>
            <w:rFonts w:eastAsiaTheme="minorEastAsia"/>
          </w:rPr>
          <w:t>Appendix A – Terms of Reference</w:t>
        </w:r>
        <w:r w:rsidR="00182161">
          <w:rPr>
            <w:webHidden/>
          </w:rPr>
          <w:tab/>
        </w:r>
        <w:r w:rsidR="00182161">
          <w:rPr>
            <w:webHidden/>
          </w:rPr>
          <w:fldChar w:fldCharType="begin"/>
        </w:r>
        <w:r w:rsidR="00182161">
          <w:rPr>
            <w:webHidden/>
          </w:rPr>
          <w:instrText xml:space="preserve"> PAGEREF _Toc66718887 \h </w:instrText>
        </w:r>
        <w:r w:rsidR="00182161">
          <w:rPr>
            <w:webHidden/>
          </w:rPr>
        </w:r>
        <w:r w:rsidR="00182161">
          <w:rPr>
            <w:webHidden/>
          </w:rPr>
          <w:fldChar w:fldCharType="separate"/>
        </w:r>
        <w:r w:rsidR="00182161">
          <w:rPr>
            <w:webHidden/>
          </w:rPr>
          <w:t>117</w:t>
        </w:r>
        <w:r w:rsidR="00182161">
          <w:rPr>
            <w:webHidden/>
          </w:rPr>
          <w:fldChar w:fldCharType="end"/>
        </w:r>
      </w:hyperlink>
    </w:p>
    <w:p w14:paraId="6E1085B8" w14:textId="77777777" w:rsidR="00182161" w:rsidRDefault="00000000">
      <w:pPr>
        <w:pStyle w:val="TOC2"/>
        <w:rPr>
          <w:rFonts w:asciiTheme="minorHAnsi" w:eastAsiaTheme="minorEastAsia" w:hAnsiTheme="minorHAnsi" w:cstheme="minorBidi"/>
          <w:sz w:val="22"/>
          <w:szCs w:val="22"/>
          <w:lang w:val="en-GB" w:eastAsia="en-GB"/>
        </w:rPr>
      </w:pPr>
      <w:hyperlink w:anchor="_Toc66718888" w:history="1">
        <w:r w:rsidR="00182161" w:rsidRPr="00FF120A">
          <w:rPr>
            <w:rStyle w:val="Hyperlink"/>
            <w:rFonts w:eastAsiaTheme="minorEastAsia"/>
          </w:rPr>
          <w:t>Appendix B - Key Experts</w:t>
        </w:r>
        <w:r w:rsidR="00182161">
          <w:rPr>
            <w:webHidden/>
          </w:rPr>
          <w:tab/>
        </w:r>
        <w:r w:rsidR="00182161">
          <w:rPr>
            <w:webHidden/>
          </w:rPr>
          <w:fldChar w:fldCharType="begin"/>
        </w:r>
        <w:r w:rsidR="00182161">
          <w:rPr>
            <w:webHidden/>
          </w:rPr>
          <w:instrText xml:space="preserve"> PAGEREF _Toc66718888 \h </w:instrText>
        </w:r>
        <w:r w:rsidR="00182161">
          <w:rPr>
            <w:webHidden/>
          </w:rPr>
        </w:r>
        <w:r w:rsidR="00182161">
          <w:rPr>
            <w:webHidden/>
          </w:rPr>
          <w:fldChar w:fldCharType="separate"/>
        </w:r>
        <w:r w:rsidR="00182161">
          <w:rPr>
            <w:webHidden/>
          </w:rPr>
          <w:t>117</w:t>
        </w:r>
        <w:r w:rsidR="00182161">
          <w:rPr>
            <w:webHidden/>
          </w:rPr>
          <w:fldChar w:fldCharType="end"/>
        </w:r>
      </w:hyperlink>
    </w:p>
    <w:p w14:paraId="0AE6DB95" w14:textId="77777777" w:rsidR="00182161" w:rsidRDefault="00000000">
      <w:pPr>
        <w:pStyle w:val="TOC2"/>
        <w:rPr>
          <w:rFonts w:asciiTheme="minorHAnsi" w:eastAsiaTheme="minorEastAsia" w:hAnsiTheme="minorHAnsi" w:cstheme="minorBidi"/>
          <w:sz w:val="22"/>
          <w:szCs w:val="22"/>
          <w:lang w:val="en-GB" w:eastAsia="en-GB"/>
        </w:rPr>
      </w:pPr>
      <w:hyperlink w:anchor="_Toc66718889" w:history="1">
        <w:r w:rsidR="00182161" w:rsidRPr="00FF120A">
          <w:rPr>
            <w:rStyle w:val="Hyperlink"/>
            <w:rFonts w:eastAsiaTheme="minorEastAsia"/>
          </w:rPr>
          <w:t>Appendix C – Breakdown of Contract Price</w:t>
        </w:r>
        <w:r w:rsidR="00182161">
          <w:rPr>
            <w:webHidden/>
          </w:rPr>
          <w:tab/>
        </w:r>
        <w:r w:rsidR="00182161">
          <w:rPr>
            <w:webHidden/>
          </w:rPr>
          <w:fldChar w:fldCharType="begin"/>
        </w:r>
        <w:r w:rsidR="00182161">
          <w:rPr>
            <w:webHidden/>
          </w:rPr>
          <w:instrText xml:space="preserve"> PAGEREF _Toc66718889 \h </w:instrText>
        </w:r>
        <w:r w:rsidR="00182161">
          <w:rPr>
            <w:webHidden/>
          </w:rPr>
        </w:r>
        <w:r w:rsidR="00182161">
          <w:rPr>
            <w:webHidden/>
          </w:rPr>
          <w:fldChar w:fldCharType="separate"/>
        </w:r>
        <w:r w:rsidR="00182161">
          <w:rPr>
            <w:webHidden/>
          </w:rPr>
          <w:t>117</w:t>
        </w:r>
        <w:r w:rsidR="00182161">
          <w:rPr>
            <w:webHidden/>
          </w:rPr>
          <w:fldChar w:fldCharType="end"/>
        </w:r>
      </w:hyperlink>
    </w:p>
    <w:p w14:paraId="5582A0CB" w14:textId="77777777" w:rsidR="00182161" w:rsidRDefault="00000000">
      <w:pPr>
        <w:pStyle w:val="TOC2"/>
        <w:rPr>
          <w:rFonts w:asciiTheme="minorHAnsi" w:eastAsiaTheme="minorEastAsia" w:hAnsiTheme="minorHAnsi" w:cstheme="minorBidi"/>
          <w:sz w:val="22"/>
          <w:szCs w:val="22"/>
          <w:lang w:val="en-GB" w:eastAsia="en-GB"/>
        </w:rPr>
      </w:pPr>
      <w:hyperlink w:anchor="_Toc66718890" w:history="1">
        <w:r w:rsidR="00182161" w:rsidRPr="00FF120A">
          <w:rPr>
            <w:rStyle w:val="Hyperlink"/>
            <w:rFonts w:eastAsiaTheme="minorEastAsia"/>
          </w:rPr>
          <w:t>Appendix D - Form of Advance Payments Guarantee</w:t>
        </w:r>
        <w:r w:rsidR="00182161">
          <w:rPr>
            <w:webHidden/>
          </w:rPr>
          <w:tab/>
        </w:r>
        <w:r w:rsidR="00182161">
          <w:rPr>
            <w:webHidden/>
          </w:rPr>
          <w:fldChar w:fldCharType="begin"/>
        </w:r>
        <w:r w:rsidR="00182161">
          <w:rPr>
            <w:webHidden/>
          </w:rPr>
          <w:instrText xml:space="preserve"> PAGEREF _Toc66718890 \h </w:instrText>
        </w:r>
        <w:r w:rsidR="00182161">
          <w:rPr>
            <w:webHidden/>
          </w:rPr>
        </w:r>
        <w:r w:rsidR="00182161">
          <w:rPr>
            <w:webHidden/>
          </w:rPr>
          <w:fldChar w:fldCharType="separate"/>
        </w:r>
        <w:r w:rsidR="00182161">
          <w:rPr>
            <w:webHidden/>
          </w:rPr>
          <w:t>120</w:t>
        </w:r>
        <w:r w:rsidR="00182161">
          <w:rPr>
            <w:webHidden/>
          </w:rPr>
          <w:fldChar w:fldCharType="end"/>
        </w:r>
      </w:hyperlink>
    </w:p>
    <w:p w14:paraId="0F5F7865" w14:textId="77777777" w:rsidR="00182161" w:rsidRDefault="00000000">
      <w:pPr>
        <w:pStyle w:val="TOC2"/>
        <w:rPr>
          <w:rFonts w:asciiTheme="minorHAnsi" w:eastAsiaTheme="minorEastAsia" w:hAnsiTheme="minorHAnsi" w:cstheme="minorBidi"/>
          <w:sz w:val="22"/>
          <w:szCs w:val="22"/>
          <w:lang w:val="en-GB" w:eastAsia="en-GB"/>
        </w:rPr>
      </w:pPr>
      <w:hyperlink w:anchor="_Toc66718891" w:history="1">
        <w:r w:rsidR="00182161" w:rsidRPr="00FF120A">
          <w:rPr>
            <w:rStyle w:val="Hyperlink"/>
            <w:rFonts w:eastAsiaTheme="minorEastAsia"/>
          </w:rPr>
          <w:t>Appendix E - Code of Conduct (ES)</w:t>
        </w:r>
        <w:r w:rsidR="00182161">
          <w:rPr>
            <w:webHidden/>
          </w:rPr>
          <w:tab/>
        </w:r>
        <w:r w:rsidR="00182161">
          <w:rPr>
            <w:webHidden/>
          </w:rPr>
          <w:fldChar w:fldCharType="begin"/>
        </w:r>
        <w:r w:rsidR="00182161">
          <w:rPr>
            <w:webHidden/>
          </w:rPr>
          <w:instrText xml:space="preserve"> PAGEREF _Toc66718891 \h </w:instrText>
        </w:r>
        <w:r w:rsidR="00182161">
          <w:rPr>
            <w:webHidden/>
          </w:rPr>
        </w:r>
        <w:r w:rsidR="00182161">
          <w:rPr>
            <w:webHidden/>
          </w:rPr>
          <w:fldChar w:fldCharType="separate"/>
        </w:r>
        <w:r w:rsidR="00182161">
          <w:rPr>
            <w:webHidden/>
          </w:rPr>
          <w:t>122</w:t>
        </w:r>
        <w:r w:rsidR="00182161">
          <w:rPr>
            <w:webHidden/>
          </w:rPr>
          <w:fldChar w:fldCharType="end"/>
        </w:r>
      </w:hyperlink>
    </w:p>
    <w:p w14:paraId="6A5C60BA" w14:textId="7101C6B9" w:rsidR="00314368" w:rsidRPr="00CA7887" w:rsidRDefault="00314368" w:rsidP="00C0684F">
      <w:pPr>
        <w:jc w:val="center"/>
      </w:pPr>
      <w:r w:rsidRPr="009B431F">
        <w:rPr>
          <w:b/>
          <w:bCs/>
          <w:sz w:val="32"/>
        </w:rPr>
        <w:fldChar w:fldCharType="end"/>
      </w:r>
    </w:p>
    <w:sdt>
      <w:sdtPr>
        <w:rPr>
          <w:rFonts w:ascii="Times New Roman" w:eastAsia="Times New Roman" w:hAnsi="Times New Roman" w:cs="Times New Roman"/>
          <w:b w:val="0"/>
          <w:bCs w:val="0"/>
          <w:color w:val="auto"/>
          <w:sz w:val="24"/>
          <w:szCs w:val="24"/>
        </w:rPr>
        <w:id w:val="64669930"/>
        <w:docPartObj>
          <w:docPartGallery w:val="Table of Contents"/>
          <w:docPartUnique/>
        </w:docPartObj>
      </w:sdtPr>
      <w:sdtContent>
        <w:p w14:paraId="0D03DCA5" w14:textId="7FA3B799" w:rsidR="00314368" w:rsidRPr="009B431F" w:rsidRDefault="00314368" w:rsidP="00314368">
          <w:pPr>
            <w:pStyle w:val="TOCHeading"/>
            <w:spacing w:before="0"/>
            <w:rPr>
              <w:color w:val="auto"/>
            </w:rPr>
          </w:pPr>
        </w:p>
        <w:p w14:paraId="10541232" w14:textId="1FC09B55" w:rsidR="00C0684F" w:rsidRPr="00CA7887" w:rsidRDefault="00000000" w:rsidP="00C0684F"/>
      </w:sdtContent>
    </w:sdt>
    <w:p w14:paraId="044AD51F" w14:textId="77777777" w:rsidR="00C0684F" w:rsidRPr="00CA7887" w:rsidRDefault="009E1990" w:rsidP="00C0684F">
      <w:pPr>
        <w:pStyle w:val="TOC1"/>
        <w:rPr>
          <w:rFonts w:asciiTheme="minorHAnsi" w:eastAsiaTheme="minorEastAsia" w:hAnsiTheme="minorHAnsi" w:cstheme="minorBidi"/>
          <w:sz w:val="22"/>
          <w:szCs w:val="22"/>
          <w:lang w:val="en-US"/>
        </w:rPr>
      </w:pPr>
      <w:r w:rsidRPr="009B431F">
        <w:rPr>
          <w:lang w:val="en-US"/>
        </w:rPr>
        <w:fldChar w:fldCharType="begin"/>
      </w:r>
      <w:r w:rsidR="00C0684F" w:rsidRPr="00CA7887">
        <w:rPr>
          <w:lang w:val="en-US"/>
        </w:rPr>
        <w:instrText xml:space="preserve"> TOC \h \z \t "A1-Heading1,1,A1-Heading2,2,A1-Heading 3,3" </w:instrText>
      </w:r>
      <w:r w:rsidRPr="009B431F">
        <w:rPr>
          <w:lang w:val="en-US"/>
        </w:rPr>
        <w:fldChar w:fldCharType="separate"/>
      </w:r>
    </w:p>
    <w:p w14:paraId="45DEA847" w14:textId="77777777" w:rsidR="00C0684F" w:rsidRPr="00CA7887" w:rsidRDefault="009E1990" w:rsidP="00C0684F">
      <w:pPr>
        <w:tabs>
          <w:tab w:val="right" w:pos="9000"/>
        </w:tabs>
      </w:pPr>
      <w:r w:rsidRPr="009B431F">
        <w:fldChar w:fldCharType="end"/>
      </w:r>
      <w:r w:rsidR="00C0684F" w:rsidRPr="00CA7887">
        <w:tab/>
      </w:r>
    </w:p>
    <w:p w14:paraId="09EA9778" w14:textId="77777777" w:rsidR="00C0684F" w:rsidRPr="00CA7887" w:rsidRDefault="00C0684F" w:rsidP="00C0684F">
      <w:pPr>
        <w:pStyle w:val="BankNormal"/>
        <w:tabs>
          <w:tab w:val="right" w:leader="dot" w:pos="8910"/>
        </w:tabs>
        <w:spacing w:after="0"/>
        <w:rPr>
          <w:szCs w:val="24"/>
        </w:rPr>
      </w:pPr>
    </w:p>
    <w:p w14:paraId="07C18ABF" w14:textId="77777777" w:rsidR="00C0684F" w:rsidRPr="00CA7887" w:rsidRDefault="00C0684F" w:rsidP="00C0684F">
      <w:pPr>
        <w:tabs>
          <w:tab w:val="right" w:leader="dot" w:pos="8910"/>
        </w:tabs>
        <w:sectPr w:rsidR="00C0684F" w:rsidRPr="00CA7887" w:rsidSect="00AB0E07">
          <w:headerReference w:type="even" r:id="rId60"/>
          <w:headerReference w:type="default" r:id="rId61"/>
          <w:footerReference w:type="default" r:id="rId62"/>
          <w:headerReference w:type="first" r:id="rId63"/>
          <w:footerReference w:type="first" r:id="rId64"/>
          <w:footnotePr>
            <w:numRestart w:val="eachSect"/>
          </w:footnotePr>
          <w:type w:val="oddPage"/>
          <w:pgSz w:w="12242" w:h="15842" w:code="1"/>
          <w:pgMar w:top="1440" w:right="1440" w:bottom="1728" w:left="1728" w:header="720" w:footer="720" w:gutter="0"/>
          <w:paperSrc w:first="15" w:other="15"/>
          <w:cols w:space="720"/>
          <w:noEndnote/>
          <w:titlePg/>
        </w:sectPr>
      </w:pPr>
    </w:p>
    <w:p w14:paraId="4E355D52" w14:textId="77777777" w:rsidR="00C0684F" w:rsidRPr="00CA7887" w:rsidRDefault="00C0684F" w:rsidP="009B431F">
      <w:pPr>
        <w:pStyle w:val="HeadingCCLS1"/>
      </w:pPr>
      <w:bookmarkStart w:id="239" w:name="_Toc299534125"/>
      <w:bookmarkStart w:id="240" w:name="_Toc474333983"/>
      <w:bookmarkStart w:id="241" w:name="_Toc474334152"/>
      <w:bookmarkStart w:id="242" w:name="_Toc494209549"/>
      <w:bookmarkStart w:id="243" w:name="_Toc66718829"/>
      <w:r w:rsidRPr="00CA7887">
        <w:lastRenderedPageBreak/>
        <w:t>Form of Contract</w:t>
      </w:r>
      <w:bookmarkEnd w:id="239"/>
      <w:bookmarkEnd w:id="240"/>
      <w:bookmarkEnd w:id="241"/>
      <w:bookmarkEnd w:id="242"/>
      <w:bookmarkEnd w:id="243"/>
    </w:p>
    <w:p w14:paraId="7049E701" w14:textId="77777777" w:rsidR="00C0684F" w:rsidRPr="00CA7887" w:rsidRDefault="00C0684F" w:rsidP="00C0684F">
      <w:pPr>
        <w:jc w:val="center"/>
        <w:rPr>
          <w:rFonts w:ascii="Times New Roman Bold" w:hAnsi="Times New Roman Bold"/>
          <w:b/>
          <w:smallCaps/>
          <w:sz w:val="28"/>
        </w:rPr>
      </w:pPr>
      <w:r w:rsidRPr="00CA7887">
        <w:rPr>
          <w:rFonts w:ascii="Times New Roman Bold" w:hAnsi="Times New Roman Bold"/>
          <w:b/>
          <w:smallCaps/>
          <w:sz w:val="28"/>
        </w:rPr>
        <w:t>Lump-Sum</w:t>
      </w:r>
    </w:p>
    <w:p w14:paraId="5E3017DC" w14:textId="77777777" w:rsidR="00C0684F" w:rsidRPr="00CA7887" w:rsidRDefault="00C0684F" w:rsidP="00C0684F"/>
    <w:p w14:paraId="76102E8E" w14:textId="77777777" w:rsidR="00C0684F" w:rsidRPr="00CA7887" w:rsidRDefault="00C0684F" w:rsidP="00C0684F">
      <w:pPr>
        <w:jc w:val="center"/>
      </w:pPr>
      <w:r w:rsidRPr="00CA7887">
        <w:t xml:space="preserve">(Text in brackets </w:t>
      </w:r>
      <w:proofErr w:type="gramStart"/>
      <w:r w:rsidRPr="00CA7887">
        <w:t>[ ]</w:t>
      </w:r>
      <w:proofErr w:type="gramEnd"/>
      <w:r w:rsidRPr="00CA7887">
        <w:t xml:space="preserve"> is optional; all notes should be deleted in the final text)</w:t>
      </w:r>
    </w:p>
    <w:p w14:paraId="65D70368" w14:textId="77777777" w:rsidR="00C0684F" w:rsidRPr="00CA7887" w:rsidRDefault="00C0684F" w:rsidP="00C0684F"/>
    <w:p w14:paraId="04AA9682" w14:textId="77777777" w:rsidR="00C0684F" w:rsidRPr="00CA7887" w:rsidRDefault="00C0684F" w:rsidP="00C0684F"/>
    <w:p w14:paraId="1F5CB805" w14:textId="77777777" w:rsidR="00C0684F" w:rsidRPr="00CA7887" w:rsidRDefault="00C0684F" w:rsidP="00C0684F">
      <w:pPr>
        <w:jc w:val="both"/>
      </w:pPr>
      <w:r w:rsidRPr="00CA7887">
        <w:t xml:space="preserve">This CONTRACT (hereinafter called the “Contract”) is made the </w:t>
      </w:r>
      <w:r w:rsidRPr="00CA7887">
        <w:rPr>
          <w:i/>
        </w:rPr>
        <w:t>[number]</w:t>
      </w:r>
      <w:r w:rsidRPr="00CA7887">
        <w:t xml:space="preserve"> day of the month of </w:t>
      </w:r>
      <w:r w:rsidRPr="00CA7887">
        <w:rPr>
          <w:i/>
        </w:rPr>
        <w:t>[month]</w:t>
      </w:r>
      <w:r w:rsidRPr="00CA7887">
        <w:t xml:space="preserve">, </w:t>
      </w:r>
      <w:r w:rsidRPr="00CA7887">
        <w:rPr>
          <w:i/>
        </w:rPr>
        <w:t>[year]</w:t>
      </w:r>
      <w:r w:rsidRPr="00CA7887">
        <w:t xml:space="preserve">, between, on the one hand, </w:t>
      </w:r>
      <w:r w:rsidRPr="00CA7887">
        <w:rPr>
          <w:i/>
        </w:rPr>
        <w:t>[name of Client or Recipient]</w:t>
      </w:r>
      <w:r w:rsidRPr="00CA7887">
        <w:t xml:space="preserve"> (hereinafter called the “Client”) and, on the other hand, </w:t>
      </w:r>
      <w:r w:rsidRPr="00CA7887">
        <w:rPr>
          <w:i/>
        </w:rPr>
        <w:t xml:space="preserve">[name of </w:t>
      </w:r>
      <w:proofErr w:type="gramStart"/>
      <w:r w:rsidRPr="00CA7887">
        <w:rPr>
          <w:i/>
          <w:iCs/>
        </w:rPr>
        <w:t>Consultant</w:t>
      </w:r>
      <w:proofErr w:type="gramEnd"/>
      <w:r w:rsidRPr="00CA7887">
        <w:rPr>
          <w:i/>
        </w:rPr>
        <w:t>]</w:t>
      </w:r>
      <w:r w:rsidRPr="00CA7887">
        <w:t xml:space="preserve"> (hereinafter called the “Consultant”).</w:t>
      </w:r>
    </w:p>
    <w:p w14:paraId="430C5389" w14:textId="77777777" w:rsidR="00C0684F" w:rsidRPr="00CA7887" w:rsidRDefault="00C0684F" w:rsidP="00C0684F">
      <w:pPr>
        <w:jc w:val="both"/>
      </w:pPr>
    </w:p>
    <w:p w14:paraId="4AED7FB1" w14:textId="77777777" w:rsidR="00C0684F" w:rsidRPr="00CA7887" w:rsidRDefault="00C0684F" w:rsidP="00C0684F">
      <w:pPr>
        <w:jc w:val="both"/>
      </w:pPr>
      <w:r w:rsidRPr="00CA7887">
        <w:rPr>
          <w:i/>
        </w:rPr>
        <w:t>[</w:t>
      </w:r>
      <w:r w:rsidRPr="009B431F">
        <w:rPr>
          <w:i/>
        </w:rPr>
        <w:t xml:space="preserve">If the </w:t>
      </w:r>
      <w:r w:rsidRPr="009B431F">
        <w:rPr>
          <w:i/>
          <w:iCs/>
        </w:rPr>
        <w:t>Consultant</w:t>
      </w:r>
      <w:r w:rsidRPr="009B431F">
        <w:rPr>
          <w:i/>
        </w:rPr>
        <w:t xml:space="preserve"> consist of more than one entity, the above should be partially amended to read as follows:</w:t>
      </w:r>
      <w:r w:rsidRPr="00CA7887">
        <w:t xml:space="preserve"> “</w:t>
      </w:r>
      <w:proofErr w:type="gramStart"/>
      <w:r w:rsidRPr="00CA7887">
        <w:t>…(</w:t>
      </w:r>
      <w:proofErr w:type="gramEnd"/>
      <w:r w:rsidRPr="00CA7887">
        <w:t>hereinafter called the “Client”) and, on the other hand, a Joint Venture</w:t>
      </w:r>
      <w:r w:rsidRPr="00CA7887">
        <w:rPr>
          <w:bCs/>
          <w:spacing w:val="-2"/>
        </w:rPr>
        <w:t xml:space="preserve"> (name of the JV)</w:t>
      </w:r>
      <w:r w:rsidRPr="00CA7887">
        <w:t xml:space="preserve"> consisting of the following entities, each member of which will be jointly and severally liable to the Client for all the Consultant’s obligations under this Contract, namely, </w:t>
      </w:r>
      <w:r w:rsidRPr="00CA7887">
        <w:rPr>
          <w:i/>
        </w:rPr>
        <w:t xml:space="preserve">[name of </w:t>
      </w:r>
      <w:r w:rsidRPr="00CA7887">
        <w:rPr>
          <w:i/>
          <w:iCs/>
        </w:rPr>
        <w:t>member</w:t>
      </w:r>
      <w:r w:rsidRPr="00CA7887">
        <w:rPr>
          <w:i/>
        </w:rPr>
        <w:t>]</w:t>
      </w:r>
      <w:r w:rsidRPr="00CA7887">
        <w:t xml:space="preserve"> and </w:t>
      </w:r>
      <w:r w:rsidRPr="00CA7887">
        <w:rPr>
          <w:i/>
        </w:rPr>
        <w:t xml:space="preserve">[name of </w:t>
      </w:r>
      <w:r w:rsidRPr="00CA7887">
        <w:rPr>
          <w:i/>
          <w:iCs/>
        </w:rPr>
        <w:t>member</w:t>
      </w:r>
      <w:r w:rsidRPr="00CA7887">
        <w:rPr>
          <w:i/>
        </w:rPr>
        <w:t>]</w:t>
      </w:r>
      <w:r w:rsidRPr="00CA7887">
        <w:t xml:space="preserve"> (hereinafter called the “Consultant”).]</w:t>
      </w:r>
    </w:p>
    <w:p w14:paraId="144889BD" w14:textId="77777777" w:rsidR="00C0684F" w:rsidRPr="00CA7887" w:rsidRDefault="00C0684F" w:rsidP="00C0684F">
      <w:pPr>
        <w:jc w:val="both"/>
      </w:pPr>
    </w:p>
    <w:p w14:paraId="3DD8C25F" w14:textId="77777777" w:rsidR="00C0684F" w:rsidRPr="00CA7887" w:rsidRDefault="00C0684F" w:rsidP="00C0684F">
      <w:pPr>
        <w:jc w:val="both"/>
      </w:pPr>
      <w:r w:rsidRPr="00CA7887">
        <w:t>WHEREAS</w:t>
      </w:r>
    </w:p>
    <w:p w14:paraId="3FA57E85" w14:textId="77777777" w:rsidR="00C0684F" w:rsidRPr="00CA7887" w:rsidRDefault="00C0684F" w:rsidP="00C0684F">
      <w:pPr>
        <w:ind w:left="1440" w:hanging="720"/>
        <w:jc w:val="both"/>
      </w:pPr>
    </w:p>
    <w:p w14:paraId="4AF37D25" w14:textId="77777777" w:rsidR="00C0684F" w:rsidRPr="00CA7887" w:rsidRDefault="00C0684F" w:rsidP="00C0684F">
      <w:pPr>
        <w:ind w:left="900" w:hanging="540"/>
        <w:jc w:val="both"/>
      </w:pPr>
      <w:r w:rsidRPr="00CA7887">
        <w:t>(a)</w:t>
      </w:r>
      <w:r w:rsidRPr="00CA7887">
        <w:tab/>
        <w:t>the Client has requested the Consultant to provide certain consulting services as defined in this Contract (hereinafter called the “Services”);</w:t>
      </w:r>
    </w:p>
    <w:p w14:paraId="7A14E38F" w14:textId="77777777" w:rsidR="00C0684F" w:rsidRPr="00CA7887" w:rsidRDefault="00C0684F" w:rsidP="00C0684F">
      <w:pPr>
        <w:ind w:left="900" w:hanging="720"/>
        <w:jc w:val="both"/>
      </w:pPr>
    </w:p>
    <w:p w14:paraId="0E6ACD1A" w14:textId="77777777" w:rsidR="00C0684F" w:rsidRPr="00CA7887" w:rsidRDefault="00C0684F" w:rsidP="00C0684F">
      <w:pPr>
        <w:ind w:left="900" w:hanging="540"/>
        <w:jc w:val="both"/>
      </w:pPr>
      <w:r w:rsidRPr="00CA7887">
        <w:t>(b)</w:t>
      </w:r>
      <w:r w:rsidRPr="00CA7887">
        <w:tab/>
        <w:t>the Consultant, having represented to the Client that it has the required professional skills, expertise and technical resources, has agreed to provide the Services on the terms and conditions set forth in this Contract;</w:t>
      </w:r>
    </w:p>
    <w:p w14:paraId="324B2481" w14:textId="77777777" w:rsidR="00C0684F" w:rsidRPr="00CA7887" w:rsidRDefault="00C0684F" w:rsidP="00C0684F">
      <w:pPr>
        <w:ind w:left="900" w:hanging="720"/>
        <w:jc w:val="both"/>
      </w:pPr>
    </w:p>
    <w:p w14:paraId="07C43C56" w14:textId="77777777" w:rsidR="00C0684F" w:rsidRPr="00CA7887" w:rsidRDefault="00C0684F" w:rsidP="00C0684F">
      <w:pPr>
        <w:ind w:left="900" w:hanging="540"/>
        <w:jc w:val="both"/>
      </w:pPr>
      <w:r w:rsidRPr="00CA7887">
        <w:t>(c)</w:t>
      </w:r>
      <w:r w:rsidRPr="00CA7887">
        <w:tab/>
        <w:t>the Client has received [</w:t>
      </w:r>
      <w:r w:rsidRPr="00CA7887">
        <w:rPr>
          <w:i/>
        </w:rPr>
        <w:t>or</w:t>
      </w:r>
      <w:r w:rsidRPr="00CA7887">
        <w:t xml:space="preserve"> has applied for] a loan [</w:t>
      </w:r>
      <w:r w:rsidRPr="00CA7887">
        <w:rPr>
          <w:i/>
        </w:rPr>
        <w:t>or</w:t>
      </w:r>
      <w:r w:rsidRPr="00CA7887">
        <w:t xml:space="preserve"> credit </w:t>
      </w:r>
      <w:r w:rsidRPr="00CA7887">
        <w:rPr>
          <w:i/>
        </w:rPr>
        <w:t>or</w:t>
      </w:r>
      <w:r w:rsidRPr="00CA7887">
        <w:t xml:space="preserve"> grant] from the [</w:t>
      </w:r>
      <w:r w:rsidRPr="00CA7887">
        <w:rPr>
          <w:i/>
        </w:rPr>
        <w:t xml:space="preserve">insert </w:t>
      </w:r>
      <w:r w:rsidR="00E66809" w:rsidRPr="00CA7887">
        <w:rPr>
          <w:i/>
        </w:rPr>
        <w:t>as</w:t>
      </w:r>
      <w:r w:rsidRPr="00CA7887">
        <w:rPr>
          <w:i/>
        </w:rPr>
        <w:t xml:space="preserve"> relevant</w:t>
      </w:r>
      <w:r w:rsidR="00E66809" w:rsidRPr="00CA7887">
        <w:rPr>
          <w:i/>
        </w:rPr>
        <w:t>, International Bank for Reconstruction and Development (IBRD) or International Development Association (IDA)</w:t>
      </w:r>
      <w:r w:rsidRPr="00CA7887">
        <w:rPr>
          <w:i/>
        </w:rPr>
        <w:t xml:space="preserve">]: </w:t>
      </w:r>
      <w:r w:rsidRPr="00CA7887">
        <w:t>toward the cost of the Services and intends to apply a portion of the proceeds of this [loan/credit/grant] to eligible payments under this Contract, it being understood that (</w:t>
      </w:r>
      <w:proofErr w:type="spellStart"/>
      <w:r w:rsidRPr="00CA7887">
        <w:t>i</w:t>
      </w:r>
      <w:proofErr w:type="spellEnd"/>
      <w:r w:rsidRPr="00CA7887">
        <w:t>) payments by the Bank will be made only at the request of the Client and upon approval by the Bank; (ii) such payments will be subject, in all respects, to the terms an</w:t>
      </w:r>
      <w:r w:rsidR="00E66809" w:rsidRPr="00CA7887">
        <w:t>d conditions of the [loan/financing</w:t>
      </w:r>
      <w:r w:rsidRPr="00CA7887">
        <w:t xml:space="preserve">/grant] agreement, including prohibitions of withdrawal from the [loan/credit/grant]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CA7887">
        <w:t>any rights from the [loan/financing</w:t>
      </w:r>
      <w:r w:rsidRPr="00CA7887">
        <w:t>/grant] agreement or have any claim to the [loan/credit/grant] proceeds;</w:t>
      </w:r>
    </w:p>
    <w:p w14:paraId="0E4B700F" w14:textId="77777777" w:rsidR="00C0684F" w:rsidRPr="00CA7887" w:rsidRDefault="00C0684F" w:rsidP="00C0684F">
      <w:pPr>
        <w:ind w:left="1440" w:hanging="720"/>
        <w:jc w:val="both"/>
      </w:pPr>
    </w:p>
    <w:p w14:paraId="7F16A77E" w14:textId="77777777" w:rsidR="00C0684F" w:rsidRPr="00CA7887" w:rsidRDefault="00C0684F" w:rsidP="00C0684F">
      <w:pPr>
        <w:pStyle w:val="BodyText"/>
        <w:keepNext/>
        <w:suppressAutoHyphens w:val="0"/>
        <w:spacing w:after="0"/>
        <w:rPr>
          <w:szCs w:val="24"/>
          <w:lang w:eastAsia="it-IT"/>
        </w:rPr>
      </w:pPr>
      <w:r w:rsidRPr="00CA7887">
        <w:rPr>
          <w:szCs w:val="24"/>
          <w:lang w:eastAsia="it-IT"/>
        </w:rPr>
        <w:lastRenderedPageBreak/>
        <w:t>NOW THEREFORE the parties hereto hereby agree as follows:</w:t>
      </w:r>
    </w:p>
    <w:p w14:paraId="232487E2" w14:textId="77777777" w:rsidR="00C0684F" w:rsidRPr="00CA7887" w:rsidRDefault="00C0684F" w:rsidP="00C0684F">
      <w:pPr>
        <w:keepNext/>
        <w:jc w:val="both"/>
      </w:pPr>
    </w:p>
    <w:p w14:paraId="4B7DAD5C" w14:textId="77777777" w:rsidR="00C0684F" w:rsidRPr="00CA7887" w:rsidRDefault="00C0684F" w:rsidP="00C0684F">
      <w:pPr>
        <w:keepNext/>
        <w:ind w:left="720" w:hanging="720"/>
        <w:jc w:val="both"/>
      </w:pPr>
      <w:r w:rsidRPr="00CA7887">
        <w:t>1.</w:t>
      </w:r>
      <w:r w:rsidRPr="00CA7887">
        <w:tab/>
        <w:t>The following documents attached hereto shall be deemed to form an integral part of this Contract:</w:t>
      </w:r>
    </w:p>
    <w:p w14:paraId="2F708E78" w14:textId="77777777" w:rsidR="00C0684F" w:rsidRPr="00CA7887" w:rsidRDefault="00C0684F" w:rsidP="00C0684F">
      <w:pPr>
        <w:keepNext/>
        <w:ind w:left="720" w:hanging="720"/>
        <w:jc w:val="both"/>
      </w:pPr>
    </w:p>
    <w:p w14:paraId="0C166897" w14:textId="77777777" w:rsidR="00C0684F" w:rsidRPr="00CA7887" w:rsidRDefault="00C0684F" w:rsidP="00C0684F">
      <w:pPr>
        <w:ind w:left="1260" w:hanging="540"/>
        <w:jc w:val="both"/>
      </w:pPr>
      <w:r w:rsidRPr="00CA7887">
        <w:t>(a)</w:t>
      </w:r>
      <w:r w:rsidRPr="00CA7887">
        <w:tab/>
        <w:t>The General Conditions of Contract</w:t>
      </w:r>
      <w:r w:rsidRPr="00CA7887">
        <w:rPr>
          <w:i/>
        </w:rPr>
        <w:t xml:space="preserve"> </w:t>
      </w:r>
      <w:r w:rsidRPr="00CA7887">
        <w:t>(including Attachment 1 “</w:t>
      </w:r>
      <w:r w:rsidR="00D55CD8" w:rsidRPr="00CA7887">
        <w:t>Fraud and Corruption</w:t>
      </w:r>
      <w:r w:rsidR="00D73531" w:rsidRPr="00CA7887">
        <w:t>”</w:t>
      </w:r>
      <w:r w:rsidRPr="00CA7887">
        <w:t>);</w:t>
      </w:r>
    </w:p>
    <w:p w14:paraId="52B717E9" w14:textId="77777777" w:rsidR="00C0684F" w:rsidRPr="00CA7887" w:rsidRDefault="00C0684F" w:rsidP="00C0684F">
      <w:pPr>
        <w:ind w:left="1260" w:hanging="540"/>
        <w:jc w:val="both"/>
      </w:pPr>
      <w:r w:rsidRPr="00CA7887">
        <w:t>(b)</w:t>
      </w:r>
      <w:r w:rsidRPr="00CA7887">
        <w:tab/>
        <w:t>The Special Conditions of Contract;</w:t>
      </w:r>
    </w:p>
    <w:p w14:paraId="551D222E" w14:textId="77777777" w:rsidR="00C0684F" w:rsidRPr="00CA7887" w:rsidRDefault="00C0684F" w:rsidP="00C0684F">
      <w:pPr>
        <w:keepNext/>
        <w:ind w:left="1260" w:hanging="540"/>
        <w:jc w:val="both"/>
      </w:pPr>
      <w:r w:rsidRPr="00CA7887">
        <w:t>(c)</w:t>
      </w:r>
      <w:r w:rsidRPr="00CA7887">
        <w:tab/>
        <w:t xml:space="preserve">Appendices:  </w:t>
      </w:r>
    </w:p>
    <w:p w14:paraId="59B52510" w14:textId="77777777" w:rsidR="00C0684F" w:rsidRPr="00CA7887" w:rsidRDefault="00C0684F" w:rsidP="00C0684F">
      <w:pPr>
        <w:keepNext/>
        <w:tabs>
          <w:tab w:val="left" w:pos="7650"/>
          <w:tab w:val="left" w:pos="8010"/>
        </w:tabs>
        <w:ind w:left="1440"/>
        <w:jc w:val="both"/>
      </w:pPr>
    </w:p>
    <w:p w14:paraId="155BB54D" w14:textId="77777777" w:rsidR="00C0684F" w:rsidRPr="00CA7887" w:rsidRDefault="00C0684F" w:rsidP="00C0684F">
      <w:pPr>
        <w:tabs>
          <w:tab w:val="left" w:pos="2700"/>
          <w:tab w:val="left" w:pos="7650"/>
          <w:tab w:val="left" w:pos="8010"/>
        </w:tabs>
        <w:ind w:left="1260"/>
        <w:jc w:val="both"/>
      </w:pPr>
      <w:r w:rsidRPr="00CA7887">
        <w:t>Appendix A:</w:t>
      </w:r>
      <w:r w:rsidRPr="00CA7887">
        <w:tab/>
        <w:t>Terms of Reference</w:t>
      </w:r>
      <w:r w:rsidRPr="00CA7887">
        <w:tab/>
      </w:r>
    </w:p>
    <w:p w14:paraId="7A470052" w14:textId="77777777" w:rsidR="00C0684F" w:rsidRPr="00CA7887" w:rsidRDefault="00C0684F" w:rsidP="00C0684F">
      <w:pPr>
        <w:tabs>
          <w:tab w:val="left" w:pos="2700"/>
          <w:tab w:val="left" w:pos="7650"/>
          <w:tab w:val="left" w:pos="8010"/>
        </w:tabs>
        <w:ind w:left="1260"/>
        <w:jc w:val="both"/>
      </w:pPr>
      <w:r w:rsidRPr="00CA7887">
        <w:t>Appendix B:</w:t>
      </w:r>
      <w:r w:rsidRPr="00CA7887">
        <w:tab/>
        <w:t>Key Experts</w:t>
      </w:r>
      <w:r w:rsidRPr="00CA7887">
        <w:tab/>
      </w:r>
    </w:p>
    <w:p w14:paraId="10E43038" w14:textId="77777777" w:rsidR="00C0684F" w:rsidRPr="00CA7887" w:rsidRDefault="00C0684F" w:rsidP="00C0684F">
      <w:pPr>
        <w:tabs>
          <w:tab w:val="left" w:pos="2700"/>
          <w:tab w:val="left" w:pos="7650"/>
          <w:tab w:val="left" w:pos="8010"/>
        </w:tabs>
        <w:ind w:left="1260"/>
        <w:jc w:val="both"/>
      </w:pPr>
      <w:r w:rsidRPr="00CA7887">
        <w:t>Appendix C:</w:t>
      </w:r>
      <w:r w:rsidRPr="00CA7887">
        <w:tab/>
        <w:t>Breakdown of Contract Price</w:t>
      </w:r>
      <w:r w:rsidRPr="00CA7887">
        <w:tab/>
      </w:r>
    </w:p>
    <w:p w14:paraId="1D1A9383" w14:textId="77777777" w:rsidR="006F2BE2" w:rsidRPr="00CA7887" w:rsidRDefault="00C0684F">
      <w:pPr>
        <w:tabs>
          <w:tab w:val="left" w:pos="2700"/>
          <w:tab w:val="left" w:pos="7650"/>
          <w:tab w:val="left" w:pos="8010"/>
        </w:tabs>
        <w:ind w:left="1260"/>
        <w:jc w:val="both"/>
      </w:pPr>
      <w:r w:rsidRPr="00CA7887">
        <w:t>Appendix D:</w:t>
      </w:r>
      <w:r w:rsidRPr="00CA7887">
        <w:tab/>
        <w:t>Form of Advance Payments Guarantee</w:t>
      </w:r>
    </w:p>
    <w:p w14:paraId="1F99C0CA" w14:textId="749B772B" w:rsidR="00C0684F" w:rsidRPr="009B431F" w:rsidRDefault="006F2BE2" w:rsidP="006F2BE2">
      <w:pPr>
        <w:tabs>
          <w:tab w:val="left" w:pos="2700"/>
          <w:tab w:val="left" w:pos="7650"/>
          <w:tab w:val="left" w:pos="8010"/>
        </w:tabs>
        <w:ind w:left="1260"/>
        <w:jc w:val="both"/>
      </w:pPr>
      <w:r w:rsidRPr="00CA7887">
        <w:t>Appendix E</w:t>
      </w:r>
      <w:r w:rsidRPr="00CA7887">
        <w:tab/>
        <w:t xml:space="preserve">Code of Conduct (ES) </w:t>
      </w:r>
      <w:r w:rsidR="007C61DF" w:rsidRPr="00CA7887">
        <w:rPr>
          <w:i/>
        </w:rPr>
        <w:t>[</w:t>
      </w:r>
      <w:r w:rsidR="007C61DF" w:rsidRPr="00CA7887">
        <w:rPr>
          <w:b/>
          <w:i/>
        </w:rPr>
        <w:t>Note to Client:</w:t>
      </w:r>
      <w:r w:rsidR="007C61DF" w:rsidRPr="00CA7887">
        <w:rPr>
          <w:i/>
        </w:rPr>
        <w:t xml:space="preserve"> to be included for supervision of infrastructure contracts (such as Plant or Works)</w:t>
      </w:r>
      <w:r w:rsidR="000D4DB9" w:rsidRPr="00CA7887">
        <w:rPr>
          <w:i/>
        </w:rPr>
        <w:t xml:space="preserve"> </w:t>
      </w:r>
      <w:r w:rsidR="000D4DB9" w:rsidRPr="009B431F">
        <w:rPr>
          <w:i/>
        </w:rPr>
        <w:t>and for other consulting service where the social risks are substantial or high</w:t>
      </w:r>
      <w:r w:rsidR="007C61DF" w:rsidRPr="00CA7887">
        <w:rPr>
          <w:i/>
        </w:rPr>
        <w:t>]</w:t>
      </w:r>
    </w:p>
    <w:p w14:paraId="6885C1B3" w14:textId="77777777" w:rsidR="006F2BE2" w:rsidRPr="009B431F" w:rsidRDefault="006F2BE2" w:rsidP="009B431F">
      <w:pPr>
        <w:tabs>
          <w:tab w:val="left" w:pos="2700"/>
          <w:tab w:val="left" w:pos="7650"/>
          <w:tab w:val="left" w:pos="8010"/>
        </w:tabs>
        <w:ind w:left="1260"/>
        <w:jc w:val="both"/>
      </w:pPr>
    </w:p>
    <w:p w14:paraId="6E64D255" w14:textId="67515574" w:rsidR="00C0684F" w:rsidRPr="00CA7887" w:rsidRDefault="00C0684F" w:rsidP="00C0684F">
      <w:pPr>
        <w:ind w:left="720"/>
        <w:jc w:val="both"/>
      </w:pPr>
      <w:r w:rsidRPr="00CA7887">
        <w:t>In the event of any inconsistency between the documents, the following order of precedence shall prevail: the Special Conditions of Contract; the General Conditions of Contract, including Attachment 1; Appendix A; Appendix B; Appendix C; Appendix D</w:t>
      </w:r>
      <w:r w:rsidR="007C61DF" w:rsidRPr="00CA7887">
        <w:t xml:space="preserve">; and Appendix E </w:t>
      </w:r>
      <w:r w:rsidR="007C61DF" w:rsidRPr="00CA7887">
        <w:rPr>
          <w:i/>
        </w:rPr>
        <w:t>[</w:t>
      </w:r>
      <w:r w:rsidR="007C61DF" w:rsidRPr="00CA7887">
        <w:rPr>
          <w:b/>
          <w:i/>
        </w:rPr>
        <w:t>Note to Client:</w:t>
      </w:r>
      <w:r w:rsidR="007C61DF" w:rsidRPr="00CA7887">
        <w:rPr>
          <w:i/>
        </w:rPr>
        <w:t xml:space="preserve"> to be included for supervision of infrastructure (such as Plant or Works) contracts</w:t>
      </w:r>
      <w:r w:rsidR="000D4DB9" w:rsidRPr="00CA7887">
        <w:rPr>
          <w:i/>
        </w:rPr>
        <w:t xml:space="preserve"> </w:t>
      </w:r>
      <w:r w:rsidR="000D4DB9" w:rsidRPr="009B431F">
        <w:rPr>
          <w:i/>
        </w:rPr>
        <w:t>and for other consulting service where the social risks are substantial or high</w:t>
      </w:r>
      <w:r w:rsidR="007C61DF" w:rsidRPr="00CA7887">
        <w:rPr>
          <w:i/>
        </w:rPr>
        <w:t>].</w:t>
      </w:r>
      <w:r w:rsidRPr="009B431F">
        <w:rPr>
          <w:i/>
        </w:rPr>
        <w:t xml:space="preserve"> </w:t>
      </w:r>
      <w:r w:rsidRPr="00CA7887">
        <w:t>Any reference to this Contract shall include, where the context permits, a reference to its Appendices.</w:t>
      </w:r>
    </w:p>
    <w:p w14:paraId="2CE5ECB5" w14:textId="77777777" w:rsidR="00C0684F" w:rsidRPr="00CA7887" w:rsidRDefault="00C0684F" w:rsidP="00C0684F">
      <w:pPr>
        <w:jc w:val="both"/>
      </w:pPr>
    </w:p>
    <w:p w14:paraId="0BB6AFE7" w14:textId="77777777" w:rsidR="00C0684F" w:rsidRPr="00CA7887" w:rsidRDefault="00C0684F" w:rsidP="00C0684F">
      <w:pPr>
        <w:ind w:left="720" w:hanging="720"/>
        <w:jc w:val="both"/>
      </w:pPr>
      <w:r w:rsidRPr="00CA7887">
        <w:t>2.</w:t>
      </w:r>
      <w:r w:rsidRPr="00CA7887">
        <w:tab/>
        <w:t>The mutual rights and obligations of the Client and the Consultant shall be as set forth in the Contract, in particular:</w:t>
      </w:r>
    </w:p>
    <w:p w14:paraId="7A86E3B7" w14:textId="77777777" w:rsidR="00C0684F" w:rsidRPr="00CA7887" w:rsidRDefault="00C0684F" w:rsidP="00C0684F">
      <w:pPr>
        <w:jc w:val="both"/>
      </w:pPr>
    </w:p>
    <w:p w14:paraId="23DAE987" w14:textId="77777777" w:rsidR="00C0684F" w:rsidRPr="00CA7887" w:rsidRDefault="00C0684F" w:rsidP="00C0684F">
      <w:pPr>
        <w:ind w:left="1440" w:hanging="720"/>
        <w:jc w:val="both"/>
      </w:pPr>
      <w:r w:rsidRPr="00CA7887">
        <w:t>(a)</w:t>
      </w:r>
      <w:r w:rsidRPr="00CA7887">
        <w:tab/>
        <w:t>the Consultant shall carry out the Services in accordance with the provisions of the Contract; and</w:t>
      </w:r>
    </w:p>
    <w:p w14:paraId="203DB83C" w14:textId="77777777" w:rsidR="00C0684F" w:rsidRPr="00CA7887" w:rsidRDefault="00C0684F" w:rsidP="00C0684F">
      <w:pPr>
        <w:ind w:left="1440" w:hanging="720"/>
        <w:jc w:val="both"/>
      </w:pPr>
      <w:r w:rsidRPr="00CA7887">
        <w:t>(b)</w:t>
      </w:r>
      <w:r w:rsidRPr="00CA7887">
        <w:tab/>
        <w:t>the Client shall make payments to the Consultant in accordance with the provisions of the Contract.</w:t>
      </w:r>
    </w:p>
    <w:p w14:paraId="7AD1A79E" w14:textId="77777777" w:rsidR="00C0684F" w:rsidRPr="00CA7887" w:rsidRDefault="00C0684F" w:rsidP="00C0684F">
      <w:pPr>
        <w:jc w:val="both"/>
      </w:pPr>
    </w:p>
    <w:p w14:paraId="58183FB9" w14:textId="77777777" w:rsidR="00C0684F" w:rsidRPr="00CA7887" w:rsidRDefault="00C0684F" w:rsidP="00C0684F">
      <w:pPr>
        <w:jc w:val="both"/>
      </w:pPr>
    </w:p>
    <w:p w14:paraId="355188A1" w14:textId="77777777" w:rsidR="00C0684F" w:rsidRPr="00CA7887" w:rsidRDefault="00C0684F" w:rsidP="00C0684F">
      <w:pPr>
        <w:jc w:val="both"/>
      </w:pPr>
      <w:r w:rsidRPr="00CA7887">
        <w:t>IN WITNESS WHEREOF, the Parties hereto have caused this Contract to be signed in their respective names as of the day and year first above written.</w:t>
      </w:r>
    </w:p>
    <w:p w14:paraId="13F35BF6" w14:textId="77777777" w:rsidR="00C0684F" w:rsidRPr="00CA7887" w:rsidRDefault="00C0684F" w:rsidP="00C0684F"/>
    <w:p w14:paraId="7A1BAD2D" w14:textId="77777777" w:rsidR="00C0684F" w:rsidRPr="00CA7887" w:rsidRDefault="00C0684F" w:rsidP="00C0684F">
      <w:r w:rsidRPr="00CA7887">
        <w:t xml:space="preserve">For and on behalf of </w:t>
      </w:r>
      <w:r w:rsidRPr="00CA7887">
        <w:rPr>
          <w:i/>
        </w:rPr>
        <w:t>[Name of Client]</w:t>
      </w:r>
    </w:p>
    <w:p w14:paraId="12CF9C20" w14:textId="77777777" w:rsidR="00C0684F" w:rsidRPr="00CA7887" w:rsidRDefault="00C0684F" w:rsidP="00C0684F"/>
    <w:p w14:paraId="41A52601" w14:textId="77777777" w:rsidR="00C0684F" w:rsidRPr="00CA7887" w:rsidRDefault="00C0684F" w:rsidP="00C0684F">
      <w:pPr>
        <w:tabs>
          <w:tab w:val="left" w:pos="5760"/>
        </w:tabs>
      </w:pPr>
      <w:r w:rsidRPr="00CA7887">
        <w:rPr>
          <w:u w:val="single"/>
        </w:rPr>
        <w:tab/>
      </w:r>
    </w:p>
    <w:p w14:paraId="77AFDEE9" w14:textId="77777777" w:rsidR="00C0684F" w:rsidRPr="00CA7887" w:rsidRDefault="00C0684F" w:rsidP="00C0684F">
      <w:r w:rsidRPr="00CA7887">
        <w:rPr>
          <w:i/>
        </w:rPr>
        <w:t>[Authorized Representative of the Client – name, title and signature]</w:t>
      </w:r>
    </w:p>
    <w:p w14:paraId="310775B9" w14:textId="77777777" w:rsidR="00C0684F" w:rsidRPr="00CA7887" w:rsidRDefault="00C0684F" w:rsidP="00C0684F">
      <w:pPr>
        <w:pStyle w:val="BankNormal"/>
        <w:spacing w:after="0"/>
        <w:rPr>
          <w:szCs w:val="24"/>
          <w:lang w:eastAsia="it-IT"/>
        </w:rPr>
      </w:pPr>
    </w:p>
    <w:p w14:paraId="063C1566" w14:textId="77777777" w:rsidR="00C0684F" w:rsidRPr="009B431F" w:rsidRDefault="00C0684F" w:rsidP="00C0684F">
      <w:r w:rsidRPr="00CA7887">
        <w:t xml:space="preserve">For and on behalf of </w:t>
      </w:r>
      <w:r w:rsidRPr="009B431F">
        <w:rPr>
          <w:i/>
        </w:rPr>
        <w:t xml:space="preserve">[Name of </w:t>
      </w:r>
      <w:r w:rsidRPr="009B431F">
        <w:rPr>
          <w:i/>
          <w:iCs/>
        </w:rPr>
        <w:t>Consultant or Name of a Joint Venture</w:t>
      </w:r>
      <w:r w:rsidRPr="009B431F">
        <w:rPr>
          <w:i/>
        </w:rPr>
        <w:t>]</w:t>
      </w:r>
    </w:p>
    <w:p w14:paraId="4A0D9FB4" w14:textId="77777777" w:rsidR="00C0684F" w:rsidRPr="00CA7887" w:rsidRDefault="00C0684F" w:rsidP="00C0684F"/>
    <w:p w14:paraId="07B49855" w14:textId="77777777" w:rsidR="00C0684F" w:rsidRPr="00CA7887" w:rsidRDefault="00C0684F" w:rsidP="00C0684F">
      <w:pPr>
        <w:tabs>
          <w:tab w:val="left" w:pos="5760"/>
        </w:tabs>
      </w:pPr>
      <w:r w:rsidRPr="00CA7887">
        <w:rPr>
          <w:u w:val="single"/>
        </w:rPr>
        <w:tab/>
      </w:r>
    </w:p>
    <w:p w14:paraId="3644A37C" w14:textId="77777777" w:rsidR="00C0684F" w:rsidRPr="009B431F" w:rsidRDefault="00C0684F" w:rsidP="00C0684F">
      <w:r w:rsidRPr="009B431F">
        <w:rPr>
          <w:i/>
        </w:rPr>
        <w:lastRenderedPageBreak/>
        <w:t>[Authorized Representative of the Consultant – name and signature]</w:t>
      </w:r>
    </w:p>
    <w:p w14:paraId="0240A524" w14:textId="77777777" w:rsidR="00C0684F" w:rsidRPr="00CA7887" w:rsidRDefault="00C0684F" w:rsidP="00C0684F"/>
    <w:p w14:paraId="050C086F" w14:textId="77777777" w:rsidR="00C0684F" w:rsidRPr="009B431F" w:rsidRDefault="00C0684F" w:rsidP="00C0684F">
      <w:r w:rsidRPr="009B431F">
        <w:rPr>
          <w:i/>
        </w:rPr>
        <w:t xml:space="preserve">[For a joint venture, either all members shall sign or only the lead member, in which case the power of attorney to sign on behalf of all members shall be attached. </w:t>
      </w:r>
    </w:p>
    <w:p w14:paraId="39AC4033" w14:textId="77777777" w:rsidR="00C0684F" w:rsidRPr="00CA7887" w:rsidRDefault="00C0684F" w:rsidP="00C0684F"/>
    <w:p w14:paraId="2027C600" w14:textId="77777777" w:rsidR="00C0684F" w:rsidRPr="009B431F" w:rsidRDefault="00C0684F" w:rsidP="00C0684F">
      <w:pPr>
        <w:rPr>
          <w:i/>
        </w:rPr>
      </w:pPr>
      <w:r w:rsidRPr="00CA7887">
        <w:t xml:space="preserve">For and on behalf of each of the members of the Consultant </w:t>
      </w:r>
      <w:r w:rsidRPr="009B431F">
        <w:rPr>
          <w:i/>
        </w:rPr>
        <w:t>[insert the Name of the Joint Venture]</w:t>
      </w:r>
    </w:p>
    <w:p w14:paraId="30E3C49E" w14:textId="77777777" w:rsidR="00C0684F" w:rsidRPr="00CA7887" w:rsidRDefault="00C0684F" w:rsidP="00C0684F"/>
    <w:p w14:paraId="2CFABA57" w14:textId="77777777" w:rsidR="00C0684F" w:rsidRPr="009B431F" w:rsidRDefault="00C0684F" w:rsidP="00C0684F">
      <w:r w:rsidRPr="009B431F">
        <w:rPr>
          <w:i/>
        </w:rPr>
        <w:t>[Name of the lead member]</w:t>
      </w:r>
    </w:p>
    <w:p w14:paraId="29CB6663" w14:textId="77777777" w:rsidR="00C0684F" w:rsidRPr="00CA7887" w:rsidRDefault="00C0684F" w:rsidP="00C0684F"/>
    <w:p w14:paraId="7B23A214" w14:textId="77777777" w:rsidR="00C0684F" w:rsidRPr="00CA7887" w:rsidRDefault="00C0684F" w:rsidP="00C0684F">
      <w:pPr>
        <w:tabs>
          <w:tab w:val="left" w:pos="5760"/>
        </w:tabs>
      </w:pPr>
      <w:r w:rsidRPr="00CA7887">
        <w:rPr>
          <w:u w:val="single"/>
        </w:rPr>
        <w:tab/>
      </w:r>
    </w:p>
    <w:p w14:paraId="210DC95C" w14:textId="77777777" w:rsidR="00C0684F" w:rsidRPr="009B431F" w:rsidRDefault="00C0684F" w:rsidP="00C0684F">
      <w:r w:rsidRPr="009B431F">
        <w:rPr>
          <w:i/>
        </w:rPr>
        <w:t>[Authorized Representative on behalf of a Joint Venture]</w:t>
      </w:r>
    </w:p>
    <w:p w14:paraId="28F29E13" w14:textId="77777777" w:rsidR="00C0684F" w:rsidRPr="00CA7887" w:rsidRDefault="00C0684F" w:rsidP="00C0684F"/>
    <w:p w14:paraId="7EA6F599" w14:textId="77777777" w:rsidR="00C0684F" w:rsidRPr="009B431F" w:rsidRDefault="00C0684F" w:rsidP="00C0684F">
      <w:r w:rsidRPr="009B431F">
        <w:rPr>
          <w:i/>
        </w:rPr>
        <w:t>[add signature blocks for each member if all are signing]</w:t>
      </w:r>
    </w:p>
    <w:p w14:paraId="6628DF59" w14:textId="77777777" w:rsidR="00C0684F" w:rsidRPr="00CA7887" w:rsidRDefault="00C0684F" w:rsidP="00C0684F"/>
    <w:p w14:paraId="490D4168" w14:textId="77777777" w:rsidR="00C0684F" w:rsidRPr="00CA7887" w:rsidRDefault="00C0684F" w:rsidP="00C0684F">
      <w:pPr>
        <w:pStyle w:val="BankNormal"/>
        <w:spacing w:after="0"/>
        <w:rPr>
          <w:szCs w:val="24"/>
        </w:rPr>
      </w:pPr>
    </w:p>
    <w:p w14:paraId="1C931816" w14:textId="77777777" w:rsidR="00C0684F" w:rsidRPr="00CA7887" w:rsidRDefault="00C0684F" w:rsidP="00C0684F">
      <w:pPr>
        <w:sectPr w:rsidR="00C0684F" w:rsidRPr="00CA7887" w:rsidSect="00AB0E07">
          <w:headerReference w:type="even" r:id="rId65"/>
          <w:headerReference w:type="default" r:id="rId66"/>
          <w:headerReference w:type="first" r:id="rId67"/>
          <w:footnotePr>
            <w:numRestart w:val="eachSect"/>
          </w:footnotePr>
          <w:type w:val="oddPage"/>
          <w:pgSz w:w="12242" w:h="15842" w:code="1"/>
          <w:pgMar w:top="1440" w:right="1440" w:bottom="1440" w:left="1800" w:header="720" w:footer="720" w:gutter="0"/>
          <w:paperSrc w:first="15" w:other="15"/>
          <w:cols w:space="720"/>
          <w:noEndnote/>
          <w:titlePg/>
        </w:sectPr>
      </w:pPr>
    </w:p>
    <w:p w14:paraId="520FCDA5" w14:textId="77777777" w:rsidR="00C0684F" w:rsidRPr="00CA7887" w:rsidRDefault="00C0684F" w:rsidP="009B431F">
      <w:pPr>
        <w:pStyle w:val="HeadingCCLS1"/>
      </w:pPr>
      <w:bookmarkStart w:id="244" w:name="_Toc299534126"/>
      <w:bookmarkStart w:id="245" w:name="_Toc474333984"/>
      <w:bookmarkStart w:id="246" w:name="_Toc474334153"/>
      <w:bookmarkStart w:id="247" w:name="_Toc494209550"/>
      <w:bookmarkStart w:id="248" w:name="_Toc66718830"/>
      <w:r w:rsidRPr="00CA7887">
        <w:lastRenderedPageBreak/>
        <w:t>General Conditions of Contract</w:t>
      </w:r>
      <w:bookmarkEnd w:id="244"/>
      <w:bookmarkEnd w:id="245"/>
      <w:bookmarkEnd w:id="246"/>
      <w:bookmarkEnd w:id="247"/>
      <w:bookmarkEnd w:id="248"/>
    </w:p>
    <w:p w14:paraId="435121FC" w14:textId="77777777" w:rsidR="00C0684F" w:rsidRPr="009B431F" w:rsidRDefault="00C0684F" w:rsidP="009B431F">
      <w:pPr>
        <w:pStyle w:val="HeadingCCLS2"/>
        <w:rPr>
          <w:smallCaps w:val="0"/>
        </w:rPr>
      </w:pPr>
      <w:bookmarkStart w:id="249" w:name="_Toc299534127"/>
      <w:bookmarkStart w:id="250" w:name="_Toc474333985"/>
      <w:bookmarkStart w:id="251" w:name="_Toc474334154"/>
      <w:bookmarkStart w:id="252" w:name="_Toc494209551"/>
      <w:bookmarkStart w:id="253" w:name="_Toc66718831"/>
      <w:r w:rsidRPr="009B431F">
        <w:t>A.  General Provisions</w:t>
      </w:r>
      <w:bookmarkEnd w:id="249"/>
      <w:bookmarkEnd w:id="250"/>
      <w:bookmarkEnd w:id="251"/>
      <w:bookmarkEnd w:id="252"/>
      <w:bookmarkEnd w:id="253"/>
      <w:r w:rsidRPr="009B431F">
        <w:t xml:space="preserve"> </w:t>
      </w:r>
    </w:p>
    <w:tbl>
      <w:tblPr>
        <w:tblW w:w="9446" w:type="dxa"/>
        <w:jc w:val="center"/>
        <w:tblLayout w:type="fixed"/>
        <w:tblLook w:val="0000" w:firstRow="0" w:lastRow="0" w:firstColumn="0" w:lastColumn="0" w:noHBand="0" w:noVBand="0"/>
      </w:tblPr>
      <w:tblGrid>
        <w:gridCol w:w="2526"/>
        <w:gridCol w:w="6920"/>
      </w:tblGrid>
      <w:tr w:rsidR="00C0684F" w:rsidRPr="00CA7887" w14:paraId="11C6B4E9" w14:textId="77777777" w:rsidTr="00C0684F">
        <w:trPr>
          <w:jc w:val="center"/>
        </w:trPr>
        <w:tc>
          <w:tcPr>
            <w:tcW w:w="2526" w:type="dxa"/>
          </w:tcPr>
          <w:p w14:paraId="0CA884AB" w14:textId="77777777" w:rsidR="00C0684F" w:rsidRPr="00CA7887" w:rsidRDefault="00C0684F" w:rsidP="00CB6E05">
            <w:pPr>
              <w:pStyle w:val="HeadingCCLS3"/>
              <w:numPr>
                <w:ilvl w:val="0"/>
                <w:numId w:val="54"/>
              </w:numPr>
            </w:pPr>
            <w:bookmarkStart w:id="254" w:name="_Toc299534128"/>
            <w:bookmarkStart w:id="255" w:name="_Toc66718832"/>
            <w:r w:rsidRPr="00CA7887">
              <w:t>Definitions</w:t>
            </w:r>
            <w:bookmarkEnd w:id="254"/>
            <w:bookmarkEnd w:id="255"/>
          </w:p>
          <w:p w14:paraId="1A91A1BB" w14:textId="10D9C007" w:rsidR="00DA030F" w:rsidRPr="00CA7887" w:rsidRDefault="00DA030F" w:rsidP="00DA030F">
            <w:pPr>
              <w:pStyle w:val="HeadingCCLS3"/>
              <w:numPr>
                <w:ilvl w:val="0"/>
                <w:numId w:val="0"/>
              </w:numPr>
              <w:ind w:left="360"/>
            </w:pPr>
          </w:p>
        </w:tc>
        <w:tc>
          <w:tcPr>
            <w:tcW w:w="6920" w:type="dxa"/>
          </w:tcPr>
          <w:p w14:paraId="5FF64CF6" w14:textId="7E6D6704" w:rsidR="00C0684F" w:rsidRPr="00CA7887" w:rsidRDefault="00C0684F" w:rsidP="00502A20">
            <w:pPr>
              <w:pStyle w:val="CCLSSubclauses"/>
            </w:pPr>
            <w:r w:rsidRPr="00CA7887">
              <w:t>Unless the context otherwise requires, the following terms whenever used in this Contract have the following meanings:</w:t>
            </w:r>
          </w:p>
          <w:p w14:paraId="06F364E5"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“Applicable Law”</w:t>
            </w:r>
            <w:r w:rsidRPr="00CA7887">
              <w:t xml:space="preserve"> means the laws and any other instruments having the force of law in the Client’s country, or in such other country as may be specified in the</w:t>
            </w:r>
            <w:r w:rsidRPr="00CA7887">
              <w:rPr>
                <w:b/>
              </w:rPr>
              <w:t xml:space="preserve"> Special Conditions of Contract (SCC)</w:t>
            </w:r>
            <w:r w:rsidRPr="00CA7887">
              <w:t>, as they may be issued and in force from time to time.</w:t>
            </w:r>
          </w:p>
          <w:p w14:paraId="35C3A0AF"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“Bank”</w:t>
            </w:r>
            <w:r w:rsidRPr="00CA7887">
              <w:t xml:space="preserve"> means the </w:t>
            </w:r>
            <w:r w:rsidR="00E66809" w:rsidRPr="00CA7887">
              <w:t>International Bank for Reconstruction and Development (IBRD) or the International Development Association (IDA)</w:t>
            </w:r>
            <w:r w:rsidRPr="00CA7887">
              <w:t>.</w:t>
            </w:r>
          </w:p>
          <w:p w14:paraId="2CF8337D"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“Borrower”</w:t>
            </w:r>
            <w:r w:rsidRPr="00CA7887">
              <w:t xml:space="preserve"> means the Government, Government agency or other entity that signs the financing agreement</w:t>
            </w:r>
            <w:r w:rsidR="00734E12" w:rsidRPr="00CA7887">
              <w:t xml:space="preserve"> </w:t>
            </w:r>
            <w:r w:rsidRPr="00CA7887">
              <w:t>with the Bank.</w:t>
            </w:r>
          </w:p>
          <w:p w14:paraId="48DC1B0D"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“Client”</w:t>
            </w:r>
            <w:r w:rsidRPr="00CA7887">
              <w:t xml:space="preserve"> means the implementing agency that signs the Contract for the Services with the Selected Consultant.</w:t>
            </w:r>
          </w:p>
          <w:p w14:paraId="3F0696FE" w14:textId="0D653433" w:rsidR="00B51A4D" w:rsidRPr="00CA7887" w:rsidRDefault="00B51A4D" w:rsidP="00CB6E05">
            <w:pPr>
              <w:pStyle w:val="ListParagraph"/>
              <w:numPr>
                <w:ilvl w:val="0"/>
                <w:numId w:val="22"/>
              </w:numPr>
              <w:tabs>
                <w:tab w:val="left" w:pos="540"/>
              </w:tabs>
              <w:spacing w:before="120" w:after="120"/>
              <w:ind w:left="964" w:right="-72"/>
              <w:contextualSpacing w:val="0"/>
              <w:jc w:val="both"/>
            </w:pPr>
            <w:r w:rsidRPr="009B431F">
              <w:rPr>
                <w:b/>
              </w:rPr>
              <w:t>Client’s Personnel”</w:t>
            </w:r>
            <w:r w:rsidRPr="009B431F">
              <w:t xml:space="preserve"> refers to the staff, labor and other employees (if any) of the Client engaged in fulfilling the Client’s obligations under the Contract; and any other personnel identified as Client’s Personnel, by a notice from the Client to the Consultant.</w:t>
            </w:r>
          </w:p>
          <w:p w14:paraId="4C86C59B" w14:textId="77777777" w:rsidR="00C0684F" w:rsidRPr="00CA7887" w:rsidRDefault="00734E12" w:rsidP="00CB6E05">
            <w:pPr>
              <w:pStyle w:val="ListParagraph"/>
              <w:numPr>
                <w:ilvl w:val="0"/>
                <w:numId w:val="22"/>
              </w:numPr>
              <w:tabs>
                <w:tab w:val="left" w:pos="540"/>
              </w:tabs>
              <w:spacing w:before="120" w:after="120"/>
              <w:ind w:left="964" w:right="-72"/>
              <w:contextualSpacing w:val="0"/>
              <w:jc w:val="both"/>
            </w:pPr>
            <w:r w:rsidRPr="00CA7887">
              <w:t xml:space="preserve"> </w:t>
            </w:r>
            <w:r w:rsidR="00C0684F" w:rsidRPr="009B431F">
              <w:rPr>
                <w:b/>
              </w:rPr>
              <w:t>“Consultant”</w:t>
            </w:r>
            <w:r w:rsidR="00C0684F" w:rsidRPr="00CA7887">
              <w:t xml:space="preserve"> means a legally-established professional consulting firm or entity selected by the Client to provide the Services under the signed Contract.</w:t>
            </w:r>
          </w:p>
          <w:p w14:paraId="6957A90B"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“Contract”</w:t>
            </w:r>
            <w:r w:rsidRPr="00CA7887">
              <w:t xml:space="preserve"> means the legally binding written agreement signed between the Client and the Consultant and which includes all the attached documents listed in its paragraph 1 of the Form of Contract (the General Conditions (GCC), the Special Conditions (SCC), and the Appendices).</w:t>
            </w:r>
          </w:p>
          <w:p w14:paraId="62FCEDC0" w14:textId="4C149423" w:rsidR="00B51A4D" w:rsidRPr="00CA7887" w:rsidRDefault="00E66809" w:rsidP="00CB6E05">
            <w:pPr>
              <w:pStyle w:val="ListParagraph"/>
              <w:numPr>
                <w:ilvl w:val="0"/>
                <w:numId w:val="22"/>
              </w:numPr>
              <w:tabs>
                <w:tab w:val="left" w:pos="540"/>
              </w:tabs>
              <w:spacing w:before="120" w:after="120"/>
              <w:ind w:left="964" w:right="-72"/>
              <w:contextualSpacing w:val="0"/>
              <w:jc w:val="both"/>
            </w:pPr>
            <w:r w:rsidRPr="00CA7887">
              <w:rPr>
                <w:b/>
              </w:rPr>
              <w:t xml:space="preserve"> </w:t>
            </w:r>
            <w:r w:rsidR="0048340F" w:rsidRPr="009B431F">
              <w:rPr>
                <w:b/>
              </w:rPr>
              <w:t>“</w:t>
            </w:r>
            <w:r w:rsidR="00B51A4D" w:rsidRPr="009B431F">
              <w:rPr>
                <w:b/>
              </w:rPr>
              <w:t>Contractor”</w:t>
            </w:r>
            <w:r w:rsidR="00B51A4D" w:rsidRPr="00CA7887">
              <w:t xml:space="preserve"> means the person named as contractor in the contract to be supervised by the Consultant</w:t>
            </w:r>
            <w:r w:rsidR="00D21CF6" w:rsidRPr="00CA7887">
              <w:t xml:space="preserve"> (if applicable).</w:t>
            </w:r>
          </w:p>
          <w:p w14:paraId="1C39C807" w14:textId="373584D9" w:rsidR="00B51A4D" w:rsidRPr="00CA7887" w:rsidRDefault="007655EC" w:rsidP="00CB6E05">
            <w:pPr>
              <w:pStyle w:val="ListParagraph"/>
              <w:numPr>
                <w:ilvl w:val="0"/>
                <w:numId w:val="22"/>
              </w:numPr>
              <w:tabs>
                <w:tab w:val="left" w:pos="540"/>
              </w:tabs>
              <w:spacing w:before="120" w:after="120"/>
              <w:ind w:left="964" w:right="-72"/>
              <w:contextualSpacing w:val="0"/>
              <w:jc w:val="both"/>
            </w:pPr>
            <w:r w:rsidRPr="00CA7887">
              <w:rPr>
                <w:b/>
              </w:rPr>
              <w:t>“</w:t>
            </w:r>
            <w:r w:rsidRPr="009B431F">
              <w:rPr>
                <w:b/>
              </w:rPr>
              <w:t>Contractor’s Personnel”</w:t>
            </w:r>
            <w:r w:rsidRPr="00CA7887">
              <w:t xml:space="preserve"> means personnel</w:t>
            </w:r>
            <w:r>
              <w:t xml:space="preserve"> </w:t>
            </w:r>
            <w:r w:rsidRPr="00CA7887">
              <w:t xml:space="preserve">whom the Contractor utilizes </w:t>
            </w:r>
            <w:r>
              <w:t>in the execution of its contract</w:t>
            </w:r>
            <w:r w:rsidRPr="00CA7887">
              <w:t>, including the staff, labor and other employees of the Contractor and each subcontractor; and any other personnel assisting the Contractor in the execution of the contract to be supervised by the Consultant (if applicable</w:t>
            </w:r>
            <w:r w:rsidR="00D21CF6" w:rsidRPr="00CA7887">
              <w:t>).</w:t>
            </w:r>
          </w:p>
          <w:p w14:paraId="6FBB6FE2"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lastRenderedPageBreak/>
              <w:t>“Day”</w:t>
            </w:r>
            <w:r w:rsidRPr="00CA7887">
              <w:t xml:space="preserve"> means a working day unless indicated otherwise.</w:t>
            </w:r>
          </w:p>
          <w:p w14:paraId="04C02BEA" w14:textId="46161045" w:rsidR="00B51A4D" w:rsidRPr="00CA7887" w:rsidRDefault="00CA0C7B" w:rsidP="00CB6E05">
            <w:pPr>
              <w:pStyle w:val="ListParagraph"/>
              <w:numPr>
                <w:ilvl w:val="0"/>
                <w:numId w:val="22"/>
              </w:numPr>
              <w:spacing w:before="120" w:after="120"/>
              <w:ind w:left="964" w:right="-72"/>
              <w:contextualSpacing w:val="0"/>
              <w:jc w:val="both"/>
            </w:pPr>
            <w:r w:rsidRPr="009B431F">
              <w:rPr>
                <w:b/>
              </w:rPr>
              <w:t>“ES”</w:t>
            </w:r>
            <w:r w:rsidRPr="009B431F">
              <w:t xml:space="preserve"> means environmental and social (including Sexual Exploitation and Abuse (SEA) and Sexual Harassment (SH</w:t>
            </w:r>
            <w:r w:rsidR="00B51A4D" w:rsidRPr="009B431F">
              <w:t>).</w:t>
            </w:r>
          </w:p>
          <w:p w14:paraId="4088F0DC"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“Effective Date”</w:t>
            </w:r>
            <w:r w:rsidRPr="00CA7887">
              <w:t xml:space="preserve"> means the date on which this Contract comes into force and effect pursuant to Clause GCC 11.</w:t>
            </w:r>
          </w:p>
          <w:p w14:paraId="608CFD6A" w14:textId="77777777" w:rsidR="00C0684F" w:rsidRPr="00CA7887" w:rsidRDefault="00E66809" w:rsidP="00CB6E05">
            <w:pPr>
              <w:pStyle w:val="ListParagraph"/>
              <w:numPr>
                <w:ilvl w:val="0"/>
                <w:numId w:val="22"/>
              </w:numPr>
              <w:tabs>
                <w:tab w:val="left" w:pos="540"/>
              </w:tabs>
              <w:spacing w:before="120" w:after="120"/>
              <w:ind w:left="964" w:right="-72"/>
              <w:contextualSpacing w:val="0"/>
              <w:jc w:val="both"/>
            </w:pPr>
            <w:r w:rsidRPr="009B431F">
              <w:rPr>
                <w:b/>
              </w:rPr>
              <w:t xml:space="preserve"> </w:t>
            </w:r>
            <w:r w:rsidR="00C0684F" w:rsidRPr="009B431F">
              <w:rPr>
                <w:b/>
              </w:rPr>
              <w:t>“Experts”</w:t>
            </w:r>
            <w:r w:rsidR="00C0684F" w:rsidRPr="00CA7887">
              <w:rPr>
                <w:rFonts w:cs="Helv"/>
              </w:rPr>
              <w:t xml:space="preserve"> </w:t>
            </w:r>
            <w:r w:rsidR="00C0684F" w:rsidRPr="00CA7887">
              <w:t>means, collectively, Key Experts, Non-Key Experts, or any other personnel of the Consultant, Sub-consultant or JV member(s) assigned by the Consultant to perform the Services or any part thereof under the Contract.</w:t>
            </w:r>
          </w:p>
          <w:p w14:paraId="1BE2AF04"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“Foreign Currency”</w:t>
            </w:r>
            <w:r w:rsidRPr="00CA7887">
              <w:t xml:space="preserve"> means any currency other than the currency of the Client’s country.</w:t>
            </w:r>
          </w:p>
          <w:p w14:paraId="6260E852"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“GCC”</w:t>
            </w:r>
            <w:r w:rsidRPr="00CA7887">
              <w:t xml:space="preserve"> means these General Conditions of Contract.</w:t>
            </w:r>
          </w:p>
          <w:p w14:paraId="3ABD70A6"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“Government”</w:t>
            </w:r>
            <w:r w:rsidRPr="00CA7887">
              <w:t xml:space="preserve"> means the government of the Client’s country.</w:t>
            </w:r>
          </w:p>
          <w:p w14:paraId="10976880"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“Joint Venture (JV)”</w:t>
            </w:r>
            <w:r w:rsidRPr="00CA7887">
              <w:t xml:space="preserve">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1B90A1F6"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“Key Expert(s)”</w:t>
            </w:r>
            <w:r w:rsidRPr="00CA7887">
              <w:t xml:space="preserve">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16A21B55"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“Local Currency”</w:t>
            </w:r>
            <w:r w:rsidRPr="00CA7887">
              <w:t xml:space="preserve"> means the currency of the Client’s country.</w:t>
            </w:r>
          </w:p>
          <w:p w14:paraId="63FF51DC"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“Non-Key Expert(s)”</w:t>
            </w:r>
            <w:r w:rsidRPr="00CA7887">
              <w:t xml:space="preserve"> means an individual professional provided by the Consultant or its Sub-consultant to perform the Services or any part thereof under the Contract.</w:t>
            </w:r>
          </w:p>
          <w:p w14:paraId="54F457C9" w14:textId="77777777" w:rsidR="00C0684F" w:rsidRPr="00CA7887" w:rsidRDefault="003B2D3E" w:rsidP="00CB6E05">
            <w:pPr>
              <w:pStyle w:val="ListParagraph"/>
              <w:numPr>
                <w:ilvl w:val="0"/>
                <w:numId w:val="22"/>
              </w:numPr>
              <w:tabs>
                <w:tab w:val="left" w:pos="540"/>
              </w:tabs>
              <w:spacing w:before="120" w:after="120"/>
              <w:ind w:left="964" w:right="-72"/>
              <w:contextualSpacing w:val="0"/>
              <w:jc w:val="both"/>
            </w:pPr>
            <w:r w:rsidRPr="009B431F">
              <w:rPr>
                <w:b/>
              </w:rPr>
              <w:t xml:space="preserve"> </w:t>
            </w:r>
            <w:r w:rsidR="00C0684F" w:rsidRPr="009B431F">
              <w:rPr>
                <w:b/>
              </w:rPr>
              <w:t>“Party”</w:t>
            </w:r>
            <w:r w:rsidR="00C0684F" w:rsidRPr="00CA7887">
              <w:t xml:space="preserve"> means the Client or the Consultant, as the case may be, and “Parties” means both of them.</w:t>
            </w:r>
          </w:p>
          <w:p w14:paraId="3CD8A551" w14:textId="77777777" w:rsidR="00C0684F" w:rsidRPr="00CA7887" w:rsidRDefault="00903CBF" w:rsidP="00CB6E05">
            <w:pPr>
              <w:pStyle w:val="ListParagraph"/>
              <w:numPr>
                <w:ilvl w:val="0"/>
                <w:numId w:val="22"/>
              </w:numPr>
              <w:tabs>
                <w:tab w:val="left" w:pos="540"/>
              </w:tabs>
              <w:spacing w:before="120" w:after="120"/>
              <w:ind w:left="964" w:right="-72"/>
              <w:contextualSpacing w:val="0"/>
              <w:jc w:val="both"/>
            </w:pPr>
            <w:r w:rsidRPr="009B431F" w:rsidDel="00903CBF">
              <w:rPr>
                <w:b/>
              </w:rPr>
              <w:t xml:space="preserve"> </w:t>
            </w:r>
            <w:r w:rsidR="00C0684F" w:rsidRPr="009B431F">
              <w:rPr>
                <w:b/>
              </w:rPr>
              <w:t>“SCC”</w:t>
            </w:r>
            <w:r w:rsidR="00C0684F" w:rsidRPr="00CA7887">
              <w:t xml:space="preserve"> means the Special Conditions of Contract by which the GCC may be amended or supplemented but not over-written.</w:t>
            </w:r>
          </w:p>
          <w:p w14:paraId="5E4AF276"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“Services”</w:t>
            </w:r>
            <w:r w:rsidRPr="00CA7887">
              <w:t xml:space="preserve"> means the work to be performed by the Consultant pursuant to this Contract, as described in Appendix A hereto.</w:t>
            </w:r>
          </w:p>
          <w:p w14:paraId="7C447121" w14:textId="7AB4EF5B" w:rsidR="00B51A4D" w:rsidRPr="009B431F" w:rsidRDefault="0048340F" w:rsidP="00CB6E05">
            <w:pPr>
              <w:pStyle w:val="ListParagraph"/>
              <w:numPr>
                <w:ilvl w:val="0"/>
                <w:numId w:val="22"/>
              </w:numPr>
              <w:tabs>
                <w:tab w:val="left" w:pos="594"/>
              </w:tabs>
              <w:spacing w:before="120" w:after="120"/>
              <w:ind w:left="964" w:right="-72"/>
              <w:contextualSpacing w:val="0"/>
              <w:jc w:val="both"/>
            </w:pPr>
            <w:r w:rsidRPr="009B431F">
              <w:rPr>
                <w:b/>
              </w:rPr>
              <w:lastRenderedPageBreak/>
              <w:t>“</w:t>
            </w:r>
            <w:r w:rsidR="00B51A4D" w:rsidRPr="009B431F">
              <w:rPr>
                <w:b/>
              </w:rPr>
              <w:t>Sexual Exploitation and Abuse” “(SEA)”</w:t>
            </w:r>
            <w:r w:rsidR="00B51A4D" w:rsidRPr="009B431F">
              <w:t xml:space="preserve"> </w:t>
            </w:r>
            <w:r w:rsidR="001E50B7" w:rsidRPr="009B431F">
              <w:t>means</w:t>
            </w:r>
            <w:r w:rsidR="00B51A4D" w:rsidRPr="009B431F">
              <w:t xml:space="preserve"> the following:</w:t>
            </w:r>
          </w:p>
          <w:p w14:paraId="68B4FE24" w14:textId="0BF64223" w:rsidR="00B51A4D" w:rsidRPr="00CA7887" w:rsidRDefault="00B51A4D" w:rsidP="009B431F">
            <w:pPr>
              <w:autoSpaceDE w:val="0"/>
              <w:autoSpaceDN w:val="0"/>
              <w:spacing w:before="120" w:after="120"/>
              <w:ind w:left="964"/>
              <w:jc w:val="both"/>
            </w:pPr>
            <w:r w:rsidRPr="009B431F">
              <w:rPr>
                <w:b/>
              </w:rPr>
              <w:t>Sexual Exploitation</w:t>
            </w:r>
            <w:r w:rsidRPr="009B431F">
              <w:t xml:space="preserve"> is defined as any actual or attempted abuse of position of vulnerability, differential power or trust, for sexual purposes, including, but not limited to, profiting monetarily, socially or politically from the sexual exploitation of another. </w:t>
            </w:r>
            <w:r w:rsidRPr="00CA7887">
              <w:t xml:space="preserve"> </w:t>
            </w:r>
          </w:p>
          <w:p w14:paraId="02868E5D" w14:textId="77777777" w:rsidR="00B51A4D" w:rsidRPr="00CA7887" w:rsidRDefault="00B51A4D" w:rsidP="009B431F">
            <w:pPr>
              <w:pStyle w:val="ListParagraph"/>
              <w:spacing w:before="120" w:after="120"/>
              <w:ind w:left="964" w:right="-72"/>
              <w:contextualSpacing w:val="0"/>
              <w:jc w:val="both"/>
            </w:pPr>
            <w:r w:rsidRPr="00CA7887">
              <w:rPr>
                <w:b/>
              </w:rPr>
              <w:t>Sexual Abuse</w:t>
            </w:r>
            <w:r w:rsidRPr="00CA7887">
              <w:t xml:space="preserve"> is defined as </w:t>
            </w:r>
            <w:r w:rsidRPr="009B431F">
              <w:t>the actual or threatened physical intrusion of a sexual nature, whether by force or under unequal or coercive conditions.</w:t>
            </w:r>
          </w:p>
          <w:p w14:paraId="7F102CBF" w14:textId="274C7F74" w:rsidR="00B51A4D" w:rsidRPr="00CA7887" w:rsidRDefault="00B51A4D" w:rsidP="00CB6E05">
            <w:pPr>
              <w:pStyle w:val="ListParagraph"/>
              <w:numPr>
                <w:ilvl w:val="0"/>
                <w:numId w:val="22"/>
              </w:numPr>
              <w:tabs>
                <w:tab w:val="left" w:pos="540"/>
              </w:tabs>
              <w:spacing w:before="120" w:after="120"/>
              <w:ind w:left="964" w:right="-72"/>
              <w:contextualSpacing w:val="0"/>
              <w:jc w:val="both"/>
            </w:pPr>
            <w:r w:rsidRPr="009B431F">
              <w:rPr>
                <w:b/>
              </w:rPr>
              <w:t>“Sexual Harassment” “(SH)”</w:t>
            </w:r>
            <w:r w:rsidRPr="009B431F">
              <w:t xml:space="preserve"> is defined as </w:t>
            </w:r>
            <w:r w:rsidRPr="00CA7887">
              <w:t xml:space="preserve">unwelcome sexual advances, requests for sexual favors, and other verbal or physical conduct of a sexual nature by the Experts with other Experts, Contractor’s </w:t>
            </w:r>
            <w:r w:rsidR="00D21CF6" w:rsidRPr="00CA7887">
              <w:t xml:space="preserve">(if applicable) </w:t>
            </w:r>
            <w:r w:rsidRPr="00CA7887">
              <w:t>or Client’s Personnel.</w:t>
            </w:r>
          </w:p>
          <w:p w14:paraId="2A91869D" w14:textId="6728BA74" w:rsidR="00B51A4D" w:rsidRPr="00CA7887" w:rsidRDefault="00DA030F" w:rsidP="00CB6E05">
            <w:pPr>
              <w:pStyle w:val="ListParagraph"/>
              <w:numPr>
                <w:ilvl w:val="0"/>
                <w:numId w:val="22"/>
              </w:numPr>
              <w:tabs>
                <w:tab w:val="left" w:pos="540"/>
              </w:tabs>
              <w:spacing w:before="120" w:after="120"/>
              <w:ind w:left="964" w:right="-72"/>
              <w:contextualSpacing w:val="0"/>
              <w:jc w:val="both"/>
            </w:pPr>
            <w:r w:rsidRPr="00CA7887">
              <w:rPr>
                <w:b/>
              </w:rPr>
              <w:t>“</w:t>
            </w:r>
            <w:r w:rsidR="00B51A4D" w:rsidRPr="00CA7887">
              <w:rPr>
                <w:b/>
              </w:rPr>
              <w:t>Site</w:t>
            </w:r>
            <w:r w:rsidR="00B51A4D" w:rsidRPr="00CA7887">
              <w:t>”</w:t>
            </w:r>
            <w:r w:rsidR="003D1EEF" w:rsidRPr="00CA7887">
              <w:t xml:space="preserve"> (if applicable)</w:t>
            </w:r>
            <w:r w:rsidR="00B51A4D" w:rsidRPr="00CA7887">
              <w:t xml:space="preserve"> means the land and other places where Works are to be executed or facilities to be installed, </w:t>
            </w:r>
            <w:r w:rsidR="00B51A4D" w:rsidRPr="00CA7887">
              <w:rPr>
                <w:noProof/>
              </w:rPr>
              <w:t>and such other land or places as may be specified in the Contractor’s Contract as forming part of the Site.</w:t>
            </w:r>
          </w:p>
          <w:p w14:paraId="2BE5FCBE" w14:textId="77777777" w:rsidR="00C0684F"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“Sub-consultants”</w:t>
            </w:r>
            <w:r w:rsidRPr="00CA7887">
              <w:t xml:space="preserve"> means an entity to whom/which the Consultant subcontracts any part of the Services while remaining solely liable for the execution of the Contract.</w:t>
            </w:r>
          </w:p>
          <w:p w14:paraId="61018135" w14:textId="656DAAF5" w:rsidR="001E50B7" w:rsidRPr="00CA7887" w:rsidRDefault="00C0684F" w:rsidP="00CB6E05">
            <w:pPr>
              <w:pStyle w:val="ListParagraph"/>
              <w:numPr>
                <w:ilvl w:val="0"/>
                <w:numId w:val="22"/>
              </w:numPr>
              <w:tabs>
                <w:tab w:val="left" w:pos="540"/>
              </w:tabs>
              <w:spacing w:before="120" w:after="120"/>
              <w:ind w:left="964" w:right="-72"/>
              <w:contextualSpacing w:val="0"/>
              <w:jc w:val="both"/>
            </w:pPr>
            <w:r w:rsidRPr="009B431F">
              <w:rPr>
                <w:b/>
              </w:rPr>
              <w:t>“Third Party”</w:t>
            </w:r>
            <w:r w:rsidRPr="00CA7887">
              <w:t xml:space="preserve"> means any person or entity other than the Government, the Client, the Consultant or a Sub-consultant.</w:t>
            </w:r>
          </w:p>
        </w:tc>
      </w:tr>
      <w:tr w:rsidR="00C0684F" w:rsidRPr="00CA7887" w14:paraId="4D950E77" w14:textId="77777777" w:rsidTr="00C0684F">
        <w:trPr>
          <w:jc w:val="center"/>
        </w:trPr>
        <w:tc>
          <w:tcPr>
            <w:tcW w:w="2526" w:type="dxa"/>
          </w:tcPr>
          <w:p w14:paraId="7FD8FB04" w14:textId="7EA30D55" w:rsidR="00C0684F" w:rsidRPr="00CA7887" w:rsidRDefault="00C0684F" w:rsidP="00CB6E05">
            <w:pPr>
              <w:pStyle w:val="HeadingCCLS3"/>
              <w:numPr>
                <w:ilvl w:val="0"/>
                <w:numId w:val="54"/>
              </w:numPr>
            </w:pPr>
            <w:bookmarkStart w:id="256" w:name="_Toc299534129"/>
            <w:bookmarkStart w:id="257" w:name="_Toc474333986"/>
            <w:bookmarkStart w:id="258" w:name="_Toc474334155"/>
            <w:bookmarkStart w:id="259" w:name="_Toc494209552"/>
            <w:bookmarkStart w:id="260" w:name="_Toc66718833"/>
            <w:r w:rsidRPr="00CA7887">
              <w:lastRenderedPageBreak/>
              <w:t xml:space="preserve">Relationship </w:t>
            </w:r>
            <w:r w:rsidR="00890371" w:rsidRPr="00CA7887">
              <w:t>between</w:t>
            </w:r>
            <w:r w:rsidRPr="00CA7887">
              <w:t xml:space="preserve"> the Parties</w:t>
            </w:r>
            <w:bookmarkEnd w:id="256"/>
            <w:bookmarkEnd w:id="257"/>
            <w:bookmarkEnd w:id="258"/>
            <w:bookmarkEnd w:id="259"/>
            <w:bookmarkEnd w:id="260"/>
          </w:p>
        </w:tc>
        <w:tc>
          <w:tcPr>
            <w:tcW w:w="6920" w:type="dxa"/>
          </w:tcPr>
          <w:p w14:paraId="4222D6BE" w14:textId="77777777" w:rsidR="00C0684F" w:rsidRPr="00CA7887" w:rsidRDefault="00C0684F" w:rsidP="009B431F">
            <w:pPr>
              <w:pStyle w:val="CCLSSubclauses"/>
            </w:pPr>
            <w:r w:rsidRPr="00CA7887">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C0684F" w:rsidRPr="00CA7887" w14:paraId="27E0316E" w14:textId="77777777" w:rsidTr="00C0684F">
        <w:trPr>
          <w:jc w:val="center"/>
        </w:trPr>
        <w:tc>
          <w:tcPr>
            <w:tcW w:w="2526" w:type="dxa"/>
          </w:tcPr>
          <w:p w14:paraId="6A58C418" w14:textId="77777777" w:rsidR="00C0684F" w:rsidRPr="00CA7887" w:rsidRDefault="00C0684F" w:rsidP="00CB6E05">
            <w:pPr>
              <w:pStyle w:val="HeadingCCLS3"/>
              <w:numPr>
                <w:ilvl w:val="0"/>
                <w:numId w:val="54"/>
              </w:numPr>
            </w:pPr>
            <w:bookmarkStart w:id="261" w:name="_Toc299534130"/>
            <w:bookmarkStart w:id="262" w:name="_Toc474333987"/>
            <w:bookmarkStart w:id="263" w:name="_Toc474334156"/>
            <w:bookmarkStart w:id="264" w:name="_Toc494209553"/>
            <w:bookmarkStart w:id="265" w:name="_Toc66718834"/>
            <w:r w:rsidRPr="00CA7887">
              <w:t>Law Governing Contract</w:t>
            </w:r>
            <w:bookmarkEnd w:id="261"/>
            <w:bookmarkEnd w:id="262"/>
            <w:bookmarkEnd w:id="263"/>
            <w:bookmarkEnd w:id="264"/>
            <w:bookmarkEnd w:id="265"/>
          </w:p>
        </w:tc>
        <w:tc>
          <w:tcPr>
            <w:tcW w:w="6920" w:type="dxa"/>
          </w:tcPr>
          <w:p w14:paraId="6A67B6E4" w14:textId="77777777" w:rsidR="00C0684F" w:rsidRPr="00CA7887" w:rsidRDefault="00C0684F" w:rsidP="009B431F">
            <w:pPr>
              <w:pStyle w:val="CCLSSubclauses"/>
            </w:pPr>
            <w:r w:rsidRPr="00CA7887">
              <w:t>This Contract, its meaning and interpretation, and the relation between the Parties shall be governed by the Applicable Law.</w:t>
            </w:r>
          </w:p>
        </w:tc>
      </w:tr>
      <w:tr w:rsidR="00C0684F" w:rsidRPr="00CA7887" w14:paraId="594E38E2" w14:textId="77777777" w:rsidTr="00C0684F">
        <w:trPr>
          <w:jc w:val="center"/>
        </w:trPr>
        <w:tc>
          <w:tcPr>
            <w:tcW w:w="2526" w:type="dxa"/>
          </w:tcPr>
          <w:p w14:paraId="5ED51250" w14:textId="77777777" w:rsidR="00C0684F" w:rsidRPr="00CA7887" w:rsidRDefault="00C0684F" w:rsidP="00CB6E05">
            <w:pPr>
              <w:pStyle w:val="HeadingCCLS3"/>
              <w:numPr>
                <w:ilvl w:val="0"/>
                <w:numId w:val="54"/>
              </w:numPr>
            </w:pPr>
            <w:bookmarkStart w:id="266" w:name="_Toc299534131"/>
            <w:bookmarkStart w:id="267" w:name="_Toc474333988"/>
            <w:bookmarkStart w:id="268" w:name="_Toc474334157"/>
            <w:bookmarkStart w:id="269" w:name="_Toc494209554"/>
            <w:bookmarkStart w:id="270" w:name="_Toc66718835"/>
            <w:r w:rsidRPr="00CA7887">
              <w:t>Language</w:t>
            </w:r>
            <w:bookmarkEnd w:id="266"/>
            <w:bookmarkEnd w:id="267"/>
            <w:bookmarkEnd w:id="268"/>
            <w:bookmarkEnd w:id="269"/>
            <w:bookmarkEnd w:id="270"/>
          </w:p>
        </w:tc>
        <w:tc>
          <w:tcPr>
            <w:tcW w:w="6920" w:type="dxa"/>
          </w:tcPr>
          <w:p w14:paraId="2F2C8099" w14:textId="77777777" w:rsidR="00C0684F" w:rsidRPr="00CA7887" w:rsidRDefault="00C0684F" w:rsidP="009B431F">
            <w:pPr>
              <w:pStyle w:val="CCLSSubclauses"/>
            </w:pPr>
            <w:r w:rsidRPr="00CA7887">
              <w:t xml:space="preserve">This Contract has been executed in the language specified in the </w:t>
            </w:r>
            <w:r w:rsidRPr="00CA7887">
              <w:rPr>
                <w:b/>
              </w:rPr>
              <w:t>SCC</w:t>
            </w:r>
            <w:r w:rsidRPr="00CA7887">
              <w:t>, which shall be the binding and controlling language for all matters relating to the meaning or interpretation of this Contract.</w:t>
            </w:r>
          </w:p>
        </w:tc>
      </w:tr>
      <w:tr w:rsidR="00C0684F" w:rsidRPr="00CA7887" w14:paraId="2AB03960" w14:textId="77777777" w:rsidTr="00C0684F">
        <w:trPr>
          <w:jc w:val="center"/>
        </w:trPr>
        <w:tc>
          <w:tcPr>
            <w:tcW w:w="2526" w:type="dxa"/>
          </w:tcPr>
          <w:p w14:paraId="28E924FF" w14:textId="77777777" w:rsidR="00C0684F" w:rsidRPr="00CA7887" w:rsidRDefault="00C0684F" w:rsidP="00CB6E05">
            <w:pPr>
              <w:pStyle w:val="HeadingCCLS3"/>
              <w:numPr>
                <w:ilvl w:val="0"/>
                <w:numId w:val="54"/>
              </w:numPr>
            </w:pPr>
            <w:bookmarkStart w:id="271" w:name="_Toc299534132"/>
            <w:bookmarkStart w:id="272" w:name="_Toc474333989"/>
            <w:bookmarkStart w:id="273" w:name="_Toc474334158"/>
            <w:bookmarkStart w:id="274" w:name="_Toc494209555"/>
            <w:bookmarkStart w:id="275" w:name="_Toc66718836"/>
            <w:r w:rsidRPr="00CA7887">
              <w:t>Headings</w:t>
            </w:r>
            <w:bookmarkEnd w:id="271"/>
            <w:bookmarkEnd w:id="272"/>
            <w:bookmarkEnd w:id="273"/>
            <w:bookmarkEnd w:id="274"/>
            <w:bookmarkEnd w:id="275"/>
          </w:p>
        </w:tc>
        <w:tc>
          <w:tcPr>
            <w:tcW w:w="6920" w:type="dxa"/>
          </w:tcPr>
          <w:p w14:paraId="133D1DE3" w14:textId="77777777" w:rsidR="00C0684F" w:rsidRPr="00CA7887" w:rsidRDefault="00C0684F" w:rsidP="009B431F">
            <w:pPr>
              <w:pStyle w:val="CCLSSubclauses"/>
            </w:pPr>
            <w:r w:rsidRPr="00CA7887">
              <w:t>The headings shall not limit, alter or affect the meaning of this Contract.</w:t>
            </w:r>
          </w:p>
        </w:tc>
      </w:tr>
      <w:tr w:rsidR="00C0684F" w:rsidRPr="00CA7887" w14:paraId="16AEAA92" w14:textId="77777777" w:rsidTr="00C0684F">
        <w:trPr>
          <w:jc w:val="center"/>
        </w:trPr>
        <w:tc>
          <w:tcPr>
            <w:tcW w:w="2526" w:type="dxa"/>
          </w:tcPr>
          <w:p w14:paraId="4595DC49" w14:textId="77777777" w:rsidR="00C0684F" w:rsidRPr="00CA7887" w:rsidRDefault="00C0684F" w:rsidP="00CB6E05">
            <w:pPr>
              <w:pStyle w:val="HeadingCCLS3"/>
              <w:numPr>
                <w:ilvl w:val="0"/>
                <w:numId w:val="54"/>
              </w:numPr>
            </w:pPr>
            <w:bookmarkStart w:id="276" w:name="_Toc299534133"/>
            <w:bookmarkStart w:id="277" w:name="_Toc474333990"/>
            <w:bookmarkStart w:id="278" w:name="_Toc474334159"/>
            <w:bookmarkStart w:id="279" w:name="_Toc494209556"/>
            <w:bookmarkStart w:id="280" w:name="_Toc66718837"/>
            <w:r w:rsidRPr="00CA7887">
              <w:lastRenderedPageBreak/>
              <w:t>Communications</w:t>
            </w:r>
            <w:bookmarkEnd w:id="276"/>
            <w:bookmarkEnd w:id="277"/>
            <w:bookmarkEnd w:id="278"/>
            <w:bookmarkEnd w:id="279"/>
            <w:bookmarkEnd w:id="280"/>
          </w:p>
        </w:tc>
        <w:tc>
          <w:tcPr>
            <w:tcW w:w="6920" w:type="dxa"/>
          </w:tcPr>
          <w:p w14:paraId="2130B024" w14:textId="77777777" w:rsidR="00C0684F" w:rsidRPr="00CA7887" w:rsidRDefault="00C0684F" w:rsidP="009B431F">
            <w:pPr>
              <w:pStyle w:val="CCLSSubclauses"/>
            </w:pPr>
            <w:r w:rsidRPr="00CA7887">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CA7887">
              <w:rPr>
                <w:b/>
              </w:rPr>
              <w:t>SCC</w:t>
            </w:r>
            <w:r w:rsidRPr="00CA7887">
              <w:t xml:space="preserve">. </w:t>
            </w:r>
          </w:p>
          <w:p w14:paraId="7585522E" w14:textId="77777777" w:rsidR="00C0684F" w:rsidRPr="00CA7887" w:rsidRDefault="00C0684F" w:rsidP="009B431F">
            <w:pPr>
              <w:pStyle w:val="CCLSSubclauses"/>
            </w:pPr>
            <w:r w:rsidRPr="00CA7887">
              <w:t xml:space="preserve">A Party may change its address for notice hereunder by giving the other Party any communication of such change to the address specified in the </w:t>
            </w:r>
            <w:r w:rsidRPr="00CA7887">
              <w:rPr>
                <w:b/>
              </w:rPr>
              <w:t>SCC</w:t>
            </w:r>
            <w:r w:rsidRPr="00CA7887">
              <w:t>.</w:t>
            </w:r>
          </w:p>
        </w:tc>
      </w:tr>
      <w:tr w:rsidR="00C0684F" w:rsidRPr="00CA7887" w14:paraId="1217B44E" w14:textId="77777777" w:rsidTr="00C0684F">
        <w:trPr>
          <w:jc w:val="center"/>
        </w:trPr>
        <w:tc>
          <w:tcPr>
            <w:tcW w:w="2526" w:type="dxa"/>
          </w:tcPr>
          <w:p w14:paraId="45D26041" w14:textId="77777777" w:rsidR="00C0684F" w:rsidRPr="009B431F" w:rsidRDefault="00C0684F" w:rsidP="00CB6E05">
            <w:pPr>
              <w:pStyle w:val="HeadingCCLS3"/>
              <w:numPr>
                <w:ilvl w:val="0"/>
                <w:numId w:val="54"/>
              </w:numPr>
            </w:pPr>
            <w:bookmarkStart w:id="281" w:name="_Toc299534134"/>
            <w:bookmarkStart w:id="282" w:name="_Toc474333991"/>
            <w:bookmarkStart w:id="283" w:name="_Toc474334160"/>
            <w:bookmarkStart w:id="284" w:name="_Toc494209557"/>
            <w:bookmarkStart w:id="285" w:name="_Toc66718838"/>
            <w:r w:rsidRPr="009B431F">
              <w:t>Location</w:t>
            </w:r>
            <w:bookmarkEnd w:id="281"/>
            <w:bookmarkEnd w:id="282"/>
            <w:bookmarkEnd w:id="283"/>
            <w:bookmarkEnd w:id="284"/>
            <w:bookmarkEnd w:id="285"/>
          </w:p>
        </w:tc>
        <w:tc>
          <w:tcPr>
            <w:tcW w:w="6920" w:type="dxa"/>
          </w:tcPr>
          <w:p w14:paraId="32C386D0" w14:textId="77777777" w:rsidR="00C0684F" w:rsidRPr="009B431F" w:rsidRDefault="00C0684F" w:rsidP="009B431F">
            <w:pPr>
              <w:pStyle w:val="CCLSSubclauses"/>
            </w:pPr>
            <w:r w:rsidRPr="009B431F">
              <w:t xml:space="preserve">The Services shall be performed at such locations as are specified in </w:t>
            </w:r>
            <w:r w:rsidRPr="009B431F">
              <w:rPr>
                <w:b/>
              </w:rPr>
              <w:t>Appendix A</w:t>
            </w:r>
            <w:r w:rsidRPr="009B431F">
              <w:t xml:space="preserve"> hereto and, where the location of a particular task is not so specified, at such locations, whether in the Government’s country or elsewhere, as the Client may approve.</w:t>
            </w:r>
          </w:p>
        </w:tc>
      </w:tr>
      <w:tr w:rsidR="00C0684F" w:rsidRPr="00CA7887" w14:paraId="0E44F70C" w14:textId="77777777" w:rsidTr="00C0684F">
        <w:trPr>
          <w:jc w:val="center"/>
        </w:trPr>
        <w:tc>
          <w:tcPr>
            <w:tcW w:w="2526" w:type="dxa"/>
          </w:tcPr>
          <w:p w14:paraId="326CC68A" w14:textId="77777777" w:rsidR="00C0684F" w:rsidRPr="009B431F" w:rsidRDefault="00C0684F" w:rsidP="00CB6E05">
            <w:pPr>
              <w:pStyle w:val="HeadingCCLS3"/>
              <w:numPr>
                <w:ilvl w:val="0"/>
                <w:numId w:val="54"/>
              </w:numPr>
            </w:pPr>
            <w:bookmarkStart w:id="286" w:name="_Toc299534135"/>
            <w:bookmarkStart w:id="287" w:name="_Toc474333992"/>
            <w:bookmarkStart w:id="288" w:name="_Toc474334161"/>
            <w:bookmarkStart w:id="289" w:name="_Toc494209558"/>
            <w:bookmarkStart w:id="290" w:name="_Toc66718839"/>
            <w:r w:rsidRPr="009B431F">
              <w:t>Authority of Member in Charge</w:t>
            </w:r>
            <w:bookmarkEnd w:id="286"/>
            <w:bookmarkEnd w:id="287"/>
            <w:bookmarkEnd w:id="288"/>
            <w:bookmarkEnd w:id="289"/>
            <w:bookmarkEnd w:id="290"/>
          </w:p>
        </w:tc>
        <w:tc>
          <w:tcPr>
            <w:tcW w:w="6920" w:type="dxa"/>
          </w:tcPr>
          <w:p w14:paraId="12096A70" w14:textId="77777777" w:rsidR="00C0684F" w:rsidRPr="009B431F" w:rsidRDefault="00C0684F" w:rsidP="009B431F">
            <w:pPr>
              <w:pStyle w:val="CCLSSubclauses"/>
            </w:pPr>
            <w:r w:rsidRPr="009B431F">
              <w:t xml:space="preserve">In case the Consultant is a Joint Venture, the members hereby authorize the member specified in the </w:t>
            </w:r>
            <w:r w:rsidRPr="009B431F">
              <w:rPr>
                <w:b/>
              </w:rPr>
              <w:t xml:space="preserve">SCC </w:t>
            </w:r>
            <w:r w:rsidRPr="009B431F">
              <w:t>to act on their behalf in exercising all the Consultant’s rights and obligations towards the Client under this Contract, including without limitation the receiving of instructions and payments from the Client.</w:t>
            </w:r>
          </w:p>
        </w:tc>
      </w:tr>
      <w:tr w:rsidR="00C0684F" w:rsidRPr="00CA7887" w14:paraId="3F633F28" w14:textId="77777777" w:rsidTr="00C0684F">
        <w:trPr>
          <w:jc w:val="center"/>
        </w:trPr>
        <w:tc>
          <w:tcPr>
            <w:tcW w:w="2526" w:type="dxa"/>
          </w:tcPr>
          <w:p w14:paraId="06C64F38" w14:textId="77777777" w:rsidR="00C0684F" w:rsidRPr="009B431F" w:rsidRDefault="00C0684F" w:rsidP="00CB6E05">
            <w:pPr>
              <w:pStyle w:val="HeadingCCLS3"/>
              <w:numPr>
                <w:ilvl w:val="0"/>
                <w:numId w:val="54"/>
              </w:numPr>
            </w:pPr>
            <w:bookmarkStart w:id="291" w:name="_Toc299534136"/>
            <w:bookmarkStart w:id="292" w:name="_Toc474333993"/>
            <w:bookmarkStart w:id="293" w:name="_Toc474334162"/>
            <w:bookmarkStart w:id="294" w:name="_Toc494209559"/>
            <w:bookmarkStart w:id="295" w:name="_Toc66718840"/>
            <w:r w:rsidRPr="009B431F">
              <w:t>Authorized Representatives</w:t>
            </w:r>
            <w:bookmarkEnd w:id="291"/>
            <w:bookmarkEnd w:id="292"/>
            <w:bookmarkEnd w:id="293"/>
            <w:bookmarkEnd w:id="294"/>
            <w:bookmarkEnd w:id="295"/>
          </w:p>
        </w:tc>
        <w:tc>
          <w:tcPr>
            <w:tcW w:w="6920" w:type="dxa"/>
          </w:tcPr>
          <w:p w14:paraId="00D9D23E" w14:textId="77777777" w:rsidR="00C0684F" w:rsidRPr="009B431F" w:rsidRDefault="00C0684F" w:rsidP="009B431F">
            <w:pPr>
              <w:pStyle w:val="CCLSSubclauses"/>
            </w:pPr>
            <w:r w:rsidRPr="009B431F">
              <w:t xml:space="preserve">Any action required or permitted to be taken, and any document required or permitted to be executed under this Contract by the Client or the Consultant may be taken or executed by the officials specified in the </w:t>
            </w:r>
            <w:r w:rsidRPr="009B431F">
              <w:rPr>
                <w:b/>
              </w:rPr>
              <w:t>SCC.</w:t>
            </w:r>
          </w:p>
        </w:tc>
      </w:tr>
      <w:tr w:rsidR="00C0684F" w:rsidRPr="00CA7887" w14:paraId="77E877E2" w14:textId="77777777" w:rsidTr="00C0684F">
        <w:trPr>
          <w:jc w:val="center"/>
        </w:trPr>
        <w:tc>
          <w:tcPr>
            <w:tcW w:w="2526" w:type="dxa"/>
          </w:tcPr>
          <w:p w14:paraId="5D7AC8EF" w14:textId="77777777" w:rsidR="00C0684F" w:rsidRPr="009B431F" w:rsidRDefault="00E646EB" w:rsidP="00CB6E05">
            <w:pPr>
              <w:pStyle w:val="HeadingCCLS3"/>
              <w:numPr>
                <w:ilvl w:val="0"/>
                <w:numId w:val="54"/>
              </w:numPr>
            </w:pPr>
            <w:bookmarkStart w:id="296" w:name="_Toc474333994"/>
            <w:bookmarkStart w:id="297" w:name="_Toc474334163"/>
            <w:bookmarkStart w:id="298" w:name="_Toc494209560"/>
            <w:bookmarkStart w:id="299" w:name="_Toc66718841"/>
            <w:r w:rsidRPr="009B431F">
              <w:t>Fraud and Corruption</w:t>
            </w:r>
            <w:bookmarkEnd w:id="296"/>
            <w:bookmarkEnd w:id="297"/>
            <w:bookmarkEnd w:id="298"/>
            <w:bookmarkEnd w:id="299"/>
            <w:r w:rsidR="00C0684F" w:rsidRPr="009B431F">
              <w:t xml:space="preserve"> </w:t>
            </w:r>
          </w:p>
        </w:tc>
        <w:tc>
          <w:tcPr>
            <w:tcW w:w="6920" w:type="dxa"/>
          </w:tcPr>
          <w:p w14:paraId="4A7B513D" w14:textId="2D405558" w:rsidR="00C0684F" w:rsidRPr="00CA7887" w:rsidRDefault="00B51A4D" w:rsidP="00D14839">
            <w:pPr>
              <w:pStyle w:val="CCLSSubclauses"/>
            </w:pPr>
            <w:r w:rsidRPr="00CA7887">
              <w:rPr>
                <w:rFonts w:eastAsia="Arial Narrow"/>
              </w:rPr>
              <w:t xml:space="preserve">The Bank requires compliance with the Bank’s Anti-Corruption </w:t>
            </w:r>
            <w:r w:rsidRPr="00CA7887">
              <w:t>Guidelines</w:t>
            </w:r>
            <w:r w:rsidRPr="00CA7887">
              <w:rPr>
                <w:rFonts w:eastAsia="Arial Narrow"/>
              </w:rPr>
              <w:t xml:space="preserve"> and its prevailing sanctions policies and procedures as set forth in the </w:t>
            </w:r>
            <w:r w:rsidRPr="009B431F">
              <w:t>Bank’s</w:t>
            </w:r>
            <w:r w:rsidRPr="00CA7887">
              <w:rPr>
                <w:rFonts w:eastAsia="Arial Narrow"/>
              </w:rPr>
              <w:t xml:space="preserve"> Sanctions Framework, as set forth </w:t>
            </w:r>
            <w:r w:rsidRPr="00CA7887">
              <w:t>in Attachment 1 to the GCC</w:t>
            </w:r>
            <w:r w:rsidR="00361C91" w:rsidRPr="00CA7887">
              <w:t>.</w:t>
            </w:r>
          </w:p>
        </w:tc>
      </w:tr>
      <w:tr w:rsidR="00C0684F" w:rsidRPr="00CA7887" w14:paraId="299AF538" w14:textId="77777777" w:rsidTr="00C0684F">
        <w:trPr>
          <w:jc w:val="center"/>
        </w:trPr>
        <w:tc>
          <w:tcPr>
            <w:tcW w:w="2526" w:type="dxa"/>
          </w:tcPr>
          <w:p w14:paraId="2C4C1A6E" w14:textId="77777777" w:rsidR="00C0684F" w:rsidRPr="00CA7887" w:rsidRDefault="00C0684F" w:rsidP="009B431F">
            <w:pPr>
              <w:pStyle w:val="Section8Heading3"/>
              <w:spacing w:before="120" w:after="120"/>
              <w:ind w:left="888" w:hanging="540"/>
            </w:pPr>
            <w:r w:rsidRPr="00CA7887">
              <w:t>a.</w:t>
            </w:r>
            <w:r w:rsidRPr="00CA7887">
              <w:tab/>
              <w:t>Commissions and Fees</w:t>
            </w:r>
          </w:p>
        </w:tc>
        <w:tc>
          <w:tcPr>
            <w:tcW w:w="6920" w:type="dxa"/>
          </w:tcPr>
          <w:p w14:paraId="7E9EB537" w14:textId="56118B14" w:rsidR="00C0684F" w:rsidRPr="00CA7887" w:rsidRDefault="00065566" w:rsidP="00D14839">
            <w:pPr>
              <w:pStyle w:val="CCLSSubclauses"/>
            </w:pPr>
            <w:r w:rsidRPr="00CA7887">
              <w:t>The</w:t>
            </w:r>
            <w:r w:rsidR="00C0684F" w:rsidRPr="00CA7887" w:rsidDel="00D563C9">
              <w:t xml:space="preserve"> Client </w:t>
            </w:r>
            <w:r w:rsidR="00C0684F" w:rsidRPr="00CA7887">
              <w:t xml:space="preserve">requires the </w:t>
            </w:r>
            <w:r w:rsidR="00C0684F" w:rsidRPr="00CA7887">
              <w:rPr>
                <w:bCs/>
              </w:rPr>
              <w:t>Consultant to</w:t>
            </w:r>
            <w:r w:rsidR="00C0684F" w:rsidRPr="00CA7887">
              <w:t xml:space="preserve"> disclose any commissions</w:t>
            </w:r>
            <w:r w:rsidR="00E35E82" w:rsidRPr="00CA7887">
              <w:t>, gratuities</w:t>
            </w:r>
            <w:r w:rsidR="00C0684F" w:rsidRPr="00CA7887">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CA7887">
              <w:t>other party</w:t>
            </w:r>
            <w:r w:rsidR="00C0684F" w:rsidRPr="00CA7887">
              <w:t>, the amount and currency, and the purpose of the commission</w:t>
            </w:r>
            <w:r w:rsidR="00E35E82" w:rsidRPr="00CA7887">
              <w:t>, gratuity</w:t>
            </w:r>
            <w:r w:rsidR="00C0684F" w:rsidRPr="00CA7887">
              <w:t xml:space="preserve"> or fee. Failure to disclose such commissions</w:t>
            </w:r>
            <w:r w:rsidR="00E35E82" w:rsidRPr="00CA7887">
              <w:t>,</w:t>
            </w:r>
            <w:r w:rsidR="00C0684F" w:rsidRPr="00CA7887">
              <w:t xml:space="preserve"> gratuities </w:t>
            </w:r>
            <w:r w:rsidR="00E35E82" w:rsidRPr="00CA7887">
              <w:t xml:space="preserve">or fees </w:t>
            </w:r>
            <w:r w:rsidR="00C0684F" w:rsidRPr="00CA7887">
              <w:t>may result in termination of the Contract</w:t>
            </w:r>
            <w:r w:rsidR="00E35E82" w:rsidRPr="00CA7887">
              <w:t xml:space="preserve"> and/or sanctions by the Bank</w:t>
            </w:r>
            <w:r w:rsidR="00C0684F" w:rsidRPr="00CA7887">
              <w:t>.</w:t>
            </w:r>
          </w:p>
        </w:tc>
      </w:tr>
    </w:tbl>
    <w:p w14:paraId="38BE3119" w14:textId="77777777" w:rsidR="00C0684F" w:rsidRPr="009B431F" w:rsidRDefault="00C0684F" w:rsidP="009B431F">
      <w:pPr>
        <w:pStyle w:val="HeadingCCLS2"/>
        <w:rPr>
          <w:smallCaps w:val="0"/>
        </w:rPr>
      </w:pPr>
      <w:bookmarkStart w:id="300" w:name="_Toc299534138"/>
      <w:bookmarkStart w:id="301" w:name="_Toc474333995"/>
      <w:bookmarkStart w:id="302" w:name="_Toc474334164"/>
      <w:bookmarkStart w:id="303" w:name="_Toc494209561"/>
      <w:bookmarkStart w:id="304" w:name="_Toc66718842"/>
      <w:r w:rsidRPr="009B431F">
        <w:lastRenderedPageBreak/>
        <w:t>B.  Commencement, Completion, Modification and Termination of Contract</w:t>
      </w:r>
      <w:bookmarkEnd w:id="300"/>
      <w:bookmarkEnd w:id="301"/>
      <w:bookmarkEnd w:id="302"/>
      <w:bookmarkEnd w:id="303"/>
      <w:bookmarkEnd w:id="304"/>
    </w:p>
    <w:tbl>
      <w:tblPr>
        <w:tblW w:w="9367" w:type="dxa"/>
        <w:jc w:val="center"/>
        <w:tblLayout w:type="fixed"/>
        <w:tblLook w:val="0000" w:firstRow="0" w:lastRow="0" w:firstColumn="0" w:lastColumn="0" w:noHBand="0" w:noVBand="0"/>
      </w:tblPr>
      <w:tblGrid>
        <w:gridCol w:w="2487"/>
        <w:gridCol w:w="6880"/>
      </w:tblGrid>
      <w:tr w:rsidR="00C0684F" w:rsidRPr="00CA7887" w14:paraId="6EF34978" w14:textId="77777777" w:rsidTr="00C0684F">
        <w:trPr>
          <w:jc w:val="center"/>
        </w:trPr>
        <w:tc>
          <w:tcPr>
            <w:tcW w:w="2487" w:type="dxa"/>
          </w:tcPr>
          <w:p w14:paraId="736E580E" w14:textId="77777777" w:rsidR="00C0684F" w:rsidRPr="009B431F" w:rsidRDefault="00C0684F" w:rsidP="00CB6E05">
            <w:pPr>
              <w:pStyle w:val="HeadingCCLS3"/>
              <w:numPr>
                <w:ilvl w:val="0"/>
                <w:numId w:val="54"/>
              </w:numPr>
            </w:pPr>
            <w:bookmarkStart w:id="305" w:name="_Toc299534139"/>
            <w:bookmarkStart w:id="306" w:name="_Toc474333996"/>
            <w:bookmarkStart w:id="307" w:name="_Toc474334165"/>
            <w:bookmarkStart w:id="308" w:name="_Toc494209562"/>
            <w:bookmarkStart w:id="309" w:name="_Toc66718843"/>
            <w:r w:rsidRPr="009B431F">
              <w:t>Effectiveness of Contract</w:t>
            </w:r>
            <w:bookmarkEnd w:id="305"/>
            <w:bookmarkEnd w:id="306"/>
            <w:bookmarkEnd w:id="307"/>
            <w:bookmarkEnd w:id="308"/>
            <w:bookmarkEnd w:id="309"/>
          </w:p>
        </w:tc>
        <w:tc>
          <w:tcPr>
            <w:tcW w:w="6880" w:type="dxa"/>
          </w:tcPr>
          <w:p w14:paraId="6B351854" w14:textId="77777777" w:rsidR="00C0684F" w:rsidRPr="009B431F" w:rsidRDefault="00C0684F" w:rsidP="009B431F">
            <w:pPr>
              <w:pStyle w:val="CCLSSubclauses"/>
            </w:pPr>
            <w:r w:rsidRPr="009B431F">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9B431F">
              <w:rPr>
                <w:b/>
              </w:rPr>
              <w:t>SCC</w:t>
            </w:r>
            <w:r w:rsidRPr="009B431F">
              <w:t xml:space="preserve"> have been met.</w:t>
            </w:r>
          </w:p>
        </w:tc>
      </w:tr>
      <w:tr w:rsidR="00C0684F" w:rsidRPr="00CA7887" w14:paraId="1F80E0C4" w14:textId="77777777" w:rsidTr="00C0684F">
        <w:trPr>
          <w:jc w:val="center"/>
        </w:trPr>
        <w:tc>
          <w:tcPr>
            <w:tcW w:w="2487" w:type="dxa"/>
          </w:tcPr>
          <w:p w14:paraId="065683A6" w14:textId="77777777" w:rsidR="00C0684F" w:rsidRPr="009B431F" w:rsidRDefault="00C0684F" w:rsidP="00CB6E05">
            <w:pPr>
              <w:pStyle w:val="HeadingCCLS3"/>
              <w:numPr>
                <w:ilvl w:val="0"/>
                <w:numId w:val="54"/>
              </w:numPr>
            </w:pPr>
            <w:bookmarkStart w:id="310" w:name="_Toc299534140"/>
            <w:bookmarkStart w:id="311" w:name="_Toc474333997"/>
            <w:bookmarkStart w:id="312" w:name="_Toc474334166"/>
            <w:bookmarkStart w:id="313" w:name="_Toc494209563"/>
            <w:bookmarkStart w:id="314" w:name="_Toc66718844"/>
            <w:r w:rsidRPr="009B431F">
              <w:t>Termination of Contract for Failure to Become Effective</w:t>
            </w:r>
            <w:bookmarkEnd w:id="310"/>
            <w:bookmarkEnd w:id="311"/>
            <w:bookmarkEnd w:id="312"/>
            <w:bookmarkEnd w:id="313"/>
            <w:bookmarkEnd w:id="314"/>
          </w:p>
        </w:tc>
        <w:tc>
          <w:tcPr>
            <w:tcW w:w="6880" w:type="dxa"/>
          </w:tcPr>
          <w:p w14:paraId="40051EF1" w14:textId="77777777" w:rsidR="00C0684F" w:rsidRPr="009B431F" w:rsidRDefault="00C0684F" w:rsidP="009B431F">
            <w:pPr>
              <w:pStyle w:val="CCLSSubclauses"/>
            </w:pPr>
            <w:r w:rsidRPr="009B431F">
              <w:t xml:space="preserve">If this Contract has not become effective within such time period after the date of Contract signature as specified in the </w:t>
            </w:r>
            <w:r w:rsidRPr="009B431F">
              <w:rPr>
                <w:b/>
              </w:rPr>
              <w:t>SCC</w:t>
            </w:r>
            <w:r w:rsidRPr="009B431F">
              <w:t xml:space="preserve">, either Party may, by not less than </w:t>
            </w:r>
            <w:proofErr w:type="gramStart"/>
            <w:r w:rsidRPr="009B431F">
              <w:t>twenty two</w:t>
            </w:r>
            <w:proofErr w:type="gramEnd"/>
            <w:r w:rsidRPr="009B431F">
              <w:t xml:space="preserve"> (22) days written notice to the other Party, declare this Contract to be null and void, and in the event of such a declaration by either Party, neither Party shall have any claim against the other Party with respect hereto.</w:t>
            </w:r>
          </w:p>
        </w:tc>
      </w:tr>
      <w:tr w:rsidR="00C0684F" w:rsidRPr="00CA7887" w14:paraId="5E7DC7AD" w14:textId="77777777" w:rsidTr="00C0684F">
        <w:trPr>
          <w:jc w:val="center"/>
        </w:trPr>
        <w:tc>
          <w:tcPr>
            <w:tcW w:w="2487" w:type="dxa"/>
          </w:tcPr>
          <w:p w14:paraId="2E3B712F" w14:textId="77777777" w:rsidR="00C0684F" w:rsidRPr="009B431F" w:rsidRDefault="00C0684F" w:rsidP="00CB6E05">
            <w:pPr>
              <w:pStyle w:val="HeadingCCLS3"/>
              <w:numPr>
                <w:ilvl w:val="0"/>
                <w:numId w:val="54"/>
              </w:numPr>
            </w:pPr>
            <w:bookmarkStart w:id="315" w:name="_Toc299534141"/>
            <w:bookmarkStart w:id="316" w:name="_Toc474333998"/>
            <w:bookmarkStart w:id="317" w:name="_Toc474334167"/>
            <w:bookmarkStart w:id="318" w:name="_Toc494209564"/>
            <w:bookmarkStart w:id="319" w:name="_Toc66718845"/>
            <w:r w:rsidRPr="009B431F">
              <w:t>Commencement of Services</w:t>
            </w:r>
            <w:bookmarkEnd w:id="315"/>
            <w:bookmarkEnd w:id="316"/>
            <w:bookmarkEnd w:id="317"/>
            <w:bookmarkEnd w:id="318"/>
            <w:bookmarkEnd w:id="319"/>
          </w:p>
        </w:tc>
        <w:tc>
          <w:tcPr>
            <w:tcW w:w="6880" w:type="dxa"/>
          </w:tcPr>
          <w:p w14:paraId="3971D178" w14:textId="77777777" w:rsidR="00C0684F" w:rsidRPr="009B431F" w:rsidRDefault="00C0684F" w:rsidP="009B431F">
            <w:pPr>
              <w:pStyle w:val="CCLSSubclauses"/>
            </w:pPr>
            <w:r w:rsidRPr="009B431F">
              <w:t xml:space="preserve">The Consultant shall confirm availability of Key Experts and begin carrying out the Services not later than the number of days after the Effective Date specified in the </w:t>
            </w:r>
            <w:r w:rsidRPr="009B431F">
              <w:rPr>
                <w:b/>
              </w:rPr>
              <w:t>SCC</w:t>
            </w:r>
            <w:r w:rsidRPr="009B431F">
              <w:t>.</w:t>
            </w:r>
          </w:p>
        </w:tc>
      </w:tr>
      <w:tr w:rsidR="00C0684F" w:rsidRPr="00CA7887" w14:paraId="4AE3ADF6" w14:textId="77777777" w:rsidTr="00C0684F">
        <w:trPr>
          <w:jc w:val="center"/>
        </w:trPr>
        <w:tc>
          <w:tcPr>
            <w:tcW w:w="2487" w:type="dxa"/>
          </w:tcPr>
          <w:p w14:paraId="1A6224F2" w14:textId="77777777" w:rsidR="00C0684F" w:rsidRPr="009B431F" w:rsidRDefault="00C0684F" w:rsidP="00CB6E05">
            <w:pPr>
              <w:pStyle w:val="HeadingCCLS3"/>
              <w:numPr>
                <w:ilvl w:val="0"/>
                <w:numId w:val="54"/>
              </w:numPr>
            </w:pPr>
            <w:bookmarkStart w:id="320" w:name="_Toc299534142"/>
            <w:bookmarkStart w:id="321" w:name="_Toc474333999"/>
            <w:bookmarkStart w:id="322" w:name="_Toc474334168"/>
            <w:bookmarkStart w:id="323" w:name="_Toc494209565"/>
            <w:bookmarkStart w:id="324" w:name="_Toc66718846"/>
            <w:r w:rsidRPr="009B431F">
              <w:t>Expiration of Contract</w:t>
            </w:r>
            <w:bookmarkEnd w:id="320"/>
            <w:bookmarkEnd w:id="321"/>
            <w:bookmarkEnd w:id="322"/>
            <w:bookmarkEnd w:id="323"/>
            <w:bookmarkEnd w:id="324"/>
          </w:p>
        </w:tc>
        <w:tc>
          <w:tcPr>
            <w:tcW w:w="6880" w:type="dxa"/>
          </w:tcPr>
          <w:p w14:paraId="42301D5F" w14:textId="77777777" w:rsidR="00C0684F" w:rsidRPr="009B431F" w:rsidRDefault="00C0684F" w:rsidP="009B431F">
            <w:pPr>
              <w:pStyle w:val="CCLSSubclauses"/>
            </w:pPr>
            <w:r w:rsidRPr="009B431F">
              <w:t xml:space="preserve">Unless terminated earlier pursuant to Clause GCC 19 hereof, this Contract shall expire at the end of such time period after the Effective Date as specified in the </w:t>
            </w:r>
            <w:r w:rsidRPr="009B431F">
              <w:rPr>
                <w:b/>
              </w:rPr>
              <w:t>SCC</w:t>
            </w:r>
            <w:r w:rsidRPr="009B431F">
              <w:t>.</w:t>
            </w:r>
          </w:p>
        </w:tc>
      </w:tr>
      <w:tr w:rsidR="00C0684F" w:rsidRPr="00CA7887" w14:paraId="336CBFE6" w14:textId="77777777" w:rsidTr="00C0684F">
        <w:trPr>
          <w:jc w:val="center"/>
        </w:trPr>
        <w:tc>
          <w:tcPr>
            <w:tcW w:w="2487" w:type="dxa"/>
          </w:tcPr>
          <w:p w14:paraId="1B959827" w14:textId="77777777" w:rsidR="00C0684F" w:rsidRPr="009B431F" w:rsidRDefault="00C0684F" w:rsidP="00CB6E05">
            <w:pPr>
              <w:pStyle w:val="HeadingCCLS3"/>
              <w:numPr>
                <w:ilvl w:val="0"/>
                <w:numId w:val="54"/>
              </w:numPr>
            </w:pPr>
            <w:bookmarkStart w:id="325" w:name="_Toc299534143"/>
            <w:bookmarkStart w:id="326" w:name="_Toc474334000"/>
            <w:bookmarkStart w:id="327" w:name="_Toc474334169"/>
            <w:bookmarkStart w:id="328" w:name="_Toc494209566"/>
            <w:bookmarkStart w:id="329" w:name="_Toc66718847"/>
            <w:r w:rsidRPr="009B431F">
              <w:t>Entire Agreement</w:t>
            </w:r>
            <w:bookmarkEnd w:id="325"/>
            <w:bookmarkEnd w:id="326"/>
            <w:bookmarkEnd w:id="327"/>
            <w:bookmarkEnd w:id="328"/>
            <w:bookmarkEnd w:id="329"/>
          </w:p>
        </w:tc>
        <w:tc>
          <w:tcPr>
            <w:tcW w:w="6880" w:type="dxa"/>
          </w:tcPr>
          <w:p w14:paraId="54FAC537" w14:textId="77777777" w:rsidR="00C0684F" w:rsidRPr="009B431F" w:rsidRDefault="00C0684F" w:rsidP="009B431F">
            <w:pPr>
              <w:pStyle w:val="CCLSSubclauses"/>
            </w:pPr>
            <w:r w:rsidRPr="009B431F">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tc>
      </w:tr>
      <w:tr w:rsidR="00C0684F" w:rsidRPr="00CA7887" w14:paraId="5EF9607E" w14:textId="77777777" w:rsidTr="00C0684F">
        <w:trPr>
          <w:jc w:val="center"/>
        </w:trPr>
        <w:tc>
          <w:tcPr>
            <w:tcW w:w="2487" w:type="dxa"/>
          </w:tcPr>
          <w:p w14:paraId="6E0AAA20" w14:textId="77777777" w:rsidR="00C0684F" w:rsidRPr="009B431F" w:rsidRDefault="00C0684F" w:rsidP="00CB6E05">
            <w:pPr>
              <w:pStyle w:val="HeadingCCLS3"/>
              <w:numPr>
                <w:ilvl w:val="0"/>
                <w:numId w:val="54"/>
              </w:numPr>
            </w:pPr>
            <w:bookmarkStart w:id="330" w:name="_Toc299534144"/>
            <w:bookmarkStart w:id="331" w:name="_Toc474334001"/>
            <w:bookmarkStart w:id="332" w:name="_Toc474334170"/>
            <w:bookmarkStart w:id="333" w:name="_Toc494209567"/>
            <w:bookmarkStart w:id="334" w:name="_Toc66718848"/>
            <w:r w:rsidRPr="009B431F">
              <w:t>Modifications or Variations</w:t>
            </w:r>
            <w:bookmarkEnd w:id="330"/>
            <w:bookmarkEnd w:id="331"/>
            <w:bookmarkEnd w:id="332"/>
            <w:bookmarkEnd w:id="333"/>
            <w:bookmarkEnd w:id="334"/>
          </w:p>
        </w:tc>
        <w:tc>
          <w:tcPr>
            <w:tcW w:w="6880" w:type="dxa"/>
          </w:tcPr>
          <w:p w14:paraId="2A2D8A15" w14:textId="77777777" w:rsidR="00C0684F" w:rsidRPr="009B431F" w:rsidRDefault="00C0684F" w:rsidP="009B431F">
            <w:pPr>
              <w:pStyle w:val="CCLSSubclauses"/>
            </w:pPr>
            <w:r w:rsidRPr="009B431F">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00BC9DAB" w14:textId="77777777" w:rsidR="00C0684F" w:rsidRPr="009B431F" w:rsidRDefault="00C0684F" w:rsidP="009B431F">
            <w:pPr>
              <w:pStyle w:val="CCLSSubclauses"/>
            </w:pPr>
            <w:r w:rsidRPr="009B431F">
              <w:t>In cases of substantial modifications or variations, the prior written consent of the Bank is required.</w:t>
            </w:r>
          </w:p>
        </w:tc>
      </w:tr>
      <w:tr w:rsidR="00C0684F" w:rsidRPr="00CA7887" w14:paraId="2CB6A959" w14:textId="77777777" w:rsidTr="00C0684F">
        <w:trPr>
          <w:jc w:val="center"/>
        </w:trPr>
        <w:tc>
          <w:tcPr>
            <w:tcW w:w="2487" w:type="dxa"/>
          </w:tcPr>
          <w:p w14:paraId="1FF7A488" w14:textId="77777777" w:rsidR="00C0684F" w:rsidRPr="009B431F" w:rsidRDefault="00C0684F" w:rsidP="00CB6E05">
            <w:pPr>
              <w:pStyle w:val="HeadingCCLS3"/>
              <w:numPr>
                <w:ilvl w:val="0"/>
                <w:numId w:val="54"/>
              </w:numPr>
            </w:pPr>
            <w:bookmarkStart w:id="335" w:name="_Toc299534145"/>
            <w:bookmarkStart w:id="336" w:name="_Toc474334002"/>
            <w:bookmarkStart w:id="337" w:name="_Toc474334171"/>
            <w:bookmarkStart w:id="338" w:name="_Toc494209568"/>
            <w:bookmarkStart w:id="339" w:name="_Toc66718849"/>
            <w:r w:rsidRPr="009B431F">
              <w:t>Force Majeure</w:t>
            </w:r>
            <w:bookmarkEnd w:id="335"/>
            <w:bookmarkEnd w:id="336"/>
            <w:bookmarkEnd w:id="337"/>
            <w:bookmarkEnd w:id="338"/>
            <w:bookmarkEnd w:id="339"/>
          </w:p>
        </w:tc>
        <w:tc>
          <w:tcPr>
            <w:tcW w:w="6880" w:type="dxa"/>
          </w:tcPr>
          <w:p w14:paraId="7A6FC3C7" w14:textId="77777777" w:rsidR="00C0684F" w:rsidRPr="009B431F" w:rsidRDefault="00C0684F" w:rsidP="009B431F">
            <w:pPr>
              <w:pStyle w:val="Heading3"/>
              <w:numPr>
                <w:ilvl w:val="0"/>
                <w:numId w:val="0"/>
              </w:numPr>
              <w:spacing w:before="120" w:after="120"/>
              <w:ind w:left="720" w:hanging="720"/>
              <w:contextualSpacing w:val="0"/>
              <w:jc w:val="both"/>
            </w:pPr>
          </w:p>
        </w:tc>
      </w:tr>
      <w:tr w:rsidR="00C0684F" w:rsidRPr="00CA7887" w14:paraId="094A70EC" w14:textId="77777777" w:rsidTr="00C0684F">
        <w:trPr>
          <w:jc w:val="center"/>
        </w:trPr>
        <w:tc>
          <w:tcPr>
            <w:tcW w:w="2487" w:type="dxa"/>
          </w:tcPr>
          <w:p w14:paraId="768B7F24" w14:textId="77777777" w:rsidR="00C0684F" w:rsidRPr="00CA7887" w:rsidRDefault="00C0684F" w:rsidP="009B431F">
            <w:pPr>
              <w:pStyle w:val="Section8Heading3"/>
              <w:spacing w:before="120" w:after="120"/>
              <w:ind w:left="888" w:hanging="540"/>
            </w:pPr>
            <w:r w:rsidRPr="00CA7887">
              <w:t>a.</w:t>
            </w:r>
            <w:r w:rsidRPr="00CA7887">
              <w:tab/>
              <w:t>Definition</w:t>
            </w:r>
          </w:p>
        </w:tc>
        <w:tc>
          <w:tcPr>
            <w:tcW w:w="6880" w:type="dxa"/>
          </w:tcPr>
          <w:p w14:paraId="609970AD" w14:textId="77777777" w:rsidR="00C0684F" w:rsidRPr="00CA7887" w:rsidRDefault="00C0684F" w:rsidP="005A6DFE">
            <w:pPr>
              <w:pStyle w:val="CCLSSubclauses"/>
            </w:pPr>
            <w:r w:rsidRPr="00CA7887">
              <w:t xml:space="preserve">For the purposes of this Contract, “Force Majeure” means an event which is beyond the reasonable control of a Party, is not foreseeable, is unavoidable, and makes a Party’s </w:t>
            </w:r>
            <w:r w:rsidRPr="00CA7887">
              <w:lastRenderedPageBreak/>
              <w:t>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weather conditions, strikes, lockouts or other industrial action confiscation or any other action by Government agencies.</w:t>
            </w:r>
          </w:p>
          <w:p w14:paraId="6D1169D8" w14:textId="77777777" w:rsidR="00C0684F" w:rsidRPr="00CA7887" w:rsidRDefault="00C0684F" w:rsidP="005A6DFE">
            <w:pPr>
              <w:pStyle w:val="CCLSSubclauses"/>
            </w:pPr>
            <w:r w:rsidRPr="00CA7887">
              <w:t>Force Majeure shall not include (</w:t>
            </w:r>
            <w:proofErr w:type="spellStart"/>
            <w:r w:rsidRPr="00CA7887">
              <w:t>i</w:t>
            </w:r>
            <w:proofErr w:type="spellEnd"/>
            <w:r w:rsidRPr="00CA7887">
              <w:t>)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3B3F5FC9" w14:textId="6B8E92ED" w:rsidR="00C0684F" w:rsidRPr="00CA7887" w:rsidRDefault="00C0684F" w:rsidP="005A6DFE">
            <w:pPr>
              <w:pStyle w:val="CCLSSubclauses"/>
            </w:pPr>
            <w:r w:rsidRPr="00CA7887">
              <w:t>Force Majeure shall not include insufficiency of funds or failure to make any payment required hereunder.</w:t>
            </w:r>
          </w:p>
        </w:tc>
      </w:tr>
      <w:tr w:rsidR="00C0684F" w:rsidRPr="00CA7887" w14:paraId="6FBE1D95" w14:textId="77777777" w:rsidTr="00C0684F">
        <w:trPr>
          <w:jc w:val="center"/>
        </w:trPr>
        <w:tc>
          <w:tcPr>
            <w:tcW w:w="2487" w:type="dxa"/>
          </w:tcPr>
          <w:p w14:paraId="07DACB7B" w14:textId="77777777" w:rsidR="00C0684F" w:rsidRPr="00CA7887" w:rsidRDefault="00C0684F" w:rsidP="009B431F">
            <w:pPr>
              <w:pStyle w:val="Section8Heading3"/>
              <w:spacing w:before="120" w:after="120"/>
              <w:ind w:left="888" w:hanging="540"/>
              <w:rPr>
                <w:b w:val="0"/>
              </w:rPr>
            </w:pPr>
            <w:r w:rsidRPr="00CA7887">
              <w:lastRenderedPageBreak/>
              <w:t>b.</w:t>
            </w:r>
            <w:r w:rsidRPr="00CA7887">
              <w:tab/>
              <w:t>No Breach of Contract</w:t>
            </w:r>
          </w:p>
        </w:tc>
        <w:tc>
          <w:tcPr>
            <w:tcW w:w="6880" w:type="dxa"/>
          </w:tcPr>
          <w:p w14:paraId="3A33C94B" w14:textId="0153FCD4" w:rsidR="00C0684F" w:rsidRPr="00CA7887" w:rsidRDefault="00C0684F" w:rsidP="00432DF7">
            <w:pPr>
              <w:pStyle w:val="CCLSSubclauses"/>
            </w:pPr>
            <w:r w:rsidRPr="00CA7887">
              <w:t xml:space="preserve">The failure of a Party to </w:t>
            </w:r>
            <w:proofErr w:type="spellStart"/>
            <w:r w:rsidRPr="00CA7887">
              <w:t>fulfill</w:t>
            </w:r>
            <w:proofErr w:type="spellEnd"/>
            <w:r w:rsidRPr="00CA7887">
              <w:t xml:space="preserve">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tc>
      </w:tr>
      <w:tr w:rsidR="00C0684F" w:rsidRPr="00CA7887" w14:paraId="0C08D1F0" w14:textId="77777777" w:rsidTr="00C0684F">
        <w:trPr>
          <w:jc w:val="center"/>
        </w:trPr>
        <w:tc>
          <w:tcPr>
            <w:tcW w:w="2487" w:type="dxa"/>
          </w:tcPr>
          <w:p w14:paraId="6B81C713" w14:textId="77777777" w:rsidR="00C0684F" w:rsidRPr="00CA7887" w:rsidRDefault="00C0684F" w:rsidP="009B431F">
            <w:pPr>
              <w:pStyle w:val="Section8Heading3"/>
              <w:spacing w:before="120" w:after="120"/>
              <w:ind w:left="888" w:hanging="540"/>
            </w:pPr>
            <w:r w:rsidRPr="00CA7887">
              <w:rPr>
                <w:spacing w:val="-3"/>
              </w:rPr>
              <w:t>c.</w:t>
            </w:r>
            <w:r w:rsidRPr="00CA7887">
              <w:rPr>
                <w:spacing w:val="-3"/>
              </w:rPr>
              <w:tab/>
              <w:t>Measures to be Taken</w:t>
            </w:r>
          </w:p>
        </w:tc>
        <w:tc>
          <w:tcPr>
            <w:tcW w:w="6880" w:type="dxa"/>
          </w:tcPr>
          <w:p w14:paraId="7AF2FBE6" w14:textId="4460348C" w:rsidR="00C0684F" w:rsidRPr="009B431F" w:rsidRDefault="00C0684F" w:rsidP="009B431F">
            <w:pPr>
              <w:pStyle w:val="CCLSSubclauses"/>
            </w:pPr>
            <w:r w:rsidRPr="009B431F">
              <w:t>A Party affected by an event of Force Majeure shall continue to perform its obligations under the Contract as far as is reasonably practical, and shall take all reasonable measures to minimize the consequences of any event of Force Majeure.</w:t>
            </w:r>
          </w:p>
          <w:p w14:paraId="36CF41BE" w14:textId="6EDF8E39" w:rsidR="00C0684F" w:rsidRPr="009B431F" w:rsidRDefault="00C0684F" w:rsidP="009B431F">
            <w:pPr>
              <w:pStyle w:val="CCLSSubclauses"/>
            </w:pPr>
            <w:r w:rsidRPr="009B431F">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266CDEF3" w14:textId="5716A5A9" w:rsidR="00C0684F" w:rsidRPr="009B431F" w:rsidRDefault="00C0684F" w:rsidP="009B431F">
            <w:pPr>
              <w:pStyle w:val="CCLSSubclauses"/>
            </w:pPr>
            <w:r w:rsidRPr="009B431F">
              <w:t>Any period within which a Party shall, pursuant to this Contract, complete any action or task, shall be extended for a period equal to the time during which such Party was unable to perform such action as a result of Force Majeure.</w:t>
            </w:r>
          </w:p>
          <w:p w14:paraId="39B1DD01" w14:textId="77777777" w:rsidR="00C0684F" w:rsidRPr="009B431F" w:rsidRDefault="00C0684F" w:rsidP="009B431F">
            <w:pPr>
              <w:pStyle w:val="CCLSSubclauses"/>
            </w:pPr>
            <w:r w:rsidRPr="009B431F">
              <w:t xml:space="preserve">During the period of their inability to perform the Services as a result of an event of Force Majeure, the </w:t>
            </w:r>
            <w:r w:rsidRPr="009B431F">
              <w:lastRenderedPageBreak/>
              <w:t>Consultant, upon instructions by the Client, shall either:</w:t>
            </w:r>
          </w:p>
          <w:p w14:paraId="77784933" w14:textId="77777777" w:rsidR="00C0684F" w:rsidRPr="00CA7887" w:rsidRDefault="00C0684F" w:rsidP="009B431F">
            <w:pPr>
              <w:spacing w:before="120" w:after="120"/>
              <w:ind w:left="1062" w:right="-74" w:hanging="523"/>
              <w:jc w:val="both"/>
            </w:pPr>
            <w:r w:rsidRPr="00CA7887">
              <w:t>(a)</w:t>
            </w:r>
            <w:r w:rsidRPr="00CA7887">
              <w:tab/>
              <w:t>demobilize, in which case the Consultant shall be reimbursed for additional costs they reasonably and necessarily incurred, and, if required by the Client, in reactivating the Services; or</w:t>
            </w:r>
          </w:p>
          <w:p w14:paraId="5C9D2190" w14:textId="77777777" w:rsidR="00C0684F" w:rsidRPr="00CA7887" w:rsidRDefault="00C0684F" w:rsidP="009B431F">
            <w:pPr>
              <w:spacing w:before="120" w:after="120"/>
              <w:ind w:left="1062" w:right="-74" w:hanging="523"/>
              <w:jc w:val="both"/>
            </w:pPr>
            <w:r w:rsidRPr="00CA7887">
              <w:t>(b)</w:t>
            </w:r>
            <w:r w:rsidRPr="00CA7887">
              <w:tab/>
              <w:t xml:space="preserve">continue with the Services to the extent reasonably possible, in which case the Consultant shall continue to be paid under the terms of this Contract </w:t>
            </w:r>
            <w:r w:rsidR="00136804" w:rsidRPr="00CA7887">
              <w:t>and be</w:t>
            </w:r>
            <w:r w:rsidRPr="00CA7887">
              <w:t xml:space="preserve"> reimbursed for additional costs reasonably and necessarily incurred.</w:t>
            </w:r>
          </w:p>
          <w:p w14:paraId="6A99095B" w14:textId="72CDA314" w:rsidR="00C0684F" w:rsidRPr="009B431F" w:rsidRDefault="00C0684F" w:rsidP="00CB6E05">
            <w:pPr>
              <w:pStyle w:val="Heading3"/>
              <w:numPr>
                <w:ilvl w:val="1"/>
                <w:numId w:val="17"/>
              </w:numPr>
              <w:spacing w:before="120" w:after="120"/>
              <w:ind w:left="510" w:hanging="540"/>
              <w:contextualSpacing w:val="0"/>
              <w:jc w:val="both"/>
            </w:pPr>
            <w:r w:rsidRPr="00CA7887">
              <w:t xml:space="preserve">In the case of disagreement between the Parties as to the existence or extent of Force Majeure, the matter shall be settled according to Clauses GCC </w:t>
            </w:r>
            <w:r w:rsidR="00080B60" w:rsidRPr="00CA7887">
              <w:t>4</w:t>
            </w:r>
            <w:r w:rsidR="00EB1934" w:rsidRPr="00CA7887">
              <w:t>5</w:t>
            </w:r>
            <w:r w:rsidR="00080B60" w:rsidRPr="00CA7887">
              <w:t xml:space="preserve"> &amp; 46</w:t>
            </w:r>
            <w:r w:rsidR="002E3F6E" w:rsidRPr="00CA7887">
              <w:t>.</w:t>
            </w:r>
          </w:p>
        </w:tc>
      </w:tr>
      <w:tr w:rsidR="00C0684F" w:rsidRPr="00CA7887" w14:paraId="4431C07C" w14:textId="77777777" w:rsidTr="00C0684F">
        <w:trPr>
          <w:jc w:val="center"/>
        </w:trPr>
        <w:tc>
          <w:tcPr>
            <w:tcW w:w="2487" w:type="dxa"/>
          </w:tcPr>
          <w:p w14:paraId="496A8A8D" w14:textId="77777777" w:rsidR="00C0684F" w:rsidRPr="009B431F" w:rsidRDefault="00C0684F" w:rsidP="00CB6E05">
            <w:pPr>
              <w:pStyle w:val="HeadingCCLS3"/>
              <w:numPr>
                <w:ilvl w:val="0"/>
                <w:numId w:val="54"/>
              </w:numPr>
            </w:pPr>
            <w:bookmarkStart w:id="340" w:name="_Toc299534146"/>
            <w:bookmarkStart w:id="341" w:name="_Toc474334003"/>
            <w:bookmarkStart w:id="342" w:name="_Toc474334172"/>
            <w:bookmarkStart w:id="343" w:name="_Toc494209569"/>
            <w:bookmarkStart w:id="344" w:name="_Toc66718850"/>
            <w:r w:rsidRPr="009B431F">
              <w:lastRenderedPageBreak/>
              <w:t>Suspension</w:t>
            </w:r>
            <w:bookmarkEnd w:id="340"/>
            <w:bookmarkEnd w:id="341"/>
            <w:bookmarkEnd w:id="342"/>
            <w:bookmarkEnd w:id="343"/>
            <w:bookmarkEnd w:id="344"/>
          </w:p>
        </w:tc>
        <w:tc>
          <w:tcPr>
            <w:tcW w:w="6880" w:type="dxa"/>
          </w:tcPr>
          <w:p w14:paraId="17521D11" w14:textId="77777777" w:rsidR="00C0684F" w:rsidRPr="009B431F" w:rsidRDefault="00C0684F" w:rsidP="009B431F">
            <w:pPr>
              <w:pStyle w:val="CCLSSubclauses"/>
            </w:pPr>
            <w:r w:rsidRPr="009B431F">
              <w:t>The Client may, by written notice of suspension to the Consultant, suspend</w:t>
            </w:r>
            <w:r w:rsidR="008D0FF4" w:rsidRPr="009B431F">
              <w:t xml:space="preserve"> part or</w:t>
            </w:r>
            <w:r w:rsidRPr="009B431F">
              <w:t xml:space="preserve"> all payments to the Consultant hereunder if the Consultant fails to perform any of its obligations under this Contract, including the carrying out of the Services, provided that such notice of suspension (</w:t>
            </w:r>
            <w:proofErr w:type="spellStart"/>
            <w:r w:rsidRPr="009B431F">
              <w:t>i</w:t>
            </w:r>
            <w:proofErr w:type="spellEnd"/>
            <w:r w:rsidRPr="009B431F">
              <w:t>) shall specify the nature of the failure, and (ii) shall request the Consultant to remedy such failure within a period not exceeding thirty (30) calendar days after receipt by the Consultant of such notice of suspension.</w:t>
            </w:r>
          </w:p>
        </w:tc>
      </w:tr>
      <w:tr w:rsidR="00C0684F" w:rsidRPr="00CA7887" w14:paraId="5E0F78C2" w14:textId="77777777" w:rsidTr="00C0684F">
        <w:trPr>
          <w:jc w:val="center"/>
        </w:trPr>
        <w:tc>
          <w:tcPr>
            <w:tcW w:w="2487" w:type="dxa"/>
          </w:tcPr>
          <w:p w14:paraId="43B22E70" w14:textId="77777777" w:rsidR="00C0684F" w:rsidRPr="009B431F" w:rsidRDefault="00C0684F" w:rsidP="00CB6E05">
            <w:pPr>
              <w:pStyle w:val="HeadingCCLS3"/>
              <w:numPr>
                <w:ilvl w:val="0"/>
                <w:numId w:val="54"/>
              </w:numPr>
            </w:pPr>
            <w:bookmarkStart w:id="345" w:name="_Toc299534147"/>
            <w:bookmarkStart w:id="346" w:name="_Toc474334004"/>
            <w:bookmarkStart w:id="347" w:name="_Toc474334173"/>
            <w:bookmarkStart w:id="348" w:name="_Toc494209570"/>
            <w:bookmarkStart w:id="349" w:name="_Toc66718851"/>
            <w:r w:rsidRPr="009B431F">
              <w:t>Termination</w:t>
            </w:r>
            <w:bookmarkEnd w:id="345"/>
            <w:bookmarkEnd w:id="346"/>
            <w:bookmarkEnd w:id="347"/>
            <w:bookmarkEnd w:id="348"/>
            <w:bookmarkEnd w:id="349"/>
          </w:p>
        </w:tc>
        <w:tc>
          <w:tcPr>
            <w:tcW w:w="6880" w:type="dxa"/>
          </w:tcPr>
          <w:p w14:paraId="25AC4CEA" w14:textId="630FE16D" w:rsidR="00C0684F" w:rsidRPr="009B431F" w:rsidRDefault="00C0684F" w:rsidP="009B431F">
            <w:pPr>
              <w:pStyle w:val="CCLSSubclauses"/>
              <w:rPr>
                <w:b/>
              </w:rPr>
            </w:pPr>
            <w:r w:rsidRPr="009B431F">
              <w:t xml:space="preserve">This Contract may be terminated by either Party as per provisions set up below:     </w:t>
            </w:r>
          </w:p>
        </w:tc>
      </w:tr>
      <w:tr w:rsidR="00C0684F" w:rsidRPr="00CA7887" w14:paraId="24B236A1" w14:textId="77777777" w:rsidTr="00C0684F">
        <w:trPr>
          <w:jc w:val="center"/>
        </w:trPr>
        <w:tc>
          <w:tcPr>
            <w:tcW w:w="2487" w:type="dxa"/>
          </w:tcPr>
          <w:p w14:paraId="12989CD2" w14:textId="77777777" w:rsidR="00C0684F" w:rsidRPr="00CA7887" w:rsidRDefault="00C0684F" w:rsidP="009B431F">
            <w:pPr>
              <w:pStyle w:val="Section8Heading3"/>
              <w:spacing w:before="120" w:after="120"/>
              <w:ind w:left="888" w:hanging="540"/>
            </w:pPr>
            <w:r w:rsidRPr="00CA7887">
              <w:rPr>
                <w:iCs/>
              </w:rPr>
              <w:t>a.</w:t>
            </w:r>
            <w:r w:rsidRPr="00CA7887">
              <w:rPr>
                <w:iCs/>
              </w:rPr>
              <w:tab/>
              <w:t xml:space="preserve">By the </w:t>
            </w:r>
            <w:r w:rsidRPr="00CA7887">
              <w:rPr>
                <w:sz w:val="22"/>
              </w:rPr>
              <w:t>Client</w:t>
            </w:r>
          </w:p>
        </w:tc>
        <w:tc>
          <w:tcPr>
            <w:tcW w:w="6880" w:type="dxa"/>
          </w:tcPr>
          <w:p w14:paraId="03C4DED0" w14:textId="32DD8C80" w:rsidR="00C0684F" w:rsidRPr="00CA7887" w:rsidRDefault="00C0684F" w:rsidP="009B431F">
            <w:pPr>
              <w:spacing w:before="120" w:after="120"/>
              <w:ind w:left="915" w:hanging="810"/>
              <w:jc w:val="both"/>
              <w:rPr>
                <w:b/>
              </w:rPr>
            </w:pPr>
            <w:r w:rsidRPr="00CA7887">
              <w:t>19.1.1.</w:t>
            </w:r>
            <w:r w:rsidR="00EF563C" w:rsidRPr="00CA7887">
              <w:t xml:space="preserve"> </w:t>
            </w:r>
            <w:r w:rsidRPr="00CA7887">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32A47FB8" w14:textId="7347FC52" w:rsidR="00C0684F" w:rsidRPr="00CA7887" w:rsidRDefault="00C0684F" w:rsidP="00CB6E05">
            <w:pPr>
              <w:pStyle w:val="ListParagraph"/>
              <w:numPr>
                <w:ilvl w:val="1"/>
                <w:numId w:val="49"/>
              </w:numPr>
              <w:spacing w:before="120" w:after="120"/>
              <w:ind w:hanging="630"/>
              <w:contextualSpacing w:val="0"/>
              <w:jc w:val="both"/>
            </w:pPr>
            <w:r w:rsidRPr="00CA7887">
              <w:t xml:space="preserve">If the Consultant fails to remedy a failure in the performance of its obligations hereunder, as specified in a notice of suspension pursuant to Clause GCC 18; </w:t>
            </w:r>
          </w:p>
          <w:p w14:paraId="6BC48B7C" w14:textId="2BA7BAF2" w:rsidR="00C0684F" w:rsidRPr="00CA7887" w:rsidRDefault="00C0684F" w:rsidP="00CB6E05">
            <w:pPr>
              <w:pStyle w:val="ListParagraph"/>
              <w:numPr>
                <w:ilvl w:val="1"/>
                <w:numId w:val="49"/>
              </w:numPr>
              <w:spacing w:before="120" w:after="120"/>
              <w:ind w:hanging="630"/>
              <w:contextualSpacing w:val="0"/>
              <w:jc w:val="both"/>
            </w:pPr>
            <w:r w:rsidRPr="00CA7887">
              <w:t xml:space="preserve">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t>
            </w:r>
            <w:r w:rsidRPr="00CA7887">
              <w:lastRenderedPageBreak/>
              <w:t>whether compulsory or voluntary;</w:t>
            </w:r>
          </w:p>
          <w:p w14:paraId="6E28057C" w14:textId="5CBB91C8" w:rsidR="00C0684F" w:rsidRPr="00CA7887" w:rsidRDefault="00915824" w:rsidP="00CB6E05">
            <w:pPr>
              <w:pStyle w:val="ListParagraph"/>
              <w:numPr>
                <w:ilvl w:val="1"/>
                <w:numId w:val="49"/>
              </w:numPr>
              <w:spacing w:before="120" w:after="120"/>
              <w:ind w:hanging="630"/>
              <w:contextualSpacing w:val="0"/>
              <w:jc w:val="both"/>
            </w:pPr>
            <w:r w:rsidRPr="00CA7887">
              <w:t>I</w:t>
            </w:r>
            <w:r w:rsidR="00C0684F" w:rsidRPr="00CA7887">
              <w:t xml:space="preserve">f the Consultant fails to comply with any final decision reached as a result of arbitration proceedings pursuant to Clause </w:t>
            </w:r>
            <w:r w:rsidR="00C0684F" w:rsidRPr="009B431F">
              <w:t xml:space="preserve">GCC </w:t>
            </w:r>
            <w:r w:rsidR="000373FA" w:rsidRPr="009B431F">
              <w:t>46</w:t>
            </w:r>
            <w:r w:rsidR="00C0684F" w:rsidRPr="009B431F">
              <w:t>.1;</w:t>
            </w:r>
          </w:p>
          <w:p w14:paraId="1067668D" w14:textId="22D48484" w:rsidR="00C0684F" w:rsidRPr="00CA7887" w:rsidRDefault="00C0684F" w:rsidP="00CB6E05">
            <w:pPr>
              <w:pStyle w:val="ListParagraph"/>
              <w:numPr>
                <w:ilvl w:val="1"/>
                <w:numId w:val="49"/>
              </w:numPr>
              <w:spacing w:before="120" w:after="120"/>
              <w:ind w:hanging="630"/>
              <w:contextualSpacing w:val="0"/>
              <w:jc w:val="both"/>
            </w:pPr>
            <w:r w:rsidRPr="00CA7887">
              <w:t>If, as the result of Force Majeure, the Consultant is unable to perform a material portion of the Services for a period of not less than sixty (60) calendar days;</w:t>
            </w:r>
          </w:p>
          <w:p w14:paraId="69D5F67A" w14:textId="4DEC9425" w:rsidR="00C0684F" w:rsidRPr="00CA7887" w:rsidRDefault="00C0684F" w:rsidP="00CB6E05">
            <w:pPr>
              <w:pStyle w:val="ListParagraph"/>
              <w:numPr>
                <w:ilvl w:val="1"/>
                <w:numId w:val="49"/>
              </w:numPr>
              <w:spacing w:before="120" w:after="120"/>
              <w:ind w:hanging="630"/>
              <w:contextualSpacing w:val="0"/>
              <w:jc w:val="both"/>
            </w:pPr>
            <w:r w:rsidRPr="00CA7887">
              <w:t>If the Client, in its sole discretion and for any reason whatsoever, decides to terminate this Contract;</w:t>
            </w:r>
          </w:p>
          <w:p w14:paraId="505D9C8E" w14:textId="07FC2144" w:rsidR="00C0684F" w:rsidRPr="00CA7887" w:rsidRDefault="00C0684F" w:rsidP="00CB6E05">
            <w:pPr>
              <w:pStyle w:val="ListParagraph"/>
              <w:numPr>
                <w:ilvl w:val="1"/>
                <w:numId w:val="49"/>
              </w:numPr>
              <w:spacing w:before="120" w:after="120"/>
              <w:ind w:hanging="630"/>
              <w:contextualSpacing w:val="0"/>
              <w:jc w:val="both"/>
            </w:pPr>
            <w:r w:rsidRPr="00CA7887">
              <w:t>If the Consultant fails to confirm availability of Key Experts as required in Clause GCC 13.</w:t>
            </w:r>
          </w:p>
          <w:p w14:paraId="324BE58E" w14:textId="77777777" w:rsidR="00C0684F" w:rsidRPr="00CA7887" w:rsidRDefault="00C0684F" w:rsidP="009B431F">
            <w:pPr>
              <w:spacing w:before="120" w:after="120"/>
              <w:ind w:left="915" w:hanging="810"/>
              <w:jc w:val="both"/>
            </w:pPr>
            <w:r w:rsidRPr="00CA7887">
              <w:t>19.1.2.</w:t>
            </w:r>
            <w:r w:rsidRPr="00CA7887">
              <w:tab/>
              <w:t xml:space="preserve">Furthermore, if the Client determines that the Consultant has engaged in </w:t>
            </w:r>
            <w:r w:rsidR="00246B74" w:rsidRPr="00CA7887">
              <w:t>Fraud and Corruption</w:t>
            </w:r>
            <w:r w:rsidRPr="00CA7887">
              <w:t xml:space="preserve"> in competing for or in executing the Contract, then the Client may, after giving fourteen (14) calendar days written notice to the Consultant, terminate the Consultant's employment under the Contract. </w:t>
            </w:r>
          </w:p>
        </w:tc>
      </w:tr>
      <w:tr w:rsidR="00C0684F" w:rsidRPr="00CA7887" w14:paraId="47CBD8BF" w14:textId="77777777" w:rsidTr="00C0684F">
        <w:trPr>
          <w:jc w:val="center"/>
        </w:trPr>
        <w:tc>
          <w:tcPr>
            <w:tcW w:w="2487" w:type="dxa"/>
          </w:tcPr>
          <w:p w14:paraId="63E6813F" w14:textId="77777777" w:rsidR="00C0684F" w:rsidRPr="00CA7887" w:rsidRDefault="00C0684F" w:rsidP="009B431F">
            <w:pPr>
              <w:pStyle w:val="Section8Heading3"/>
              <w:spacing w:before="120" w:after="120"/>
              <w:ind w:left="888" w:hanging="540"/>
            </w:pPr>
            <w:r w:rsidRPr="00CA7887">
              <w:lastRenderedPageBreak/>
              <w:t>b.</w:t>
            </w:r>
            <w:r w:rsidRPr="00CA7887">
              <w:tab/>
              <w:t>By the Consultant</w:t>
            </w:r>
          </w:p>
        </w:tc>
        <w:tc>
          <w:tcPr>
            <w:tcW w:w="6880" w:type="dxa"/>
          </w:tcPr>
          <w:p w14:paraId="1CF94806" w14:textId="77777777" w:rsidR="00C0684F" w:rsidRPr="00CA7887" w:rsidRDefault="00C0684F" w:rsidP="009B431F">
            <w:pPr>
              <w:spacing w:before="120" w:after="120"/>
              <w:ind w:left="915" w:hanging="810"/>
              <w:jc w:val="both"/>
            </w:pPr>
            <w:r w:rsidRPr="00CA7887">
              <w:t>19.1.3.</w:t>
            </w:r>
            <w:r w:rsidRPr="00CA7887">
              <w:tab/>
              <w:t>The Consultant may terminate this Contract, by not less than thirty (30) calendar days’ written notice to the Client, in case of the occurrence of any of the events specified in paragraphs (a) through (d) of this Clause.</w:t>
            </w:r>
          </w:p>
          <w:p w14:paraId="224CC481" w14:textId="6E94EEAA" w:rsidR="00C0684F" w:rsidRPr="00CA7887" w:rsidRDefault="00C0684F" w:rsidP="00CB6E05">
            <w:pPr>
              <w:pStyle w:val="ListParagraph"/>
              <w:numPr>
                <w:ilvl w:val="0"/>
                <w:numId w:val="53"/>
              </w:numPr>
              <w:spacing w:before="120" w:after="120"/>
              <w:ind w:hanging="630"/>
              <w:contextualSpacing w:val="0"/>
              <w:jc w:val="both"/>
            </w:pPr>
            <w:r w:rsidRPr="00CA7887">
              <w:t>If the Client fails to pay any money due to the Consultant pursuant to this Contract and not subject to dispute pursuant to Clause GCC 45.1 within forty-five (45) calendar days after receiving written notice from the Consultant that such payment is overdue.</w:t>
            </w:r>
          </w:p>
          <w:p w14:paraId="761B56C9" w14:textId="6294DC1A" w:rsidR="00C0684F" w:rsidRPr="00CA7887" w:rsidRDefault="00C0684F" w:rsidP="00CB6E05">
            <w:pPr>
              <w:pStyle w:val="ListParagraph"/>
              <w:numPr>
                <w:ilvl w:val="0"/>
                <w:numId w:val="53"/>
              </w:numPr>
              <w:spacing w:before="120" w:after="120"/>
              <w:ind w:hanging="630"/>
              <w:contextualSpacing w:val="0"/>
              <w:jc w:val="both"/>
            </w:pPr>
            <w:r w:rsidRPr="00CA7887">
              <w:t>If, as the result of Force Majeure, the Consultant is unable to perform a material portion of the Services for a period of not less than sixty (60) calendar days.</w:t>
            </w:r>
          </w:p>
          <w:p w14:paraId="11DD59A1" w14:textId="03CCC477" w:rsidR="00C0684F" w:rsidRPr="00CA7887" w:rsidRDefault="00C0684F" w:rsidP="00CB6E05">
            <w:pPr>
              <w:pStyle w:val="ListParagraph"/>
              <w:numPr>
                <w:ilvl w:val="0"/>
                <w:numId w:val="53"/>
              </w:numPr>
              <w:spacing w:before="120" w:after="120"/>
              <w:ind w:hanging="630"/>
              <w:contextualSpacing w:val="0"/>
              <w:jc w:val="both"/>
            </w:pPr>
            <w:r w:rsidRPr="00CA7887">
              <w:t xml:space="preserve">If the Client fails to comply with any final decision reached as a result of arbitration pursuant to Clause GCC </w:t>
            </w:r>
            <w:r w:rsidR="000373FA" w:rsidRPr="00CA7887">
              <w:t>46</w:t>
            </w:r>
            <w:r w:rsidRPr="00CA7887">
              <w:t>.1.</w:t>
            </w:r>
          </w:p>
          <w:p w14:paraId="73C42BA9" w14:textId="6199B5BC" w:rsidR="00C0684F" w:rsidRPr="00CA7887" w:rsidRDefault="00C0684F" w:rsidP="00CB6E05">
            <w:pPr>
              <w:pStyle w:val="ListParagraph"/>
              <w:numPr>
                <w:ilvl w:val="0"/>
                <w:numId w:val="53"/>
              </w:numPr>
              <w:spacing w:before="120" w:after="120"/>
              <w:ind w:hanging="630"/>
              <w:contextualSpacing w:val="0"/>
              <w:jc w:val="both"/>
            </w:pPr>
            <w:r w:rsidRPr="00CA7887">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tc>
      </w:tr>
      <w:tr w:rsidR="00C0684F" w:rsidRPr="00CA7887" w14:paraId="1D803E91" w14:textId="77777777" w:rsidTr="00C0684F">
        <w:trPr>
          <w:jc w:val="center"/>
        </w:trPr>
        <w:tc>
          <w:tcPr>
            <w:tcW w:w="2487" w:type="dxa"/>
          </w:tcPr>
          <w:p w14:paraId="7246F605" w14:textId="77777777" w:rsidR="00C0684F" w:rsidRPr="00CA7887" w:rsidRDefault="00C0684F" w:rsidP="009B431F">
            <w:pPr>
              <w:pStyle w:val="Section8Heading3"/>
              <w:spacing w:before="120" w:after="120"/>
              <w:ind w:left="888" w:hanging="540"/>
            </w:pPr>
            <w:r w:rsidRPr="00CA7887">
              <w:t>c.</w:t>
            </w:r>
            <w:r w:rsidRPr="00CA7887">
              <w:tab/>
              <w:t xml:space="preserve">Cessation of Rights and </w:t>
            </w:r>
            <w:r w:rsidRPr="00CA7887">
              <w:lastRenderedPageBreak/>
              <w:t>Obligations</w:t>
            </w:r>
          </w:p>
        </w:tc>
        <w:tc>
          <w:tcPr>
            <w:tcW w:w="6880" w:type="dxa"/>
          </w:tcPr>
          <w:p w14:paraId="27590778" w14:textId="77777777" w:rsidR="00C0684F" w:rsidRPr="00CA7887" w:rsidRDefault="00C0684F" w:rsidP="009B431F">
            <w:pPr>
              <w:spacing w:before="120" w:after="120"/>
              <w:ind w:left="915" w:hanging="810"/>
              <w:jc w:val="both"/>
            </w:pPr>
            <w:r w:rsidRPr="00CA7887">
              <w:lastRenderedPageBreak/>
              <w:t>19.1.4.</w:t>
            </w:r>
            <w:r w:rsidRPr="00CA7887">
              <w:tab/>
              <w:t xml:space="preserve">Upon termination of this Contract pursuant to Clauses GCC 12 or GCC 19 hereof, or upon expiration of this Contract </w:t>
            </w:r>
            <w:r w:rsidRPr="00CA7887">
              <w:lastRenderedPageBreak/>
              <w:t>pursuant to Clause GCC 14, all rights and obligations of the Parties hereunder shall cease, except (</w:t>
            </w:r>
            <w:proofErr w:type="spellStart"/>
            <w:r w:rsidRPr="00CA7887">
              <w:t>i</w:t>
            </w:r>
            <w:proofErr w:type="spellEnd"/>
            <w:r w:rsidRPr="00CA7887">
              <w:t>) such rights and obligations as may have accrued on the date of termination or expiration, (ii) the obligation of confidentiality set forth in Clause GCC 22, (iii) the Consultant’s obligation to permit inspection, copying and auditing of their accounts and records set forth in Clause GCC 25</w:t>
            </w:r>
            <w:r w:rsidR="008D0FF4" w:rsidRPr="00CA7887">
              <w:t xml:space="preserve"> and to cooperate and assist in any inspection or investigation</w:t>
            </w:r>
            <w:r w:rsidRPr="00CA7887">
              <w:t>, and (iv) any right which a Party may have under the Applicable Law.</w:t>
            </w:r>
          </w:p>
        </w:tc>
      </w:tr>
      <w:tr w:rsidR="00C0684F" w:rsidRPr="00CA7887" w14:paraId="11C53A1F" w14:textId="77777777" w:rsidTr="00C0684F">
        <w:trPr>
          <w:jc w:val="center"/>
        </w:trPr>
        <w:tc>
          <w:tcPr>
            <w:tcW w:w="2487" w:type="dxa"/>
          </w:tcPr>
          <w:p w14:paraId="5BED0E73" w14:textId="77777777" w:rsidR="00C0684F" w:rsidRPr="00CA7887" w:rsidRDefault="00C0684F" w:rsidP="009B431F">
            <w:pPr>
              <w:pStyle w:val="Section8Heading3"/>
              <w:spacing w:before="120" w:after="120"/>
              <w:ind w:left="888" w:hanging="540"/>
            </w:pPr>
            <w:r w:rsidRPr="00CA7887">
              <w:lastRenderedPageBreak/>
              <w:t>d.</w:t>
            </w:r>
            <w:r w:rsidRPr="00CA7887">
              <w:tab/>
              <w:t>Cessation of Services</w:t>
            </w:r>
          </w:p>
        </w:tc>
        <w:tc>
          <w:tcPr>
            <w:tcW w:w="6880" w:type="dxa"/>
          </w:tcPr>
          <w:p w14:paraId="30504073" w14:textId="77777777" w:rsidR="00C0684F" w:rsidRPr="00CA7887" w:rsidRDefault="00C0684F" w:rsidP="009B431F">
            <w:pPr>
              <w:spacing w:before="120" w:after="120"/>
              <w:ind w:left="915" w:hanging="810"/>
              <w:jc w:val="both"/>
            </w:pPr>
            <w:r w:rsidRPr="00CA7887">
              <w:t>19.1.5.</w:t>
            </w:r>
            <w:r w:rsidRPr="00CA7887">
              <w:tab/>
              <w:t>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C0684F" w:rsidRPr="00CA7887" w14:paraId="40B6559D" w14:textId="77777777" w:rsidTr="00C0684F">
        <w:trPr>
          <w:jc w:val="center"/>
        </w:trPr>
        <w:tc>
          <w:tcPr>
            <w:tcW w:w="2487" w:type="dxa"/>
          </w:tcPr>
          <w:p w14:paraId="56536F88" w14:textId="77777777" w:rsidR="00C0684F" w:rsidRPr="00CA7887" w:rsidRDefault="00C0684F" w:rsidP="009B431F">
            <w:pPr>
              <w:pStyle w:val="Section8Heading3"/>
              <w:spacing w:before="120" w:after="120"/>
              <w:ind w:left="888" w:hanging="540"/>
            </w:pPr>
            <w:r w:rsidRPr="00CA7887">
              <w:t>e.</w:t>
            </w:r>
            <w:r w:rsidRPr="00CA7887">
              <w:tab/>
              <w:t>Payment upon Termination</w:t>
            </w:r>
          </w:p>
        </w:tc>
        <w:tc>
          <w:tcPr>
            <w:tcW w:w="6880" w:type="dxa"/>
          </w:tcPr>
          <w:p w14:paraId="59EA9E0E" w14:textId="77777777" w:rsidR="00C0684F" w:rsidRPr="00CA7887" w:rsidRDefault="00C0684F" w:rsidP="009B431F">
            <w:pPr>
              <w:spacing w:before="120" w:after="120"/>
              <w:ind w:left="915" w:hanging="810"/>
              <w:jc w:val="both"/>
            </w:pPr>
            <w:r w:rsidRPr="00CA7887">
              <w:t>19.1.6.</w:t>
            </w:r>
            <w:r w:rsidRPr="00CA7887">
              <w:tab/>
              <w:t>Upon termination of this Contract, the Client shall make the following payments to the Consultant:</w:t>
            </w:r>
          </w:p>
          <w:p w14:paraId="18BE5D46" w14:textId="60DDE974" w:rsidR="00C0684F" w:rsidRPr="00CA7887" w:rsidRDefault="00C0684F" w:rsidP="00CB6E05">
            <w:pPr>
              <w:pStyle w:val="ListParagraph"/>
              <w:numPr>
                <w:ilvl w:val="0"/>
                <w:numId w:val="51"/>
              </w:numPr>
              <w:spacing w:before="120" w:after="120"/>
              <w:ind w:hanging="630"/>
              <w:contextualSpacing w:val="0"/>
              <w:jc w:val="both"/>
            </w:pPr>
            <w:r w:rsidRPr="00CA7887">
              <w:t>payment for Services satisfactorily performed prior to the effective date of termination; and</w:t>
            </w:r>
          </w:p>
          <w:p w14:paraId="5A0D0644" w14:textId="3C51E028" w:rsidR="00C0684F" w:rsidRPr="00CA7887" w:rsidRDefault="00C0684F" w:rsidP="00CB6E05">
            <w:pPr>
              <w:pStyle w:val="ListParagraph"/>
              <w:numPr>
                <w:ilvl w:val="0"/>
                <w:numId w:val="51"/>
              </w:numPr>
              <w:spacing w:before="120" w:after="120"/>
              <w:ind w:hanging="630"/>
              <w:contextualSpacing w:val="0"/>
              <w:jc w:val="both"/>
            </w:pPr>
            <w:r w:rsidRPr="00CA7887">
              <w:t>in the case of termination pursuant to paragraphs (d) and (e) of Clause GCC 19.1.1, reimbursement of any reasonable cost incidental to the prompt and orderly termination of this Contract, including the cost of the return travel of the Experts.</w:t>
            </w:r>
          </w:p>
        </w:tc>
      </w:tr>
    </w:tbl>
    <w:p w14:paraId="2DFF4BFE" w14:textId="77777777" w:rsidR="00C0684F" w:rsidRPr="009B431F" w:rsidRDefault="00C0684F" w:rsidP="009B431F">
      <w:pPr>
        <w:pStyle w:val="HeadingCCLS2"/>
        <w:rPr>
          <w:smallCaps w:val="0"/>
        </w:rPr>
      </w:pPr>
      <w:bookmarkStart w:id="350" w:name="_Toc299534148"/>
      <w:bookmarkStart w:id="351" w:name="_Toc474334005"/>
      <w:bookmarkStart w:id="352" w:name="_Toc474334174"/>
      <w:bookmarkStart w:id="353" w:name="_Toc494209571"/>
      <w:bookmarkStart w:id="354" w:name="_Toc66718852"/>
      <w:r w:rsidRPr="009B431F">
        <w:t>C.  Obligations of the Consultant</w:t>
      </w:r>
      <w:bookmarkEnd w:id="350"/>
      <w:bookmarkEnd w:id="351"/>
      <w:bookmarkEnd w:id="352"/>
      <w:bookmarkEnd w:id="353"/>
      <w:bookmarkEnd w:id="354"/>
    </w:p>
    <w:tbl>
      <w:tblPr>
        <w:tblW w:w="9491" w:type="dxa"/>
        <w:jc w:val="center"/>
        <w:tblLayout w:type="fixed"/>
        <w:tblLook w:val="0000" w:firstRow="0" w:lastRow="0" w:firstColumn="0" w:lastColumn="0" w:noHBand="0" w:noVBand="0"/>
      </w:tblPr>
      <w:tblGrid>
        <w:gridCol w:w="2601"/>
        <w:gridCol w:w="6890"/>
      </w:tblGrid>
      <w:tr w:rsidR="00C0684F" w:rsidRPr="00CA7887" w14:paraId="307ED05A" w14:textId="77777777" w:rsidTr="00C0684F">
        <w:trPr>
          <w:jc w:val="center"/>
        </w:trPr>
        <w:tc>
          <w:tcPr>
            <w:tcW w:w="2601" w:type="dxa"/>
          </w:tcPr>
          <w:p w14:paraId="36130E97" w14:textId="77777777" w:rsidR="00C0684F" w:rsidRPr="009B431F" w:rsidRDefault="00C0684F" w:rsidP="00CB6E05">
            <w:pPr>
              <w:pStyle w:val="HeadingCCLS3"/>
              <w:numPr>
                <w:ilvl w:val="0"/>
                <w:numId w:val="54"/>
              </w:numPr>
            </w:pPr>
            <w:bookmarkStart w:id="355" w:name="_Toc299534149"/>
            <w:bookmarkStart w:id="356" w:name="_Toc474334006"/>
            <w:bookmarkStart w:id="357" w:name="_Toc474334175"/>
            <w:bookmarkStart w:id="358" w:name="_Toc494209572"/>
            <w:bookmarkStart w:id="359" w:name="_Toc66718853"/>
            <w:r w:rsidRPr="009B431F">
              <w:t>General</w:t>
            </w:r>
            <w:bookmarkEnd w:id="355"/>
            <w:bookmarkEnd w:id="356"/>
            <w:bookmarkEnd w:id="357"/>
            <w:bookmarkEnd w:id="358"/>
            <w:bookmarkEnd w:id="359"/>
          </w:p>
        </w:tc>
        <w:tc>
          <w:tcPr>
            <w:tcW w:w="6890" w:type="dxa"/>
          </w:tcPr>
          <w:p w14:paraId="14237CFE" w14:textId="77777777" w:rsidR="00C0684F" w:rsidRPr="00CA7887" w:rsidRDefault="00C0684F" w:rsidP="009B431F">
            <w:pPr>
              <w:spacing w:before="120" w:after="120"/>
              <w:ind w:right="-72"/>
              <w:jc w:val="both"/>
            </w:pPr>
          </w:p>
        </w:tc>
      </w:tr>
      <w:tr w:rsidR="00C0684F" w:rsidRPr="00CA7887" w14:paraId="1B056102" w14:textId="77777777" w:rsidTr="00C0684F">
        <w:trPr>
          <w:jc w:val="center"/>
        </w:trPr>
        <w:tc>
          <w:tcPr>
            <w:tcW w:w="2601" w:type="dxa"/>
          </w:tcPr>
          <w:p w14:paraId="0C0BC964" w14:textId="77777777" w:rsidR="00C0684F" w:rsidRPr="00CA7887" w:rsidRDefault="00C0684F" w:rsidP="009B431F">
            <w:pPr>
              <w:pStyle w:val="Section8Heading3"/>
              <w:spacing w:before="120" w:after="120"/>
              <w:ind w:left="888" w:hanging="540"/>
            </w:pPr>
            <w:r w:rsidRPr="00CA7887">
              <w:t>a.</w:t>
            </w:r>
            <w:r w:rsidRPr="00CA7887">
              <w:tab/>
              <w:t>Standard of Performance</w:t>
            </w:r>
          </w:p>
        </w:tc>
        <w:tc>
          <w:tcPr>
            <w:tcW w:w="6890" w:type="dxa"/>
          </w:tcPr>
          <w:p w14:paraId="3B39B9C0" w14:textId="69FD07B1" w:rsidR="00C0684F" w:rsidRPr="009B431F" w:rsidRDefault="00C0684F" w:rsidP="009B431F">
            <w:pPr>
              <w:pStyle w:val="CCLSSubclauses"/>
            </w:pPr>
            <w:r w:rsidRPr="009B431F">
              <w:t xml:space="preserve">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w:t>
            </w:r>
            <w:r w:rsidRPr="009B431F">
              <w:lastRenderedPageBreak/>
              <w:t>dealings with the third parties.</w:t>
            </w:r>
          </w:p>
          <w:p w14:paraId="3097CBF9" w14:textId="2B1D05F7" w:rsidR="00C0684F" w:rsidRPr="009B431F" w:rsidRDefault="00C0684F" w:rsidP="009B431F">
            <w:pPr>
              <w:pStyle w:val="CCLSSubclauses"/>
            </w:pPr>
            <w:r w:rsidRPr="009B431F">
              <w:t>The Consultant shall employ and provide such qualified and experienced Experts and Sub-consultants as are required to carry out the Services.</w:t>
            </w:r>
          </w:p>
          <w:p w14:paraId="4A78E566" w14:textId="137AA774" w:rsidR="00C0684F" w:rsidRPr="009B431F" w:rsidRDefault="00C0684F" w:rsidP="009B431F">
            <w:pPr>
              <w:pStyle w:val="CCLSSubclauses"/>
            </w:pPr>
            <w:r w:rsidRPr="009B431F">
              <w:t xml:space="preserve">The Consultant may subcontract part of the Services to an extent and with such Key Experts and Sub-consultants as may be approved in advance by the Client. Notwithstanding such approval, the Consultant shall retain full responsibility for the Services. </w:t>
            </w:r>
          </w:p>
        </w:tc>
      </w:tr>
      <w:tr w:rsidR="00C0684F" w:rsidRPr="00CA7887" w14:paraId="7EEF8D4D" w14:textId="77777777" w:rsidTr="00C0684F">
        <w:trPr>
          <w:jc w:val="center"/>
        </w:trPr>
        <w:tc>
          <w:tcPr>
            <w:tcW w:w="2601" w:type="dxa"/>
          </w:tcPr>
          <w:p w14:paraId="3867533B" w14:textId="77777777" w:rsidR="00C0684F" w:rsidRPr="00CA7887" w:rsidRDefault="00C0684F" w:rsidP="009B431F">
            <w:pPr>
              <w:pStyle w:val="Section8Heading3"/>
              <w:spacing w:before="120" w:after="120"/>
              <w:ind w:left="888" w:hanging="540"/>
            </w:pPr>
            <w:r w:rsidRPr="00CA7887">
              <w:rPr>
                <w:spacing w:val="-3"/>
              </w:rPr>
              <w:lastRenderedPageBreak/>
              <w:t>b.</w:t>
            </w:r>
            <w:r w:rsidRPr="00CA7887">
              <w:rPr>
                <w:spacing w:val="-3"/>
              </w:rPr>
              <w:tab/>
              <w:t xml:space="preserve">Law </w:t>
            </w:r>
            <w:r w:rsidRPr="00CA7887">
              <w:t>Applicable to Services</w:t>
            </w:r>
          </w:p>
          <w:p w14:paraId="6EF0DF8A" w14:textId="77777777" w:rsidR="00C0684F" w:rsidRPr="00CA7887" w:rsidRDefault="00C0684F" w:rsidP="009B431F">
            <w:pPr>
              <w:pStyle w:val="BankNormal"/>
              <w:spacing w:before="120" w:after="120"/>
              <w:rPr>
                <w:b/>
                <w:bCs/>
              </w:rPr>
            </w:pPr>
          </w:p>
        </w:tc>
        <w:tc>
          <w:tcPr>
            <w:tcW w:w="6890" w:type="dxa"/>
          </w:tcPr>
          <w:p w14:paraId="29BC9A8F" w14:textId="6376D4FF" w:rsidR="00C0684F" w:rsidRPr="009B431F" w:rsidRDefault="00C0684F" w:rsidP="009B431F">
            <w:pPr>
              <w:pStyle w:val="CCLSSubclauses"/>
            </w:pPr>
            <w:r w:rsidRPr="009B431F">
              <w:t xml:space="preserve">The Consultant shall perform the Services in accordance with the Contract and the Applicable Law and shall take all practicable steps to ensure that any of its Experts and Sub-consultants, comply with the Applicable Law.  </w:t>
            </w:r>
          </w:p>
          <w:p w14:paraId="4382294E" w14:textId="60D61BE4" w:rsidR="00C0684F" w:rsidRPr="009B431F" w:rsidRDefault="00C0684F" w:rsidP="009B431F">
            <w:pPr>
              <w:pStyle w:val="CCLSSubclauses"/>
            </w:pPr>
            <w:r w:rsidRPr="009B431F">
              <w:t xml:space="preserve">Throughout the execution of the Contract, the Consultant shall comply with the import of goods and services prohibitions in the Client’s country when </w:t>
            </w:r>
          </w:p>
          <w:p w14:paraId="73776881" w14:textId="10F8F131" w:rsidR="00C0684F" w:rsidRPr="00CA7887" w:rsidRDefault="00C0684F" w:rsidP="00CB6E05">
            <w:pPr>
              <w:pStyle w:val="ListParagraph"/>
              <w:numPr>
                <w:ilvl w:val="0"/>
                <w:numId w:val="52"/>
              </w:numPr>
              <w:spacing w:before="120" w:after="120"/>
              <w:ind w:hanging="649"/>
              <w:contextualSpacing w:val="0"/>
              <w:jc w:val="both"/>
              <w:rPr>
                <w:bCs/>
              </w:rPr>
            </w:pPr>
            <w:r w:rsidRPr="00CA7887">
              <w:rPr>
                <w:bCs/>
              </w:rPr>
              <w:t xml:space="preserve">as a matter of law or official regulations, the Borrower’s country </w:t>
            </w:r>
            <w:r w:rsidRPr="00CA7887">
              <w:t>prohibits</w:t>
            </w:r>
            <w:r w:rsidRPr="00CA7887">
              <w:rPr>
                <w:bCs/>
              </w:rPr>
              <w:t xml:space="preserve"> commercial relations with that country; or </w:t>
            </w:r>
          </w:p>
          <w:p w14:paraId="46F10E88" w14:textId="3949A5D7" w:rsidR="00C0684F" w:rsidRPr="00CA7887" w:rsidRDefault="00C0684F" w:rsidP="00CB6E05">
            <w:pPr>
              <w:pStyle w:val="ListParagraph"/>
              <w:numPr>
                <w:ilvl w:val="0"/>
                <w:numId w:val="52"/>
              </w:numPr>
              <w:spacing w:before="120" w:after="120"/>
              <w:ind w:hanging="630"/>
              <w:contextualSpacing w:val="0"/>
              <w:jc w:val="both"/>
              <w:rPr>
                <w:bCs/>
              </w:rPr>
            </w:pPr>
            <w:r w:rsidRPr="00CA7887">
              <w:t xml:space="preserve">by an act of compliance with a decision of the United Nations Security Council taken under Chapter VII of the Charter of the United Nations, the Borrower’s Country prohibits </w:t>
            </w:r>
            <w:r w:rsidRPr="00CA7887">
              <w:rPr>
                <w:bCs/>
              </w:rPr>
              <w:t>any import of goods from that country or any payments to any country, person, or entity in that country.</w:t>
            </w:r>
          </w:p>
          <w:p w14:paraId="28C74003" w14:textId="596BF60E" w:rsidR="00C0684F" w:rsidRPr="009B431F" w:rsidRDefault="00C0684F" w:rsidP="009B431F">
            <w:pPr>
              <w:pStyle w:val="CCLSSubclauses"/>
            </w:pPr>
            <w:r w:rsidRPr="009B431F">
              <w:t>The Client shall notify the Consultant in writing of relevant local customs, and the Consultant shall, after such notification, respect such customs.</w:t>
            </w:r>
          </w:p>
        </w:tc>
      </w:tr>
      <w:tr w:rsidR="00C0684F" w:rsidRPr="00CA7887" w14:paraId="579F5D22" w14:textId="77777777" w:rsidTr="00C0684F">
        <w:trPr>
          <w:jc w:val="center"/>
        </w:trPr>
        <w:tc>
          <w:tcPr>
            <w:tcW w:w="2601" w:type="dxa"/>
          </w:tcPr>
          <w:p w14:paraId="470CB77C" w14:textId="77777777" w:rsidR="00C0684F" w:rsidRPr="009B431F" w:rsidRDefault="00C0684F" w:rsidP="00CB6E05">
            <w:pPr>
              <w:pStyle w:val="HeadingCCLS3"/>
              <w:numPr>
                <w:ilvl w:val="0"/>
                <w:numId w:val="54"/>
              </w:numPr>
            </w:pPr>
            <w:bookmarkStart w:id="360" w:name="_Toc299534150"/>
            <w:bookmarkStart w:id="361" w:name="_Toc474334007"/>
            <w:bookmarkStart w:id="362" w:name="_Toc474334176"/>
            <w:bookmarkStart w:id="363" w:name="_Toc494209573"/>
            <w:bookmarkStart w:id="364" w:name="_Toc66718854"/>
            <w:r w:rsidRPr="009B431F">
              <w:t>Conflict of Interest</w:t>
            </w:r>
            <w:bookmarkEnd w:id="360"/>
            <w:bookmarkEnd w:id="361"/>
            <w:bookmarkEnd w:id="362"/>
            <w:bookmarkEnd w:id="363"/>
            <w:bookmarkEnd w:id="364"/>
          </w:p>
        </w:tc>
        <w:tc>
          <w:tcPr>
            <w:tcW w:w="6890" w:type="dxa"/>
          </w:tcPr>
          <w:p w14:paraId="4DE7FB45" w14:textId="10AC9ADF" w:rsidR="00C0684F" w:rsidRPr="009B431F" w:rsidRDefault="00C0684F" w:rsidP="009B431F">
            <w:pPr>
              <w:pStyle w:val="CCLSSubclauses"/>
            </w:pPr>
            <w:r w:rsidRPr="009B431F">
              <w:t xml:space="preserve">The Consultant shall hold the Client’s </w:t>
            </w:r>
            <w:proofErr w:type="gramStart"/>
            <w:r w:rsidRPr="009B431F">
              <w:t>interests</w:t>
            </w:r>
            <w:proofErr w:type="gramEnd"/>
            <w:r w:rsidRPr="009B431F">
              <w:t xml:space="preserve"> paramount, without any consideration for future work, and strictly avoid conflict with other assignments or their own corporate interests.</w:t>
            </w:r>
          </w:p>
        </w:tc>
      </w:tr>
      <w:tr w:rsidR="00C0684F" w:rsidRPr="00CA7887" w14:paraId="04C8D288" w14:textId="77777777" w:rsidTr="00C0684F">
        <w:trPr>
          <w:jc w:val="center"/>
        </w:trPr>
        <w:tc>
          <w:tcPr>
            <w:tcW w:w="2601" w:type="dxa"/>
          </w:tcPr>
          <w:p w14:paraId="17C4BDBE" w14:textId="77777777" w:rsidR="00C0684F" w:rsidRPr="00CA7887" w:rsidRDefault="00C0684F" w:rsidP="009B431F">
            <w:pPr>
              <w:pStyle w:val="Section8Heading3"/>
              <w:spacing w:before="120" w:after="120"/>
              <w:ind w:left="888" w:hanging="540"/>
            </w:pPr>
            <w:r w:rsidRPr="00CA7887">
              <w:t>a.</w:t>
            </w:r>
            <w:r w:rsidRPr="00CA7887">
              <w:tab/>
              <w:t xml:space="preserve">Consultant Not to Benefit from </w:t>
            </w:r>
            <w:r w:rsidRPr="00CA7887">
              <w:rPr>
                <w:spacing w:val="-4"/>
              </w:rPr>
              <w:t>Commissions,</w:t>
            </w:r>
            <w:r w:rsidRPr="00CA7887">
              <w:t xml:space="preserve"> </w:t>
            </w:r>
            <w:r w:rsidRPr="00CA7887">
              <w:rPr>
                <w:spacing w:val="-8"/>
              </w:rPr>
              <w:t>Discounts, etc.</w:t>
            </w:r>
          </w:p>
        </w:tc>
        <w:tc>
          <w:tcPr>
            <w:tcW w:w="6890" w:type="dxa"/>
          </w:tcPr>
          <w:p w14:paraId="71AFD413" w14:textId="3F4074EF" w:rsidR="00C0684F" w:rsidRPr="00CA7887" w:rsidRDefault="00C0684F" w:rsidP="009B431F">
            <w:pPr>
              <w:spacing w:before="120" w:after="120"/>
              <w:ind w:left="896" w:hanging="658"/>
              <w:jc w:val="both"/>
            </w:pPr>
            <w:r w:rsidRPr="00CA7887">
              <w:t>21.1.1</w:t>
            </w:r>
            <w:r w:rsidRPr="00CA7887">
              <w:tab/>
              <w:t xml:space="preserve">The payment of the Consultant pursuant to GCC F (Clauses GCC </w:t>
            </w:r>
            <w:r w:rsidR="00035B2D" w:rsidRPr="009B431F">
              <w:t>39</w:t>
            </w:r>
            <w:r w:rsidR="00276E3C" w:rsidRPr="009B431F">
              <w:t xml:space="preserve"> </w:t>
            </w:r>
            <w:r w:rsidRPr="009B431F">
              <w:t xml:space="preserve">through </w:t>
            </w:r>
            <w:r w:rsidR="00035B2D" w:rsidRPr="009B431F">
              <w:t>43</w:t>
            </w:r>
            <w:r w:rsidRPr="009B431F">
              <w:t>)</w:t>
            </w:r>
            <w:r w:rsidRPr="00CA7887">
              <w:t xml:space="preserve">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hereunder, and the Consultant shall use its best efforts to ensure that </w:t>
            </w:r>
            <w:r w:rsidRPr="00CA7887">
              <w:lastRenderedPageBreak/>
              <w:t>any Sub-consultants, as well as the Experts and agents of either of them, similarly shall not receive any such additional payment.</w:t>
            </w:r>
          </w:p>
          <w:p w14:paraId="0167C3A2" w14:textId="77777777" w:rsidR="00C0684F" w:rsidRPr="00CA7887" w:rsidRDefault="00C0684F" w:rsidP="009B431F">
            <w:pPr>
              <w:spacing w:before="120" w:after="120"/>
              <w:ind w:left="896" w:hanging="658"/>
              <w:jc w:val="both"/>
            </w:pPr>
            <w:r w:rsidRPr="00CA7887">
              <w:t>21.1.2</w:t>
            </w:r>
            <w:r w:rsidRPr="00CA7887">
              <w:tab/>
              <w:t xml:space="preserve">Furthermore, if the Consultant, as part of the Services, has the responsibility of advising the Client on the procurement of goods, works or services, the Consultant shall comply with the Bank’s </w:t>
            </w:r>
            <w:r w:rsidR="009523CD" w:rsidRPr="00CA7887">
              <w:t xml:space="preserve">Applicable </w:t>
            </w:r>
            <w:r w:rsidR="005940A6" w:rsidRPr="00CA7887">
              <w:t>Regulations</w:t>
            </w:r>
            <w:r w:rsidRPr="00CA7887">
              <w:t>, and shall at all times exercise such responsibility in the best interest of the Client. Any discounts or commissions obtained by the Consultant in the exercise of such procurement responsibility shall be for the account of the Client.</w:t>
            </w:r>
          </w:p>
        </w:tc>
      </w:tr>
      <w:tr w:rsidR="00C0684F" w:rsidRPr="00CA7887" w14:paraId="005D03A2" w14:textId="77777777" w:rsidTr="00C0684F">
        <w:trPr>
          <w:jc w:val="center"/>
        </w:trPr>
        <w:tc>
          <w:tcPr>
            <w:tcW w:w="2601" w:type="dxa"/>
          </w:tcPr>
          <w:p w14:paraId="2741531F" w14:textId="77777777" w:rsidR="00C0684F" w:rsidRPr="00CA7887" w:rsidRDefault="00C0684F" w:rsidP="009B431F">
            <w:pPr>
              <w:pStyle w:val="Section8Heading3"/>
              <w:spacing w:before="120" w:after="120"/>
              <w:ind w:left="888" w:hanging="540"/>
              <w:rPr>
                <w:spacing w:val="-4"/>
              </w:rPr>
            </w:pPr>
            <w:r w:rsidRPr="00CA7887">
              <w:rPr>
                <w:spacing w:val="-4"/>
              </w:rPr>
              <w:lastRenderedPageBreak/>
              <w:t>b.</w:t>
            </w:r>
            <w:r w:rsidRPr="00CA7887">
              <w:rPr>
                <w:spacing w:val="-4"/>
              </w:rPr>
              <w:tab/>
              <w:t>Consultant and Affiliates Not to Engage in Certain Activities</w:t>
            </w:r>
          </w:p>
        </w:tc>
        <w:tc>
          <w:tcPr>
            <w:tcW w:w="6890" w:type="dxa"/>
          </w:tcPr>
          <w:p w14:paraId="101E9594" w14:textId="77777777" w:rsidR="00C0684F" w:rsidRPr="00CA7887" w:rsidRDefault="00C0684F" w:rsidP="009B431F">
            <w:pPr>
              <w:spacing w:before="120" w:after="120"/>
              <w:ind w:left="896" w:hanging="658"/>
              <w:jc w:val="both"/>
            </w:pPr>
            <w:r w:rsidRPr="00CA7887">
              <w:t>21.1.3</w:t>
            </w:r>
            <w:r w:rsidRPr="00CA7887">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CA7887">
              <w:t>.</w:t>
            </w:r>
            <w:r w:rsidRPr="00CA7887">
              <w:t xml:space="preserve"> </w:t>
            </w:r>
          </w:p>
        </w:tc>
      </w:tr>
      <w:tr w:rsidR="00C0684F" w:rsidRPr="00CA7887" w14:paraId="3FDC90F1" w14:textId="77777777" w:rsidTr="00C0684F">
        <w:trPr>
          <w:jc w:val="center"/>
        </w:trPr>
        <w:tc>
          <w:tcPr>
            <w:tcW w:w="2601" w:type="dxa"/>
          </w:tcPr>
          <w:p w14:paraId="0B6103CE" w14:textId="77777777" w:rsidR="00C0684F" w:rsidRPr="00CA7887" w:rsidRDefault="00C0684F" w:rsidP="009B431F">
            <w:pPr>
              <w:pStyle w:val="Section8Heading3"/>
              <w:spacing w:before="120" w:after="120"/>
              <w:ind w:left="888" w:hanging="540"/>
              <w:rPr>
                <w:spacing w:val="-4"/>
              </w:rPr>
            </w:pPr>
            <w:r w:rsidRPr="00CA7887">
              <w:rPr>
                <w:spacing w:val="-4"/>
              </w:rPr>
              <w:t>c.</w:t>
            </w:r>
            <w:r w:rsidRPr="00CA7887">
              <w:rPr>
                <w:spacing w:val="-4"/>
              </w:rPr>
              <w:tab/>
              <w:t>Prohibition of Conflicting Activities</w:t>
            </w:r>
          </w:p>
        </w:tc>
        <w:tc>
          <w:tcPr>
            <w:tcW w:w="6890" w:type="dxa"/>
          </w:tcPr>
          <w:p w14:paraId="23DBBC89" w14:textId="77777777" w:rsidR="00C0684F" w:rsidRPr="00CA7887" w:rsidRDefault="00C0684F" w:rsidP="009B431F">
            <w:pPr>
              <w:spacing w:before="120" w:after="120"/>
              <w:ind w:left="896" w:hanging="658"/>
              <w:jc w:val="both"/>
            </w:pPr>
            <w:r w:rsidRPr="00CA7887">
              <w:t>21.1.4</w:t>
            </w:r>
            <w:r w:rsidRPr="00CA7887">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C0684F" w:rsidRPr="00CA7887" w14:paraId="748BED4C" w14:textId="77777777" w:rsidTr="00C0684F">
        <w:trPr>
          <w:jc w:val="center"/>
        </w:trPr>
        <w:tc>
          <w:tcPr>
            <w:tcW w:w="2601" w:type="dxa"/>
          </w:tcPr>
          <w:p w14:paraId="0BB130D7" w14:textId="77777777" w:rsidR="00C0684F" w:rsidRPr="00CA7887" w:rsidRDefault="00C0684F" w:rsidP="009B431F">
            <w:pPr>
              <w:pStyle w:val="Section8Heading3"/>
              <w:spacing w:before="120" w:after="120"/>
              <w:ind w:left="888" w:hanging="540"/>
              <w:rPr>
                <w:spacing w:val="-4"/>
              </w:rPr>
            </w:pPr>
            <w:r w:rsidRPr="00CA7887">
              <w:rPr>
                <w:spacing w:val="-4"/>
              </w:rPr>
              <w:t>d.</w:t>
            </w:r>
            <w:r w:rsidRPr="00CA7887">
              <w:rPr>
                <w:spacing w:val="-4"/>
              </w:rPr>
              <w:tab/>
              <w:t>Strict Duty to Disclose Conflicting Activities</w:t>
            </w:r>
          </w:p>
        </w:tc>
        <w:tc>
          <w:tcPr>
            <w:tcW w:w="6890" w:type="dxa"/>
          </w:tcPr>
          <w:p w14:paraId="27AB5FEE" w14:textId="77777777" w:rsidR="00C0684F" w:rsidRPr="00CA7887" w:rsidRDefault="00C0684F" w:rsidP="009B431F">
            <w:pPr>
              <w:spacing w:before="120" w:after="120"/>
              <w:ind w:left="896" w:hanging="658"/>
              <w:jc w:val="both"/>
            </w:pPr>
            <w:r w:rsidRPr="00CA7887">
              <w:t>21.1.5</w:t>
            </w:r>
            <w:r w:rsidRPr="00CA7887">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C0684F" w:rsidRPr="00CA7887" w14:paraId="2AA6B19E" w14:textId="77777777" w:rsidTr="00C0684F">
        <w:trPr>
          <w:jc w:val="center"/>
        </w:trPr>
        <w:tc>
          <w:tcPr>
            <w:tcW w:w="2601" w:type="dxa"/>
          </w:tcPr>
          <w:p w14:paraId="371B7385" w14:textId="77777777" w:rsidR="00C0684F" w:rsidRPr="009B431F" w:rsidRDefault="00C0684F" w:rsidP="00CB6E05">
            <w:pPr>
              <w:pStyle w:val="HeadingCCLS3"/>
              <w:numPr>
                <w:ilvl w:val="0"/>
                <w:numId w:val="54"/>
              </w:numPr>
            </w:pPr>
            <w:bookmarkStart w:id="365" w:name="_Toc299534151"/>
            <w:bookmarkStart w:id="366" w:name="_Toc474334008"/>
            <w:bookmarkStart w:id="367" w:name="_Toc474334177"/>
            <w:bookmarkStart w:id="368" w:name="_Toc494209574"/>
            <w:bookmarkStart w:id="369" w:name="_Toc66718855"/>
            <w:r w:rsidRPr="009B431F">
              <w:t>Confidentiality</w:t>
            </w:r>
            <w:bookmarkEnd w:id="365"/>
            <w:bookmarkEnd w:id="366"/>
            <w:bookmarkEnd w:id="367"/>
            <w:bookmarkEnd w:id="368"/>
            <w:bookmarkEnd w:id="369"/>
          </w:p>
        </w:tc>
        <w:tc>
          <w:tcPr>
            <w:tcW w:w="6890" w:type="dxa"/>
          </w:tcPr>
          <w:p w14:paraId="332B9959" w14:textId="20995E44" w:rsidR="00C0684F" w:rsidRPr="009B431F" w:rsidRDefault="00C0684F" w:rsidP="009B431F">
            <w:pPr>
              <w:pStyle w:val="CCLSSubclauses"/>
            </w:pPr>
            <w:r w:rsidRPr="009B431F">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C0684F" w:rsidRPr="00CA7887" w14:paraId="2BEFB08A" w14:textId="77777777" w:rsidTr="00C0684F">
        <w:trPr>
          <w:jc w:val="center"/>
        </w:trPr>
        <w:tc>
          <w:tcPr>
            <w:tcW w:w="2601" w:type="dxa"/>
          </w:tcPr>
          <w:p w14:paraId="57F8BC69" w14:textId="77777777" w:rsidR="00C0684F" w:rsidRPr="009B431F" w:rsidRDefault="00C0684F" w:rsidP="00CB6E05">
            <w:pPr>
              <w:pStyle w:val="HeadingCCLS3"/>
              <w:numPr>
                <w:ilvl w:val="0"/>
                <w:numId w:val="54"/>
              </w:numPr>
            </w:pPr>
            <w:bookmarkStart w:id="370" w:name="_Toc299534152"/>
            <w:bookmarkStart w:id="371" w:name="_Toc474334009"/>
            <w:bookmarkStart w:id="372" w:name="_Toc474334178"/>
            <w:bookmarkStart w:id="373" w:name="_Toc494209575"/>
            <w:bookmarkStart w:id="374" w:name="_Toc66718856"/>
            <w:r w:rsidRPr="009B431F">
              <w:t>Liability of the Consultant</w:t>
            </w:r>
            <w:bookmarkEnd w:id="370"/>
            <w:bookmarkEnd w:id="371"/>
            <w:bookmarkEnd w:id="372"/>
            <w:bookmarkEnd w:id="373"/>
            <w:bookmarkEnd w:id="374"/>
          </w:p>
        </w:tc>
        <w:tc>
          <w:tcPr>
            <w:tcW w:w="6890" w:type="dxa"/>
          </w:tcPr>
          <w:p w14:paraId="7C60E2F4" w14:textId="0B08731D" w:rsidR="00C0684F" w:rsidRPr="009B431F" w:rsidRDefault="00C0684F" w:rsidP="009B431F">
            <w:pPr>
              <w:pStyle w:val="CCLSSubclauses"/>
            </w:pPr>
            <w:r w:rsidRPr="009B431F">
              <w:t xml:space="preserve">Subject to additional provisions, if any, set forth in the </w:t>
            </w:r>
            <w:r w:rsidRPr="009B431F">
              <w:rPr>
                <w:b/>
              </w:rPr>
              <w:t>SCC</w:t>
            </w:r>
            <w:r w:rsidRPr="009B431F">
              <w:t xml:space="preserve">, the Consultant’s liability under this Contract shall be </w:t>
            </w:r>
            <w:r w:rsidRPr="009B431F">
              <w:lastRenderedPageBreak/>
              <w:t>provided by the Applicable Law.</w:t>
            </w:r>
          </w:p>
        </w:tc>
      </w:tr>
      <w:tr w:rsidR="00C0684F" w:rsidRPr="00CA7887" w14:paraId="484A8B1F" w14:textId="77777777" w:rsidTr="00C0684F">
        <w:trPr>
          <w:jc w:val="center"/>
        </w:trPr>
        <w:tc>
          <w:tcPr>
            <w:tcW w:w="2601" w:type="dxa"/>
          </w:tcPr>
          <w:p w14:paraId="25546864" w14:textId="77777777" w:rsidR="00C0684F" w:rsidRPr="009B431F" w:rsidRDefault="00065566" w:rsidP="00CB6E05">
            <w:pPr>
              <w:pStyle w:val="HeadingCCLS3"/>
              <w:numPr>
                <w:ilvl w:val="0"/>
                <w:numId w:val="54"/>
              </w:numPr>
            </w:pPr>
            <w:bookmarkStart w:id="375" w:name="_Toc299534153"/>
            <w:bookmarkStart w:id="376" w:name="_Toc474334010"/>
            <w:bookmarkStart w:id="377" w:name="_Toc474334179"/>
            <w:bookmarkStart w:id="378" w:name="_Toc494209576"/>
            <w:bookmarkStart w:id="379" w:name="_Toc66718857"/>
            <w:r w:rsidRPr="009B431F">
              <w:lastRenderedPageBreak/>
              <w:t>Insurance to be t</w:t>
            </w:r>
            <w:r w:rsidR="00C0684F" w:rsidRPr="009B431F">
              <w:t>aken out by the Consultant</w:t>
            </w:r>
            <w:bookmarkEnd w:id="375"/>
            <w:bookmarkEnd w:id="376"/>
            <w:bookmarkEnd w:id="377"/>
            <w:bookmarkEnd w:id="378"/>
            <w:bookmarkEnd w:id="379"/>
          </w:p>
        </w:tc>
        <w:tc>
          <w:tcPr>
            <w:tcW w:w="6890" w:type="dxa"/>
          </w:tcPr>
          <w:p w14:paraId="32357808" w14:textId="2275A2E9" w:rsidR="00C0684F" w:rsidRPr="009B431F" w:rsidRDefault="00C0684F" w:rsidP="009B431F">
            <w:pPr>
              <w:pStyle w:val="CCLSSubclauses"/>
            </w:pPr>
            <w:r w:rsidRPr="009B431F">
              <w:t>The Consultant (</w:t>
            </w:r>
            <w:proofErr w:type="spellStart"/>
            <w:r w:rsidRPr="009B431F">
              <w:t>i</w:t>
            </w:r>
            <w:proofErr w:type="spellEnd"/>
            <w:r w:rsidRPr="009B431F">
              <w:t xml:space="preserve">)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9B431F">
              <w:rPr>
                <w:b/>
              </w:rPr>
              <w:t>SCC,</w:t>
            </w:r>
            <w:r w:rsidRPr="009B431F">
              <w:t xml:space="preserve">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GCC 13.</w:t>
            </w:r>
          </w:p>
        </w:tc>
      </w:tr>
      <w:tr w:rsidR="00C0684F" w:rsidRPr="00CA7887" w14:paraId="3210CF4F" w14:textId="77777777" w:rsidTr="00C0684F">
        <w:trPr>
          <w:jc w:val="center"/>
        </w:trPr>
        <w:tc>
          <w:tcPr>
            <w:tcW w:w="2601" w:type="dxa"/>
          </w:tcPr>
          <w:p w14:paraId="6EC7F149" w14:textId="77777777" w:rsidR="00C0684F" w:rsidRPr="009B431F" w:rsidRDefault="00C0684F" w:rsidP="00CB6E05">
            <w:pPr>
              <w:pStyle w:val="HeadingCCLS3"/>
              <w:numPr>
                <w:ilvl w:val="0"/>
                <w:numId w:val="54"/>
              </w:numPr>
            </w:pPr>
            <w:bookmarkStart w:id="380" w:name="_Toc299534154"/>
            <w:bookmarkStart w:id="381" w:name="_Toc474334011"/>
            <w:bookmarkStart w:id="382" w:name="_Toc474334180"/>
            <w:bookmarkStart w:id="383" w:name="_Toc494209577"/>
            <w:bookmarkStart w:id="384" w:name="_Toc66718858"/>
            <w:r w:rsidRPr="009B431F">
              <w:t>Accounting, Inspection and Auditing</w:t>
            </w:r>
            <w:bookmarkEnd w:id="380"/>
            <w:bookmarkEnd w:id="381"/>
            <w:bookmarkEnd w:id="382"/>
            <w:bookmarkEnd w:id="383"/>
            <w:bookmarkEnd w:id="384"/>
          </w:p>
        </w:tc>
        <w:tc>
          <w:tcPr>
            <w:tcW w:w="6890" w:type="dxa"/>
          </w:tcPr>
          <w:p w14:paraId="0780733C" w14:textId="634C795D" w:rsidR="00C0684F" w:rsidRPr="009B431F" w:rsidRDefault="00C0684F" w:rsidP="009B431F">
            <w:pPr>
              <w:pStyle w:val="CCLSSubclauses"/>
            </w:pPr>
            <w:r w:rsidRPr="009B431F">
              <w:t xml:space="preserve">The Consultant shall keep, and </w:t>
            </w:r>
            <w:r w:rsidR="00136804" w:rsidRPr="009B431F">
              <w:t xml:space="preserve">shall make all reasonable efforts to </w:t>
            </w:r>
            <w:r w:rsidRPr="009B431F">
              <w:t>cause its Sub-consultants to keep, accurate and systematic accounts and records in respect of the Services and in such form and detail as will clearly identify relevant time changes and costs.</w:t>
            </w:r>
          </w:p>
          <w:p w14:paraId="65D1860F" w14:textId="59B259A2" w:rsidR="00C0684F" w:rsidRPr="009B431F" w:rsidRDefault="00B51A4D" w:rsidP="009B431F">
            <w:pPr>
              <w:pStyle w:val="CCLSSubclauses"/>
            </w:pPr>
            <w:r w:rsidRPr="009B431F">
              <w:rPr>
                <w:noProof/>
              </w:rPr>
              <w:t>Pursuant</w:t>
            </w:r>
            <w:r w:rsidRPr="009B431F">
              <w:t xml:space="preserve"> to paragraph 2.2 e. of </w:t>
            </w:r>
            <w:r w:rsidR="00461374">
              <w:t>Attachment 1</w:t>
            </w:r>
            <w:r w:rsidRPr="009B431F">
              <w:t xml:space="preserve"> to the General Conditions, the Consultant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Consultant’s and its Subcontractors’ and subconsultants’ attention is drawn to Sub-Clause 10.1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roofErr w:type="gramStart"/>
            <w:r w:rsidRPr="009B431F">
              <w:t>)..</w:t>
            </w:r>
            <w:proofErr w:type="gramEnd"/>
          </w:p>
        </w:tc>
      </w:tr>
      <w:tr w:rsidR="00C0684F" w:rsidRPr="00CA7887" w14:paraId="071675BF" w14:textId="77777777" w:rsidTr="00C0684F">
        <w:trPr>
          <w:jc w:val="center"/>
        </w:trPr>
        <w:tc>
          <w:tcPr>
            <w:tcW w:w="2601" w:type="dxa"/>
          </w:tcPr>
          <w:p w14:paraId="49EDC5B7" w14:textId="77777777" w:rsidR="00C0684F" w:rsidRPr="009B431F" w:rsidRDefault="00C0684F" w:rsidP="00CB6E05">
            <w:pPr>
              <w:pStyle w:val="HeadingCCLS3"/>
              <w:numPr>
                <w:ilvl w:val="0"/>
                <w:numId w:val="54"/>
              </w:numPr>
            </w:pPr>
            <w:bookmarkStart w:id="385" w:name="_Toc299534155"/>
            <w:bookmarkStart w:id="386" w:name="_Toc474334012"/>
            <w:bookmarkStart w:id="387" w:name="_Toc474334181"/>
            <w:bookmarkStart w:id="388" w:name="_Toc494209578"/>
            <w:bookmarkStart w:id="389" w:name="_Toc66718859"/>
            <w:r w:rsidRPr="009B431F">
              <w:t>Reporting Obligations</w:t>
            </w:r>
            <w:bookmarkEnd w:id="385"/>
            <w:bookmarkEnd w:id="386"/>
            <w:bookmarkEnd w:id="387"/>
            <w:bookmarkEnd w:id="388"/>
            <w:bookmarkEnd w:id="389"/>
          </w:p>
        </w:tc>
        <w:tc>
          <w:tcPr>
            <w:tcW w:w="6890" w:type="dxa"/>
          </w:tcPr>
          <w:p w14:paraId="41C6EA47" w14:textId="30894F81" w:rsidR="00C0684F" w:rsidRPr="009B431F" w:rsidRDefault="00C0684F" w:rsidP="009B431F">
            <w:pPr>
              <w:pStyle w:val="CCLSSubclauses"/>
            </w:pPr>
            <w:r w:rsidRPr="009B431F">
              <w:t xml:space="preserve">The Consultant shall submit to the Client the reports and documents specified in </w:t>
            </w:r>
            <w:r w:rsidRPr="009B431F">
              <w:rPr>
                <w:b/>
              </w:rPr>
              <w:t>Appendix A</w:t>
            </w:r>
            <w:r w:rsidRPr="009B431F">
              <w:t xml:space="preserve">, in the form, in the numbers and within the time periods set forth in the said Appendix.  </w:t>
            </w:r>
          </w:p>
        </w:tc>
      </w:tr>
      <w:tr w:rsidR="00C0684F" w:rsidRPr="00CA7887" w14:paraId="015DA341" w14:textId="77777777" w:rsidTr="00C0684F">
        <w:trPr>
          <w:jc w:val="center"/>
        </w:trPr>
        <w:tc>
          <w:tcPr>
            <w:tcW w:w="2601" w:type="dxa"/>
          </w:tcPr>
          <w:p w14:paraId="03AFCC99" w14:textId="77777777" w:rsidR="00C0684F" w:rsidRPr="009B431F" w:rsidRDefault="00C0684F" w:rsidP="00CB6E05">
            <w:pPr>
              <w:pStyle w:val="HeadingCCLS3"/>
              <w:numPr>
                <w:ilvl w:val="0"/>
                <w:numId w:val="54"/>
              </w:numPr>
            </w:pPr>
            <w:bookmarkStart w:id="390" w:name="_Toc299534156"/>
            <w:bookmarkStart w:id="391" w:name="_Toc474334013"/>
            <w:bookmarkStart w:id="392" w:name="_Toc474334182"/>
            <w:bookmarkStart w:id="393" w:name="_Toc494209579"/>
            <w:bookmarkStart w:id="394" w:name="_Toc66718860"/>
            <w:r w:rsidRPr="009B431F">
              <w:t>Proprietary Rights of the Client in Reports and Records</w:t>
            </w:r>
            <w:bookmarkEnd w:id="390"/>
            <w:bookmarkEnd w:id="391"/>
            <w:bookmarkEnd w:id="392"/>
            <w:bookmarkEnd w:id="393"/>
            <w:bookmarkEnd w:id="394"/>
          </w:p>
        </w:tc>
        <w:tc>
          <w:tcPr>
            <w:tcW w:w="6890" w:type="dxa"/>
          </w:tcPr>
          <w:p w14:paraId="0A48C381" w14:textId="31CD952F" w:rsidR="00C0684F" w:rsidRPr="009B431F" w:rsidRDefault="00C0684F" w:rsidP="009B431F">
            <w:pPr>
              <w:pStyle w:val="CCLSSubclauses"/>
            </w:pPr>
            <w:r w:rsidRPr="009B431F">
              <w:t xml:space="preserve">Unless otherwise indicated in the </w:t>
            </w:r>
            <w:r w:rsidRPr="009B431F">
              <w:rPr>
                <w:b/>
              </w:rPr>
              <w:t>SCC</w:t>
            </w:r>
            <w:r w:rsidRPr="009B431F">
              <w:t xml:space="preserve">, all reports and relevant data and information such as maps, diagrams, plans, databases, other documents and software, supporting records or material compiled or prepared by the Consultant for the Client in the course of the Services shall be confidential and </w:t>
            </w:r>
            <w:r w:rsidRPr="009B431F">
              <w:lastRenderedPageBreak/>
              <w:t xml:space="preserve">become and remain the absolute property of the Client. The Consultant shall, not later than upon termination or expiration of this Contract, deliver all such documents to the Client, together with a detailed inventory thereof. The Consultant may retain a copy of such documents, data and/or software but shall not use the same for purposes unrelated to this Contract without prior written approval of the Client.  </w:t>
            </w:r>
          </w:p>
          <w:p w14:paraId="2480EF00" w14:textId="36E0F654" w:rsidR="00C0684F" w:rsidRPr="009B431F" w:rsidRDefault="00C0684F" w:rsidP="009B431F">
            <w:pPr>
              <w:pStyle w:val="CCLSSubclauses"/>
            </w:pPr>
            <w:r w:rsidRPr="009B431F">
              <w:t xml:space="preserve">If license agreements are necessary or appropriate between the Consultant and third parties for purposes of development of the plans, drawings, specifications, designs, databases, other documents and software, the Consultant shall obtain the Client’s prior written approval to such agreements, and the Client shall be entitled at its discretion to require recovering the expenses related to the development of the program(s) concerned.  Other restrictions about the future use of these documents and software, if any, shall be specified in the </w:t>
            </w:r>
            <w:r w:rsidRPr="009B431F">
              <w:rPr>
                <w:b/>
              </w:rPr>
              <w:t>SCC</w:t>
            </w:r>
            <w:r w:rsidRPr="009B431F">
              <w:t>.</w:t>
            </w:r>
          </w:p>
        </w:tc>
      </w:tr>
      <w:tr w:rsidR="00C0684F" w:rsidRPr="00CA7887" w14:paraId="4E066406" w14:textId="77777777" w:rsidTr="00C0684F">
        <w:trPr>
          <w:jc w:val="center"/>
        </w:trPr>
        <w:tc>
          <w:tcPr>
            <w:tcW w:w="2601" w:type="dxa"/>
          </w:tcPr>
          <w:p w14:paraId="004C9656" w14:textId="77777777" w:rsidR="00C0684F" w:rsidRPr="009B431F" w:rsidRDefault="00C0684F" w:rsidP="00CB6E05">
            <w:pPr>
              <w:pStyle w:val="HeadingCCLS3"/>
              <w:numPr>
                <w:ilvl w:val="0"/>
                <w:numId w:val="54"/>
              </w:numPr>
            </w:pPr>
            <w:bookmarkStart w:id="395" w:name="_Toc299534157"/>
            <w:bookmarkStart w:id="396" w:name="_Toc474334014"/>
            <w:bookmarkStart w:id="397" w:name="_Toc474334183"/>
            <w:bookmarkStart w:id="398" w:name="_Toc494209580"/>
            <w:bookmarkStart w:id="399" w:name="_Toc66718861"/>
            <w:r w:rsidRPr="009B431F">
              <w:lastRenderedPageBreak/>
              <w:t>Equipment, Vehicles and Materials</w:t>
            </w:r>
            <w:bookmarkEnd w:id="395"/>
            <w:bookmarkEnd w:id="396"/>
            <w:bookmarkEnd w:id="397"/>
            <w:bookmarkEnd w:id="398"/>
            <w:bookmarkEnd w:id="399"/>
            <w:r w:rsidRPr="009B431F">
              <w:t xml:space="preserve"> </w:t>
            </w:r>
          </w:p>
        </w:tc>
        <w:tc>
          <w:tcPr>
            <w:tcW w:w="6890" w:type="dxa"/>
          </w:tcPr>
          <w:p w14:paraId="15300AAF" w14:textId="6F56CE94" w:rsidR="00C0684F" w:rsidRPr="009B431F" w:rsidRDefault="00C0684F" w:rsidP="009B431F">
            <w:pPr>
              <w:pStyle w:val="CCLSSubclauses"/>
            </w:pPr>
            <w:r w:rsidRPr="009B431F">
              <w:t>Equipment, vehicles and materials made available to the Consultant by the Client, or purchased by the Consultant wholly or partly with funds provided by the Client, shall be the property of the Client and shall be marked accordingly.  Upon termination or 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6F168558" w14:textId="703FEA57" w:rsidR="00C0684F" w:rsidRPr="009B431F" w:rsidRDefault="00C0684F" w:rsidP="009B431F">
            <w:pPr>
              <w:pStyle w:val="CCLSSubclauses"/>
            </w:pPr>
            <w:r w:rsidRPr="009B431F">
              <w:t>Any equipment or materials brought by the Consultant or its Experts into the Client’s country for the use either for the project or personal use shall remain the property of the Consultant or the Experts concerned, as applicable.</w:t>
            </w:r>
          </w:p>
        </w:tc>
      </w:tr>
      <w:tr w:rsidR="002A715D" w:rsidRPr="00CA7887" w14:paraId="63300201" w14:textId="77777777" w:rsidTr="00C0684F">
        <w:trPr>
          <w:jc w:val="center"/>
        </w:trPr>
        <w:tc>
          <w:tcPr>
            <w:tcW w:w="2601" w:type="dxa"/>
          </w:tcPr>
          <w:p w14:paraId="026DA82D" w14:textId="2B2FFC35" w:rsidR="002A715D" w:rsidRPr="00CA7887" w:rsidRDefault="002A715D" w:rsidP="00CB6E05">
            <w:pPr>
              <w:pStyle w:val="HeadingCCLS3"/>
              <w:numPr>
                <w:ilvl w:val="0"/>
                <w:numId w:val="54"/>
              </w:numPr>
            </w:pPr>
            <w:bookmarkStart w:id="400" w:name="_Toc66718862"/>
            <w:r w:rsidRPr="00CA7887">
              <w:t>Code of Conduct</w:t>
            </w:r>
            <w:bookmarkEnd w:id="400"/>
          </w:p>
        </w:tc>
        <w:tc>
          <w:tcPr>
            <w:tcW w:w="6890" w:type="dxa"/>
          </w:tcPr>
          <w:p w14:paraId="5A2BF223" w14:textId="77777777" w:rsidR="003E54A0" w:rsidRPr="00CA7887" w:rsidRDefault="003E54A0" w:rsidP="00CB6E05">
            <w:pPr>
              <w:pStyle w:val="CCLSSubclauses"/>
              <w:numPr>
                <w:ilvl w:val="1"/>
                <w:numId w:val="54"/>
              </w:numPr>
            </w:pPr>
            <w:r w:rsidRPr="003E54A0">
              <w:rPr>
                <w:szCs w:val="20"/>
              </w:rPr>
              <w:t xml:space="preserve">If specified in the </w:t>
            </w:r>
            <w:r w:rsidRPr="003E54A0">
              <w:rPr>
                <w:b/>
                <w:szCs w:val="20"/>
              </w:rPr>
              <w:t>SCC</w:t>
            </w:r>
            <w:r w:rsidRPr="003E54A0">
              <w:rPr>
                <w:szCs w:val="20"/>
              </w:rPr>
              <w:t xml:space="preserve">, the </w:t>
            </w:r>
            <w:r w:rsidRPr="00CA7887">
              <w:t>Consultant</w:t>
            </w:r>
            <w:r w:rsidRPr="003E54A0">
              <w:rPr>
                <w:szCs w:val="20"/>
              </w:rPr>
              <w:t xml:space="preserve"> shall have a Code of Conduct for Experts (ES). </w:t>
            </w:r>
          </w:p>
          <w:p w14:paraId="62F4FEA8" w14:textId="77777777" w:rsidR="003E54A0" w:rsidRPr="00CA7887" w:rsidRDefault="003E54A0" w:rsidP="003E54A0">
            <w:pPr>
              <w:spacing w:before="120" w:after="120"/>
              <w:ind w:left="529"/>
              <w:jc w:val="both"/>
              <w:rPr>
                <w:bCs/>
              </w:rPr>
            </w:pPr>
            <w:r w:rsidRPr="00CA7887">
              <w:rPr>
                <w:bCs/>
              </w:rPr>
              <w:t xml:space="preserve">The </w:t>
            </w:r>
            <w:r w:rsidRPr="00CA7887">
              <w:t>Consultant</w:t>
            </w:r>
            <w:r w:rsidRPr="00CA7887">
              <w:rPr>
                <w:bCs/>
              </w:rPr>
              <w:t xml:space="preserve"> shall take all necessary measures to ensure that each Expert is made aware of the Code of Conduct including specific behaviors that are prohibited, and understands the consequences of engaging in such prohibited behaviors.  </w:t>
            </w:r>
          </w:p>
          <w:p w14:paraId="6BDA59FB" w14:textId="77777777" w:rsidR="003E54A0" w:rsidRPr="00CA7887" w:rsidRDefault="003E54A0" w:rsidP="003E54A0">
            <w:pPr>
              <w:spacing w:before="120" w:after="120"/>
              <w:ind w:left="529"/>
              <w:jc w:val="both"/>
              <w:rPr>
                <w:bCs/>
              </w:rPr>
            </w:pPr>
            <w:r w:rsidRPr="00CA7887">
              <w:rPr>
                <w:bCs/>
              </w:rPr>
              <w:t xml:space="preserve">These measures include providing instructions and documentation that can be understood by the Experts and </w:t>
            </w:r>
            <w:r w:rsidRPr="00CA7887">
              <w:rPr>
                <w:bCs/>
              </w:rPr>
              <w:lastRenderedPageBreak/>
              <w:t xml:space="preserve">seeking to obtain that person’s signature acknowledging receipt of </w:t>
            </w:r>
            <w:r w:rsidRPr="00CA7887">
              <w:t xml:space="preserve">such instructions and/or </w:t>
            </w:r>
            <w:r w:rsidRPr="00CA7887">
              <w:rPr>
                <w:bCs/>
              </w:rPr>
              <w:t>documentation</w:t>
            </w:r>
            <w:r w:rsidRPr="00CA7887">
              <w:t>, as appropriate</w:t>
            </w:r>
            <w:r w:rsidRPr="00CA7887">
              <w:rPr>
                <w:bCs/>
              </w:rPr>
              <w:t>.</w:t>
            </w:r>
          </w:p>
          <w:p w14:paraId="0D53CEC5" w14:textId="140EB9BF" w:rsidR="00E67F6B" w:rsidRPr="00CA7887" w:rsidRDefault="003E54A0" w:rsidP="00915824">
            <w:pPr>
              <w:spacing w:before="120" w:after="120"/>
              <w:ind w:left="446"/>
              <w:jc w:val="both"/>
            </w:pPr>
            <w:r w:rsidRPr="003E54A0">
              <w:rPr>
                <w:bCs/>
              </w:rPr>
              <w:t>The Consultant shall also ensure that the Code of Conduct is visibly displayed in locations where the Services are provided, including if applicable, on the Site, as well as in areas outside the Site accessible to the local community and project affected people. The posted Code of Conduct shall be provided in languages comprehensible to Experts, Contractor’s Personnel, Client’s Personnel and the local community if applicable</w:t>
            </w:r>
            <w:r w:rsidR="00E67F6B" w:rsidRPr="00CA7887">
              <w:rPr>
                <w:bCs/>
              </w:rPr>
              <w:t>.</w:t>
            </w:r>
          </w:p>
        </w:tc>
      </w:tr>
    </w:tbl>
    <w:p w14:paraId="4D0C088F" w14:textId="77777777" w:rsidR="00C0684F" w:rsidRPr="009B431F" w:rsidRDefault="00C0684F" w:rsidP="009B431F">
      <w:pPr>
        <w:pStyle w:val="HeadingCCLS2"/>
        <w:rPr>
          <w:smallCaps w:val="0"/>
        </w:rPr>
      </w:pPr>
      <w:bookmarkStart w:id="401" w:name="_Toc299534158"/>
      <w:bookmarkStart w:id="402" w:name="_Toc474334015"/>
      <w:bookmarkStart w:id="403" w:name="_Toc474334184"/>
      <w:bookmarkStart w:id="404" w:name="_Toc494209581"/>
      <w:bookmarkStart w:id="405" w:name="_Toc66718863"/>
      <w:r w:rsidRPr="009B431F">
        <w:lastRenderedPageBreak/>
        <w:t>D.  Consultant</w:t>
      </w:r>
      <w:r w:rsidRPr="009B431F">
        <w:rPr>
          <w:rFonts w:hint="eastAsia"/>
        </w:rPr>
        <w:t>’</w:t>
      </w:r>
      <w:r w:rsidRPr="009B431F">
        <w:t>s Experts and Sub-Consultants</w:t>
      </w:r>
      <w:bookmarkEnd w:id="401"/>
      <w:bookmarkEnd w:id="402"/>
      <w:bookmarkEnd w:id="403"/>
      <w:bookmarkEnd w:id="404"/>
      <w:bookmarkEnd w:id="405"/>
    </w:p>
    <w:tbl>
      <w:tblPr>
        <w:tblW w:w="9466" w:type="dxa"/>
        <w:jc w:val="center"/>
        <w:tblLayout w:type="fixed"/>
        <w:tblLook w:val="0000" w:firstRow="0" w:lastRow="0" w:firstColumn="0" w:lastColumn="0" w:noHBand="0" w:noVBand="0"/>
      </w:tblPr>
      <w:tblGrid>
        <w:gridCol w:w="2650"/>
        <w:gridCol w:w="6816"/>
      </w:tblGrid>
      <w:tr w:rsidR="00C0684F" w:rsidRPr="00CA7887" w14:paraId="15202550" w14:textId="77777777" w:rsidTr="00C0684F">
        <w:trPr>
          <w:jc w:val="center"/>
        </w:trPr>
        <w:tc>
          <w:tcPr>
            <w:tcW w:w="2650" w:type="dxa"/>
          </w:tcPr>
          <w:p w14:paraId="61B13B8D" w14:textId="77777777" w:rsidR="00C0684F" w:rsidRPr="009B431F" w:rsidRDefault="00C0684F" w:rsidP="00CB6E05">
            <w:pPr>
              <w:pStyle w:val="HeadingCCLS3"/>
              <w:numPr>
                <w:ilvl w:val="0"/>
                <w:numId w:val="54"/>
              </w:numPr>
            </w:pPr>
            <w:bookmarkStart w:id="406" w:name="_Toc299534159"/>
            <w:bookmarkStart w:id="407" w:name="_Toc474334016"/>
            <w:bookmarkStart w:id="408" w:name="_Toc474334185"/>
            <w:bookmarkStart w:id="409" w:name="_Toc494209582"/>
            <w:bookmarkStart w:id="410" w:name="_Toc66718864"/>
            <w:r w:rsidRPr="009B431F">
              <w:t>Description of Key Experts</w:t>
            </w:r>
            <w:bookmarkEnd w:id="406"/>
            <w:bookmarkEnd w:id="407"/>
            <w:bookmarkEnd w:id="408"/>
            <w:bookmarkEnd w:id="409"/>
            <w:bookmarkEnd w:id="410"/>
          </w:p>
        </w:tc>
        <w:tc>
          <w:tcPr>
            <w:tcW w:w="6816" w:type="dxa"/>
          </w:tcPr>
          <w:p w14:paraId="674675C0" w14:textId="314C5CC4" w:rsidR="00C0684F" w:rsidRPr="009B431F" w:rsidRDefault="00C0684F" w:rsidP="009B431F">
            <w:pPr>
              <w:pStyle w:val="CCLSSubclauses"/>
            </w:pPr>
            <w:r w:rsidRPr="009B431F">
              <w:t xml:space="preserve">The title, agreed job description, minimum qualification and estimated period of engagement to carry out the Services of each of the Consultant’s Key Experts are described in </w:t>
            </w:r>
            <w:r w:rsidRPr="009B431F">
              <w:rPr>
                <w:b/>
              </w:rPr>
              <w:t xml:space="preserve">Appendix B.  </w:t>
            </w:r>
          </w:p>
        </w:tc>
      </w:tr>
      <w:tr w:rsidR="00C0684F" w:rsidRPr="00CA7887" w14:paraId="74A0AB38" w14:textId="77777777" w:rsidTr="00C0684F">
        <w:trPr>
          <w:jc w:val="center"/>
        </w:trPr>
        <w:tc>
          <w:tcPr>
            <w:tcW w:w="2650" w:type="dxa"/>
          </w:tcPr>
          <w:p w14:paraId="0D442A62" w14:textId="77777777" w:rsidR="00C0684F" w:rsidRPr="009B431F" w:rsidRDefault="00C0684F" w:rsidP="00CB6E05">
            <w:pPr>
              <w:pStyle w:val="HeadingCCLS3"/>
              <w:numPr>
                <w:ilvl w:val="0"/>
                <w:numId w:val="54"/>
              </w:numPr>
            </w:pPr>
            <w:bookmarkStart w:id="411" w:name="_Toc299534160"/>
            <w:bookmarkStart w:id="412" w:name="_Toc474334017"/>
            <w:bookmarkStart w:id="413" w:name="_Toc474334186"/>
            <w:bookmarkStart w:id="414" w:name="_Toc494209583"/>
            <w:bookmarkStart w:id="415" w:name="_Toc66718865"/>
            <w:r w:rsidRPr="009B431F">
              <w:t>Replacement of Key Experts</w:t>
            </w:r>
            <w:bookmarkEnd w:id="411"/>
            <w:bookmarkEnd w:id="412"/>
            <w:bookmarkEnd w:id="413"/>
            <w:bookmarkEnd w:id="414"/>
            <w:bookmarkEnd w:id="415"/>
          </w:p>
        </w:tc>
        <w:tc>
          <w:tcPr>
            <w:tcW w:w="6816" w:type="dxa"/>
          </w:tcPr>
          <w:p w14:paraId="0B1AAD8C" w14:textId="5DA2C9FA" w:rsidR="00C0684F" w:rsidRPr="009B431F" w:rsidRDefault="00C0684F" w:rsidP="009B431F">
            <w:pPr>
              <w:pStyle w:val="CCLSSubclauses"/>
            </w:pPr>
            <w:r w:rsidRPr="009B431F">
              <w:t xml:space="preserve">Except as the Client may otherwise agree in writing, no changes shall be made in the Key Experts. </w:t>
            </w:r>
          </w:p>
          <w:p w14:paraId="19809354" w14:textId="492B62EC" w:rsidR="00C0684F" w:rsidRPr="009B431F" w:rsidRDefault="00C0684F" w:rsidP="009B431F">
            <w:pPr>
              <w:pStyle w:val="CCLSSubclauses"/>
            </w:pPr>
            <w:r w:rsidRPr="009B431F">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p>
        </w:tc>
      </w:tr>
      <w:tr w:rsidR="00C0684F" w:rsidRPr="00CA7887" w14:paraId="157E38EE" w14:textId="77777777" w:rsidTr="00C0684F">
        <w:trPr>
          <w:jc w:val="center"/>
        </w:trPr>
        <w:tc>
          <w:tcPr>
            <w:tcW w:w="2650" w:type="dxa"/>
          </w:tcPr>
          <w:p w14:paraId="52D57BE7" w14:textId="77777777" w:rsidR="00C0684F" w:rsidRPr="009B431F" w:rsidRDefault="00C0684F" w:rsidP="00CB6E05">
            <w:pPr>
              <w:pStyle w:val="HeadingCCLS3"/>
              <w:numPr>
                <w:ilvl w:val="0"/>
                <w:numId w:val="54"/>
              </w:numPr>
            </w:pPr>
            <w:bookmarkStart w:id="416" w:name="_Toc299534162"/>
            <w:bookmarkStart w:id="417" w:name="_Toc474334018"/>
            <w:bookmarkStart w:id="418" w:name="_Toc474334187"/>
            <w:bookmarkStart w:id="419" w:name="_Toc494209584"/>
            <w:bookmarkStart w:id="420" w:name="_Toc66718866"/>
            <w:r w:rsidRPr="009B431F">
              <w:t>Removal of Experts or Sub-consultants</w:t>
            </w:r>
            <w:bookmarkEnd w:id="416"/>
            <w:bookmarkEnd w:id="417"/>
            <w:bookmarkEnd w:id="418"/>
            <w:bookmarkEnd w:id="419"/>
            <w:bookmarkEnd w:id="420"/>
          </w:p>
        </w:tc>
        <w:tc>
          <w:tcPr>
            <w:tcW w:w="6816" w:type="dxa"/>
          </w:tcPr>
          <w:p w14:paraId="00397385" w14:textId="77777777" w:rsidR="009F37E2" w:rsidRPr="00CA7887" w:rsidRDefault="009F37E2" w:rsidP="009F37E2">
            <w:pPr>
              <w:pStyle w:val="CCLSSubclauses"/>
              <w:ind w:hanging="818"/>
            </w:pPr>
            <w:r w:rsidRPr="00CA7887">
              <w:t>If the Client finds that any of the Experts or Sub-consultant has committed serious</w:t>
            </w:r>
            <w:r w:rsidRPr="00CA7887">
              <w:rPr>
                <w:rFonts w:eastAsia="Arial Narrow"/>
              </w:rPr>
              <w:t xml:space="preserve"> </w:t>
            </w:r>
            <w:r w:rsidRPr="00CA7887">
              <w:t>misconduct</w:t>
            </w:r>
            <w:r w:rsidRPr="00CA7887">
              <w:rPr>
                <w:rFonts w:eastAsia="Arial Narrow"/>
              </w:rPr>
              <w:t xml:space="preserve"> or </w:t>
            </w:r>
            <w:r w:rsidRPr="00CA7887">
              <w:t>has been charged</w:t>
            </w:r>
            <w:r w:rsidRPr="00CA7887">
              <w:rPr>
                <w:rFonts w:eastAsia="Arial Narrow"/>
              </w:rPr>
              <w:t xml:space="preserve"> with </w:t>
            </w:r>
            <w:r w:rsidRPr="00CA7887">
              <w:t>having committed a criminal action, or if</w:t>
            </w:r>
            <w:r w:rsidRPr="00CA7887">
              <w:rPr>
                <w:rFonts w:eastAsia="Arial Narrow"/>
              </w:rPr>
              <w:t xml:space="preserve"> the </w:t>
            </w:r>
            <w:r w:rsidRPr="00CA7887">
              <w:t>Client determines that a Consultant’s Expert</w:t>
            </w:r>
            <w:r w:rsidRPr="00CA7887">
              <w:rPr>
                <w:rFonts w:eastAsia="Arial Narrow"/>
              </w:rPr>
              <w:t xml:space="preserve"> or </w:t>
            </w:r>
            <w:r w:rsidRPr="00CA7887">
              <w:t>Sub-consultant has</w:t>
            </w:r>
            <w:r w:rsidRPr="00CA7887">
              <w:rPr>
                <w:rFonts w:eastAsia="Arial Narrow"/>
              </w:rPr>
              <w:t xml:space="preserve"> engaged in Fraud and Corruption </w:t>
            </w:r>
            <w:r w:rsidRPr="00CA7887">
              <w:t>while performing</w:t>
            </w:r>
            <w:r w:rsidRPr="00CA7887">
              <w:rPr>
                <w:rFonts w:eastAsia="Arial Narrow"/>
              </w:rPr>
              <w:t xml:space="preserve"> the </w:t>
            </w:r>
            <w:r w:rsidRPr="00CA7887">
              <w:t xml:space="preserve">Services, the Consultant shall, at the Client’s written request, provide a </w:t>
            </w:r>
            <w:r w:rsidRPr="00CA7887">
              <w:rPr>
                <w:rFonts w:eastAsia="Arial Narrow"/>
              </w:rPr>
              <w:t>replacement</w:t>
            </w:r>
            <w:r w:rsidRPr="00CA7887">
              <w:t>.</w:t>
            </w:r>
          </w:p>
          <w:p w14:paraId="371169EB" w14:textId="77777777" w:rsidR="009F37E2" w:rsidRPr="009B431F" w:rsidRDefault="009F37E2" w:rsidP="009F37E2">
            <w:pPr>
              <w:pStyle w:val="CCLSSubclauses"/>
              <w:ind w:hanging="818"/>
            </w:pPr>
            <w:r w:rsidRPr="009B431F">
              <w:t>In the event that any of Key Experts, Non-Key Experts or Sub-consultants is found by the Client to be incompetent or incapable in discharging assigned duties, the Client, specifying the grounds therefore, may request the Consultant to provide a replacement.</w:t>
            </w:r>
          </w:p>
          <w:p w14:paraId="3219237B" w14:textId="77777777" w:rsidR="009F37E2" w:rsidRPr="009B431F" w:rsidRDefault="009F37E2" w:rsidP="009F37E2">
            <w:pPr>
              <w:pStyle w:val="CCLSSubclauses"/>
              <w:ind w:hanging="818"/>
              <w:rPr>
                <w:spacing w:val="-2"/>
              </w:rPr>
            </w:pPr>
            <w:r w:rsidRPr="009B431F">
              <w:t>Any replacement of the removed Experts or Sub-consultants shall possess better</w:t>
            </w:r>
            <w:r w:rsidRPr="009B431F">
              <w:rPr>
                <w:spacing w:val="-2"/>
              </w:rPr>
              <w:t xml:space="preserve"> qualifications and experience and shall be acceptable to the Client.</w:t>
            </w:r>
          </w:p>
          <w:p w14:paraId="75B7567F" w14:textId="521A37C1" w:rsidR="00C0684F" w:rsidRPr="009B431F" w:rsidRDefault="009F37E2" w:rsidP="009B431F">
            <w:pPr>
              <w:pStyle w:val="CCLSSubclauses"/>
            </w:pPr>
            <w:r w:rsidRPr="009B431F">
              <w:lastRenderedPageBreak/>
              <w:t>The Consultant shall bear all costs arising out of or incidental to any removal and/or replacement of such Experts</w:t>
            </w:r>
            <w:r w:rsidR="00C0684F" w:rsidRPr="009B431F">
              <w:t>.</w:t>
            </w:r>
          </w:p>
        </w:tc>
      </w:tr>
    </w:tbl>
    <w:p w14:paraId="265AC06E" w14:textId="77777777" w:rsidR="00C0684F" w:rsidRPr="009B431F" w:rsidRDefault="00C0684F" w:rsidP="009B431F">
      <w:pPr>
        <w:pStyle w:val="HeadingCCLS2"/>
        <w:rPr>
          <w:smallCaps w:val="0"/>
        </w:rPr>
      </w:pPr>
      <w:bookmarkStart w:id="421" w:name="_Toc299534165"/>
      <w:bookmarkStart w:id="422" w:name="_Toc474334019"/>
      <w:bookmarkStart w:id="423" w:name="_Toc474334188"/>
      <w:bookmarkStart w:id="424" w:name="_Toc494209585"/>
      <w:bookmarkStart w:id="425" w:name="_Toc66718867"/>
      <w:r w:rsidRPr="009B431F">
        <w:lastRenderedPageBreak/>
        <w:t>E.  Obligations of the Client</w:t>
      </w:r>
      <w:bookmarkEnd w:id="421"/>
      <w:bookmarkEnd w:id="422"/>
      <w:bookmarkEnd w:id="423"/>
      <w:bookmarkEnd w:id="424"/>
      <w:bookmarkEnd w:id="425"/>
    </w:p>
    <w:tbl>
      <w:tblPr>
        <w:tblW w:w="9466" w:type="dxa"/>
        <w:jc w:val="center"/>
        <w:tblLayout w:type="fixed"/>
        <w:tblLook w:val="0000" w:firstRow="0" w:lastRow="0" w:firstColumn="0" w:lastColumn="0" w:noHBand="0" w:noVBand="0"/>
      </w:tblPr>
      <w:tblGrid>
        <w:gridCol w:w="2628"/>
        <w:gridCol w:w="6783"/>
        <w:gridCol w:w="55"/>
      </w:tblGrid>
      <w:tr w:rsidR="00C0684F" w:rsidRPr="00CA7887" w14:paraId="5214C641" w14:textId="77777777" w:rsidTr="00C0684F">
        <w:trPr>
          <w:jc w:val="center"/>
        </w:trPr>
        <w:tc>
          <w:tcPr>
            <w:tcW w:w="2628" w:type="dxa"/>
          </w:tcPr>
          <w:p w14:paraId="0294F7C2" w14:textId="77777777" w:rsidR="00C0684F" w:rsidRPr="009B431F" w:rsidRDefault="00C0684F" w:rsidP="00CB6E05">
            <w:pPr>
              <w:pStyle w:val="HeadingCCLS3"/>
              <w:numPr>
                <w:ilvl w:val="0"/>
                <w:numId w:val="54"/>
              </w:numPr>
            </w:pPr>
            <w:bookmarkStart w:id="426" w:name="_Toc299534166"/>
            <w:bookmarkStart w:id="427" w:name="_Toc474334020"/>
            <w:bookmarkStart w:id="428" w:name="_Toc474334189"/>
            <w:bookmarkStart w:id="429" w:name="_Toc494209586"/>
            <w:bookmarkStart w:id="430" w:name="_Toc66718868"/>
            <w:r w:rsidRPr="009B431F">
              <w:t>Assistance and Exemptions</w:t>
            </w:r>
            <w:bookmarkEnd w:id="426"/>
            <w:bookmarkEnd w:id="427"/>
            <w:bookmarkEnd w:id="428"/>
            <w:bookmarkEnd w:id="429"/>
            <w:bookmarkEnd w:id="430"/>
          </w:p>
        </w:tc>
        <w:tc>
          <w:tcPr>
            <w:tcW w:w="6838" w:type="dxa"/>
            <w:gridSpan w:val="2"/>
          </w:tcPr>
          <w:p w14:paraId="27F17F02" w14:textId="0D452B65" w:rsidR="00C0684F" w:rsidRPr="009B431F" w:rsidRDefault="00C0684F" w:rsidP="009B431F">
            <w:pPr>
              <w:pStyle w:val="CCLSSubclauses"/>
            </w:pPr>
            <w:r w:rsidRPr="009B431F">
              <w:t xml:space="preserve">Unless otherwise specified in the </w:t>
            </w:r>
            <w:r w:rsidRPr="009B431F">
              <w:rPr>
                <w:b/>
              </w:rPr>
              <w:t>SCC</w:t>
            </w:r>
            <w:r w:rsidRPr="009B431F">
              <w:t>, the Client shall use its best efforts to:</w:t>
            </w:r>
          </w:p>
          <w:p w14:paraId="76A225AD" w14:textId="319E84AE" w:rsidR="00C0684F" w:rsidRPr="00CA7887" w:rsidRDefault="00C0684F" w:rsidP="00CB6E05">
            <w:pPr>
              <w:pStyle w:val="ListParagraph"/>
              <w:numPr>
                <w:ilvl w:val="0"/>
                <w:numId w:val="50"/>
              </w:numPr>
              <w:spacing w:before="120" w:after="120"/>
              <w:ind w:left="1229" w:hanging="720"/>
              <w:contextualSpacing w:val="0"/>
              <w:jc w:val="both"/>
            </w:pPr>
            <w:r w:rsidRPr="00CA7887">
              <w:t xml:space="preserve">Assist the Consultant with obtaining work permits and such other </w:t>
            </w:r>
            <w:r w:rsidRPr="00CA7887">
              <w:rPr>
                <w:rFonts w:eastAsia="Arial Narrow"/>
              </w:rPr>
              <w:t>documents</w:t>
            </w:r>
            <w:r w:rsidRPr="00CA7887">
              <w:t xml:space="preserve"> as shall be necessary to enable the Consultant to perform the Services.</w:t>
            </w:r>
          </w:p>
          <w:p w14:paraId="458C464C" w14:textId="34C3EA01" w:rsidR="00C0684F" w:rsidRPr="00CA7887" w:rsidRDefault="00C0684F" w:rsidP="00CB6E05">
            <w:pPr>
              <w:pStyle w:val="ListParagraph"/>
              <w:numPr>
                <w:ilvl w:val="0"/>
                <w:numId w:val="50"/>
              </w:numPr>
              <w:spacing w:before="120" w:after="120"/>
              <w:ind w:left="1229" w:hanging="720"/>
              <w:contextualSpacing w:val="0"/>
              <w:jc w:val="both"/>
            </w:pPr>
            <w:r w:rsidRPr="00CA7887">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3171B38B" w14:textId="5AF4F769" w:rsidR="00C0684F" w:rsidRPr="00CA7887" w:rsidRDefault="00C0684F" w:rsidP="00CB6E05">
            <w:pPr>
              <w:pStyle w:val="ListParagraph"/>
              <w:numPr>
                <w:ilvl w:val="0"/>
                <w:numId w:val="50"/>
              </w:numPr>
              <w:spacing w:before="120" w:after="120"/>
              <w:ind w:left="1229" w:hanging="720"/>
              <w:contextualSpacing w:val="0"/>
              <w:jc w:val="both"/>
            </w:pPr>
            <w:r w:rsidRPr="00CA7887">
              <w:t>Facilitate prompt clearance through customs of any property required for the Services and of the personal effects of the Experts and their eligible dependents.</w:t>
            </w:r>
          </w:p>
          <w:p w14:paraId="72019E7B" w14:textId="02C46930" w:rsidR="00C0684F" w:rsidRPr="00CA7887" w:rsidRDefault="00C0684F" w:rsidP="00CB6E05">
            <w:pPr>
              <w:pStyle w:val="ListParagraph"/>
              <w:numPr>
                <w:ilvl w:val="0"/>
                <w:numId w:val="50"/>
              </w:numPr>
              <w:spacing w:before="120" w:after="120"/>
              <w:ind w:left="1229" w:hanging="720"/>
              <w:contextualSpacing w:val="0"/>
              <w:jc w:val="both"/>
            </w:pPr>
            <w:r w:rsidRPr="00CA7887">
              <w:t>Issue to officials, agents and representatives of the Government all such instructions and information as may be necessary or appropriate for the prompt and effective implementation of the Services.</w:t>
            </w:r>
          </w:p>
          <w:p w14:paraId="4329BD5C" w14:textId="44041B72" w:rsidR="00C0684F" w:rsidRPr="00CA7887" w:rsidRDefault="00C0684F" w:rsidP="00CB6E05">
            <w:pPr>
              <w:pStyle w:val="ListParagraph"/>
              <w:numPr>
                <w:ilvl w:val="0"/>
                <w:numId w:val="50"/>
              </w:numPr>
              <w:spacing w:before="120" w:after="120"/>
              <w:ind w:left="1229" w:hanging="720"/>
              <w:contextualSpacing w:val="0"/>
              <w:jc w:val="both"/>
            </w:pPr>
            <w:r w:rsidRPr="00CA7887">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the Client’s country according to the applicable law in the Client’s country.</w:t>
            </w:r>
          </w:p>
          <w:p w14:paraId="335242D2" w14:textId="6C9DC96B" w:rsidR="00C0684F" w:rsidRPr="00CA7887" w:rsidRDefault="00C0684F" w:rsidP="00CB6E05">
            <w:pPr>
              <w:pStyle w:val="ListParagraph"/>
              <w:numPr>
                <w:ilvl w:val="0"/>
                <w:numId w:val="50"/>
              </w:numPr>
              <w:spacing w:before="120" w:after="120"/>
              <w:ind w:left="1229" w:hanging="720"/>
              <w:contextualSpacing w:val="0"/>
              <w:jc w:val="both"/>
            </w:pPr>
            <w:r w:rsidRPr="00CA7887">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75DA484E" w14:textId="7C44F904" w:rsidR="00C0684F" w:rsidRPr="00CA7887" w:rsidRDefault="00C0684F" w:rsidP="00CB6E05">
            <w:pPr>
              <w:pStyle w:val="ListParagraph"/>
              <w:numPr>
                <w:ilvl w:val="0"/>
                <w:numId w:val="50"/>
              </w:numPr>
              <w:spacing w:before="120" w:after="120"/>
              <w:ind w:left="1229" w:hanging="720"/>
              <w:contextualSpacing w:val="0"/>
              <w:jc w:val="both"/>
            </w:pPr>
            <w:r w:rsidRPr="00CA7887">
              <w:t>Provide to the Consultant any such other assistance as may be specified in the</w:t>
            </w:r>
            <w:r w:rsidRPr="00CA7887">
              <w:rPr>
                <w:b/>
              </w:rPr>
              <w:t xml:space="preserve"> SCC</w:t>
            </w:r>
            <w:r w:rsidRPr="00CA7887">
              <w:t>.</w:t>
            </w:r>
          </w:p>
        </w:tc>
      </w:tr>
      <w:tr w:rsidR="00C0684F" w:rsidRPr="00CA7887" w14:paraId="75093EB6" w14:textId="77777777" w:rsidTr="00C0684F">
        <w:trPr>
          <w:jc w:val="center"/>
        </w:trPr>
        <w:tc>
          <w:tcPr>
            <w:tcW w:w="2628" w:type="dxa"/>
          </w:tcPr>
          <w:p w14:paraId="02069770" w14:textId="77777777" w:rsidR="00C0684F" w:rsidRPr="009B431F" w:rsidRDefault="00C0684F" w:rsidP="00CB6E05">
            <w:pPr>
              <w:pStyle w:val="HeadingCCLS3"/>
              <w:numPr>
                <w:ilvl w:val="0"/>
                <w:numId w:val="54"/>
              </w:numPr>
            </w:pPr>
            <w:bookmarkStart w:id="431" w:name="_Toc299534167"/>
            <w:bookmarkStart w:id="432" w:name="_Toc474334021"/>
            <w:bookmarkStart w:id="433" w:name="_Toc474334190"/>
            <w:bookmarkStart w:id="434" w:name="_Toc494209587"/>
            <w:bookmarkStart w:id="435" w:name="_Toc66718869"/>
            <w:r w:rsidRPr="009B431F">
              <w:lastRenderedPageBreak/>
              <w:t>Access to Project Site</w:t>
            </w:r>
            <w:bookmarkEnd w:id="431"/>
            <w:bookmarkEnd w:id="432"/>
            <w:bookmarkEnd w:id="433"/>
            <w:bookmarkEnd w:id="434"/>
            <w:bookmarkEnd w:id="435"/>
          </w:p>
        </w:tc>
        <w:tc>
          <w:tcPr>
            <w:tcW w:w="6838" w:type="dxa"/>
            <w:gridSpan w:val="2"/>
          </w:tcPr>
          <w:p w14:paraId="51EC65C6" w14:textId="0F74F07B" w:rsidR="00C0684F" w:rsidRPr="009B431F" w:rsidRDefault="00C0684F" w:rsidP="009B431F">
            <w:pPr>
              <w:pStyle w:val="CCLSSubclauses"/>
            </w:pPr>
            <w:r w:rsidRPr="009B431F">
              <w:t xml:space="preserve">The Client warrants that the Consultant shall have, free of charge, unimpeded access to the project site in respect of which access is required for the performance of the Services.  The Client will be responsible for any damage to the project site or any property thereon resulting from such access and will indemnify the Consultant and each of the experts in respect of liability for any such damage, unless such damage is caused by the </w:t>
            </w:r>
            <w:proofErr w:type="spellStart"/>
            <w:r w:rsidRPr="009B431F">
              <w:t>willful</w:t>
            </w:r>
            <w:proofErr w:type="spellEnd"/>
            <w:r w:rsidRPr="009B431F">
              <w:t xml:space="preserve"> default or negligence of the Consultant or any Sub-consultants or the Experts of either of them.</w:t>
            </w:r>
          </w:p>
        </w:tc>
      </w:tr>
      <w:tr w:rsidR="00C0684F" w:rsidRPr="00CA7887" w14:paraId="4E914752" w14:textId="77777777" w:rsidTr="00C0684F">
        <w:trPr>
          <w:jc w:val="center"/>
        </w:trPr>
        <w:tc>
          <w:tcPr>
            <w:tcW w:w="2628" w:type="dxa"/>
          </w:tcPr>
          <w:p w14:paraId="7EB7BE87" w14:textId="77777777" w:rsidR="00C0684F" w:rsidRPr="009B431F" w:rsidRDefault="00C0684F" w:rsidP="00CB6E05">
            <w:pPr>
              <w:pStyle w:val="HeadingCCLS3"/>
              <w:numPr>
                <w:ilvl w:val="0"/>
                <w:numId w:val="54"/>
              </w:numPr>
            </w:pPr>
            <w:r w:rsidRPr="009B431F">
              <w:br w:type="page"/>
            </w:r>
            <w:bookmarkStart w:id="436" w:name="_Toc299534168"/>
            <w:bookmarkStart w:id="437" w:name="_Toc474334022"/>
            <w:bookmarkStart w:id="438" w:name="_Toc474334191"/>
            <w:bookmarkStart w:id="439" w:name="_Toc494209588"/>
            <w:bookmarkStart w:id="440" w:name="_Toc66718870"/>
            <w:r w:rsidRPr="009B431F">
              <w:t>Change in the Applicable Law Related to Taxes and Duties</w:t>
            </w:r>
            <w:bookmarkEnd w:id="436"/>
            <w:bookmarkEnd w:id="437"/>
            <w:bookmarkEnd w:id="438"/>
            <w:bookmarkEnd w:id="439"/>
            <w:bookmarkEnd w:id="440"/>
          </w:p>
        </w:tc>
        <w:tc>
          <w:tcPr>
            <w:tcW w:w="6838" w:type="dxa"/>
            <w:gridSpan w:val="2"/>
          </w:tcPr>
          <w:p w14:paraId="6A154F54" w14:textId="0D9CFFE4" w:rsidR="00C0684F" w:rsidRPr="009B431F" w:rsidRDefault="00C0684F" w:rsidP="009B431F">
            <w:pPr>
              <w:pStyle w:val="CCLSSubclauses"/>
            </w:pPr>
            <w:r w:rsidRPr="009B431F">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w:t>
            </w:r>
            <w:r w:rsidRPr="00536007">
              <w:rPr>
                <w:sz w:val="22"/>
              </w:rPr>
              <w:t xml:space="preserve">made to the Contract price  amount specified in Clause GCC </w:t>
            </w:r>
            <w:r w:rsidR="00A8757C" w:rsidRPr="00536007">
              <w:rPr>
                <w:sz w:val="22"/>
              </w:rPr>
              <w:t>39</w:t>
            </w:r>
            <w:r w:rsidRPr="00536007">
              <w:rPr>
                <w:sz w:val="22"/>
              </w:rPr>
              <w:t>.1</w:t>
            </w:r>
            <w:r w:rsidRPr="009B431F">
              <w:t xml:space="preserve"> </w:t>
            </w:r>
          </w:p>
        </w:tc>
      </w:tr>
      <w:tr w:rsidR="00C0684F" w:rsidRPr="00CA7887" w14:paraId="59B965B4" w14:textId="77777777" w:rsidTr="00C0684F">
        <w:trPr>
          <w:jc w:val="center"/>
        </w:trPr>
        <w:tc>
          <w:tcPr>
            <w:tcW w:w="2628" w:type="dxa"/>
          </w:tcPr>
          <w:p w14:paraId="3669EDA8" w14:textId="77777777" w:rsidR="00C0684F" w:rsidRPr="009B431F" w:rsidRDefault="00C0684F" w:rsidP="00CB6E05">
            <w:pPr>
              <w:pStyle w:val="HeadingCCLS3"/>
              <w:numPr>
                <w:ilvl w:val="0"/>
                <w:numId w:val="54"/>
              </w:numPr>
            </w:pPr>
            <w:bookmarkStart w:id="441" w:name="_Toc299534169"/>
            <w:bookmarkStart w:id="442" w:name="_Toc474334023"/>
            <w:bookmarkStart w:id="443" w:name="_Toc474334192"/>
            <w:bookmarkStart w:id="444" w:name="_Toc494209589"/>
            <w:bookmarkStart w:id="445" w:name="_Toc66718871"/>
            <w:r w:rsidRPr="009B431F">
              <w:t>Services, Facilities and Property of the Client</w:t>
            </w:r>
            <w:bookmarkEnd w:id="441"/>
            <w:bookmarkEnd w:id="442"/>
            <w:bookmarkEnd w:id="443"/>
            <w:bookmarkEnd w:id="444"/>
            <w:bookmarkEnd w:id="445"/>
          </w:p>
        </w:tc>
        <w:tc>
          <w:tcPr>
            <w:tcW w:w="6838" w:type="dxa"/>
            <w:gridSpan w:val="2"/>
          </w:tcPr>
          <w:p w14:paraId="18CF09D8" w14:textId="1F3DC8E3" w:rsidR="00C0684F" w:rsidRPr="009B431F" w:rsidRDefault="00C0684F" w:rsidP="009B431F">
            <w:pPr>
              <w:pStyle w:val="CCLSSubclauses"/>
            </w:pPr>
            <w:r w:rsidRPr="009B431F">
              <w:t>The Client shall make available to the Consultant and the Experts, for the purposes of the Services and free of any charge, the services, facilities and property described in the Terms of Reference (</w:t>
            </w:r>
            <w:r w:rsidRPr="009B431F">
              <w:rPr>
                <w:b/>
              </w:rPr>
              <w:t>Appendix A)</w:t>
            </w:r>
            <w:r w:rsidRPr="009B431F">
              <w:t xml:space="preserve"> at the times and in the manner specified in said </w:t>
            </w:r>
            <w:r w:rsidRPr="009B431F">
              <w:rPr>
                <w:b/>
              </w:rPr>
              <w:t>Appendix A.</w:t>
            </w:r>
          </w:p>
        </w:tc>
      </w:tr>
      <w:tr w:rsidR="00C0684F" w:rsidRPr="00CA7887" w14:paraId="13A563F7" w14:textId="77777777" w:rsidTr="00C0684F">
        <w:trPr>
          <w:gridAfter w:val="1"/>
          <w:wAfter w:w="55" w:type="dxa"/>
          <w:jc w:val="center"/>
        </w:trPr>
        <w:tc>
          <w:tcPr>
            <w:tcW w:w="2628" w:type="dxa"/>
          </w:tcPr>
          <w:p w14:paraId="387F9A1C" w14:textId="77777777" w:rsidR="00C0684F" w:rsidRPr="009B431F" w:rsidRDefault="00C0684F" w:rsidP="00CB6E05">
            <w:pPr>
              <w:pStyle w:val="HeadingCCLS3"/>
              <w:numPr>
                <w:ilvl w:val="0"/>
                <w:numId w:val="54"/>
              </w:numPr>
            </w:pPr>
            <w:bookmarkStart w:id="446" w:name="_Toc299534171"/>
            <w:bookmarkStart w:id="447" w:name="_Toc474334024"/>
            <w:bookmarkStart w:id="448" w:name="_Toc474334193"/>
            <w:bookmarkStart w:id="449" w:name="_Toc494209590"/>
            <w:bookmarkStart w:id="450" w:name="_Toc66718872"/>
            <w:r w:rsidRPr="009B431F">
              <w:t>Counterpart Personnel</w:t>
            </w:r>
            <w:bookmarkEnd w:id="446"/>
            <w:bookmarkEnd w:id="447"/>
            <w:bookmarkEnd w:id="448"/>
            <w:bookmarkEnd w:id="449"/>
            <w:bookmarkEnd w:id="450"/>
          </w:p>
        </w:tc>
        <w:tc>
          <w:tcPr>
            <w:tcW w:w="6783" w:type="dxa"/>
          </w:tcPr>
          <w:p w14:paraId="1247F758" w14:textId="42CD5A3E" w:rsidR="00C0684F" w:rsidRPr="009B431F" w:rsidRDefault="00C0684F" w:rsidP="009B431F">
            <w:pPr>
              <w:pStyle w:val="CCLSSubclauses"/>
            </w:pPr>
            <w:r w:rsidRPr="009B431F">
              <w:t xml:space="preserve">The Client shall make available to the Consultant free of charge such professional and support counterpart personnel, to be nominated by the Client with the Consultant’s advice, if specified in </w:t>
            </w:r>
            <w:r w:rsidRPr="009B431F">
              <w:rPr>
                <w:b/>
              </w:rPr>
              <w:t>Appendix A</w:t>
            </w:r>
            <w:r w:rsidRPr="009B431F">
              <w:t>.</w:t>
            </w:r>
          </w:p>
          <w:p w14:paraId="6DE8B645" w14:textId="5B0BD829" w:rsidR="00C0684F" w:rsidRPr="009B431F" w:rsidRDefault="00C0684F" w:rsidP="009B431F">
            <w:pPr>
              <w:pStyle w:val="CCLSSubclauses"/>
            </w:pPr>
            <w:r w:rsidRPr="009B431F">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C0684F" w:rsidRPr="00CA7887" w14:paraId="66090F1B" w14:textId="77777777" w:rsidTr="00C0684F">
        <w:trPr>
          <w:jc w:val="center"/>
        </w:trPr>
        <w:tc>
          <w:tcPr>
            <w:tcW w:w="2628" w:type="dxa"/>
          </w:tcPr>
          <w:p w14:paraId="4AF8A79D" w14:textId="77777777" w:rsidR="00C0684F" w:rsidRPr="009B431F" w:rsidRDefault="00C0684F" w:rsidP="00CB6E05">
            <w:pPr>
              <w:pStyle w:val="HeadingCCLS3"/>
              <w:numPr>
                <w:ilvl w:val="0"/>
                <w:numId w:val="54"/>
              </w:numPr>
            </w:pPr>
            <w:bookmarkStart w:id="451" w:name="_Toc299534170"/>
            <w:bookmarkStart w:id="452" w:name="_Toc474334025"/>
            <w:bookmarkStart w:id="453" w:name="_Toc474334194"/>
            <w:bookmarkStart w:id="454" w:name="_Toc494209591"/>
            <w:bookmarkStart w:id="455" w:name="_Toc66718873"/>
            <w:r w:rsidRPr="009B431F">
              <w:t>Payment</w:t>
            </w:r>
            <w:bookmarkEnd w:id="451"/>
            <w:r w:rsidRPr="009B431F">
              <w:t xml:space="preserve"> Obligation</w:t>
            </w:r>
            <w:bookmarkEnd w:id="452"/>
            <w:bookmarkEnd w:id="453"/>
            <w:bookmarkEnd w:id="454"/>
            <w:bookmarkEnd w:id="455"/>
          </w:p>
        </w:tc>
        <w:tc>
          <w:tcPr>
            <w:tcW w:w="6838" w:type="dxa"/>
            <w:gridSpan w:val="2"/>
          </w:tcPr>
          <w:p w14:paraId="4043044F" w14:textId="3F9D7ABD" w:rsidR="00C0684F" w:rsidRPr="009B431F" w:rsidRDefault="00C0684F" w:rsidP="009B431F">
            <w:pPr>
              <w:pStyle w:val="CCLSSubclauses"/>
            </w:pPr>
            <w:r w:rsidRPr="009B431F">
              <w:t xml:space="preserve">In consideration of the Services performed by the Consultant under this Contract, the Client shall make such payments to the Consultant for the deliverables specified in </w:t>
            </w:r>
            <w:r w:rsidRPr="009B431F">
              <w:rPr>
                <w:b/>
              </w:rPr>
              <w:t>Appendix A</w:t>
            </w:r>
            <w:r w:rsidRPr="009B431F">
              <w:t xml:space="preserve"> and in such manner as is provided by GCC F below.</w:t>
            </w:r>
          </w:p>
        </w:tc>
      </w:tr>
    </w:tbl>
    <w:p w14:paraId="049578CC" w14:textId="77777777" w:rsidR="00C0684F" w:rsidRPr="009B431F" w:rsidRDefault="00C0684F" w:rsidP="009B431F">
      <w:pPr>
        <w:pStyle w:val="HeadingCCLS2"/>
        <w:rPr>
          <w:smallCaps w:val="0"/>
        </w:rPr>
      </w:pPr>
      <w:bookmarkStart w:id="456" w:name="_Toc299534172"/>
      <w:bookmarkStart w:id="457" w:name="_Toc474334026"/>
      <w:bookmarkStart w:id="458" w:name="_Toc474334195"/>
      <w:bookmarkStart w:id="459" w:name="_Toc494209592"/>
      <w:bookmarkStart w:id="460" w:name="_Toc66718874"/>
      <w:r w:rsidRPr="009B431F">
        <w:lastRenderedPageBreak/>
        <w:t>F.  Payments to the Consultant</w:t>
      </w:r>
      <w:bookmarkEnd w:id="456"/>
      <w:bookmarkEnd w:id="457"/>
      <w:bookmarkEnd w:id="458"/>
      <w:bookmarkEnd w:id="459"/>
      <w:bookmarkEnd w:id="460"/>
    </w:p>
    <w:tbl>
      <w:tblPr>
        <w:tblW w:w="9463" w:type="dxa"/>
        <w:jc w:val="center"/>
        <w:tblLayout w:type="fixed"/>
        <w:tblLook w:val="0000" w:firstRow="0" w:lastRow="0" w:firstColumn="0" w:lastColumn="0" w:noHBand="0" w:noVBand="0"/>
      </w:tblPr>
      <w:tblGrid>
        <w:gridCol w:w="2625"/>
        <w:gridCol w:w="6838"/>
      </w:tblGrid>
      <w:tr w:rsidR="00C0684F" w:rsidRPr="00CA7887" w14:paraId="083B2144" w14:textId="77777777" w:rsidTr="00C0684F">
        <w:trPr>
          <w:jc w:val="center"/>
        </w:trPr>
        <w:tc>
          <w:tcPr>
            <w:tcW w:w="2625" w:type="dxa"/>
          </w:tcPr>
          <w:p w14:paraId="7547D27E" w14:textId="77777777" w:rsidR="00C0684F" w:rsidRPr="009B431F" w:rsidRDefault="00C0684F" w:rsidP="00CB6E05">
            <w:pPr>
              <w:pStyle w:val="HeadingCCLS3"/>
              <w:numPr>
                <w:ilvl w:val="0"/>
                <w:numId w:val="54"/>
              </w:numPr>
            </w:pPr>
            <w:r w:rsidRPr="009B431F">
              <w:t xml:space="preserve"> </w:t>
            </w:r>
            <w:bookmarkStart w:id="461" w:name="_Toc474334027"/>
            <w:bookmarkStart w:id="462" w:name="_Toc474334196"/>
            <w:bookmarkStart w:id="463" w:name="_Toc494209593"/>
            <w:bookmarkStart w:id="464" w:name="_Toc66718875"/>
            <w:r w:rsidRPr="009B431F">
              <w:t>Contract Price</w:t>
            </w:r>
            <w:bookmarkEnd w:id="461"/>
            <w:bookmarkEnd w:id="462"/>
            <w:bookmarkEnd w:id="463"/>
            <w:bookmarkEnd w:id="464"/>
          </w:p>
        </w:tc>
        <w:tc>
          <w:tcPr>
            <w:tcW w:w="6838" w:type="dxa"/>
          </w:tcPr>
          <w:p w14:paraId="5F63284D" w14:textId="32CBCBC3" w:rsidR="00C0684F" w:rsidRPr="009B431F" w:rsidRDefault="00C0684F" w:rsidP="009B431F">
            <w:pPr>
              <w:pStyle w:val="CCLSSubclauses"/>
            </w:pPr>
            <w:r w:rsidRPr="009B431F">
              <w:t xml:space="preserve">The Contract price is fixed and is set forth in the </w:t>
            </w:r>
            <w:r w:rsidRPr="009B431F">
              <w:rPr>
                <w:b/>
              </w:rPr>
              <w:t xml:space="preserve">SCC. </w:t>
            </w:r>
            <w:r w:rsidRPr="009B431F">
              <w:t xml:space="preserve">The Contract price breakdown is provided in </w:t>
            </w:r>
            <w:r w:rsidRPr="009B431F">
              <w:rPr>
                <w:b/>
              </w:rPr>
              <w:t>Appendix C</w:t>
            </w:r>
            <w:r w:rsidRPr="009B431F">
              <w:t xml:space="preserve">. </w:t>
            </w:r>
          </w:p>
          <w:p w14:paraId="7A0E0DFA" w14:textId="0208A864" w:rsidR="00C0684F" w:rsidRPr="009B431F" w:rsidRDefault="00C0684F" w:rsidP="009B431F">
            <w:pPr>
              <w:pStyle w:val="CCLSSubclauses"/>
            </w:pPr>
            <w:r w:rsidRPr="009B431F">
              <w:t xml:space="preserve">Any change to the Contract price specified in Clause </w:t>
            </w:r>
            <w:r w:rsidR="00022E6E" w:rsidRPr="009B431F">
              <w:t xml:space="preserve">GCC </w:t>
            </w:r>
            <w:r w:rsidR="00A8757C" w:rsidRPr="009B431F">
              <w:t>39</w:t>
            </w:r>
            <w:r w:rsidRPr="009B431F">
              <w:t xml:space="preserve">.1 can be made only if the Parties have agreed to the revised scope of Services pursuant to Clause GCC 16 and have amended in writing the Terms of Reference in </w:t>
            </w:r>
            <w:r w:rsidRPr="009B431F">
              <w:rPr>
                <w:b/>
              </w:rPr>
              <w:t>Appendix A</w:t>
            </w:r>
            <w:r w:rsidRPr="009B431F">
              <w:t>.</w:t>
            </w:r>
          </w:p>
        </w:tc>
      </w:tr>
      <w:tr w:rsidR="00C0684F" w:rsidRPr="00CA7887" w14:paraId="298BD250" w14:textId="77777777" w:rsidTr="00C0684F">
        <w:trPr>
          <w:jc w:val="center"/>
        </w:trPr>
        <w:tc>
          <w:tcPr>
            <w:tcW w:w="2625" w:type="dxa"/>
          </w:tcPr>
          <w:p w14:paraId="5F77E17A" w14:textId="77777777" w:rsidR="00C0684F" w:rsidRPr="009B431F" w:rsidRDefault="00C0684F" w:rsidP="00CB6E05">
            <w:pPr>
              <w:pStyle w:val="HeadingCCLS3"/>
              <w:numPr>
                <w:ilvl w:val="0"/>
                <w:numId w:val="54"/>
              </w:numPr>
            </w:pPr>
            <w:bookmarkStart w:id="465" w:name="_Toc299534175"/>
            <w:bookmarkStart w:id="466" w:name="_Toc474334028"/>
            <w:bookmarkStart w:id="467" w:name="_Toc474334197"/>
            <w:bookmarkStart w:id="468" w:name="_Toc494209594"/>
            <w:bookmarkStart w:id="469" w:name="_Toc66718876"/>
            <w:r w:rsidRPr="009B431F">
              <w:t>Taxes and Duties</w:t>
            </w:r>
            <w:bookmarkEnd w:id="465"/>
            <w:bookmarkEnd w:id="466"/>
            <w:bookmarkEnd w:id="467"/>
            <w:bookmarkEnd w:id="468"/>
            <w:bookmarkEnd w:id="469"/>
          </w:p>
        </w:tc>
        <w:tc>
          <w:tcPr>
            <w:tcW w:w="6838" w:type="dxa"/>
          </w:tcPr>
          <w:p w14:paraId="1511F2DE" w14:textId="1A3BA82C" w:rsidR="00C0684F" w:rsidRPr="009B431F" w:rsidRDefault="00C0684F" w:rsidP="009B431F">
            <w:pPr>
              <w:pStyle w:val="CCLSSubclauses"/>
            </w:pPr>
            <w:r w:rsidRPr="009B431F">
              <w:t xml:space="preserve">The Consultant, Sub-consultants and Experts are responsible for meeting any and all tax liabilities arising out of the Contract unless it is stated otherwise in the </w:t>
            </w:r>
            <w:r w:rsidRPr="009B431F">
              <w:rPr>
                <w:b/>
              </w:rPr>
              <w:t>SCC</w:t>
            </w:r>
            <w:r w:rsidRPr="009B431F">
              <w:t xml:space="preserve">.  </w:t>
            </w:r>
          </w:p>
          <w:p w14:paraId="6C9EF78D" w14:textId="7DAF6B49" w:rsidR="00C0684F" w:rsidRPr="009B431F" w:rsidRDefault="00C0684F" w:rsidP="009B431F">
            <w:pPr>
              <w:pStyle w:val="CCLSSubclauses"/>
            </w:pPr>
            <w:r w:rsidRPr="009B431F">
              <w:t xml:space="preserve">As an exception to the above and as stated in the </w:t>
            </w:r>
            <w:r w:rsidRPr="009B431F">
              <w:rPr>
                <w:b/>
              </w:rPr>
              <w:t>SCC</w:t>
            </w:r>
            <w:r w:rsidRPr="009B431F">
              <w:t>, all local identifiable indirect taxes (itemized and finalized at Contract negotiations) are reimbursed to the Consultant or are paid by the Client on behalf of the Consultant.</w:t>
            </w:r>
          </w:p>
        </w:tc>
      </w:tr>
      <w:tr w:rsidR="00C0684F" w:rsidRPr="00CA7887" w14:paraId="76B66681" w14:textId="77777777" w:rsidTr="00C0684F">
        <w:trPr>
          <w:jc w:val="center"/>
        </w:trPr>
        <w:tc>
          <w:tcPr>
            <w:tcW w:w="2625" w:type="dxa"/>
          </w:tcPr>
          <w:p w14:paraId="741004BA" w14:textId="77777777" w:rsidR="00C0684F" w:rsidRPr="009B431F" w:rsidRDefault="00C0684F" w:rsidP="00CB6E05">
            <w:pPr>
              <w:pStyle w:val="HeadingCCLS3"/>
              <w:numPr>
                <w:ilvl w:val="0"/>
                <w:numId w:val="54"/>
              </w:numPr>
            </w:pPr>
            <w:bookmarkStart w:id="470" w:name="_Toc299534176"/>
            <w:bookmarkStart w:id="471" w:name="_Toc474334029"/>
            <w:bookmarkStart w:id="472" w:name="_Toc474334198"/>
            <w:bookmarkStart w:id="473" w:name="_Toc494209595"/>
            <w:bookmarkStart w:id="474" w:name="_Toc66718877"/>
            <w:r w:rsidRPr="009B431F">
              <w:t>Currency of Payment</w:t>
            </w:r>
            <w:bookmarkEnd w:id="470"/>
            <w:bookmarkEnd w:id="471"/>
            <w:bookmarkEnd w:id="472"/>
            <w:bookmarkEnd w:id="473"/>
            <w:bookmarkEnd w:id="474"/>
          </w:p>
        </w:tc>
        <w:tc>
          <w:tcPr>
            <w:tcW w:w="6838" w:type="dxa"/>
          </w:tcPr>
          <w:p w14:paraId="25924038" w14:textId="584DA2DD" w:rsidR="00C0684F" w:rsidRPr="009B431F" w:rsidRDefault="00C0684F" w:rsidP="009B431F">
            <w:pPr>
              <w:pStyle w:val="CCLSSubclauses"/>
            </w:pPr>
            <w:r w:rsidRPr="009B431F">
              <w:t xml:space="preserve">Any payment under this Contract shall be made in the </w:t>
            </w:r>
            <w:r w:rsidR="00065566" w:rsidRPr="009B431F">
              <w:t>currency (</w:t>
            </w:r>
            <w:proofErr w:type="spellStart"/>
            <w:r w:rsidRPr="009B431F">
              <w:t>ies</w:t>
            </w:r>
            <w:proofErr w:type="spellEnd"/>
            <w:r w:rsidRPr="009B431F">
              <w:t>) of the Contract</w:t>
            </w:r>
            <w:r w:rsidR="003B2D3E" w:rsidRPr="009B431F">
              <w:t>.</w:t>
            </w:r>
          </w:p>
        </w:tc>
      </w:tr>
      <w:tr w:rsidR="00C0684F" w:rsidRPr="00CA7887" w14:paraId="5939CD51" w14:textId="77777777" w:rsidTr="00C0684F">
        <w:trPr>
          <w:jc w:val="center"/>
        </w:trPr>
        <w:tc>
          <w:tcPr>
            <w:tcW w:w="2625" w:type="dxa"/>
          </w:tcPr>
          <w:p w14:paraId="4E874B9D" w14:textId="77777777" w:rsidR="00C0684F" w:rsidRPr="009B431F" w:rsidRDefault="00C0684F" w:rsidP="00CB6E05">
            <w:pPr>
              <w:pStyle w:val="HeadingCCLS3"/>
              <w:numPr>
                <w:ilvl w:val="0"/>
                <w:numId w:val="54"/>
              </w:numPr>
            </w:pPr>
            <w:bookmarkStart w:id="475" w:name="_Toc299534177"/>
            <w:bookmarkStart w:id="476" w:name="_Toc474334030"/>
            <w:bookmarkStart w:id="477" w:name="_Toc474334199"/>
            <w:bookmarkStart w:id="478" w:name="_Toc494209596"/>
            <w:bookmarkStart w:id="479" w:name="_Toc66718878"/>
            <w:r w:rsidRPr="009B431F">
              <w:t>Mode of Billing and Payment</w:t>
            </w:r>
            <w:bookmarkEnd w:id="475"/>
            <w:bookmarkEnd w:id="476"/>
            <w:bookmarkEnd w:id="477"/>
            <w:bookmarkEnd w:id="478"/>
            <w:bookmarkEnd w:id="479"/>
          </w:p>
        </w:tc>
        <w:tc>
          <w:tcPr>
            <w:tcW w:w="6838" w:type="dxa"/>
          </w:tcPr>
          <w:p w14:paraId="376C9D7A" w14:textId="0DBEA7C7" w:rsidR="00C0684F" w:rsidRPr="009B431F" w:rsidRDefault="00C0684F" w:rsidP="009B431F">
            <w:pPr>
              <w:pStyle w:val="CCLSSubclauses"/>
            </w:pPr>
            <w:r w:rsidRPr="009B431F">
              <w:t xml:space="preserve">The total payments under this Contract shall not exceed the Contract price set forth in Clause GCC </w:t>
            </w:r>
            <w:r w:rsidR="00A8757C" w:rsidRPr="009B431F">
              <w:t>39</w:t>
            </w:r>
            <w:r w:rsidRPr="009B431F">
              <w:t>.1.</w:t>
            </w:r>
          </w:p>
          <w:p w14:paraId="5CE22A2F" w14:textId="6DF7EB81" w:rsidR="00C0684F" w:rsidRPr="009B431F" w:rsidRDefault="00C0684F" w:rsidP="009B431F">
            <w:pPr>
              <w:pStyle w:val="CCLSSubclauses"/>
            </w:pPr>
            <w:r w:rsidRPr="009B431F">
              <w:t xml:space="preserve">The payments under this Contract shall be made in lump-sum </w:t>
            </w:r>
            <w:r w:rsidR="00CA7887" w:rsidRPr="009B431F">
              <w:t>instalments</w:t>
            </w:r>
            <w:r w:rsidRPr="009B431F">
              <w:t xml:space="preserve"> against deliverables specified in </w:t>
            </w:r>
            <w:r w:rsidRPr="009B431F">
              <w:rPr>
                <w:b/>
              </w:rPr>
              <w:t>Appendix A</w:t>
            </w:r>
            <w:r w:rsidRPr="009B431F">
              <w:t xml:space="preserve">. The payments will be made according to the payment schedule stated in the </w:t>
            </w:r>
            <w:r w:rsidRPr="009B431F">
              <w:rPr>
                <w:b/>
              </w:rPr>
              <w:t>SCC</w:t>
            </w:r>
            <w:r w:rsidRPr="009B431F">
              <w:t xml:space="preserve">.  </w:t>
            </w:r>
          </w:p>
          <w:p w14:paraId="6B79373F" w14:textId="5B12A228" w:rsidR="00C0684F" w:rsidRPr="00CA7887" w:rsidRDefault="00091B7E" w:rsidP="00A8757C">
            <w:pPr>
              <w:spacing w:before="120" w:after="120"/>
              <w:ind w:left="896" w:hanging="658"/>
              <w:jc w:val="both"/>
              <w:rPr>
                <w:spacing w:val="-2"/>
              </w:rPr>
            </w:pPr>
            <w:r w:rsidRPr="00CA7887">
              <w:t>42</w:t>
            </w:r>
            <w:r w:rsidR="00C0684F" w:rsidRPr="00CA7887">
              <w:t>.2.1</w:t>
            </w:r>
            <w:r w:rsidR="00C0684F" w:rsidRPr="00CA7887">
              <w:tab/>
            </w:r>
            <w:r w:rsidR="00C0684F" w:rsidRPr="00CA7887">
              <w:rPr>
                <w:i/>
                <w:u w:val="single"/>
              </w:rPr>
              <w:t>Advance payment:</w:t>
            </w:r>
            <w:r w:rsidR="00C0684F" w:rsidRPr="00CA7887">
              <w:t xml:space="preserve"> </w:t>
            </w:r>
            <w:r w:rsidR="00C0684F" w:rsidRPr="00CA7887">
              <w:rPr>
                <w:spacing w:val="-2"/>
              </w:rPr>
              <w:t xml:space="preserve">Unless otherwise indicated in the </w:t>
            </w:r>
            <w:r w:rsidR="00C0684F" w:rsidRPr="00CA7887">
              <w:rPr>
                <w:b/>
                <w:spacing w:val="-2"/>
              </w:rPr>
              <w:t>SCC</w:t>
            </w:r>
            <w:r w:rsidR="00C0684F" w:rsidRPr="00CA7887">
              <w:rPr>
                <w:spacing w:val="-2"/>
              </w:rPr>
              <w:t xml:space="preserve">, an </w:t>
            </w:r>
            <w:r w:rsidR="00C0684F" w:rsidRPr="00CA7887">
              <w:t xml:space="preserve">advance payment shall be made against an advance payment bank guarantee acceptable to the Client in an amount (or amounts) and in a currency (or currencies) specified in the </w:t>
            </w:r>
            <w:r w:rsidR="00C0684F" w:rsidRPr="00CA7887">
              <w:rPr>
                <w:b/>
              </w:rPr>
              <w:t>SCC</w:t>
            </w:r>
            <w:r w:rsidR="00C0684F" w:rsidRPr="00CA7887">
              <w:t>. Such guarantee (</w:t>
            </w:r>
            <w:proofErr w:type="spellStart"/>
            <w:r w:rsidR="00C0684F" w:rsidRPr="00CA7887">
              <w:t>i</w:t>
            </w:r>
            <w:proofErr w:type="spellEnd"/>
            <w:r w:rsidR="00C0684F" w:rsidRPr="00CA7887">
              <w:t xml:space="preserve">) is to remain effective until the advance payment has been fully set off, and (ii) is to be in the form set forth in </w:t>
            </w:r>
            <w:r w:rsidR="00C0684F" w:rsidRPr="00CA7887">
              <w:rPr>
                <w:b/>
              </w:rPr>
              <w:t>Appendix D</w:t>
            </w:r>
            <w:r w:rsidR="00C0684F" w:rsidRPr="00CA7887">
              <w:t xml:space="preserve">, or in such other form as the Client shall have approved in writing. </w:t>
            </w:r>
            <w:r w:rsidR="00C0684F" w:rsidRPr="00CA7887">
              <w:rPr>
                <w:spacing w:val="-2"/>
              </w:rPr>
              <w:t xml:space="preserve">The advance payments will be set off by the Client in equal portions against the lump-sum installments specified in the </w:t>
            </w:r>
            <w:r w:rsidR="00C0684F" w:rsidRPr="00CA7887">
              <w:rPr>
                <w:b/>
                <w:spacing w:val="-2"/>
              </w:rPr>
              <w:t>SCC</w:t>
            </w:r>
            <w:r w:rsidR="00C0684F" w:rsidRPr="00CA7887">
              <w:rPr>
                <w:spacing w:val="-2"/>
              </w:rPr>
              <w:t xml:space="preserve"> until said advance payments have been fully set off. </w:t>
            </w:r>
          </w:p>
          <w:p w14:paraId="2449547D" w14:textId="58FA7F93" w:rsidR="00C0684F" w:rsidRPr="00CA7887" w:rsidRDefault="00091B7E" w:rsidP="00A8757C">
            <w:pPr>
              <w:spacing w:before="120" w:after="120"/>
              <w:ind w:left="896" w:hanging="658"/>
              <w:jc w:val="both"/>
            </w:pPr>
            <w:r w:rsidRPr="00CA7887">
              <w:rPr>
                <w:spacing w:val="-2"/>
              </w:rPr>
              <w:t>42</w:t>
            </w:r>
            <w:r w:rsidR="00C0684F" w:rsidRPr="00CA7887">
              <w:rPr>
                <w:spacing w:val="-2"/>
              </w:rPr>
              <w:t>.2.2</w:t>
            </w:r>
            <w:r w:rsidR="00C0684F" w:rsidRPr="00CA7887">
              <w:tab/>
            </w:r>
            <w:r w:rsidR="00C0684F" w:rsidRPr="00CA7887">
              <w:rPr>
                <w:spacing w:val="-2"/>
              </w:rPr>
              <w:t xml:space="preserve"> </w:t>
            </w:r>
            <w:r w:rsidR="00C0684F" w:rsidRPr="00CA7887">
              <w:rPr>
                <w:i/>
                <w:spacing w:val="-2"/>
                <w:u w:val="single"/>
              </w:rPr>
              <w:t xml:space="preserve">The Lump-Sum Installment Payments. </w:t>
            </w:r>
            <w:r w:rsidR="00C0684F" w:rsidRPr="00CA7887">
              <w:t xml:space="preserve">The Client shall pay the Consultant within sixty (60) days after the receipt by the Client of the deliverable(s) and the cover invoice for </w:t>
            </w:r>
            <w:r w:rsidR="00C0684F" w:rsidRPr="00CA7887">
              <w:lastRenderedPageBreak/>
              <w:t xml:space="preserve">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2C3B08C4" w14:textId="5BFC279F" w:rsidR="006D5F1F" w:rsidRPr="00CA7887" w:rsidRDefault="00091B7E" w:rsidP="00314368">
            <w:pPr>
              <w:spacing w:before="120" w:after="120"/>
              <w:ind w:left="896" w:hanging="658"/>
              <w:jc w:val="both"/>
            </w:pPr>
            <w:r w:rsidRPr="00CA7887">
              <w:t>42</w:t>
            </w:r>
            <w:r w:rsidR="00C0684F" w:rsidRPr="00CA7887">
              <w:t>.2.3</w:t>
            </w:r>
            <w:r w:rsidR="00C0684F" w:rsidRPr="00CA7887">
              <w:tab/>
              <w:t xml:space="preserve"> </w:t>
            </w:r>
            <w:r w:rsidR="00C0684F" w:rsidRPr="00CA7887">
              <w:rPr>
                <w:i/>
                <w:u w:val="single"/>
              </w:rPr>
              <w:t>The Final Payment</w:t>
            </w:r>
            <w:r w:rsidR="00C0684F" w:rsidRPr="00CA7887">
              <w:t>.</w:t>
            </w:r>
            <w:r w:rsidRPr="00CA7887">
              <w:t xml:space="preserve"> </w:t>
            </w:r>
            <w:r w:rsidR="00C0684F" w:rsidRPr="00CA7887">
              <w:rPr>
                <w:spacing w:val="-4"/>
              </w:rPr>
              <w:t xml:space="preserve">The final payment under this Clause shall be made only after the final report have been submitted by the Consultant and approved as satisfactory by the Client.  The Services shall then be deemed completed and finally </w:t>
            </w:r>
            <w:r w:rsidR="00C0684F" w:rsidRPr="00CA7887">
              <w:t>accepted</w:t>
            </w:r>
            <w:r w:rsidR="00C0684F" w:rsidRPr="00CA7887">
              <w:rPr>
                <w:spacing w:val="-4"/>
              </w:rPr>
              <w:t xml:space="preserve"> by the Client. The last lump-sum installment shall be deemed approved for payment by the </w:t>
            </w:r>
            <w:proofErr w:type="gramStart"/>
            <w:r w:rsidR="00C0684F" w:rsidRPr="00CA7887">
              <w:rPr>
                <w:spacing w:val="-4"/>
              </w:rPr>
              <w:t>Client  within</w:t>
            </w:r>
            <w:proofErr w:type="gramEnd"/>
            <w:r w:rsidR="00C0684F" w:rsidRPr="00CA7887">
              <w:rPr>
                <w:spacing w:val="-4"/>
              </w:rPr>
              <w:t xml:space="preserve"> ninety (90) calendar days after receipt of the final report by the Client unless the Client, within such ninety (90) calendar day period, gives written notice to the Consultant specifying in detail deficiencies in the Services, the final report.</w:t>
            </w:r>
            <w:r w:rsidR="00C0684F" w:rsidRPr="00CA7887">
              <w:t xml:space="preserve">  The Consultant shall thereupon promptly make any necessary corrections, and thereafter the foregoing process shall be repeated.  </w:t>
            </w:r>
          </w:p>
          <w:p w14:paraId="6FCC1A5F" w14:textId="7388D620" w:rsidR="00C0684F" w:rsidRPr="00CA7887" w:rsidRDefault="00091B7E" w:rsidP="00A8757C">
            <w:pPr>
              <w:spacing w:before="120" w:after="120"/>
              <w:ind w:left="896" w:hanging="658"/>
              <w:jc w:val="both"/>
            </w:pPr>
            <w:r w:rsidRPr="00CA7887">
              <w:t>42</w:t>
            </w:r>
            <w:r w:rsidR="00C0684F" w:rsidRPr="00CA7887">
              <w:t xml:space="preserve">.2.4 All payments under this Contract shall be made to the accounts of the Consultant specified in the </w:t>
            </w:r>
            <w:r w:rsidR="00C0684F" w:rsidRPr="00CA7887">
              <w:rPr>
                <w:b/>
              </w:rPr>
              <w:t>SCC</w:t>
            </w:r>
            <w:r w:rsidR="00C0684F" w:rsidRPr="00CA7887">
              <w:t>.</w:t>
            </w:r>
          </w:p>
          <w:p w14:paraId="041CA02F" w14:textId="7A02A978" w:rsidR="00C0684F" w:rsidRPr="00CA7887" w:rsidRDefault="00091B7E" w:rsidP="00A8757C">
            <w:pPr>
              <w:spacing w:before="120" w:after="120"/>
              <w:ind w:left="896" w:hanging="658"/>
              <w:jc w:val="both"/>
              <w:rPr>
                <w:spacing w:val="-2"/>
              </w:rPr>
            </w:pPr>
            <w:r w:rsidRPr="00CA7887">
              <w:rPr>
                <w:spacing w:val="-2"/>
              </w:rPr>
              <w:t>42</w:t>
            </w:r>
            <w:r w:rsidR="00C0684F" w:rsidRPr="00CA7887">
              <w:rPr>
                <w:spacing w:val="-2"/>
              </w:rPr>
              <w:t>.2.</w:t>
            </w:r>
            <w:r w:rsidR="006D5F1F" w:rsidRPr="00CA7887">
              <w:rPr>
                <w:spacing w:val="-2"/>
              </w:rPr>
              <w:t>5</w:t>
            </w:r>
            <w:r w:rsidR="00C0684F" w:rsidRPr="00CA7887">
              <w:tab/>
            </w:r>
            <w:r w:rsidR="00C0684F" w:rsidRPr="00CA7887">
              <w:rPr>
                <w:spacing w:val="-2"/>
              </w:rPr>
              <w:t xml:space="preserve"> With the exception of the final payment under </w:t>
            </w:r>
            <w:r w:rsidRPr="00CA7887">
              <w:rPr>
                <w:spacing w:val="-2"/>
              </w:rPr>
              <w:t>42</w:t>
            </w:r>
            <w:r w:rsidR="00C0684F" w:rsidRPr="00CA7887">
              <w:rPr>
                <w:spacing w:val="-2"/>
              </w:rPr>
              <w:t xml:space="preserve">.2.3 above, payments do not constitute acceptance of the whole Services nor relieve the </w:t>
            </w:r>
            <w:r w:rsidR="00C0684F" w:rsidRPr="00CA7887">
              <w:t>Consultant</w:t>
            </w:r>
            <w:r w:rsidR="00C0684F" w:rsidRPr="00CA7887">
              <w:rPr>
                <w:spacing w:val="-2"/>
              </w:rPr>
              <w:t xml:space="preserve"> of any obligations hereunder.</w:t>
            </w:r>
            <w:r w:rsidR="00C0684F" w:rsidRPr="00CA7887">
              <w:rPr>
                <w:spacing w:val="-2"/>
              </w:rPr>
              <w:tab/>
            </w:r>
          </w:p>
        </w:tc>
      </w:tr>
      <w:tr w:rsidR="00C0684F" w:rsidRPr="00CA7887" w14:paraId="5DD3ADB7" w14:textId="77777777" w:rsidTr="00C0684F">
        <w:trPr>
          <w:jc w:val="center"/>
        </w:trPr>
        <w:tc>
          <w:tcPr>
            <w:tcW w:w="2625" w:type="dxa"/>
          </w:tcPr>
          <w:p w14:paraId="198676A4" w14:textId="77777777" w:rsidR="00C0684F" w:rsidRPr="009B431F" w:rsidRDefault="00C0684F" w:rsidP="00CB6E05">
            <w:pPr>
              <w:pStyle w:val="HeadingCCLS3"/>
              <w:numPr>
                <w:ilvl w:val="0"/>
                <w:numId w:val="54"/>
              </w:numPr>
            </w:pPr>
            <w:bookmarkStart w:id="480" w:name="_Toc474334031"/>
            <w:bookmarkStart w:id="481" w:name="_Toc474334200"/>
            <w:bookmarkStart w:id="482" w:name="_Toc494209597"/>
            <w:bookmarkStart w:id="483" w:name="_Toc66718879"/>
            <w:r w:rsidRPr="009B431F">
              <w:lastRenderedPageBreak/>
              <w:t>Interest on Delayed Payments</w:t>
            </w:r>
            <w:bookmarkEnd w:id="480"/>
            <w:bookmarkEnd w:id="481"/>
            <w:bookmarkEnd w:id="482"/>
            <w:bookmarkEnd w:id="483"/>
          </w:p>
        </w:tc>
        <w:tc>
          <w:tcPr>
            <w:tcW w:w="6838" w:type="dxa"/>
          </w:tcPr>
          <w:p w14:paraId="56823FBA" w14:textId="47092F54" w:rsidR="00C0684F" w:rsidRPr="009B431F" w:rsidRDefault="00C0684F" w:rsidP="009B431F">
            <w:pPr>
              <w:pStyle w:val="CCLSSubclauses"/>
              <w:rPr>
                <w:b/>
              </w:rPr>
            </w:pPr>
            <w:r w:rsidRPr="009B431F">
              <w:t xml:space="preserve">If the Client had delayed payments beyond fifteen (15) days after the due date stated in Clause GCC </w:t>
            </w:r>
            <w:r w:rsidR="00A23A36" w:rsidRPr="009B431F">
              <w:t>42</w:t>
            </w:r>
            <w:r w:rsidRPr="009B431F">
              <w:t xml:space="preserve">.2.2, interest shall be paid to the Consultant on any amount due by, not paid on, such due date for each day of delay at the annual rate stated in the </w:t>
            </w:r>
            <w:r w:rsidRPr="009B431F">
              <w:rPr>
                <w:b/>
              </w:rPr>
              <w:t>SCC.</w:t>
            </w:r>
          </w:p>
        </w:tc>
      </w:tr>
    </w:tbl>
    <w:p w14:paraId="1CBC3BF2" w14:textId="77777777" w:rsidR="00C0684F" w:rsidRPr="009B431F" w:rsidRDefault="00C0684F" w:rsidP="009B431F">
      <w:pPr>
        <w:pStyle w:val="HeadingCCLS2"/>
        <w:rPr>
          <w:smallCaps w:val="0"/>
        </w:rPr>
      </w:pPr>
      <w:bookmarkStart w:id="484" w:name="_Toc299534178"/>
      <w:bookmarkStart w:id="485" w:name="_Toc474334032"/>
      <w:bookmarkStart w:id="486" w:name="_Toc474334201"/>
      <w:bookmarkStart w:id="487" w:name="_Toc494209598"/>
      <w:bookmarkStart w:id="488" w:name="_Toc66718880"/>
      <w:r w:rsidRPr="009B431F">
        <w:t>G.  Fairness and Good Faith</w:t>
      </w:r>
      <w:bookmarkEnd w:id="484"/>
      <w:bookmarkEnd w:id="485"/>
      <w:bookmarkEnd w:id="486"/>
      <w:bookmarkEnd w:id="487"/>
      <w:bookmarkEnd w:id="488"/>
    </w:p>
    <w:tbl>
      <w:tblPr>
        <w:tblW w:w="9463" w:type="dxa"/>
        <w:jc w:val="center"/>
        <w:tblLayout w:type="fixed"/>
        <w:tblLook w:val="0000" w:firstRow="0" w:lastRow="0" w:firstColumn="0" w:lastColumn="0" w:noHBand="0" w:noVBand="0"/>
      </w:tblPr>
      <w:tblGrid>
        <w:gridCol w:w="2625"/>
        <w:gridCol w:w="6838"/>
      </w:tblGrid>
      <w:tr w:rsidR="00C0684F" w:rsidRPr="00CA7887" w14:paraId="72C795BB" w14:textId="77777777" w:rsidTr="00C0684F">
        <w:trPr>
          <w:jc w:val="center"/>
        </w:trPr>
        <w:tc>
          <w:tcPr>
            <w:tcW w:w="2625" w:type="dxa"/>
          </w:tcPr>
          <w:p w14:paraId="7C546D0E" w14:textId="77777777" w:rsidR="00C0684F" w:rsidRPr="009B431F" w:rsidRDefault="00C0684F" w:rsidP="00CB6E05">
            <w:pPr>
              <w:pStyle w:val="HeadingCCLS3"/>
              <w:numPr>
                <w:ilvl w:val="0"/>
                <w:numId w:val="54"/>
              </w:numPr>
            </w:pPr>
            <w:bookmarkStart w:id="489" w:name="_Toc299534179"/>
            <w:bookmarkStart w:id="490" w:name="_Toc474334033"/>
            <w:bookmarkStart w:id="491" w:name="_Toc474334202"/>
            <w:bookmarkStart w:id="492" w:name="_Toc494209599"/>
            <w:bookmarkStart w:id="493" w:name="_Toc66718881"/>
            <w:r w:rsidRPr="009B431F">
              <w:t>Good Faith</w:t>
            </w:r>
            <w:bookmarkEnd w:id="489"/>
            <w:bookmarkEnd w:id="490"/>
            <w:bookmarkEnd w:id="491"/>
            <w:bookmarkEnd w:id="492"/>
            <w:bookmarkEnd w:id="493"/>
          </w:p>
        </w:tc>
        <w:tc>
          <w:tcPr>
            <w:tcW w:w="6838" w:type="dxa"/>
          </w:tcPr>
          <w:p w14:paraId="4DE8B07D" w14:textId="78AC8FD0" w:rsidR="00C0684F" w:rsidRPr="009B431F" w:rsidRDefault="00C0684F" w:rsidP="009B431F">
            <w:pPr>
              <w:pStyle w:val="CCLSSubclauses"/>
            </w:pPr>
            <w:r w:rsidRPr="009B431F">
              <w:t>The Parties undertake to act in good faith with respect to each other’s rights under this Contract and to adopt all reasonable measures to ensure the realization of the objectives of this Contract.</w:t>
            </w:r>
          </w:p>
        </w:tc>
      </w:tr>
    </w:tbl>
    <w:p w14:paraId="6DC81D78" w14:textId="77777777" w:rsidR="00C0684F" w:rsidRPr="009B431F" w:rsidRDefault="00C0684F" w:rsidP="009B431F">
      <w:pPr>
        <w:pStyle w:val="HeadingCCLS2"/>
        <w:rPr>
          <w:smallCaps w:val="0"/>
        </w:rPr>
      </w:pPr>
      <w:bookmarkStart w:id="494" w:name="_Toc299534180"/>
      <w:bookmarkStart w:id="495" w:name="_Toc474334034"/>
      <w:bookmarkStart w:id="496" w:name="_Toc474334203"/>
      <w:bookmarkStart w:id="497" w:name="_Toc494209600"/>
      <w:bookmarkStart w:id="498" w:name="_Toc66718882"/>
      <w:r w:rsidRPr="009B431F">
        <w:t>H.  Settlement of Disputes</w:t>
      </w:r>
      <w:bookmarkEnd w:id="494"/>
      <w:bookmarkEnd w:id="495"/>
      <w:bookmarkEnd w:id="496"/>
      <w:bookmarkEnd w:id="497"/>
      <w:bookmarkEnd w:id="498"/>
    </w:p>
    <w:tbl>
      <w:tblPr>
        <w:tblW w:w="9463" w:type="dxa"/>
        <w:jc w:val="center"/>
        <w:tblLayout w:type="fixed"/>
        <w:tblLook w:val="0000" w:firstRow="0" w:lastRow="0" w:firstColumn="0" w:lastColumn="0" w:noHBand="0" w:noVBand="0"/>
      </w:tblPr>
      <w:tblGrid>
        <w:gridCol w:w="2625"/>
        <w:gridCol w:w="6838"/>
      </w:tblGrid>
      <w:tr w:rsidR="00C0684F" w:rsidRPr="00CA7887" w14:paraId="242DDAF8" w14:textId="77777777" w:rsidTr="00C0684F">
        <w:trPr>
          <w:jc w:val="center"/>
        </w:trPr>
        <w:tc>
          <w:tcPr>
            <w:tcW w:w="2625" w:type="dxa"/>
          </w:tcPr>
          <w:p w14:paraId="311F6C39" w14:textId="77777777" w:rsidR="00C0684F" w:rsidRPr="009B431F" w:rsidRDefault="00C0684F" w:rsidP="00CB6E05">
            <w:pPr>
              <w:pStyle w:val="HeadingCCLS3"/>
              <w:numPr>
                <w:ilvl w:val="0"/>
                <w:numId w:val="54"/>
              </w:numPr>
              <w:rPr>
                <w:spacing w:val="-3"/>
              </w:rPr>
            </w:pPr>
            <w:bookmarkStart w:id="499" w:name="_Toc299534181"/>
            <w:bookmarkStart w:id="500" w:name="_Toc474334035"/>
            <w:bookmarkStart w:id="501" w:name="_Toc474334204"/>
            <w:bookmarkStart w:id="502" w:name="_Toc494209601"/>
            <w:bookmarkStart w:id="503" w:name="_Toc66718883"/>
            <w:r w:rsidRPr="009B431F">
              <w:t>Amicable Settlement</w:t>
            </w:r>
            <w:bookmarkEnd w:id="499"/>
            <w:bookmarkEnd w:id="500"/>
            <w:bookmarkEnd w:id="501"/>
            <w:bookmarkEnd w:id="502"/>
            <w:bookmarkEnd w:id="503"/>
          </w:p>
        </w:tc>
        <w:tc>
          <w:tcPr>
            <w:tcW w:w="6838" w:type="dxa"/>
          </w:tcPr>
          <w:p w14:paraId="1D878247" w14:textId="6F88F8CA" w:rsidR="00C0684F" w:rsidRPr="009B431F" w:rsidRDefault="00C0684F" w:rsidP="009B431F">
            <w:pPr>
              <w:pStyle w:val="CCLSSubclauses"/>
            </w:pPr>
            <w:r w:rsidRPr="009B431F">
              <w:t xml:space="preserve">The Parties shall seek to resolve any dispute amicably by mutual consultation. </w:t>
            </w:r>
          </w:p>
          <w:p w14:paraId="729DA0C7" w14:textId="1BA2E485" w:rsidR="00C0684F" w:rsidRPr="009B431F" w:rsidRDefault="00C0684F" w:rsidP="009B431F">
            <w:pPr>
              <w:pStyle w:val="CCLSSubclauses"/>
            </w:pPr>
            <w:r w:rsidRPr="009B431F">
              <w:lastRenderedPageBreak/>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9B431F">
              <w:t xml:space="preserve">Clause GCC </w:t>
            </w:r>
            <w:r w:rsidR="00A23A36" w:rsidRPr="009B431F">
              <w:t>46</w:t>
            </w:r>
            <w:r w:rsidRPr="009B431F">
              <w:t xml:space="preserve">.1 shall apply. </w:t>
            </w:r>
          </w:p>
        </w:tc>
      </w:tr>
      <w:tr w:rsidR="00C0684F" w:rsidRPr="00CA7887" w14:paraId="25DF3A4E" w14:textId="77777777" w:rsidTr="00C0684F">
        <w:trPr>
          <w:jc w:val="center"/>
        </w:trPr>
        <w:tc>
          <w:tcPr>
            <w:tcW w:w="2625" w:type="dxa"/>
          </w:tcPr>
          <w:p w14:paraId="0E362C7F" w14:textId="77777777" w:rsidR="00C0684F" w:rsidRPr="009B431F" w:rsidRDefault="00C0684F" w:rsidP="00CB6E05">
            <w:pPr>
              <w:pStyle w:val="HeadingCCLS3"/>
              <w:numPr>
                <w:ilvl w:val="0"/>
                <w:numId w:val="54"/>
              </w:numPr>
            </w:pPr>
            <w:bookmarkStart w:id="504" w:name="_Toc299534182"/>
            <w:bookmarkStart w:id="505" w:name="_Toc474334036"/>
            <w:bookmarkStart w:id="506" w:name="_Toc474334205"/>
            <w:bookmarkStart w:id="507" w:name="_Toc494209602"/>
            <w:bookmarkStart w:id="508" w:name="_Toc66718884"/>
            <w:r w:rsidRPr="009B431F">
              <w:lastRenderedPageBreak/>
              <w:t>Dispute Resolution</w:t>
            </w:r>
            <w:bookmarkEnd w:id="504"/>
            <w:bookmarkEnd w:id="505"/>
            <w:bookmarkEnd w:id="506"/>
            <w:bookmarkEnd w:id="507"/>
            <w:bookmarkEnd w:id="508"/>
          </w:p>
        </w:tc>
        <w:tc>
          <w:tcPr>
            <w:tcW w:w="6838" w:type="dxa"/>
          </w:tcPr>
          <w:p w14:paraId="4F55B3CA" w14:textId="4D9D7F5F" w:rsidR="00C0684F" w:rsidRPr="009B431F" w:rsidRDefault="00C0684F" w:rsidP="009B431F">
            <w:pPr>
              <w:pStyle w:val="CCLSSubclauses"/>
            </w:pPr>
            <w:r w:rsidRPr="009B431F">
              <w:t xml:space="preserve">Any dispute between the Parties arising under or related to this Contract that cannot be settled amicably may be referred to by either Party to the adjudication/arbitration in accordance with the provisions specified in the </w:t>
            </w:r>
            <w:r w:rsidRPr="009B431F">
              <w:rPr>
                <w:b/>
              </w:rPr>
              <w:t>SCC</w:t>
            </w:r>
            <w:r w:rsidRPr="009B431F">
              <w:t>.</w:t>
            </w:r>
          </w:p>
        </w:tc>
      </w:tr>
    </w:tbl>
    <w:p w14:paraId="7FCC87B7" w14:textId="77777777" w:rsidR="00C0684F" w:rsidRPr="00CA7887" w:rsidRDefault="00C0684F" w:rsidP="00C0684F">
      <w:pPr>
        <w:pStyle w:val="BankNormal"/>
        <w:spacing w:after="0"/>
        <w:rPr>
          <w:szCs w:val="24"/>
          <w:lang w:eastAsia="it-IT"/>
        </w:rPr>
        <w:sectPr w:rsidR="00C0684F" w:rsidRPr="00CA7887" w:rsidSect="00AB0E07">
          <w:headerReference w:type="even" r:id="rId68"/>
          <w:headerReference w:type="default" r:id="rId69"/>
          <w:headerReference w:type="first" r:id="rId70"/>
          <w:footnotePr>
            <w:numRestart w:val="eachSect"/>
          </w:footnotePr>
          <w:type w:val="oddPage"/>
          <w:pgSz w:w="12242" w:h="15842" w:code="1"/>
          <w:pgMar w:top="1440" w:right="1440" w:bottom="1440" w:left="1728" w:header="720" w:footer="720" w:gutter="0"/>
          <w:paperSrc w:first="15" w:other="15"/>
          <w:cols w:space="708"/>
          <w:titlePg/>
          <w:docGrid w:linePitch="360"/>
        </w:sectPr>
      </w:pPr>
    </w:p>
    <w:p w14:paraId="647F7F53" w14:textId="77777777" w:rsidR="00C0684F" w:rsidRPr="00CA7887" w:rsidRDefault="00C0684F" w:rsidP="00C0684F">
      <w:pPr>
        <w:jc w:val="center"/>
        <w:rPr>
          <w:b/>
          <w:sz w:val="32"/>
          <w:szCs w:val="32"/>
        </w:rPr>
      </w:pPr>
      <w:r w:rsidRPr="00CA7887">
        <w:rPr>
          <w:b/>
          <w:sz w:val="32"/>
          <w:szCs w:val="32"/>
        </w:rPr>
        <w:lastRenderedPageBreak/>
        <w:t>II. General Conditions</w:t>
      </w:r>
    </w:p>
    <w:p w14:paraId="0A447922" w14:textId="77777777" w:rsidR="00E646EB" w:rsidRPr="00CA7887" w:rsidRDefault="00E646EB" w:rsidP="00E646EB">
      <w:pPr>
        <w:jc w:val="center"/>
        <w:rPr>
          <w:b/>
          <w:sz w:val="36"/>
          <w:szCs w:val="36"/>
        </w:rPr>
      </w:pPr>
      <w:bookmarkStart w:id="509" w:name="_Toc299534183"/>
      <w:r w:rsidRPr="00CA7887">
        <w:rPr>
          <w:b/>
          <w:sz w:val="36"/>
          <w:szCs w:val="36"/>
        </w:rPr>
        <w:t>A</w:t>
      </w:r>
      <w:r w:rsidR="00E24F03" w:rsidRPr="00CA7887">
        <w:rPr>
          <w:b/>
          <w:sz w:val="36"/>
          <w:szCs w:val="36"/>
        </w:rPr>
        <w:t xml:space="preserve">ttachment 1 </w:t>
      </w:r>
    </w:p>
    <w:p w14:paraId="7FE7C8FE" w14:textId="77777777" w:rsidR="00E646EB" w:rsidRPr="00CA7887" w:rsidRDefault="00E646EB" w:rsidP="00E646EB">
      <w:pPr>
        <w:jc w:val="center"/>
        <w:rPr>
          <w:b/>
          <w:sz w:val="36"/>
          <w:szCs w:val="36"/>
        </w:rPr>
      </w:pPr>
      <w:r w:rsidRPr="00CA7887">
        <w:rPr>
          <w:b/>
          <w:sz w:val="36"/>
          <w:szCs w:val="36"/>
        </w:rPr>
        <w:t>Fraud and Corruption</w:t>
      </w:r>
    </w:p>
    <w:p w14:paraId="7A16A896" w14:textId="7CBDB766" w:rsidR="00752432" w:rsidRPr="00CA7887" w:rsidRDefault="00752432" w:rsidP="00752432">
      <w:pPr>
        <w:jc w:val="center"/>
      </w:pPr>
      <w:r w:rsidRPr="00CA7887">
        <w:rPr>
          <w:b/>
          <w:i/>
        </w:rPr>
        <w:t xml:space="preserve">(Text in this </w:t>
      </w:r>
      <w:r w:rsidR="00461374">
        <w:rPr>
          <w:b/>
          <w:i/>
        </w:rPr>
        <w:t xml:space="preserve">Attachment </w:t>
      </w:r>
      <w:r w:rsidRPr="00CA7887">
        <w:rPr>
          <w:b/>
          <w:i/>
          <w:u w:val="single"/>
        </w:rPr>
        <w:t>shall not</w:t>
      </w:r>
      <w:r w:rsidRPr="00CA7887">
        <w:rPr>
          <w:b/>
          <w:i/>
        </w:rPr>
        <w:t xml:space="preserve"> be modified)</w:t>
      </w:r>
    </w:p>
    <w:p w14:paraId="524E8D7C" w14:textId="77777777" w:rsidR="00246B74" w:rsidRPr="00CA7887" w:rsidRDefault="00246B74" w:rsidP="00246B74">
      <w:pPr>
        <w:rPr>
          <w:rFonts w:eastAsiaTheme="minorHAnsi"/>
        </w:rPr>
      </w:pPr>
    </w:p>
    <w:p w14:paraId="2A96A5CA" w14:textId="77777777" w:rsidR="00246B74" w:rsidRPr="00CA7887" w:rsidRDefault="00246B74" w:rsidP="00CB6E05">
      <w:pPr>
        <w:numPr>
          <w:ilvl w:val="0"/>
          <w:numId w:val="34"/>
        </w:numPr>
        <w:spacing w:after="120"/>
        <w:ind w:left="360"/>
        <w:jc w:val="both"/>
        <w:rPr>
          <w:rFonts w:eastAsiaTheme="minorHAnsi"/>
          <w:b/>
        </w:rPr>
      </w:pPr>
      <w:r w:rsidRPr="00CA7887">
        <w:rPr>
          <w:rFonts w:eastAsiaTheme="minorHAnsi"/>
          <w:b/>
        </w:rPr>
        <w:t>Purpose</w:t>
      </w:r>
    </w:p>
    <w:p w14:paraId="706304C1" w14:textId="77777777" w:rsidR="00246B74" w:rsidRPr="00CA7887" w:rsidRDefault="00246B74" w:rsidP="00CB6E05">
      <w:pPr>
        <w:pStyle w:val="ListParagraph"/>
        <w:numPr>
          <w:ilvl w:val="1"/>
          <w:numId w:val="34"/>
        </w:numPr>
        <w:spacing w:after="120"/>
        <w:ind w:left="360"/>
        <w:contextualSpacing w:val="0"/>
        <w:jc w:val="both"/>
        <w:rPr>
          <w:rFonts w:eastAsiaTheme="minorHAnsi"/>
        </w:rPr>
      </w:pPr>
      <w:r w:rsidRPr="00CA7887">
        <w:rPr>
          <w:rFonts w:eastAsiaTheme="minorHAnsi"/>
        </w:rPr>
        <w:t>The Bank’s Anti-Corruption Guidelines and this annex apply with respect to procurement under Bank Investment Project Financing operations.</w:t>
      </w:r>
    </w:p>
    <w:p w14:paraId="21BA602B" w14:textId="77777777" w:rsidR="00246B74" w:rsidRPr="00CA7887" w:rsidRDefault="00246B74" w:rsidP="00CB6E05">
      <w:pPr>
        <w:numPr>
          <w:ilvl w:val="0"/>
          <w:numId w:val="34"/>
        </w:numPr>
        <w:spacing w:after="120"/>
        <w:ind w:left="360"/>
        <w:jc w:val="both"/>
        <w:rPr>
          <w:rFonts w:eastAsiaTheme="minorHAnsi"/>
          <w:b/>
        </w:rPr>
      </w:pPr>
      <w:r w:rsidRPr="00CA7887">
        <w:rPr>
          <w:rFonts w:eastAsiaTheme="minorHAnsi"/>
          <w:b/>
        </w:rPr>
        <w:t>Requirements</w:t>
      </w:r>
    </w:p>
    <w:p w14:paraId="0608156F" w14:textId="77777777" w:rsidR="00246B74" w:rsidRPr="00CA7887" w:rsidRDefault="00246B74" w:rsidP="00CB6E05">
      <w:pPr>
        <w:pStyle w:val="ListParagraph"/>
        <w:numPr>
          <w:ilvl w:val="0"/>
          <w:numId w:val="35"/>
        </w:numPr>
        <w:autoSpaceDE w:val="0"/>
        <w:autoSpaceDN w:val="0"/>
        <w:adjustRightInd w:val="0"/>
        <w:spacing w:after="120"/>
        <w:contextualSpacing w:val="0"/>
        <w:jc w:val="both"/>
        <w:rPr>
          <w:rFonts w:eastAsiaTheme="minorHAnsi"/>
        </w:rPr>
      </w:pPr>
      <w:r w:rsidRPr="009B431F">
        <w:rPr>
          <w:rFonts w:eastAsiaTheme="minorHAnsi"/>
        </w:rPr>
        <w:t>The Bank requires that Borrowers (including beneficiaries of Bank financing); bidders</w:t>
      </w:r>
      <w:r w:rsidR="004B6B31" w:rsidRPr="009B431F">
        <w:rPr>
          <w:rFonts w:eastAsiaTheme="minorHAnsi"/>
        </w:rPr>
        <w:t xml:space="preserve"> (applicants/proposers)</w:t>
      </w:r>
      <w:r w:rsidRPr="009B431F">
        <w:rPr>
          <w:rFonts w:eastAsiaTheme="minorHAnsi"/>
        </w:rPr>
        <w:t>,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7F2B058F" w14:textId="77777777" w:rsidR="00246B74" w:rsidRPr="00CA7887" w:rsidRDefault="00246B74" w:rsidP="00CB6E05">
      <w:pPr>
        <w:pStyle w:val="ListParagraph"/>
        <w:numPr>
          <w:ilvl w:val="0"/>
          <w:numId w:val="35"/>
        </w:numPr>
        <w:autoSpaceDE w:val="0"/>
        <w:autoSpaceDN w:val="0"/>
        <w:adjustRightInd w:val="0"/>
        <w:spacing w:after="120"/>
        <w:contextualSpacing w:val="0"/>
        <w:jc w:val="both"/>
        <w:rPr>
          <w:rFonts w:eastAsiaTheme="minorHAnsi"/>
        </w:rPr>
      </w:pPr>
      <w:r w:rsidRPr="00CA7887">
        <w:rPr>
          <w:rFonts w:eastAsiaTheme="minorHAnsi"/>
        </w:rPr>
        <w:t>To this end, the Bank:</w:t>
      </w:r>
    </w:p>
    <w:p w14:paraId="30812EAB" w14:textId="77777777" w:rsidR="00246B74" w:rsidRPr="009B431F" w:rsidRDefault="00246B74" w:rsidP="00CB6E05">
      <w:pPr>
        <w:numPr>
          <w:ilvl w:val="0"/>
          <w:numId w:val="36"/>
        </w:numPr>
        <w:autoSpaceDE w:val="0"/>
        <w:autoSpaceDN w:val="0"/>
        <w:adjustRightInd w:val="0"/>
        <w:spacing w:after="120"/>
        <w:ind w:left="810"/>
        <w:jc w:val="both"/>
        <w:rPr>
          <w:rFonts w:eastAsiaTheme="minorHAnsi"/>
        </w:rPr>
      </w:pPr>
      <w:r w:rsidRPr="009B431F">
        <w:rPr>
          <w:rFonts w:eastAsiaTheme="minorHAnsi"/>
        </w:rPr>
        <w:t>Defines, for the purposes of this provision, the terms set forth below as follows:</w:t>
      </w:r>
    </w:p>
    <w:p w14:paraId="66E8295D" w14:textId="77777777" w:rsidR="00246B74" w:rsidRPr="009B431F" w:rsidRDefault="00246B74" w:rsidP="00CB6E05">
      <w:pPr>
        <w:numPr>
          <w:ilvl w:val="0"/>
          <w:numId w:val="37"/>
        </w:numPr>
        <w:autoSpaceDE w:val="0"/>
        <w:autoSpaceDN w:val="0"/>
        <w:adjustRightInd w:val="0"/>
        <w:spacing w:after="120"/>
        <w:ind w:left="1170" w:hanging="180"/>
        <w:jc w:val="both"/>
        <w:rPr>
          <w:rFonts w:eastAsiaTheme="minorHAnsi"/>
        </w:rPr>
      </w:pPr>
      <w:r w:rsidRPr="009B431F">
        <w:rPr>
          <w:rFonts w:eastAsiaTheme="minorHAnsi"/>
        </w:rPr>
        <w:t>“</w:t>
      </w:r>
      <w:proofErr w:type="gramStart"/>
      <w:r w:rsidRPr="009B431F">
        <w:rPr>
          <w:rFonts w:eastAsiaTheme="minorHAnsi"/>
        </w:rPr>
        <w:t>corrupt</w:t>
      </w:r>
      <w:proofErr w:type="gramEnd"/>
      <w:r w:rsidRPr="009B431F">
        <w:rPr>
          <w:rFonts w:eastAsiaTheme="minorHAnsi"/>
        </w:rPr>
        <w:t xml:space="preserve"> practice” is the offering, giving, receiving, or soliciting, directly or indirectly, of anything of value to influence improperly the actions of another party;</w:t>
      </w:r>
    </w:p>
    <w:p w14:paraId="7387CD6B" w14:textId="77777777" w:rsidR="00246B74" w:rsidRPr="009B431F" w:rsidRDefault="00246B74" w:rsidP="00CB6E05">
      <w:pPr>
        <w:numPr>
          <w:ilvl w:val="0"/>
          <w:numId w:val="37"/>
        </w:numPr>
        <w:autoSpaceDE w:val="0"/>
        <w:autoSpaceDN w:val="0"/>
        <w:adjustRightInd w:val="0"/>
        <w:spacing w:after="120"/>
        <w:ind w:left="1170" w:hanging="180"/>
        <w:jc w:val="both"/>
        <w:rPr>
          <w:rFonts w:eastAsiaTheme="minorHAnsi"/>
        </w:rPr>
      </w:pPr>
      <w:r w:rsidRPr="009B431F">
        <w:rPr>
          <w:rFonts w:eastAsiaTheme="minorHAnsi"/>
        </w:rPr>
        <w:t>“</w:t>
      </w:r>
      <w:proofErr w:type="gramStart"/>
      <w:r w:rsidRPr="009B431F">
        <w:rPr>
          <w:rFonts w:eastAsiaTheme="minorHAnsi"/>
        </w:rPr>
        <w:t>fraudulent</w:t>
      </w:r>
      <w:proofErr w:type="gramEnd"/>
      <w:r w:rsidRPr="009B431F">
        <w:rPr>
          <w:rFonts w:eastAsiaTheme="minorHAnsi"/>
        </w:rPr>
        <w:t xml:space="preserve"> practice” is any act or omission, including misrepresentation, that knowingly or recklessly misleads, or attempts to mislead, a party to obtain financial or other benefit or to avoid an obligation;</w:t>
      </w:r>
    </w:p>
    <w:p w14:paraId="3BE06CA5" w14:textId="77777777" w:rsidR="00246B74" w:rsidRPr="009B431F" w:rsidRDefault="00246B74" w:rsidP="00CB6E05">
      <w:pPr>
        <w:numPr>
          <w:ilvl w:val="0"/>
          <w:numId w:val="37"/>
        </w:numPr>
        <w:autoSpaceDE w:val="0"/>
        <w:autoSpaceDN w:val="0"/>
        <w:adjustRightInd w:val="0"/>
        <w:spacing w:after="120"/>
        <w:ind w:left="1170" w:hanging="180"/>
        <w:jc w:val="both"/>
        <w:rPr>
          <w:rFonts w:eastAsiaTheme="minorHAnsi"/>
        </w:rPr>
      </w:pPr>
      <w:r w:rsidRPr="009B431F">
        <w:rPr>
          <w:rFonts w:eastAsiaTheme="minorHAnsi"/>
        </w:rPr>
        <w:t>“</w:t>
      </w:r>
      <w:proofErr w:type="gramStart"/>
      <w:r w:rsidRPr="009B431F">
        <w:rPr>
          <w:rFonts w:eastAsiaTheme="minorHAnsi"/>
        </w:rPr>
        <w:t>collusive</w:t>
      </w:r>
      <w:proofErr w:type="gramEnd"/>
      <w:r w:rsidRPr="009B431F">
        <w:rPr>
          <w:rFonts w:eastAsiaTheme="minorHAnsi"/>
        </w:rPr>
        <w:t xml:space="preserve"> practice” is an arrangement between two or more parties designed to achieve an improper purpose, including to influence improperly the actions of another party;</w:t>
      </w:r>
    </w:p>
    <w:p w14:paraId="2BB4C9A3" w14:textId="77777777" w:rsidR="00246B74" w:rsidRPr="009B431F" w:rsidRDefault="00246B74" w:rsidP="00CB6E05">
      <w:pPr>
        <w:numPr>
          <w:ilvl w:val="0"/>
          <w:numId w:val="37"/>
        </w:numPr>
        <w:autoSpaceDE w:val="0"/>
        <w:autoSpaceDN w:val="0"/>
        <w:adjustRightInd w:val="0"/>
        <w:spacing w:after="120"/>
        <w:ind w:left="1170" w:hanging="180"/>
        <w:jc w:val="both"/>
        <w:rPr>
          <w:rFonts w:eastAsiaTheme="minorHAnsi"/>
        </w:rPr>
      </w:pPr>
      <w:r w:rsidRPr="009B431F">
        <w:rPr>
          <w:rFonts w:eastAsiaTheme="minorHAnsi"/>
        </w:rPr>
        <w:t>“</w:t>
      </w:r>
      <w:proofErr w:type="gramStart"/>
      <w:r w:rsidRPr="009B431F">
        <w:rPr>
          <w:rFonts w:eastAsiaTheme="minorHAnsi"/>
        </w:rPr>
        <w:t>coercive</w:t>
      </w:r>
      <w:proofErr w:type="gramEnd"/>
      <w:r w:rsidRPr="009B431F">
        <w:rPr>
          <w:rFonts w:eastAsiaTheme="minorHAnsi"/>
        </w:rPr>
        <w:t xml:space="preserve"> practice” is impairing or harming, or threatening to impair or harm, directly or indirectly, any party or the property of the party to influence improperly the actions of a party;</w:t>
      </w:r>
    </w:p>
    <w:p w14:paraId="51A847EF" w14:textId="77777777" w:rsidR="00246B74" w:rsidRPr="009B431F" w:rsidRDefault="00246B74" w:rsidP="00CB6E05">
      <w:pPr>
        <w:numPr>
          <w:ilvl w:val="0"/>
          <w:numId w:val="37"/>
        </w:numPr>
        <w:autoSpaceDE w:val="0"/>
        <w:autoSpaceDN w:val="0"/>
        <w:adjustRightInd w:val="0"/>
        <w:spacing w:after="120"/>
        <w:ind w:left="1170" w:hanging="180"/>
        <w:jc w:val="both"/>
        <w:rPr>
          <w:rFonts w:eastAsiaTheme="minorHAnsi"/>
        </w:rPr>
      </w:pPr>
      <w:r w:rsidRPr="009B431F">
        <w:rPr>
          <w:rFonts w:eastAsiaTheme="minorHAnsi"/>
        </w:rPr>
        <w:t>“</w:t>
      </w:r>
      <w:proofErr w:type="gramStart"/>
      <w:r w:rsidRPr="009B431F">
        <w:rPr>
          <w:rFonts w:eastAsiaTheme="minorHAnsi"/>
        </w:rPr>
        <w:t>obstructive</w:t>
      </w:r>
      <w:proofErr w:type="gramEnd"/>
      <w:r w:rsidRPr="009B431F">
        <w:rPr>
          <w:rFonts w:eastAsiaTheme="minorHAnsi"/>
        </w:rPr>
        <w:t xml:space="preserve"> practice” is:</w:t>
      </w:r>
    </w:p>
    <w:p w14:paraId="3FDC6DDF" w14:textId="77777777" w:rsidR="00246B74" w:rsidRPr="009B431F" w:rsidRDefault="00246B74" w:rsidP="00CB6E05">
      <w:pPr>
        <w:numPr>
          <w:ilvl w:val="0"/>
          <w:numId w:val="38"/>
        </w:numPr>
        <w:autoSpaceDE w:val="0"/>
        <w:autoSpaceDN w:val="0"/>
        <w:adjustRightInd w:val="0"/>
        <w:spacing w:after="120"/>
        <w:ind w:left="1530"/>
        <w:jc w:val="both"/>
        <w:rPr>
          <w:rFonts w:eastAsiaTheme="minorHAnsi"/>
        </w:rPr>
      </w:pPr>
      <w:r w:rsidRPr="009B431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66FD9E2" w14:textId="77777777" w:rsidR="00246B74" w:rsidRPr="009B431F" w:rsidRDefault="00246B74" w:rsidP="00CB6E05">
      <w:pPr>
        <w:numPr>
          <w:ilvl w:val="0"/>
          <w:numId w:val="38"/>
        </w:numPr>
        <w:autoSpaceDE w:val="0"/>
        <w:autoSpaceDN w:val="0"/>
        <w:adjustRightInd w:val="0"/>
        <w:spacing w:after="120"/>
        <w:ind w:left="1530"/>
        <w:jc w:val="both"/>
        <w:rPr>
          <w:rFonts w:eastAsiaTheme="minorHAnsi"/>
        </w:rPr>
      </w:pPr>
      <w:r w:rsidRPr="009B431F">
        <w:rPr>
          <w:rFonts w:eastAsiaTheme="minorHAnsi"/>
        </w:rPr>
        <w:t>acts intended to materially impede the exercise of the Bank’s inspection and audit rights provided for under paragraph 2.2 e. below.</w:t>
      </w:r>
    </w:p>
    <w:p w14:paraId="0C066CBA" w14:textId="77777777" w:rsidR="00246B74" w:rsidRPr="009B431F" w:rsidRDefault="00246B74" w:rsidP="00CB6E05">
      <w:pPr>
        <w:numPr>
          <w:ilvl w:val="0"/>
          <w:numId w:val="36"/>
        </w:numPr>
        <w:autoSpaceDE w:val="0"/>
        <w:autoSpaceDN w:val="0"/>
        <w:adjustRightInd w:val="0"/>
        <w:spacing w:after="120"/>
        <w:ind w:left="810"/>
        <w:jc w:val="both"/>
        <w:rPr>
          <w:rFonts w:eastAsiaTheme="minorHAnsi"/>
        </w:rPr>
      </w:pPr>
      <w:r w:rsidRPr="009B431F">
        <w:rPr>
          <w:rFonts w:eastAsiaTheme="minorHAnsi"/>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6D85C2D5" w14:textId="77777777" w:rsidR="00246B74" w:rsidRPr="009B431F" w:rsidRDefault="00246B74" w:rsidP="00CB6E05">
      <w:pPr>
        <w:numPr>
          <w:ilvl w:val="0"/>
          <w:numId w:val="36"/>
        </w:numPr>
        <w:autoSpaceDE w:val="0"/>
        <w:autoSpaceDN w:val="0"/>
        <w:adjustRightInd w:val="0"/>
        <w:spacing w:after="120"/>
        <w:ind w:left="810"/>
        <w:jc w:val="both"/>
        <w:rPr>
          <w:rFonts w:eastAsiaTheme="minorHAnsi"/>
        </w:rPr>
      </w:pPr>
      <w:r w:rsidRPr="009B431F">
        <w:rPr>
          <w:rFonts w:eastAsiaTheme="minorHAnsi"/>
        </w:rPr>
        <w:t xml:space="preserve">In addition to the legal remedies set out in the relevant Legal Agreement, may take other appropriate actions, including declaring </w:t>
      </w:r>
      <w:proofErr w:type="spellStart"/>
      <w:r w:rsidRPr="009B431F">
        <w:rPr>
          <w:rFonts w:eastAsiaTheme="minorHAnsi"/>
        </w:rPr>
        <w:t>misprocurement</w:t>
      </w:r>
      <w:proofErr w:type="spellEnd"/>
      <w:r w:rsidRPr="009B431F">
        <w:rPr>
          <w:rFonts w:eastAsiaTheme="minorHAnsi"/>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3F90461D" w14:textId="77777777" w:rsidR="00246B74" w:rsidRPr="009B431F" w:rsidRDefault="00246B74" w:rsidP="00CB6E05">
      <w:pPr>
        <w:numPr>
          <w:ilvl w:val="0"/>
          <w:numId w:val="36"/>
        </w:numPr>
        <w:autoSpaceDE w:val="0"/>
        <w:autoSpaceDN w:val="0"/>
        <w:adjustRightInd w:val="0"/>
        <w:spacing w:after="120"/>
        <w:ind w:left="810"/>
        <w:jc w:val="both"/>
        <w:rPr>
          <w:rFonts w:eastAsiaTheme="minorHAnsi"/>
        </w:rPr>
      </w:pPr>
      <w:r w:rsidRPr="009B431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9B431F">
        <w:rPr>
          <w:rFonts w:eastAsiaTheme="minorHAnsi"/>
        </w:rPr>
        <w:t>i</w:t>
      </w:r>
      <w:proofErr w:type="spellEnd"/>
      <w:r w:rsidRPr="009B431F">
        <w:rPr>
          <w:rFonts w:eastAsiaTheme="minorHAnsi"/>
        </w:rPr>
        <w:t>) to be awarded or otherwise benefit from a Bank-financed contract, financially or in any other manner;</w:t>
      </w:r>
      <w:r w:rsidRPr="00CA7887">
        <w:rPr>
          <w:rFonts w:eastAsiaTheme="minorHAnsi"/>
          <w:vertAlign w:val="superscript"/>
        </w:rPr>
        <w:footnoteReference w:id="4"/>
      </w:r>
      <w:r w:rsidRPr="009B431F">
        <w:rPr>
          <w:rFonts w:eastAsiaTheme="minorHAnsi"/>
        </w:rPr>
        <w:t xml:space="preserve"> (ii) to be a nominated</w:t>
      </w:r>
      <w:r w:rsidRPr="00CA7887">
        <w:rPr>
          <w:rFonts w:eastAsiaTheme="minorHAnsi"/>
          <w:vertAlign w:val="superscript"/>
        </w:rPr>
        <w:footnoteReference w:id="5"/>
      </w:r>
      <w:r w:rsidRPr="009B431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1CDE8D32" w14:textId="77777777" w:rsidR="00246B74" w:rsidRPr="00CA7887" w:rsidRDefault="00246B74" w:rsidP="00CB6E05">
      <w:pPr>
        <w:numPr>
          <w:ilvl w:val="0"/>
          <w:numId w:val="36"/>
        </w:numPr>
        <w:autoSpaceDE w:val="0"/>
        <w:autoSpaceDN w:val="0"/>
        <w:adjustRightInd w:val="0"/>
        <w:spacing w:after="120"/>
        <w:ind w:left="810"/>
        <w:jc w:val="both"/>
      </w:pPr>
      <w:r w:rsidRPr="009B431F">
        <w:rPr>
          <w:rFonts w:eastAsiaTheme="minorHAnsi"/>
        </w:rPr>
        <w:t>Requires that a clause be included in bidding/request for proposals documents and in contracts financed by a Bank loan, requiring (</w:t>
      </w:r>
      <w:proofErr w:type="spellStart"/>
      <w:r w:rsidRPr="009B431F">
        <w:rPr>
          <w:rFonts w:eastAsiaTheme="minorHAnsi"/>
        </w:rPr>
        <w:t>i</w:t>
      </w:r>
      <w:proofErr w:type="spellEnd"/>
      <w:r w:rsidRPr="009B431F">
        <w:rPr>
          <w:rFonts w:eastAsiaTheme="minorHAnsi"/>
        </w:rPr>
        <w:t>) bidders</w:t>
      </w:r>
      <w:r w:rsidR="004B6B31" w:rsidRPr="009B431F">
        <w:rPr>
          <w:rFonts w:eastAsiaTheme="minorHAnsi"/>
        </w:rPr>
        <w:t xml:space="preserve"> (applicants/proposers)</w:t>
      </w:r>
      <w:r w:rsidRPr="009B431F">
        <w:rPr>
          <w:rFonts w:eastAsiaTheme="minorHAnsi"/>
        </w:rPr>
        <w:t>, consultants, contractors, and suppliers, and their sub-contractors, sub-consultants, service providers, suppliers, agents personnel, permit the Bank to inspect</w:t>
      </w:r>
      <w:r w:rsidRPr="00CA7887">
        <w:rPr>
          <w:rFonts w:eastAsiaTheme="minorHAnsi"/>
          <w:vertAlign w:val="superscript"/>
        </w:rPr>
        <w:footnoteReference w:id="6"/>
      </w:r>
      <w:r w:rsidRPr="009B431F">
        <w:rPr>
          <w:rFonts w:eastAsiaTheme="minorHAnsi"/>
        </w:rPr>
        <w:t xml:space="preserve"> all accounts, records and other documents relating </w:t>
      </w:r>
      <w:r w:rsidR="004B6B31" w:rsidRPr="009B431F">
        <w:rPr>
          <w:rFonts w:eastAsiaTheme="minorHAnsi"/>
        </w:rPr>
        <w:t>to the  procurement process, selection and/or contract execution,</w:t>
      </w:r>
      <w:r w:rsidRPr="009B431F">
        <w:rPr>
          <w:rFonts w:eastAsiaTheme="minorHAnsi"/>
        </w:rPr>
        <w:t>, and to have them audited by auditors appointed by the Bank.</w:t>
      </w:r>
    </w:p>
    <w:bookmarkEnd w:id="509"/>
    <w:p w14:paraId="36A12991" w14:textId="77777777" w:rsidR="00C0684F" w:rsidRPr="009B431F" w:rsidRDefault="00C0684F" w:rsidP="009B431F">
      <w:pPr>
        <w:spacing w:after="200"/>
        <w:ind w:left="720" w:hanging="720"/>
        <w:jc w:val="both"/>
        <w:rPr>
          <w:i/>
        </w:rPr>
      </w:pPr>
    </w:p>
    <w:p w14:paraId="5FC47E9C" w14:textId="77777777" w:rsidR="00C0684F" w:rsidRPr="00CA7887" w:rsidRDefault="00C0684F" w:rsidP="00C0684F">
      <w:pPr>
        <w:pStyle w:val="A1-Heading1"/>
        <w:sectPr w:rsidR="00C0684F" w:rsidRPr="00CA7887" w:rsidSect="00AB0E07">
          <w:headerReference w:type="even" r:id="rId71"/>
          <w:headerReference w:type="default" r:id="rId72"/>
          <w:headerReference w:type="first" r:id="rId73"/>
          <w:footnotePr>
            <w:numRestart w:val="eachSect"/>
          </w:footnotePr>
          <w:type w:val="oddPage"/>
          <w:pgSz w:w="12242" w:h="15842" w:code="1"/>
          <w:pgMar w:top="1440" w:right="1440" w:bottom="1440" w:left="1800" w:header="720" w:footer="720" w:gutter="0"/>
          <w:paperSrc w:first="15" w:other="15"/>
          <w:cols w:space="708"/>
          <w:titlePg/>
          <w:docGrid w:linePitch="360"/>
        </w:sectPr>
      </w:pPr>
    </w:p>
    <w:p w14:paraId="103A05D6" w14:textId="77777777" w:rsidR="00C0684F" w:rsidRPr="00CA7887" w:rsidRDefault="00C0684F" w:rsidP="009B431F">
      <w:pPr>
        <w:pStyle w:val="HeadingCCLS1"/>
      </w:pPr>
      <w:bookmarkStart w:id="510" w:name="_Toc299534184"/>
      <w:bookmarkStart w:id="511" w:name="_Toc474334037"/>
      <w:bookmarkStart w:id="512" w:name="_Toc474334206"/>
      <w:bookmarkStart w:id="513" w:name="_Toc494209603"/>
      <w:bookmarkStart w:id="514" w:name="_Toc66718885"/>
      <w:r w:rsidRPr="00CA7887">
        <w:lastRenderedPageBreak/>
        <w:t>Special Conditions of Contract</w:t>
      </w:r>
      <w:bookmarkEnd w:id="510"/>
      <w:bookmarkEnd w:id="511"/>
      <w:bookmarkEnd w:id="512"/>
      <w:bookmarkEnd w:id="513"/>
      <w:bookmarkEnd w:id="514"/>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C0684F" w:rsidRPr="00CA7887" w14:paraId="2BD81096" w14:textId="77777777" w:rsidTr="00C0684F">
        <w:tc>
          <w:tcPr>
            <w:tcW w:w="1980" w:type="dxa"/>
            <w:tcMar>
              <w:top w:w="85" w:type="dxa"/>
              <w:bottom w:w="142" w:type="dxa"/>
              <w:right w:w="170" w:type="dxa"/>
            </w:tcMar>
          </w:tcPr>
          <w:p w14:paraId="71D8D48D" w14:textId="77777777" w:rsidR="00C0684F" w:rsidRPr="00CA7887" w:rsidRDefault="00C0684F" w:rsidP="00C0684F">
            <w:pPr>
              <w:jc w:val="center"/>
              <w:rPr>
                <w:b/>
              </w:rPr>
            </w:pPr>
            <w:r w:rsidRPr="00CA7887">
              <w:rPr>
                <w:b/>
              </w:rPr>
              <w:t>Number of GC Clause</w:t>
            </w:r>
          </w:p>
        </w:tc>
        <w:tc>
          <w:tcPr>
            <w:tcW w:w="7020" w:type="dxa"/>
            <w:tcMar>
              <w:top w:w="85" w:type="dxa"/>
              <w:bottom w:w="142" w:type="dxa"/>
              <w:right w:w="170" w:type="dxa"/>
            </w:tcMar>
          </w:tcPr>
          <w:p w14:paraId="265F29EC" w14:textId="77777777" w:rsidR="00C0684F" w:rsidRPr="00CA7887" w:rsidRDefault="00C0684F" w:rsidP="00C0684F">
            <w:pPr>
              <w:ind w:right="-72"/>
              <w:jc w:val="center"/>
              <w:rPr>
                <w:b/>
              </w:rPr>
            </w:pPr>
            <w:r w:rsidRPr="00CA7887">
              <w:rPr>
                <w:b/>
              </w:rPr>
              <w:t>Amendments of, and Supplements to, Clauses in the General Conditions of Contract</w:t>
            </w:r>
          </w:p>
        </w:tc>
      </w:tr>
      <w:tr w:rsidR="00C0684F" w:rsidRPr="00CA7887" w14:paraId="286A8C11" w14:textId="77777777" w:rsidTr="00F452EA">
        <w:trPr>
          <w:trHeight w:val="659"/>
        </w:trPr>
        <w:tc>
          <w:tcPr>
            <w:tcW w:w="1980" w:type="dxa"/>
            <w:tcMar>
              <w:top w:w="85" w:type="dxa"/>
              <w:bottom w:w="142" w:type="dxa"/>
              <w:right w:w="170" w:type="dxa"/>
            </w:tcMar>
          </w:tcPr>
          <w:p w14:paraId="1B0119C5" w14:textId="77777777" w:rsidR="00C0684F" w:rsidRPr="00CA7887" w:rsidRDefault="00C0684F">
            <w:pPr>
              <w:jc w:val="both"/>
              <w:rPr>
                <w:b/>
              </w:rPr>
            </w:pPr>
            <w:r w:rsidRPr="00CA7887">
              <w:rPr>
                <w:b/>
              </w:rPr>
              <w:t>1.1(</w:t>
            </w:r>
            <w:r w:rsidR="008B5BD5" w:rsidRPr="00CA7887">
              <w:rPr>
                <w:b/>
              </w:rPr>
              <w:t>a</w:t>
            </w:r>
            <w:r w:rsidRPr="00CA7887">
              <w:rPr>
                <w:b/>
              </w:rPr>
              <w:t xml:space="preserve">) </w:t>
            </w:r>
          </w:p>
        </w:tc>
        <w:tc>
          <w:tcPr>
            <w:tcW w:w="7020" w:type="dxa"/>
            <w:tcMar>
              <w:top w:w="85" w:type="dxa"/>
              <w:bottom w:w="142" w:type="dxa"/>
              <w:right w:w="170" w:type="dxa"/>
            </w:tcMar>
          </w:tcPr>
          <w:p w14:paraId="5E9C2CAB" w14:textId="71DB9D00" w:rsidR="00C0684F" w:rsidRPr="00F452EA" w:rsidRDefault="00C0684F" w:rsidP="00C0684F">
            <w:pPr>
              <w:ind w:right="-72"/>
              <w:jc w:val="both"/>
            </w:pPr>
            <w:r w:rsidRPr="00CA7887">
              <w:rPr>
                <w:b/>
              </w:rPr>
              <w:t>The Contract shall be construed in accordance with the law of</w:t>
            </w:r>
            <w:r w:rsidRPr="00CA7887">
              <w:t xml:space="preserve"> </w:t>
            </w:r>
            <w:r w:rsidR="00F452EA">
              <w:t>Federal Democratic Republic of Ethiopia.</w:t>
            </w:r>
          </w:p>
        </w:tc>
      </w:tr>
      <w:tr w:rsidR="00C0684F" w:rsidRPr="00CA7887" w14:paraId="5B1C2538" w14:textId="77777777" w:rsidTr="00C0684F">
        <w:tc>
          <w:tcPr>
            <w:tcW w:w="1980" w:type="dxa"/>
            <w:tcMar>
              <w:top w:w="85" w:type="dxa"/>
              <w:bottom w:w="142" w:type="dxa"/>
              <w:right w:w="170" w:type="dxa"/>
            </w:tcMar>
          </w:tcPr>
          <w:p w14:paraId="1A8C29E4" w14:textId="77777777" w:rsidR="00C0684F" w:rsidRPr="00CA7887" w:rsidRDefault="00C0684F" w:rsidP="00C0684F">
            <w:pPr>
              <w:jc w:val="both"/>
              <w:rPr>
                <w:b/>
              </w:rPr>
            </w:pPr>
            <w:r w:rsidRPr="00CA7887">
              <w:rPr>
                <w:b/>
              </w:rPr>
              <w:t>4.1</w:t>
            </w:r>
          </w:p>
        </w:tc>
        <w:tc>
          <w:tcPr>
            <w:tcW w:w="7020" w:type="dxa"/>
            <w:tcMar>
              <w:top w:w="85" w:type="dxa"/>
              <w:bottom w:w="142" w:type="dxa"/>
              <w:right w:w="170" w:type="dxa"/>
            </w:tcMar>
          </w:tcPr>
          <w:p w14:paraId="0E2FCEC5" w14:textId="108D2101" w:rsidR="00C0684F" w:rsidRPr="00CA7887" w:rsidRDefault="00C0684F" w:rsidP="00C87F60">
            <w:pPr>
              <w:tabs>
                <w:tab w:val="left" w:pos="5040"/>
              </w:tabs>
              <w:ind w:right="-72"/>
              <w:jc w:val="both"/>
            </w:pPr>
            <w:r w:rsidRPr="00CA7887">
              <w:rPr>
                <w:b/>
              </w:rPr>
              <w:t>The language is:</w:t>
            </w:r>
            <w:r w:rsidR="00C87F60">
              <w:rPr>
                <w:b/>
              </w:rPr>
              <w:t xml:space="preserve"> English</w:t>
            </w:r>
            <w:r w:rsidRPr="00CA7887">
              <w:rPr>
                <w:i/>
              </w:rPr>
              <w:t>.</w:t>
            </w:r>
          </w:p>
        </w:tc>
      </w:tr>
      <w:tr w:rsidR="00C0684F" w:rsidRPr="00CA7887" w14:paraId="57A02D52" w14:textId="77777777" w:rsidTr="00C0684F">
        <w:tc>
          <w:tcPr>
            <w:tcW w:w="1980" w:type="dxa"/>
            <w:tcMar>
              <w:top w:w="85" w:type="dxa"/>
              <w:bottom w:w="142" w:type="dxa"/>
              <w:right w:w="170" w:type="dxa"/>
            </w:tcMar>
          </w:tcPr>
          <w:p w14:paraId="61CCC463" w14:textId="77777777" w:rsidR="00C0684F" w:rsidRPr="00CA7887" w:rsidRDefault="00C0684F" w:rsidP="00C0684F">
            <w:pPr>
              <w:jc w:val="both"/>
              <w:rPr>
                <w:b/>
              </w:rPr>
            </w:pPr>
            <w:r w:rsidRPr="00CA7887">
              <w:rPr>
                <w:b/>
              </w:rPr>
              <w:t>6.1 and 6.2</w:t>
            </w:r>
          </w:p>
        </w:tc>
        <w:tc>
          <w:tcPr>
            <w:tcW w:w="7020" w:type="dxa"/>
            <w:tcMar>
              <w:top w:w="85" w:type="dxa"/>
              <w:bottom w:w="142" w:type="dxa"/>
              <w:right w:w="170" w:type="dxa"/>
            </w:tcMar>
          </w:tcPr>
          <w:p w14:paraId="43C7DAD5" w14:textId="2B3B4FB3" w:rsidR="00C0684F" w:rsidRPr="00242D3B" w:rsidRDefault="00C0684F" w:rsidP="00C0684F">
            <w:pPr>
              <w:ind w:right="-72"/>
              <w:jc w:val="both"/>
              <w:rPr>
                <w:b/>
              </w:rPr>
            </w:pPr>
            <w:r w:rsidRPr="00CA7887">
              <w:rPr>
                <w:b/>
              </w:rPr>
              <w:t>The addresses are</w:t>
            </w:r>
            <w:r w:rsidR="00F452EA">
              <w:rPr>
                <w:b/>
              </w:rPr>
              <w:t>:</w:t>
            </w:r>
          </w:p>
          <w:p w14:paraId="2A1534E2" w14:textId="5150E2A6" w:rsidR="00F452EA" w:rsidRDefault="000F5E8B" w:rsidP="00F452EA">
            <w:pPr>
              <w:tabs>
                <w:tab w:val="left" w:pos="1311"/>
                <w:tab w:val="left" w:pos="6480"/>
              </w:tabs>
              <w:ind w:right="-72"/>
              <w:jc w:val="both"/>
            </w:pPr>
            <w:r>
              <w:t>Client: Ministry</w:t>
            </w:r>
            <w:r w:rsidR="00F452EA">
              <w:t xml:space="preserve"> of Agriculture,</w:t>
            </w:r>
          </w:p>
          <w:p w14:paraId="0A9A85C4" w14:textId="7371D342" w:rsidR="00F452EA" w:rsidRDefault="00F452EA" w:rsidP="00F452EA">
            <w:pPr>
              <w:tabs>
                <w:tab w:val="left" w:pos="1311"/>
                <w:tab w:val="left" w:pos="6480"/>
              </w:tabs>
              <w:ind w:right="-72"/>
              <w:jc w:val="both"/>
            </w:pPr>
            <w:r>
              <w:t xml:space="preserve">Attention: </w:t>
            </w:r>
            <w:proofErr w:type="spellStart"/>
            <w:r>
              <w:t>Ato</w:t>
            </w:r>
            <w:proofErr w:type="spellEnd"/>
            <w:r>
              <w:t xml:space="preserve"> Habtamu Hailu (Project Coordinator) or </w:t>
            </w:r>
            <w:proofErr w:type="spellStart"/>
            <w:r>
              <w:t>Ato</w:t>
            </w:r>
            <w:proofErr w:type="spellEnd"/>
            <w:r>
              <w:t xml:space="preserve"> </w:t>
            </w:r>
            <w:proofErr w:type="spellStart"/>
            <w:r>
              <w:t>Kinfu</w:t>
            </w:r>
            <w:proofErr w:type="spellEnd"/>
            <w:r>
              <w:t xml:space="preserve"> </w:t>
            </w:r>
            <w:proofErr w:type="spellStart"/>
            <w:r>
              <w:t>Bekabil</w:t>
            </w:r>
            <w:proofErr w:type="spellEnd"/>
            <w:r>
              <w:t xml:space="preserve"> (Senior Procurement </w:t>
            </w:r>
            <w:r w:rsidR="000F5E8B">
              <w:t xml:space="preserve">and Contract Management </w:t>
            </w:r>
            <w:r>
              <w:t xml:space="preserve">Specialist), </w:t>
            </w:r>
          </w:p>
          <w:p w14:paraId="650A6480" w14:textId="2B101DC6" w:rsidR="00F452EA" w:rsidRDefault="00F452EA" w:rsidP="00F452EA">
            <w:pPr>
              <w:tabs>
                <w:tab w:val="left" w:pos="1311"/>
                <w:tab w:val="left" w:pos="6480"/>
              </w:tabs>
              <w:ind w:right="-72"/>
              <w:jc w:val="both"/>
            </w:pPr>
            <w:r>
              <w:t>Facsimile number: +251-911-193610</w:t>
            </w:r>
          </w:p>
          <w:p w14:paraId="2A9DA1C5" w14:textId="5ABE7A75" w:rsidR="00C0684F" w:rsidRPr="00CA7887" w:rsidRDefault="00F452EA" w:rsidP="00F452EA">
            <w:pPr>
              <w:tabs>
                <w:tab w:val="left" w:pos="1311"/>
              </w:tabs>
              <w:ind w:right="-72"/>
              <w:jc w:val="both"/>
            </w:pPr>
            <w:r>
              <w:t>Electronic mail address: kinfumz@yahoo.com</w:t>
            </w:r>
          </w:p>
          <w:p w14:paraId="368C26DA" w14:textId="24530D1F" w:rsidR="00C0684F" w:rsidRPr="000F5E8B" w:rsidRDefault="00C0684F" w:rsidP="00C0684F">
            <w:pPr>
              <w:tabs>
                <w:tab w:val="left" w:pos="1311"/>
                <w:tab w:val="left" w:pos="6480"/>
              </w:tabs>
              <w:ind w:right="-72"/>
              <w:jc w:val="both"/>
            </w:pPr>
            <w:proofErr w:type="gramStart"/>
            <w:r w:rsidRPr="00CA7887">
              <w:t>Consultant :</w:t>
            </w:r>
            <w:proofErr w:type="gramEnd"/>
            <w:r w:rsidRPr="00CA7887">
              <w:tab/>
            </w:r>
            <w:r w:rsidRPr="00CA7887">
              <w:rPr>
                <w:u w:val="single"/>
              </w:rPr>
              <w:tab/>
            </w:r>
            <w:r w:rsidRPr="00CA7887">
              <w:tab/>
            </w:r>
            <w:r w:rsidRPr="00CA7887">
              <w:rPr>
                <w:u w:val="single"/>
              </w:rPr>
              <w:tab/>
            </w:r>
          </w:p>
          <w:p w14:paraId="39BB56EE" w14:textId="77777777" w:rsidR="00C0684F" w:rsidRPr="00CA7887" w:rsidRDefault="00C0684F" w:rsidP="00C0684F">
            <w:pPr>
              <w:tabs>
                <w:tab w:val="left" w:pos="1311"/>
                <w:tab w:val="left" w:pos="6480"/>
              </w:tabs>
              <w:ind w:right="-72"/>
              <w:jc w:val="both"/>
            </w:pPr>
            <w:proofErr w:type="gramStart"/>
            <w:r w:rsidRPr="00CA7887">
              <w:t>Attention :</w:t>
            </w:r>
            <w:proofErr w:type="gramEnd"/>
            <w:r w:rsidRPr="00CA7887">
              <w:tab/>
            </w:r>
            <w:r w:rsidRPr="00CA7887">
              <w:rPr>
                <w:u w:val="single"/>
              </w:rPr>
              <w:tab/>
            </w:r>
          </w:p>
          <w:p w14:paraId="6302CB37" w14:textId="77777777" w:rsidR="00C0684F" w:rsidRPr="00CA7887" w:rsidRDefault="00C0684F" w:rsidP="00C0684F">
            <w:pPr>
              <w:tabs>
                <w:tab w:val="left" w:pos="1311"/>
                <w:tab w:val="left" w:pos="6480"/>
              </w:tabs>
              <w:ind w:right="-72"/>
              <w:jc w:val="both"/>
              <w:rPr>
                <w:u w:val="single"/>
              </w:rPr>
            </w:pPr>
            <w:proofErr w:type="gramStart"/>
            <w:r w:rsidRPr="00CA7887">
              <w:t>Facsimile :</w:t>
            </w:r>
            <w:proofErr w:type="gramEnd"/>
            <w:r w:rsidRPr="00CA7887">
              <w:tab/>
            </w:r>
            <w:r w:rsidRPr="00CA7887">
              <w:rPr>
                <w:u w:val="single"/>
              </w:rPr>
              <w:tab/>
            </w:r>
          </w:p>
          <w:p w14:paraId="7D3AE640" w14:textId="77777777" w:rsidR="00C0684F" w:rsidRPr="00CA7887" w:rsidRDefault="00C0684F" w:rsidP="00C0684F">
            <w:pPr>
              <w:tabs>
                <w:tab w:val="left" w:pos="1311"/>
                <w:tab w:val="left" w:pos="6480"/>
              </w:tabs>
              <w:ind w:right="-72"/>
              <w:jc w:val="both"/>
            </w:pPr>
            <w:r w:rsidRPr="00CA7887">
              <w:t>E-mail (where permitted</w:t>
            </w:r>
            <w:proofErr w:type="gramStart"/>
            <w:r w:rsidRPr="00CA7887">
              <w:t>) :</w:t>
            </w:r>
            <w:proofErr w:type="gramEnd"/>
            <w:r w:rsidRPr="00CA7887">
              <w:rPr>
                <w:u w:val="single"/>
              </w:rPr>
              <w:tab/>
            </w:r>
          </w:p>
        </w:tc>
      </w:tr>
      <w:tr w:rsidR="00C0684F" w:rsidRPr="00CA7887" w14:paraId="0D0FF8DA" w14:textId="77777777" w:rsidTr="00C0684F">
        <w:tc>
          <w:tcPr>
            <w:tcW w:w="1980" w:type="dxa"/>
            <w:tcMar>
              <w:top w:w="85" w:type="dxa"/>
              <w:bottom w:w="142" w:type="dxa"/>
              <w:right w:w="170" w:type="dxa"/>
            </w:tcMar>
          </w:tcPr>
          <w:p w14:paraId="4EA60779" w14:textId="032A24A2" w:rsidR="00C0684F" w:rsidRPr="00F452EA" w:rsidRDefault="00C0684F" w:rsidP="00F452EA">
            <w:pPr>
              <w:jc w:val="both"/>
              <w:rPr>
                <w:b/>
                <w:spacing w:val="-3"/>
              </w:rPr>
            </w:pPr>
            <w:r w:rsidRPr="00CA7887">
              <w:rPr>
                <w:b/>
                <w:spacing w:val="-3"/>
              </w:rPr>
              <w:t>8.1</w:t>
            </w:r>
          </w:p>
        </w:tc>
        <w:tc>
          <w:tcPr>
            <w:tcW w:w="7020" w:type="dxa"/>
            <w:tcMar>
              <w:top w:w="85" w:type="dxa"/>
              <w:bottom w:w="142" w:type="dxa"/>
              <w:right w:w="170" w:type="dxa"/>
            </w:tcMar>
          </w:tcPr>
          <w:p w14:paraId="39ABC0CB" w14:textId="47397AD5" w:rsidR="00C0684F" w:rsidRPr="009B431F" w:rsidRDefault="00F452EA" w:rsidP="00C0684F">
            <w:pPr>
              <w:ind w:right="-72"/>
              <w:jc w:val="both"/>
            </w:pPr>
            <w:r>
              <w:rPr>
                <w:i/>
              </w:rPr>
              <w:t>NA</w:t>
            </w:r>
          </w:p>
        </w:tc>
      </w:tr>
      <w:tr w:rsidR="00C0684F" w:rsidRPr="00CA7887" w14:paraId="569117C8" w14:textId="77777777" w:rsidTr="00C0684F">
        <w:tc>
          <w:tcPr>
            <w:tcW w:w="1980" w:type="dxa"/>
            <w:tcMar>
              <w:top w:w="85" w:type="dxa"/>
              <w:bottom w:w="142" w:type="dxa"/>
              <w:right w:w="170" w:type="dxa"/>
            </w:tcMar>
          </w:tcPr>
          <w:p w14:paraId="38CA7326" w14:textId="77777777" w:rsidR="00C0684F" w:rsidRPr="00CA7887" w:rsidRDefault="00C0684F" w:rsidP="00C0684F">
            <w:pPr>
              <w:jc w:val="both"/>
              <w:rPr>
                <w:b/>
                <w:spacing w:val="-3"/>
              </w:rPr>
            </w:pPr>
            <w:r w:rsidRPr="00CA7887">
              <w:rPr>
                <w:b/>
                <w:spacing w:val="-3"/>
              </w:rPr>
              <w:t>9.1</w:t>
            </w:r>
          </w:p>
        </w:tc>
        <w:tc>
          <w:tcPr>
            <w:tcW w:w="7020" w:type="dxa"/>
            <w:tcMar>
              <w:top w:w="85" w:type="dxa"/>
              <w:bottom w:w="142" w:type="dxa"/>
              <w:right w:w="170" w:type="dxa"/>
            </w:tcMar>
          </w:tcPr>
          <w:p w14:paraId="0DCF4510" w14:textId="6CB7108E" w:rsidR="00C0684F" w:rsidRPr="00F452EA" w:rsidRDefault="00C0684F" w:rsidP="00C0684F">
            <w:pPr>
              <w:ind w:right="-72"/>
              <w:jc w:val="both"/>
              <w:rPr>
                <w:b/>
              </w:rPr>
            </w:pPr>
            <w:r w:rsidRPr="00CA7887">
              <w:rPr>
                <w:b/>
              </w:rPr>
              <w:t>The Authorized Representatives are:</w:t>
            </w:r>
          </w:p>
          <w:p w14:paraId="59562607" w14:textId="77777777" w:rsidR="00F452EA" w:rsidRPr="00F452EA" w:rsidRDefault="00F452EA" w:rsidP="00F452EA">
            <w:pPr>
              <w:tabs>
                <w:tab w:val="left" w:pos="2160"/>
                <w:tab w:val="left" w:pos="6480"/>
              </w:tabs>
              <w:ind w:right="-72"/>
              <w:jc w:val="both"/>
              <w:rPr>
                <w:b/>
              </w:rPr>
            </w:pPr>
            <w:r w:rsidRPr="00F452EA">
              <w:rPr>
                <w:b/>
              </w:rPr>
              <w:t>The Authorized Representatives are:</w:t>
            </w:r>
          </w:p>
          <w:p w14:paraId="5A49DC17" w14:textId="77777777" w:rsidR="00F452EA" w:rsidRDefault="00F452EA" w:rsidP="00F452EA">
            <w:pPr>
              <w:tabs>
                <w:tab w:val="left" w:pos="2160"/>
                <w:tab w:val="left" w:pos="6480"/>
              </w:tabs>
              <w:ind w:right="-72"/>
              <w:jc w:val="both"/>
              <w:rPr>
                <w:b/>
              </w:rPr>
            </w:pPr>
            <w:r w:rsidRPr="00F452EA">
              <w:rPr>
                <w:b/>
              </w:rPr>
              <w:t xml:space="preserve">For the Client:  </w:t>
            </w:r>
            <w:proofErr w:type="spellStart"/>
            <w:r w:rsidRPr="00F452EA">
              <w:rPr>
                <w:b/>
              </w:rPr>
              <w:t>Ato</w:t>
            </w:r>
            <w:proofErr w:type="spellEnd"/>
            <w:r w:rsidRPr="00F452EA">
              <w:rPr>
                <w:b/>
              </w:rPr>
              <w:t xml:space="preserve"> Habtamu Hailu, RLLP Coordinating Unit Coordinator</w:t>
            </w:r>
          </w:p>
          <w:p w14:paraId="2A13D9A3" w14:textId="5E8D45AE" w:rsidR="00C0684F" w:rsidRPr="00CA7887" w:rsidRDefault="00C0684F" w:rsidP="00F452EA">
            <w:pPr>
              <w:tabs>
                <w:tab w:val="left" w:pos="2160"/>
                <w:tab w:val="left" w:pos="6480"/>
              </w:tabs>
              <w:ind w:right="-72"/>
              <w:jc w:val="both"/>
              <w:rPr>
                <w:b/>
              </w:rPr>
            </w:pPr>
            <w:r w:rsidRPr="00CA7887">
              <w:rPr>
                <w:b/>
              </w:rPr>
              <w:t>For the Consultant:</w:t>
            </w:r>
            <w:r w:rsidRPr="00CA7887">
              <w:rPr>
                <w:b/>
              </w:rPr>
              <w:tab/>
            </w:r>
            <w:r w:rsidRPr="009B431F">
              <w:rPr>
                <w:i/>
              </w:rPr>
              <w:t>[name, title]</w:t>
            </w:r>
            <w:r w:rsidRPr="00CA7887">
              <w:rPr>
                <w:b/>
                <w:u w:val="single"/>
              </w:rPr>
              <w:tab/>
            </w:r>
          </w:p>
        </w:tc>
      </w:tr>
      <w:tr w:rsidR="00C0684F" w:rsidRPr="00CA7887" w14:paraId="0A0C7F28" w14:textId="77777777" w:rsidTr="00C0684F">
        <w:tc>
          <w:tcPr>
            <w:tcW w:w="1980" w:type="dxa"/>
            <w:tcMar>
              <w:top w:w="85" w:type="dxa"/>
              <w:bottom w:w="142" w:type="dxa"/>
              <w:right w:w="170" w:type="dxa"/>
            </w:tcMar>
          </w:tcPr>
          <w:p w14:paraId="174A3E22" w14:textId="77777777" w:rsidR="00C0684F" w:rsidRPr="00CA7887" w:rsidRDefault="00C0684F" w:rsidP="00C0684F">
            <w:pPr>
              <w:pStyle w:val="BankNormal"/>
              <w:spacing w:after="0"/>
              <w:rPr>
                <w:b/>
                <w:bCs/>
                <w:szCs w:val="24"/>
                <w:lang w:eastAsia="it-IT"/>
              </w:rPr>
            </w:pPr>
            <w:r w:rsidRPr="00CA7887">
              <w:rPr>
                <w:b/>
                <w:bCs/>
                <w:szCs w:val="24"/>
                <w:lang w:eastAsia="it-IT"/>
              </w:rPr>
              <w:t>11.1</w:t>
            </w:r>
          </w:p>
        </w:tc>
        <w:tc>
          <w:tcPr>
            <w:tcW w:w="7020" w:type="dxa"/>
            <w:tcMar>
              <w:top w:w="85" w:type="dxa"/>
              <w:bottom w:w="142" w:type="dxa"/>
              <w:right w:w="170" w:type="dxa"/>
            </w:tcMar>
          </w:tcPr>
          <w:p w14:paraId="5BC0AF28" w14:textId="1B959BD0" w:rsidR="00C0684F" w:rsidRPr="00CA7887" w:rsidRDefault="00F452EA" w:rsidP="00C0684F">
            <w:pPr>
              <w:ind w:right="-72"/>
              <w:jc w:val="both"/>
            </w:pPr>
            <w:r>
              <w:rPr>
                <w:i/>
              </w:rPr>
              <w:t>NA</w:t>
            </w:r>
          </w:p>
        </w:tc>
      </w:tr>
      <w:tr w:rsidR="00C0684F" w:rsidRPr="00CA7887" w14:paraId="0CBC1F42" w14:textId="77777777" w:rsidTr="00C0684F">
        <w:tc>
          <w:tcPr>
            <w:tcW w:w="1980" w:type="dxa"/>
            <w:tcMar>
              <w:top w:w="85" w:type="dxa"/>
              <w:bottom w:w="142" w:type="dxa"/>
              <w:right w:w="170" w:type="dxa"/>
            </w:tcMar>
          </w:tcPr>
          <w:p w14:paraId="1C76CB0B" w14:textId="77777777" w:rsidR="00C0684F" w:rsidRPr="00CA7887" w:rsidRDefault="00C0684F" w:rsidP="00C0684F">
            <w:pPr>
              <w:rPr>
                <w:b/>
                <w:spacing w:val="-3"/>
              </w:rPr>
            </w:pPr>
            <w:r w:rsidRPr="00CA7887">
              <w:rPr>
                <w:b/>
                <w:spacing w:val="-3"/>
              </w:rPr>
              <w:t>12.1</w:t>
            </w:r>
          </w:p>
        </w:tc>
        <w:tc>
          <w:tcPr>
            <w:tcW w:w="7020" w:type="dxa"/>
            <w:tcMar>
              <w:top w:w="85" w:type="dxa"/>
              <w:bottom w:w="142" w:type="dxa"/>
              <w:right w:w="170" w:type="dxa"/>
            </w:tcMar>
          </w:tcPr>
          <w:p w14:paraId="1458309A" w14:textId="77777777" w:rsidR="00C0684F" w:rsidRPr="00CA7887" w:rsidRDefault="00C0684F" w:rsidP="00C0684F">
            <w:pPr>
              <w:ind w:right="-72"/>
              <w:jc w:val="both"/>
              <w:rPr>
                <w:b/>
              </w:rPr>
            </w:pPr>
            <w:r w:rsidRPr="00CA7887">
              <w:rPr>
                <w:b/>
              </w:rPr>
              <w:t>Termination of Contract for Failure to Become Effective:</w:t>
            </w:r>
          </w:p>
          <w:p w14:paraId="164D41FD" w14:textId="77777777" w:rsidR="00C0684F" w:rsidRPr="00CA7887" w:rsidRDefault="00C0684F" w:rsidP="00C0684F">
            <w:pPr>
              <w:ind w:right="-72"/>
              <w:jc w:val="both"/>
              <w:rPr>
                <w:b/>
              </w:rPr>
            </w:pPr>
          </w:p>
          <w:p w14:paraId="2CE949AC" w14:textId="5F202B1E" w:rsidR="00C0684F" w:rsidRPr="00CA7887" w:rsidRDefault="00C0684F" w:rsidP="00C0684F">
            <w:pPr>
              <w:ind w:right="-72"/>
              <w:jc w:val="both"/>
            </w:pPr>
            <w:r w:rsidRPr="00CA7887">
              <w:rPr>
                <w:b/>
              </w:rPr>
              <w:t>The time period shall be</w:t>
            </w:r>
            <w:r w:rsidR="00F452EA">
              <w:rPr>
                <w:b/>
              </w:rPr>
              <w:t xml:space="preserve"> 30 days.</w:t>
            </w:r>
          </w:p>
        </w:tc>
      </w:tr>
      <w:tr w:rsidR="00C0684F" w:rsidRPr="00CA7887" w14:paraId="296E2372" w14:textId="77777777" w:rsidTr="00C0684F">
        <w:tc>
          <w:tcPr>
            <w:tcW w:w="1980" w:type="dxa"/>
            <w:tcMar>
              <w:top w:w="85" w:type="dxa"/>
              <w:bottom w:w="142" w:type="dxa"/>
              <w:right w:w="170" w:type="dxa"/>
            </w:tcMar>
          </w:tcPr>
          <w:p w14:paraId="2807DD4D" w14:textId="77777777" w:rsidR="00C0684F" w:rsidRPr="00CA7887" w:rsidRDefault="00C0684F" w:rsidP="00C0684F">
            <w:pPr>
              <w:rPr>
                <w:b/>
                <w:spacing w:val="-3"/>
              </w:rPr>
            </w:pPr>
            <w:r w:rsidRPr="00CA7887">
              <w:rPr>
                <w:b/>
                <w:spacing w:val="-3"/>
              </w:rPr>
              <w:t>13.1</w:t>
            </w:r>
          </w:p>
        </w:tc>
        <w:tc>
          <w:tcPr>
            <w:tcW w:w="7020" w:type="dxa"/>
            <w:tcMar>
              <w:top w:w="85" w:type="dxa"/>
              <w:bottom w:w="142" w:type="dxa"/>
              <w:right w:w="170" w:type="dxa"/>
            </w:tcMar>
          </w:tcPr>
          <w:p w14:paraId="50C1A0E6" w14:textId="6EDE31BB" w:rsidR="00C0684F" w:rsidRPr="00CA7887" w:rsidRDefault="00C231BD" w:rsidP="00C0684F">
            <w:pPr>
              <w:ind w:right="-72"/>
              <w:jc w:val="both"/>
              <w:rPr>
                <w:b/>
              </w:rPr>
            </w:pPr>
            <w:r>
              <w:rPr>
                <w:b/>
              </w:rPr>
              <w:t xml:space="preserve">Commencement of Services will be </w:t>
            </w:r>
            <w:r w:rsidR="000F5E8B">
              <w:rPr>
                <w:b/>
              </w:rPr>
              <w:t>May</w:t>
            </w:r>
            <w:r w:rsidR="00536007">
              <w:rPr>
                <w:b/>
              </w:rPr>
              <w:t xml:space="preserve"> 1</w:t>
            </w:r>
            <w:r w:rsidR="00B4573F">
              <w:rPr>
                <w:b/>
              </w:rPr>
              <w:t>, 202</w:t>
            </w:r>
            <w:r w:rsidR="000F5E8B">
              <w:rPr>
                <w:b/>
              </w:rPr>
              <w:t>4</w:t>
            </w:r>
          </w:p>
          <w:p w14:paraId="2F466DCC" w14:textId="77777777" w:rsidR="00C0684F" w:rsidRPr="00CA7887" w:rsidRDefault="00C0684F" w:rsidP="00C0684F">
            <w:pPr>
              <w:ind w:right="-72"/>
              <w:jc w:val="both"/>
              <w:rPr>
                <w:b/>
              </w:rPr>
            </w:pPr>
          </w:p>
          <w:p w14:paraId="3BEF0792" w14:textId="38EF09E9" w:rsidR="00C0684F" w:rsidRPr="00CA7887" w:rsidRDefault="00C0684F" w:rsidP="00C0684F">
            <w:pPr>
              <w:ind w:right="-72"/>
              <w:jc w:val="both"/>
            </w:pPr>
            <w:r w:rsidRPr="00CA7887">
              <w:rPr>
                <w:b/>
              </w:rPr>
              <w:t>The number of days shall be</w:t>
            </w:r>
            <w:r w:rsidR="00F452EA">
              <w:rPr>
                <w:b/>
              </w:rPr>
              <w:t xml:space="preserve"> 10.</w:t>
            </w:r>
          </w:p>
          <w:p w14:paraId="5C024B6C" w14:textId="77777777" w:rsidR="00C0684F" w:rsidRPr="00CA7887" w:rsidRDefault="00C0684F" w:rsidP="00C0684F">
            <w:pPr>
              <w:ind w:right="-72"/>
              <w:jc w:val="both"/>
            </w:pPr>
          </w:p>
          <w:p w14:paraId="5F1450D7" w14:textId="77777777" w:rsidR="00C0684F" w:rsidRPr="00CA7887" w:rsidRDefault="00C0684F" w:rsidP="00C0684F">
            <w:pPr>
              <w:ind w:right="-72"/>
              <w:jc w:val="both"/>
            </w:pPr>
            <w:r w:rsidRPr="00CA7887">
              <w:t>Confirmation of Key Experts’ availability to start the Assignment shall be submitted to the Client in writing as a written statement signed by each Key Expert.</w:t>
            </w:r>
          </w:p>
        </w:tc>
      </w:tr>
      <w:tr w:rsidR="00C0684F" w:rsidRPr="00CA7887" w14:paraId="47702063" w14:textId="77777777" w:rsidTr="00C0684F">
        <w:tc>
          <w:tcPr>
            <w:tcW w:w="1980" w:type="dxa"/>
            <w:tcMar>
              <w:top w:w="85" w:type="dxa"/>
              <w:bottom w:w="142" w:type="dxa"/>
              <w:right w:w="170" w:type="dxa"/>
            </w:tcMar>
          </w:tcPr>
          <w:p w14:paraId="01529001" w14:textId="77777777" w:rsidR="00C0684F" w:rsidRPr="00CA7887" w:rsidRDefault="00C0684F" w:rsidP="00C0684F">
            <w:pPr>
              <w:rPr>
                <w:b/>
                <w:spacing w:val="-3"/>
              </w:rPr>
            </w:pPr>
            <w:r w:rsidRPr="00CA7887">
              <w:rPr>
                <w:b/>
                <w:spacing w:val="-3"/>
              </w:rPr>
              <w:t>14.1</w:t>
            </w:r>
          </w:p>
        </w:tc>
        <w:tc>
          <w:tcPr>
            <w:tcW w:w="7020" w:type="dxa"/>
            <w:tcMar>
              <w:top w:w="85" w:type="dxa"/>
              <w:bottom w:w="142" w:type="dxa"/>
              <w:right w:w="170" w:type="dxa"/>
            </w:tcMar>
          </w:tcPr>
          <w:p w14:paraId="576B23B2" w14:textId="77777777" w:rsidR="00C0684F" w:rsidRPr="00CA7887" w:rsidRDefault="00C0684F" w:rsidP="00C0684F">
            <w:pPr>
              <w:ind w:right="-72"/>
              <w:jc w:val="both"/>
              <w:rPr>
                <w:b/>
              </w:rPr>
            </w:pPr>
            <w:r w:rsidRPr="00CA7887">
              <w:rPr>
                <w:b/>
              </w:rPr>
              <w:t>Expiration of Contract:</w:t>
            </w:r>
          </w:p>
          <w:p w14:paraId="44453962" w14:textId="77777777" w:rsidR="00C0684F" w:rsidRPr="00CA7887" w:rsidRDefault="00C0684F" w:rsidP="00C0684F">
            <w:pPr>
              <w:ind w:right="-72"/>
              <w:jc w:val="both"/>
              <w:rPr>
                <w:b/>
              </w:rPr>
            </w:pPr>
          </w:p>
          <w:p w14:paraId="2EB7421D" w14:textId="31777DBE" w:rsidR="00C0684F" w:rsidRPr="00CA7887" w:rsidRDefault="00C0684F" w:rsidP="00C231BD">
            <w:pPr>
              <w:ind w:right="-72"/>
              <w:jc w:val="both"/>
            </w:pPr>
            <w:r w:rsidRPr="00CA7887">
              <w:rPr>
                <w:b/>
              </w:rPr>
              <w:lastRenderedPageBreak/>
              <w:t>The time period shall be</w:t>
            </w:r>
            <w:r w:rsidRPr="00CA7887">
              <w:t xml:space="preserve"> </w:t>
            </w:r>
            <w:r w:rsidR="00C231BD">
              <w:t>Three months</w:t>
            </w:r>
          </w:p>
        </w:tc>
      </w:tr>
      <w:tr w:rsidR="00C0684F" w:rsidRPr="00CA7887" w14:paraId="2A21B8DA" w14:textId="77777777" w:rsidTr="00C0684F">
        <w:trPr>
          <w:trHeight w:val="1507"/>
        </w:trPr>
        <w:tc>
          <w:tcPr>
            <w:tcW w:w="1980" w:type="dxa"/>
            <w:tcMar>
              <w:top w:w="85" w:type="dxa"/>
              <w:bottom w:w="142" w:type="dxa"/>
              <w:right w:w="170" w:type="dxa"/>
            </w:tcMar>
          </w:tcPr>
          <w:p w14:paraId="3397453D" w14:textId="77777777" w:rsidR="00C0684F" w:rsidRPr="00CA7887" w:rsidRDefault="00C0684F" w:rsidP="009F6828">
            <w:pPr>
              <w:rPr>
                <w:b/>
                <w:lang w:eastAsia="it-IT"/>
              </w:rPr>
            </w:pPr>
            <w:r w:rsidRPr="00CA7887">
              <w:rPr>
                <w:b/>
                <w:lang w:eastAsia="it-IT"/>
              </w:rPr>
              <w:lastRenderedPageBreak/>
              <w:t>21 b.</w:t>
            </w:r>
          </w:p>
        </w:tc>
        <w:tc>
          <w:tcPr>
            <w:tcW w:w="7020" w:type="dxa"/>
            <w:tcMar>
              <w:top w:w="85" w:type="dxa"/>
              <w:bottom w:w="142" w:type="dxa"/>
              <w:right w:w="170" w:type="dxa"/>
            </w:tcMar>
          </w:tcPr>
          <w:p w14:paraId="6176F908" w14:textId="5D26D05D" w:rsidR="00C0684F" w:rsidRPr="000F5E8B" w:rsidRDefault="00C0684F" w:rsidP="000F5E8B">
            <w:pPr>
              <w:pStyle w:val="BodyText"/>
              <w:tabs>
                <w:tab w:val="left" w:pos="826"/>
                <w:tab w:val="left" w:pos="1726"/>
              </w:tabs>
              <w:spacing w:after="0"/>
              <w:rPr>
                <w:b/>
              </w:rPr>
            </w:pPr>
            <w:r w:rsidRPr="00CA7887">
              <w:rPr>
                <w:b/>
              </w:rPr>
              <w:t>The Client reserves the right to determine on a case-by-case basis whether the Consultant should be disqualified from providing goods, works or non-consulting services due to a conflict of a nature described in Clause GCC 21.1.3</w:t>
            </w:r>
          </w:p>
          <w:p w14:paraId="2C3C8E09" w14:textId="501F9DF7" w:rsidR="005E14BE" w:rsidRPr="00CA7887" w:rsidRDefault="00C0684F" w:rsidP="009F6828">
            <w:pPr>
              <w:pStyle w:val="BodyText"/>
              <w:tabs>
                <w:tab w:val="left" w:pos="826"/>
                <w:tab w:val="left" w:pos="1726"/>
              </w:tabs>
              <w:spacing w:after="0"/>
              <w:jc w:val="left"/>
            </w:pPr>
            <w:proofErr w:type="spellStart"/>
            <w:r w:rsidRPr="00CA7887">
              <w:t>Yes___</w:t>
            </w:r>
            <w:r w:rsidR="00C231BD">
              <w:t>X</w:t>
            </w:r>
            <w:proofErr w:type="spellEnd"/>
            <w:r w:rsidRPr="00CA7887">
              <w:t>___ No _____</w:t>
            </w:r>
          </w:p>
        </w:tc>
      </w:tr>
      <w:tr w:rsidR="00C0684F" w:rsidRPr="00CA7887" w14:paraId="70DCCD14" w14:textId="77777777" w:rsidTr="00C0684F">
        <w:tc>
          <w:tcPr>
            <w:tcW w:w="1980" w:type="dxa"/>
            <w:tcMar>
              <w:top w:w="85" w:type="dxa"/>
              <w:bottom w:w="142" w:type="dxa"/>
              <w:right w:w="170" w:type="dxa"/>
            </w:tcMar>
          </w:tcPr>
          <w:p w14:paraId="7A095D95" w14:textId="67FBF28E" w:rsidR="00C0684F" w:rsidRPr="00CA7887" w:rsidRDefault="00C0684F" w:rsidP="009F6828">
            <w:pPr>
              <w:rPr>
                <w:b/>
                <w:lang w:eastAsia="it-IT"/>
              </w:rPr>
            </w:pPr>
            <w:r w:rsidRPr="00CA7887">
              <w:br w:type="page"/>
            </w:r>
            <w:r w:rsidRPr="00CA7887">
              <w:rPr>
                <w:b/>
                <w:lang w:eastAsia="it-IT"/>
              </w:rPr>
              <w:t>23.1</w:t>
            </w:r>
          </w:p>
        </w:tc>
        <w:tc>
          <w:tcPr>
            <w:tcW w:w="7020" w:type="dxa"/>
            <w:tcMar>
              <w:top w:w="85" w:type="dxa"/>
              <w:bottom w:w="142" w:type="dxa"/>
              <w:right w:w="170" w:type="dxa"/>
            </w:tcMar>
          </w:tcPr>
          <w:p w14:paraId="3F45B926" w14:textId="1C42ECE6" w:rsidR="00C0684F" w:rsidRPr="00CA7887" w:rsidRDefault="00C231BD" w:rsidP="00B60500">
            <w:pPr>
              <w:pStyle w:val="BodyTextIndent2"/>
              <w:tabs>
                <w:tab w:val="left" w:pos="378"/>
              </w:tabs>
              <w:spacing w:after="180"/>
              <w:ind w:left="0" w:firstLine="0"/>
              <w:rPr>
                <w:i/>
                <w:iCs/>
              </w:rPr>
            </w:pPr>
            <w:r>
              <w:rPr>
                <w:b/>
              </w:rPr>
              <w:t>No additional provisions.</w:t>
            </w:r>
          </w:p>
        </w:tc>
      </w:tr>
      <w:tr w:rsidR="00C0684F" w:rsidRPr="00CA7887" w14:paraId="5FEAB3C7" w14:textId="77777777" w:rsidTr="00C0684F">
        <w:tc>
          <w:tcPr>
            <w:tcW w:w="1980" w:type="dxa"/>
            <w:tcMar>
              <w:top w:w="85" w:type="dxa"/>
              <w:bottom w:w="142" w:type="dxa"/>
              <w:right w:w="170" w:type="dxa"/>
            </w:tcMar>
          </w:tcPr>
          <w:p w14:paraId="61B47625" w14:textId="77777777" w:rsidR="00C0684F" w:rsidRPr="00CA7887" w:rsidRDefault="00C0684F" w:rsidP="009F6828">
            <w:pPr>
              <w:rPr>
                <w:b/>
                <w:lang w:eastAsia="it-IT"/>
              </w:rPr>
            </w:pPr>
            <w:r w:rsidRPr="00CA7887">
              <w:rPr>
                <w:b/>
                <w:lang w:eastAsia="it-IT"/>
              </w:rPr>
              <w:t>24.1</w:t>
            </w:r>
          </w:p>
          <w:p w14:paraId="63254946" w14:textId="77777777" w:rsidR="00C0684F" w:rsidRPr="00CA7887" w:rsidRDefault="00C0684F" w:rsidP="00C0684F">
            <w:pPr>
              <w:pStyle w:val="BankNormal"/>
              <w:spacing w:after="0"/>
              <w:rPr>
                <w:szCs w:val="24"/>
                <w:lang w:eastAsia="it-IT"/>
              </w:rPr>
            </w:pPr>
          </w:p>
        </w:tc>
        <w:tc>
          <w:tcPr>
            <w:tcW w:w="7020" w:type="dxa"/>
            <w:tcMar>
              <w:top w:w="85" w:type="dxa"/>
              <w:bottom w:w="142" w:type="dxa"/>
              <w:right w:w="170" w:type="dxa"/>
            </w:tcMar>
          </w:tcPr>
          <w:p w14:paraId="2878E87C" w14:textId="77777777" w:rsidR="00C0684F" w:rsidRPr="00CA7887" w:rsidRDefault="00C0684F" w:rsidP="00C0684F">
            <w:pPr>
              <w:ind w:right="-72"/>
              <w:jc w:val="both"/>
              <w:rPr>
                <w:b/>
              </w:rPr>
            </w:pPr>
            <w:r w:rsidRPr="00CA7887">
              <w:rPr>
                <w:b/>
              </w:rPr>
              <w:t>The insurance coverage against the risks shall be as follows:</w:t>
            </w:r>
          </w:p>
          <w:p w14:paraId="417B9FA9" w14:textId="77777777" w:rsidR="00C0684F" w:rsidRPr="00CA7887" w:rsidRDefault="00C0684F" w:rsidP="00C0684F">
            <w:pPr>
              <w:ind w:right="-72"/>
              <w:jc w:val="both"/>
            </w:pPr>
          </w:p>
          <w:p w14:paraId="463AFC37" w14:textId="56440751" w:rsidR="00C0684F" w:rsidRPr="009B431F" w:rsidRDefault="00C0684F" w:rsidP="00C231BD">
            <w:pPr>
              <w:ind w:right="-72"/>
              <w:jc w:val="both"/>
            </w:pPr>
            <w:r w:rsidRPr="00CA7887">
              <w:rPr>
                <w:b/>
              </w:rPr>
              <w:t>Professional liability insurance, with a minimum coverage of</w:t>
            </w:r>
            <w:r w:rsidRPr="00CA7887">
              <w:t xml:space="preserve"> </w:t>
            </w:r>
            <w:r w:rsidR="00C231BD">
              <w:t>contract price</w:t>
            </w:r>
          </w:p>
        </w:tc>
      </w:tr>
      <w:tr w:rsidR="00C0684F" w:rsidRPr="00CA7887" w14:paraId="225339E5" w14:textId="77777777" w:rsidTr="00C0684F">
        <w:tc>
          <w:tcPr>
            <w:tcW w:w="1980" w:type="dxa"/>
            <w:tcMar>
              <w:top w:w="85" w:type="dxa"/>
              <w:bottom w:w="142" w:type="dxa"/>
              <w:right w:w="170" w:type="dxa"/>
            </w:tcMar>
          </w:tcPr>
          <w:p w14:paraId="49FFC56A" w14:textId="77777777" w:rsidR="00C0684F" w:rsidRPr="00CA7887" w:rsidRDefault="00C0684F" w:rsidP="009F6828">
            <w:pPr>
              <w:rPr>
                <w:b/>
                <w:lang w:eastAsia="it-IT"/>
              </w:rPr>
            </w:pPr>
            <w:r w:rsidRPr="00CA7887">
              <w:rPr>
                <w:b/>
                <w:lang w:eastAsia="it-IT"/>
              </w:rPr>
              <w:t>27.1</w:t>
            </w:r>
          </w:p>
        </w:tc>
        <w:tc>
          <w:tcPr>
            <w:tcW w:w="7020" w:type="dxa"/>
            <w:tcMar>
              <w:top w:w="85" w:type="dxa"/>
              <w:bottom w:w="142" w:type="dxa"/>
              <w:right w:w="170" w:type="dxa"/>
            </w:tcMar>
          </w:tcPr>
          <w:p w14:paraId="74455177" w14:textId="74FCBF6F" w:rsidR="00C0684F" w:rsidRPr="00CA7887" w:rsidRDefault="00C231BD" w:rsidP="00C0684F">
            <w:pPr>
              <w:ind w:right="-72"/>
              <w:jc w:val="both"/>
              <w:rPr>
                <w:strike/>
              </w:rPr>
            </w:pPr>
            <w:r>
              <w:rPr>
                <w:i/>
              </w:rPr>
              <w:t>NA</w:t>
            </w:r>
          </w:p>
        </w:tc>
      </w:tr>
      <w:tr w:rsidR="00C0684F" w:rsidRPr="00CA7887" w14:paraId="3D515431" w14:textId="77777777" w:rsidTr="00C0684F">
        <w:tc>
          <w:tcPr>
            <w:tcW w:w="1980" w:type="dxa"/>
            <w:tcMar>
              <w:top w:w="85" w:type="dxa"/>
              <w:bottom w:w="142" w:type="dxa"/>
              <w:right w:w="170" w:type="dxa"/>
            </w:tcMar>
          </w:tcPr>
          <w:p w14:paraId="6DE0BCD0" w14:textId="77777777" w:rsidR="00C0684F" w:rsidRPr="00CA7887" w:rsidRDefault="00C0684F" w:rsidP="009F6828">
            <w:pPr>
              <w:rPr>
                <w:b/>
                <w:lang w:eastAsia="it-IT"/>
              </w:rPr>
            </w:pPr>
            <w:r w:rsidRPr="00CA7887">
              <w:rPr>
                <w:b/>
                <w:lang w:eastAsia="it-IT"/>
              </w:rPr>
              <w:t>27.2</w:t>
            </w:r>
          </w:p>
          <w:p w14:paraId="61B8615C" w14:textId="77777777" w:rsidR="00C0684F" w:rsidRPr="00CA7887" w:rsidRDefault="00C0684F" w:rsidP="00C0684F">
            <w:pPr>
              <w:pStyle w:val="BankNormal"/>
              <w:spacing w:after="0"/>
              <w:rPr>
                <w:szCs w:val="24"/>
                <w:lang w:eastAsia="it-IT"/>
              </w:rPr>
            </w:pPr>
          </w:p>
        </w:tc>
        <w:tc>
          <w:tcPr>
            <w:tcW w:w="7020" w:type="dxa"/>
            <w:tcMar>
              <w:top w:w="85" w:type="dxa"/>
              <w:bottom w:w="142" w:type="dxa"/>
              <w:right w:w="170" w:type="dxa"/>
            </w:tcMar>
          </w:tcPr>
          <w:p w14:paraId="10879AFB" w14:textId="7C9CC107" w:rsidR="00C0684F" w:rsidRPr="00CA7887" w:rsidRDefault="00C0684F" w:rsidP="00C231BD">
            <w:pPr>
              <w:ind w:right="-72"/>
              <w:jc w:val="both"/>
            </w:pPr>
            <w:r w:rsidRPr="00CA7887">
              <w:rPr>
                <w:b/>
              </w:rPr>
              <w:t xml:space="preserve">The Consultant shall not use these </w:t>
            </w:r>
            <w:r w:rsidRPr="00CA7887">
              <w:rPr>
                <w:b/>
                <w:i/>
              </w:rPr>
              <w:t xml:space="preserve">documents </w:t>
            </w:r>
            <w:r w:rsidR="00C231BD">
              <w:rPr>
                <w:b/>
                <w:i/>
              </w:rPr>
              <w:t>provided by the client and the audit report</w:t>
            </w:r>
            <w:r w:rsidRPr="009B431F">
              <w:rPr>
                <w:b/>
              </w:rPr>
              <w:t xml:space="preserve"> </w:t>
            </w:r>
            <w:r w:rsidRPr="00CA7887">
              <w:rPr>
                <w:b/>
              </w:rPr>
              <w:t>for purposes unrelated to this Contract without the prior written approval of the Client</w:t>
            </w:r>
            <w:r w:rsidR="00C231BD">
              <w:t>.</w:t>
            </w:r>
          </w:p>
        </w:tc>
      </w:tr>
      <w:tr w:rsidR="002C06F4" w:rsidRPr="00CA7887" w:rsidDel="00461374" w14:paraId="08C20548" w14:textId="77777777" w:rsidTr="00C0684F">
        <w:tc>
          <w:tcPr>
            <w:tcW w:w="1980" w:type="dxa"/>
            <w:tcMar>
              <w:top w:w="85" w:type="dxa"/>
              <w:bottom w:w="142" w:type="dxa"/>
              <w:right w:w="170" w:type="dxa"/>
            </w:tcMar>
          </w:tcPr>
          <w:p w14:paraId="485DA749" w14:textId="24D977A4" w:rsidR="002C06F4" w:rsidRPr="00CA7887" w:rsidDel="00461374" w:rsidRDefault="002C06F4" w:rsidP="005417BC">
            <w:pPr>
              <w:numPr>
                <w:ilvl w:val="12"/>
                <w:numId w:val="0"/>
              </w:numPr>
              <w:rPr>
                <w:b/>
              </w:rPr>
            </w:pPr>
            <w:r w:rsidRPr="00CA7887">
              <w:rPr>
                <w:b/>
              </w:rPr>
              <w:t>29. Code of Conduct</w:t>
            </w:r>
          </w:p>
        </w:tc>
        <w:tc>
          <w:tcPr>
            <w:tcW w:w="7020" w:type="dxa"/>
            <w:tcMar>
              <w:top w:w="85" w:type="dxa"/>
              <w:bottom w:w="142" w:type="dxa"/>
              <w:right w:w="170" w:type="dxa"/>
            </w:tcMar>
          </w:tcPr>
          <w:p w14:paraId="4BE7700A" w14:textId="35D13929" w:rsidR="002C06F4" w:rsidRPr="00CA7887" w:rsidDel="00461374" w:rsidRDefault="002C06F4" w:rsidP="002C06F4">
            <w:pPr>
              <w:numPr>
                <w:ilvl w:val="12"/>
                <w:numId w:val="0"/>
              </w:numPr>
              <w:ind w:right="-72"/>
              <w:jc w:val="both"/>
              <w:rPr>
                <w:b/>
                <w:i/>
              </w:rPr>
            </w:pPr>
            <w:r w:rsidRPr="009B431F">
              <w:rPr>
                <w:b/>
              </w:rPr>
              <w:t xml:space="preserve">The </w:t>
            </w:r>
            <w:r w:rsidRPr="00CA7887">
              <w:t>Consultant</w:t>
            </w:r>
            <w:r w:rsidRPr="00CA7887">
              <w:rPr>
                <w:szCs w:val="20"/>
              </w:rPr>
              <w:t xml:space="preserve"> is “required” to have a Code of Conduct for Experts (ES).</w:t>
            </w:r>
          </w:p>
        </w:tc>
      </w:tr>
      <w:tr w:rsidR="005417BC" w:rsidRPr="00CA7887" w14:paraId="2EAE2508" w14:textId="5D4CE7C5" w:rsidTr="00C0684F">
        <w:tc>
          <w:tcPr>
            <w:tcW w:w="1980" w:type="dxa"/>
            <w:tcMar>
              <w:top w:w="85" w:type="dxa"/>
              <w:bottom w:w="142" w:type="dxa"/>
              <w:right w:w="170" w:type="dxa"/>
            </w:tcMar>
          </w:tcPr>
          <w:p w14:paraId="477CD793" w14:textId="22F7E8E3" w:rsidR="005417BC" w:rsidRPr="00CA7887" w:rsidRDefault="0034226D" w:rsidP="005417BC">
            <w:pPr>
              <w:numPr>
                <w:ilvl w:val="12"/>
                <w:numId w:val="0"/>
              </w:numPr>
              <w:rPr>
                <w:b/>
                <w:spacing w:val="-3"/>
              </w:rPr>
            </w:pPr>
            <w:r w:rsidRPr="00CA7887">
              <w:rPr>
                <w:b/>
              </w:rPr>
              <w:t>32</w:t>
            </w:r>
            <w:r w:rsidR="005417BC" w:rsidRPr="00CA7887">
              <w:rPr>
                <w:b/>
              </w:rPr>
              <w:t>. Removal of Experts or Sub-consultants</w:t>
            </w:r>
          </w:p>
        </w:tc>
        <w:tc>
          <w:tcPr>
            <w:tcW w:w="7020" w:type="dxa"/>
            <w:tcMar>
              <w:top w:w="85" w:type="dxa"/>
              <w:bottom w:w="142" w:type="dxa"/>
              <w:right w:w="170" w:type="dxa"/>
            </w:tcMar>
          </w:tcPr>
          <w:p w14:paraId="00288CCC" w14:textId="471AF4D6" w:rsidR="005417BC" w:rsidRPr="00CA7887" w:rsidRDefault="00FA4177" w:rsidP="005417BC">
            <w:pPr>
              <w:numPr>
                <w:ilvl w:val="12"/>
                <w:numId w:val="0"/>
              </w:numPr>
              <w:ind w:right="-72"/>
              <w:jc w:val="both"/>
              <w:rPr>
                <w:i/>
              </w:rPr>
            </w:pPr>
            <w:r>
              <w:rPr>
                <w:spacing w:val="-2"/>
              </w:rPr>
              <w:t>Experts</w:t>
            </w:r>
            <w:r w:rsidRPr="00CA7887">
              <w:t xml:space="preserve"> or Sub</w:t>
            </w:r>
            <w:r w:rsidR="00C96F55">
              <w:t>-</w:t>
            </w:r>
            <w:r w:rsidRPr="00CA7887">
              <w:t>consultants who are found to be in breach of the Consultant’s Code of Conduct (ES) (</w:t>
            </w:r>
            <w:r>
              <w:t xml:space="preserve">including on </w:t>
            </w:r>
            <w:r w:rsidRPr="00CA7887">
              <w:t xml:space="preserve">sexual harassment, </w:t>
            </w:r>
            <w:r>
              <w:t>sexual exploitation and sexual abuse</w:t>
            </w:r>
            <w:r w:rsidRPr="00CA7887">
              <w:t>) shall be replaced by the Consultant, or at the Client’s written request</w:t>
            </w:r>
            <w:r w:rsidR="005417BC" w:rsidRPr="00CA7887">
              <w:t>.</w:t>
            </w:r>
          </w:p>
        </w:tc>
      </w:tr>
      <w:tr w:rsidR="00C0684F" w:rsidRPr="00CA7887" w14:paraId="7DA49383" w14:textId="77777777" w:rsidTr="00C0684F">
        <w:tc>
          <w:tcPr>
            <w:tcW w:w="1980" w:type="dxa"/>
            <w:tcMar>
              <w:top w:w="85" w:type="dxa"/>
              <w:bottom w:w="142" w:type="dxa"/>
              <w:right w:w="170" w:type="dxa"/>
            </w:tcMar>
          </w:tcPr>
          <w:p w14:paraId="22285976" w14:textId="1E764455" w:rsidR="00C0684F" w:rsidRPr="00CA7887" w:rsidRDefault="00406038" w:rsidP="009F6828">
            <w:pPr>
              <w:rPr>
                <w:b/>
                <w:lang w:eastAsia="it-IT"/>
              </w:rPr>
            </w:pPr>
            <w:r w:rsidRPr="00CA7887">
              <w:rPr>
                <w:b/>
              </w:rPr>
              <w:t>33</w:t>
            </w:r>
            <w:r w:rsidR="00C0684F" w:rsidRPr="00CA7887">
              <w:rPr>
                <w:b/>
              </w:rPr>
              <w:t>.1(</w:t>
            </w:r>
            <w:r w:rsidR="004C553A">
              <w:rPr>
                <w:b/>
              </w:rPr>
              <w:t>g</w:t>
            </w:r>
            <w:r w:rsidR="00C0684F" w:rsidRPr="00CA7887">
              <w:rPr>
                <w:b/>
              </w:rPr>
              <w:t>)</w:t>
            </w:r>
          </w:p>
        </w:tc>
        <w:tc>
          <w:tcPr>
            <w:tcW w:w="7020" w:type="dxa"/>
            <w:tcMar>
              <w:top w:w="85" w:type="dxa"/>
              <w:bottom w:w="142" w:type="dxa"/>
              <w:right w:w="170" w:type="dxa"/>
            </w:tcMar>
          </w:tcPr>
          <w:p w14:paraId="00FCCF2D" w14:textId="203CED25" w:rsidR="00C0684F" w:rsidRPr="00CA7887" w:rsidRDefault="00C96F55" w:rsidP="00C07FB7">
            <w:pPr>
              <w:numPr>
                <w:ilvl w:val="12"/>
                <w:numId w:val="0"/>
              </w:numPr>
              <w:ind w:right="-72"/>
              <w:jc w:val="both"/>
              <w:rPr>
                <w:i/>
              </w:rPr>
            </w:pPr>
            <w:r>
              <w:rPr>
                <w:i/>
              </w:rPr>
              <w:t xml:space="preserve">The client will assist the consultant by facilitating the focal person of each site and providing the required documents. </w:t>
            </w:r>
          </w:p>
        </w:tc>
      </w:tr>
      <w:tr w:rsidR="00C0684F" w:rsidRPr="00CA7887" w14:paraId="469448FA" w14:textId="77777777" w:rsidTr="00C0684F">
        <w:tc>
          <w:tcPr>
            <w:tcW w:w="1980" w:type="dxa"/>
            <w:tcMar>
              <w:top w:w="85" w:type="dxa"/>
              <w:bottom w:w="142" w:type="dxa"/>
              <w:right w:w="170" w:type="dxa"/>
            </w:tcMar>
          </w:tcPr>
          <w:p w14:paraId="2DBC0233" w14:textId="1C86EF7E" w:rsidR="00C0684F" w:rsidRPr="00CA7887" w:rsidRDefault="00406038" w:rsidP="00C0684F">
            <w:pPr>
              <w:numPr>
                <w:ilvl w:val="12"/>
                <w:numId w:val="0"/>
              </w:numPr>
              <w:rPr>
                <w:b/>
                <w:spacing w:val="-3"/>
              </w:rPr>
            </w:pPr>
            <w:r w:rsidRPr="00CA7887">
              <w:rPr>
                <w:b/>
                <w:spacing w:val="-3"/>
              </w:rPr>
              <w:t>39</w:t>
            </w:r>
            <w:r w:rsidR="00C0684F" w:rsidRPr="00CA7887">
              <w:rPr>
                <w:b/>
                <w:spacing w:val="-3"/>
              </w:rPr>
              <w:t>.1</w:t>
            </w:r>
          </w:p>
        </w:tc>
        <w:tc>
          <w:tcPr>
            <w:tcW w:w="7020" w:type="dxa"/>
            <w:tcMar>
              <w:top w:w="85" w:type="dxa"/>
              <w:bottom w:w="142" w:type="dxa"/>
              <w:right w:w="170" w:type="dxa"/>
            </w:tcMar>
          </w:tcPr>
          <w:p w14:paraId="20AD3C6A" w14:textId="77777777" w:rsidR="00C0684F" w:rsidRPr="00CA7887" w:rsidRDefault="00C0684F" w:rsidP="00C0684F">
            <w:pPr>
              <w:numPr>
                <w:ilvl w:val="12"/>
                <w:numId w:val="0"/>
              </w:numPr>
              <w:ind w:right="-72"/>
              <w:jc w:val="both"/>
              <w:rPr>
                <w:b/>
              </w:rPr>
            </w:pPr>
            <w:r w:rsidRPr="00CA7887">
              <w:rPr>
                <w:b/>
              </w:rPr>
              <w:t>The Contract price is:</w:t>
            </w:r>
            <w:r w:rsidRPr="00CA7887">
              <w:t xml:space="preserve"> ____________________ </w:t>
            </w:r>
            <w:r w:rsidRPr="00CA7887">
              <w:rPr>
                <w:i/>
              </w:rPr>
              <w:t xml:space="preserve">[insert amount and currency for each currency as applicable] [indicate: </w:t>
            </w:r>
            <w:r w:rsidRPr="00CA7887">
              <w:rPr>
                <w:b/>
              </w:rPr>
              <w:t>inclusive</w:t>
            </w:r>
            <w:r w:rsidRPr="00CA7887">
              <w:rPr>
                <w:i/>
              </w:rPr>
              <w:t xml:space="preserve"> or </w:t>
            </w:r>
            <w:r w:rsidRPr="00CA7887">
              <w:rPr>
                <w:b/>
              </w:rPr>
              <w:t>exclusive</w:t>
            </w:r>
            <w:r w:rsidRPr="00CA7887">
              <w:rPr>
                <w:i/>
              </w:rPr>
              <w:t xml:space="preserve">] </w:t>
            </w:r>
            <w:r w:rsidRPr="00CA7887">
              <w:rPr>
                <w:b/>
              </w:rPr>
              <w:t>of local indirect taxes.</w:t>
            </w:r>
          </w:p>
          <w:p w14:paraId="30F378D7" w14:textId="77777777" w:rsidR="00C0684F" w:rsidRPr="00CA7887" w:rsidRDefault="00C0684F" w:rsidP="00C0684F">
            <w:pPr>
              <w:numPr>
                <w:ilvl w:val="12"/>
                <w:numId w:val="0"/>
              </w:numPr>
              <w:ind w:right="-72"/>
              <w:jc w:val="both"/>
              <w:rPr>
                <w:i/>
              </w:rPr>
            </w:pPr>
          </w:p>
          <w:p w14:paraId="076F8AC7" w14:textId="7A7838C2" w:rsidR="00C0684F" w:rsidRPr="00CA7887" w:rsidRDefault="00C0684F" w:rsidP="00C0684F">
            <w:pPr>
              <w:numPr>
                <w:ilvl w:val="12"/>
                <w:numId w:val="0"/>
              </w:numPr>
              <w:ind w:right="-72"/>
              <w:jc w:val="both"/>
              <w:rPr>
                <w:b/>
              </w:rPr>
            </w:pPr>
            <w:r w:rsidRPr="00CA7887">
              <w:rPr>
                <w:b/>
              </w:rPr>
              <w:t xml:space="preserve">Any indirect local taxes chargeable in respect of this Contract for the Services provided by the Consultant shall </w:t>
            </w:r>
            <w:r w:rsidRPr="00CA7887">
              <w:rPr>
                <w:i/>
              </w:rPr>
              <w:t>[insert as appropriate: “</w:t>
            </w:r>
            <w:r w:rsidRPr="00CA7887">
              <w:rPr>
                <w:b/>
              </w:rPr>
              <w:t>be paid</w:t>
            </w:r>
            <w:r w:rsidRPr="00CA7887">
              <w:rPr>
                <w:i/>
              </w:rPr>
              <w:t>” or “</w:t>
            </w:r>
            <w:r w:rsidRPr="00CA7887">
              <w:rPr>
                <w:b/>
              </w:rPr>
              <w:t>reimbursed</w:t>
            </w:r>
            <w:r w:rsidRPr="00CA7887">
              <w:rPr>
                <w:i/>
              </w:rPr>
              <w:t>”]</w:t>
            </w:r>
            <w:r w:rsidRPr="00CA7887">
              <w:rPr>
                <w:b/>
              </w:rPr>
              <w:t xml:space="preserve"> by the Client </w:t>
            </w:r>
            <w:r w:rsidRPr="00CA7887">
              <w:rPr>
                <w:i/>
              </w:rPr>
              <w:t xml:space="preserve">[insert as </w:t>
            </w:r>
            <w:r w:rsidR="0051529D" w:rsidRPr="00CA7887">
              <w:rPr>
                <w:i/>
              </w:rPr>
              <w:t xml:space="preserve">appropriate: </w:t>
            </w:r>
            <w:r w:rsidR="0051529D" w:rsidRPr="00CA7887">
              <w:rPr>
                <w:b/>
              </w:rPr>
              <w:t>“</w:t>
            </w:r>
            <w:r w:rsidR="000F5E8B" w:rsidRPr="00CA7887">
              <w:rPr>
                <w:b/>
              </w:rPr>
              <w:t>for</w:t>
            </w:r>
            <w:r w:rsidR="000F5E8B" w:rsidRPr="00CA7887">
              <w:rPr>
                <w:b/>
                <w:i/>
              </w:rPr>
              <w:t xml:space="preserve"> “</w:t>
            </w:r>
            <w:r w:rsidR="000F5E8B" w:rsidRPr="00CA7887">
              <w:rPr>
                <w:b/>
              </w:rPr>
              <w:t>or</w:t>
            </w:r>
            <w:r w:rsidRPr="00CA7887">
              <w:rPr>
                <w:b/>
              </w:rPr>
              <w:t xml:space="preserve"> “to</w:t>
            </w:r>
            <w:r w:rsidRPr="00CA7887">
              <w:rPr>
                <w:b/>
                <w:i/>
              </w:rPr>
              <w:t>”</w:t>
            </w:r>
            <w:r w:rsidRPr="00CA7887">
              <w:rPr>
                <w:i/>
              </w:rPr>
              <w:t>]</w:t>
            </w:r>
            <w:r w:rsidRPr="00CA7887">
              <w:t xml:space="preserve"> </w:t>
            </w:r>
            <w:r w:rsidRPr="00CA7887">
              <w:rPr>
                <w:b/>
              </w:rPr>
              <w:t xml:space="preserve">the Consultant. </w:t>
            </w:r>
          </w:p>
          <w:p w14:paraId="5D2BB062" w14:textId="77777777" w:rsidR="00C07FB7" w:rsidRPr="00CA7887" w:rsidRDefault="00C07FB7" w:rsidP="00C0684F">
            <w:pPr>
              <w:numPr>
                <w:ilvl w:val="12"/>
                <w:numId w:val="0"/>
              </w:numPr>
              <w:ind w:right="-72"/>
              <w:jc w:val="both"/>
              <w:rPr>
                <w:i/>
              </w:rPr>
            </w:pPr>
          </w:p>
          <w:p w14:paraId="701A935D" w14:textId="18A3B0FC" w:rsidR="00C0684F" w:rsidRPr="00CA7887" w:rsidRDefault="00C0684F" w:rsidP="00C96F55">
            <w:pPr>
              <w:numPr>
                <w:ilvl w:val="12"/>
                <w:numId w:val="0"/>
              </w:numPr>
              <w:ind w:right="-72"/>
              <w:jc w:val="both"/>
              <w:rPr>
                <w:b/>
              </w:rPr>
            </w:pPr>
            <w:r w:rsidRPr="00CA7887">
              <w:rPr>
                <w:b/>
              </w:rPr>
              <w:t xml:space="preserve">The amount of such taxes is </w:t>
            </w:r>
            <w:r w:rsidR="00C96F55">
              <w:rPr>
                <w:b/>
              </w:rPr>
              <w:t>as per the Ethiopian Government Tax Laws</w:t>
            </w:r>
            <w:r w:rsidRPr="00CA7887">
              <w:rPr>
                <w:b/>
              </w:rPr>
              <w:t xml:space="preserve"> [insert the amount as finalized at the Contract’s negotiations on the basis of the estimates provided by the Consultant in Form FIN-2 of the </w:t>
            </w:r>
            <w:r w:rsidR="00C07FB7" w:rsidRPr="00CA7887">
              <w:rPr>
                <w:b/>
              </w:rPr>
              <w:t>Consultant’s Financial Proposal.</w:t>
            </w:r>
          </w:p>
        </w:tc>
      </w:tr>
      <w:tr w:rsidR="00C0684F" w:rsidRPr="00CA7887" w14:paraId="26182376" w14:textId="77777777" w:rsidTr="000F5E8B">
        <w:trPr>
          <w:trHeight w:val="614"/>
        </w:trPr>
        <w:tc>
          <w:tcPr>
            <w:tcW w:w="1980" w:type="dxa"/>
            <w:tcMar>
              <w:top w:w="85" w:type="dxa"/>
              <w:bottom w:w="142" w:type="dxa"/>
              <w:right w:w="170" w:type="dxa"/>
            </w:tcMar>
          </w:tcPr>
          <w:p w14:paraId="41C071C4" w14:textId="7BB329AD" w:rsidR="00C0684F" w:rsidRPr="00CA7887" w:rsidRDefault="00406038" w:rsidP="009F6828">
            <w:pPr>
              <w:rPr>
                <w:b/>
                <w:lang w:eastAsia="it-IT"/>
              </w:rPr>
            </w:pPr>
            <w:r w:rsidRPr="00CA7887">
              <w:rPr>
                <w:b/>
                <w:lang w:eastAsia="it-IT"/>
              </w:rPr>
              <w:lastRenderedPageBreak/>
              <w:t>40</w:t>
            </w:r>
            <w:r w:rsidR="00C0684F" w:rsidRPr="00CA7887">
              <w:rPr>
                <w:b/>
                <w:lang w:eastAsia="it-IT"/>
              </w:rPr>
              <w:t xml:space="preserve">.1 and </w:t>
            </w:r>
            <w:r w:rsidRPr="00CA7887">
              <w:rPr>
                <w:b/>
                <w:lang w:eastAsia="it-IT"/>
              </w:rPr>
              <w:t>40</w:t>
            </w:r>
            <w:r w:rsidR="00C0684F" w:rsidRPr="00CA7887">
              <w:rPr>
                <w:b/>
                <w:lang w:eastAsia="it-IT"/>
              </w:rPr>
              <w:t>.2</w:t>
            </w:r>
          </w:p>
        </w:tc>
        <w:tc>
          <w:tcPr>
            <w:tcW w:w="7020" w:type="dxa"/>
            <w:tcMar>
              <w:top w:w="85" w:type="dxa"/>
              <w:bottom w:w="142" w:type="dxa"/>
              <w:right w:w="170" w:type="dxa"/>
            </w:tcMar>
          </w:tcPr>
          <w:p w14:paraId="40D100A0" w14:textId="77777777" w:rsidR="00C0684F" w:rsidRPr="00CA7887" w:rsidRDefault="00C0684F" w:rsidP="00C0684F">
            <w:pPr>
              <w:spacing w:after="180"/>
              <w:ind w:right="-72"/>
              <w:jc w:val="both"/>
              <w:rPr>
                <w:b/>
                <w:i/>
              </w:rPr>
            </w:pPr>
            <w:r w:rsidRPr="00CA7887">
              <w:rPr>
                <w:b/>
              </w:rPr>
              <w:t xml:space="preserve">The Client warrants that </w:t>
            </w:r>
            <w:r w:rsidRPr="00CA7887">
              <w:rPr>
                <w:i/>
              </w:rPr>
              <w:t>[choose one applicable option consistent with the ITC 16.3 and the outcome of the Contract’s negotiations (Form FIN-2, part B “Indirect Local Tax – Estimates”):</w:t>
            </w:r>
          </w:p>
          <w:p w14:paraId="1A00128B" w14:textId="66B5D542" w:rsidR="00C0684F" w:rsidRPr="00CA7887" w:rsidRDefault="00C87F60" w:rsidP="00C0684F">
            <w:pPr>
              <w:spacing w:after="180"/>
              <w:ind w:right="-72"/>
              <w:jc w:val="both"/>
            </w:pPr>
            <w:r w:rsidRPr="00CA7887">
              <w:t xml:space="preserve"> </w:t>
            </w:r>
            <w:r>
              <w:t>T</w:t>
            </w:r>
            <w:r w:rsidR="00C0684F" w:rsidRPr="00CA7887">
              <w:rPr>
                <w:b/>
              </w:rPr>
              <w:t>he Client shall pay on behalf of the Consultant, the Sub-consultants and the Experts,</w:t>
            </w:r>
            <w:r w:rsidR="00C0684F" w:rsidRPr="00CA7887">
              <w:rPr>
                <w:i/>
              </w:rPr>
              <w:t>” OR “</w:t>
            </w:r>
            <w:r w:rsidR="00C0684F" w:rsidRPr="00CA7887">
              <w:rPr>
                <w:b/>
              </w:rPr>
              <w:t xml:space="preserve">the </w:t>
            </w:r>
            <w:r w:rsidR="00376307" w:rsidRPr="00CA7887">
              <w:rPr>
                <w:b/>
              </w:rPr>
              <w:t>Client shall</w:t>
            </w:r>
            <w:r w:rsidR="00C0684F" w:rsidRPr="00CA7887">
              <w:rPr>
                <w:b/>
              </w:rPr>
              <w:t xml:space="preserve"> reimburse the Consultant, the Sub-consultants and the Experts</w:t>
            </w:r>
            <w:r w:rsidR="00C0684F" w:rsidRPr="00CA7887">
              <w:rPr>
                <w:i/>
              </w:rPr>
              <w:t xml:space="preserve"> </w:t>
            </w:r>
          </w:p>
          <w:p w14:paraId="0FD4156C" w14:textId="77777777" w:rsidR="00C0684F" w:rsidRPr="00CA7887" w:rsidRDefault="00C0684F" w:rsidP="00C0684F">
            <w:pPr>
              <w:spacing w:after="180"/>
              <w:ind w:right="-72"/>
              <w:jc w:val="both"/>
              <w:rPr>
                <w:b/>
              </w:rPr>
            </w:pPr>
            <w:r w:rsidRPr="00CA7887">
              <w:rPr>
                <w:b/>
              </w:rPr>
              <w:t>any indirect taxes, duties, fees, levies and other impositions imposed, under the applicable law in the Client’s country, on the Consultant, the Sub-consultants and the Experts in respect of:</w:t>
            </w:r>
          </w:p>
          <w:p w14:paraId="5646892E" w14:textId="77777777" w:rsidR="00C0684F" w:rsidRPr="00CA7887" w:rsidRDefault="00C0684F" w:rsidP="00C0684F">
            <w:pPr>
              <w:tabs>
                <w:tab w:val="left" w:pos="540"/>
              </w:tabs>
              <w:spacing w:after="180"/>
              <w:ind w:left="540" w:right="-72" w:hanging="540"/>
              <w:jc w:val="both"/>
              <w:rPr>
                <w:b/>
              </w:rPr>
            </w:pPr>
            <w:r w:rsidRPr="00CA7887">
              <w:rPr>
                <w:b/>
              </w:rPr>
              <w:t>(a)</w:t>
            </w:r>
            <w:r w:rsidRPr="00CA7887">
              <w:rPr>
                <w:b/>
              </w:rPr>
              <w:tab/>
              <w:t>any payments whatsoever made to the Consultant, Sub-consultants and the Experts (other than nationals or permanent residents of the Client’s country), in connection with the carrying out of the Services;</w:t>
            </w:r>
          </w:p>
          <w:p w14:paraId="6B098559" w14:textId="77777777" w:rsidR="00C0684F" w:rsidRPr="00CA7887" w:rsidRDefault="00C0684F" w:rsidP="00C0684F">
            <w:pPr>
              <w:tabs>
                <w:tab w:val="left" w:pos="540"/>
              </w:tabs>
              <w:spacing w:after="180"/>
              <w:ind w:left="540" w:right="-72" w:hanging="540"/>
              <w:jc w:val="both"/>
            </w:pPr>
            <w:r w:rsidRPr="00CA7887">
              <w:rPr>
                <w:b/>
              </w:rPr>
              <w:t>(b)</w:t>
            </w:r>
            <w:r w:rsidRPr="00CA7887">
              <w:rPr>
                <w:b/>
              </w:rPr>
              <w:tab/>
              <w:t>any equipment, materials and supplies brought into the Client’s country by the Consultant or Sub-consultants for the purpose of carrying out the Services and which, after having been brought into such territories, will be subsequently withdrawn by them;</w:t>
            </w:r>
          </w:p>
          <w:p w14:paraId="674D86CA" w14:textId="77777777" w:rsidR="00C0684F" w:rsidRPr="00CA7887" w:rsidRDefault="00C0684F" w:rsidP="00C0684F">
            <w:pPr>
              <w:tabs>
                <w:tab w:val="left" w:pos="540"/>
              </w:tabs>
              <w:spacing w:after="180"/>
              <w:ind w:left="540" w:right="-72" w:hanging="540"/>
              <w:jc w:val="both"/>
              <w:rPr>
                <w:b/>
              </w:rPr>
            </w:pPr>
            <w:r w:rsidRPr="00CA7887">
              <w:rPr>
                <w:b/>
              </w:rPr>
              <w:t>(c)</w:t>
            </w:r>
            <w:r w:rsidRPr="00CA7887">
              <w:rPr>
                <w:b/>
              </w:rPr>
              <w:tab/>
              <w:t>any equipment imported for the purpose of carrying out the Services and paid for out of funds provided by the Client and which is treated as property of the Client;</w:t>
            </w:r>
          </w:p>
          <w:p w14:paraId="2438DD1C" w14:textId="77777777" w:rsidR="00C0684F" w:rsidRPr="00CA7887" w:rsidRDefault="00C0684F" w:rsidP="00C0684F">
            <w:pPr>
              <w:tabs>
                <w:tab w:val="left" w:pos="540"/>
              </w:tabs>
              <w:spacing w:after="180"/>
              <w:ind w:left="540" w:right="-72" w:hanging="540"/>
              <w:jc w:val="both"/>
              <w:rPr>
                <w:b/>
              </w:rPr>
            </w:pPr>
            <w:r w:rsidRPr="00CA7887">
              <w:rPr>
                <w:b/>
              </w:rPr>
              <w:t>(d)</w:t>
            </w:r>
            <w:r w:rsidRPr="00CA7887">
              <w:rPr>
                <w:b/>
              </w:rPr>
              <w:tab/>
              <w:t>any property brought into the Client’s country by the Consultant, any Sub-consultants or the Experts (other than nationals or permanent residents of the Client’s country), or the eligible dependents of such experts for their personal use and which will</w:t>
            </w:r>
            <w:r w:rsidRPr="00CA7887">
              <w:t xml:space="preserve"> </w:t>
            </w:r>
            <w:r w:rsidRPr="00CA7887">
              <w:rPr>
                <w:b/>
              </w:rPr>
              <w:t>subsequently be withdrawn by them upon their respective departure from the Client’s country, provided that:</w:t>
            </w:r>
          </w:p>
          <w:p w14:paraId="348739F6" w14:textId="77777777" w:rsidR="00C0684F" w:rsidRPr="00CA7887" w:rsidRDefault="000F6630" w:rsidP="000F6630">
            <w:pPr>
              <w:tabs>
                <w:tab w:val="left" w:pos="1080"/>
              </w:tabs>
              <w:ind w:left="1080" w:right="-72"/>
              <w:jc w:val="both"/>
              <w:rPr>
                <w:b/>
              </w:rPr>
            </w:pPr>
            <w:r w:rsidRPr="00CA7887">
              <w:rPr>
                <w:b/>
              </w:rPr>
              <w:t>(</w:t>
            </w:r>
            <w:proofErr w:type="spellStart"/>
            <w:r w:rsidRPr="00CA7887">
              <w:rPr>
                <w:b/>
              </w:rPr>
              <w:t>i</w:t>
            </w:r>
            <w:proofErr w:type="spellEnd"/>
            <w:r w:rsidRPr="00CA7887">
              <w:rPr>
                <w:b/>
              </w:rPr>
              <w:t xml:space="preserve">) </w:t>
            </w:r>
            <w:r w:rsidR="00C0684F" w:rsidRPr="00CA7887">
              <w:rPr>
                <w:b/>
              </w:rPr>
              <w:t>the Consultant, Sub-consultants and experts shall follow the usual customs procedures of the Client’s country in importing property into the Client’s country; and</w:t>
            </w:r>
          </w:p>
          <w:p w14:paraId="42C77473" w14:textId="77777777" w:rsidR="00C0684F" w:rsidRPr="00CA7887" w:rsidRDefault="00C0684F" w:rsidP="00C0684F">
            <w:pPr>
              <w:tabs>
                <w:tab w:val="left" w:pos="1080"/>
              </w:tabs>
              <w:ind w:left="1980" w:right="-72" w:hanging="540"/>
              <w:jc w:val="both"/>
              <w:rPr>
                <w:b/>
              </w:rPr>
            </w:pPr>
          </w:p>
          <w:p w14:paraId="78CB30B2" w14:textId="77777777" w:rsidR="00C0684F" w:rsidRPr="00CA7887" w:rsidRDefault="000F6630" w:rsidP="000F6630">
            <w:pPr>
              <w:tabs>
                <w:tab w:val="left" w:pos="540"/>
              </w:tabs>
              <w:spacing w:after="180"/>
              <w:ind w:left="1080" w:right="-72"/>
              <w:jc w:val="both"/>
            </w:pPr>
            <w:r w:rsidRPr="00CA7887">
              <w:rPr>
                <w:b/>
              </w:rPr>
              <w:t xml:space="preserve">(ii) </w:t>
            </w:r>
            <w:r w:rsidR="00C0684F" w:rsidRPr="00CA7887">
              <w:rPr>
                <w:b/>
              </w:rPr>
              <w:t xml:space="preserve">if the Consultant, Sub-consultants or Experts do not withdraw but dispose of any property in the Client’s country upon which customs duties and taxes have been exempted, the Consultant, Sub-consultants or Experts, as the case may be, (a) shall bear such customs duties and taxes in conformity with the regulations of the Client’s country, or (b) shall reimburse them to the Client if they were paid by the Client at the time the </w:t>
            </w:r>
            <w:r w:rsidR="00C0684F" w:rsidRPr="00CA7887">
              <w:rPr>
                <w:b/>
              </w:rPr>
              <w:lastRenderedPageBreak/>
              <w:t>property in question was brought into the Client’s country.</w:t>
            </w:r>
          </w:p>
        </w:tc>
      </w:tr>
      <w:tr w:rsidR="00C0684F" w:rsidRPr="00CA7887" w14:paraId="21612614" w14:textId="77777777" w:rsidTr="00C0684F">
        <w:tc>
          <w:tcPr>
            <w:tcW w:w="1980" w:type="dxa"/>
            <w:tcMar>
              <w:top w:w="85" w:type="dxa"/>
              <w:bottom w:w="142" w:type="dxa"/>
              <w:right w:w="170" w:type="dxa"/>
            </w:tcMar>
          </w:tcPr>
          <w:p w14:paraId="07153705" w14:textId="2352D127" w:rsidR="00C0684F" w:rsidRPr="00CA7887" w:rsidRDefault="00BF56FB" w:rsidP="00C0684F">
            <w:pPr>
              <w:numPr>
                <w:ilvl w:val="12"/>
                <w:numId w:val="0"/>
              </w:numPr>
              <w:rPr>
                <w:b/>
                <w:spacing w:val="-3"/>
              </w:rPr>
            </w:pPr>
            <w:r w:rsidRPr="00CA7887">
              <w:rPr>
                <w:b/>
                <w:spacing w:val="-3"/>
              </w:rPr>
              <w:lastRenderedPageBreak/>
              <w:t>42</w:t>
            </w:r>
            <w:r w:rsidR="00C0684F" w:rsidRPr="00CA7887">
              <w:rPr>
                <w:b/>
                <w:spacing w:val="-3"/>
              </w:rPr>
              <w:t>.2</w:t>
            </w:r>
          </w:p>
        </w:tc>
        <w:tc>
          <w:tcPr>
            <w:tcW w:w="7020" w:type="dxa"/>
            <w:tcMar>
              <w:top w:w="85" w:type="dxa"/>
              <w:bottom w:w="142" w:type="dxa"/>
              <w:right w:w="170" w:type="dxa"/>
            </w:tcMar>
          </w:tcPr>
          <w:p w14:paraId="1A88DFC5" w14:textId="77777777" w:rsidR="00C87F60" w:rsidRPr="007F6BAE" w:rsidRDefault="00C87F60" w:rsidP="00C87F60">
            <w:pPr>
              <w:numPr>
                <w:ilvl w:val="12"/>
                <w:numId w:val="0"/>
              </w:numPr>
              <w:ind w:right="-72"/>
              <w:jc w:val="both"/>
              <w:rPr>
                <w:b/>
              </w:rPr>
            </w:pPr>
            <w:r w:rsidRPr="007F6BAE">
              <w:rPr>
                <w:b/>
              </w:rPr>
              <w:t>The payment schedule:</w:t>
            </w:r>
          </w:p>
          <w:p w14:paraId="0FFD36BA" w14:textId="00A5E724" w:rsidR="00C87F60" w:rsidRPr="007F6BAE" w:rsidRDefault="00536007" w:rsidP="005943B1">
            <w:pPr>
              <w:pStyle w:val="ListParagraph"/>
              <w:numPr>
                <w:ilvl w:val="0"/>
                <w:numId w:val="58"/>
              </w:numPr>
              <w:ind w:right="-72"/>
              <w:rPr>
                <w:b/>
              </w:rPr>
            </w:pPr>
            <w:r>
              <w:rPr>
                <w:b/>
              </w:rPr>
              <w:t xml:space="preserve">Advance payment: </w:t>
            </w:r>
            <w:r w:rsidR="000F5E8B">
              <w:rPr>
                <w:b/>
              </w:rPr>
              <w:t>20</w:t>
            </w:r>
            <w:r w:rsidR="00C87F60" w:rsidRPr="007F6BAE">
              <w:rPr>
                <w:b/>
              </w:rPr>
              <w:t>% of the contract to be paid as advance against equal amount of Bank Guarantee.</w:t>
            </w:r>
          </w:p>
          <w:p w14:paraId="00292CDB" w14:textId="603F6751" w:rsidR="00C87F60" w:rsidRPr="007F6BAE" w:rsidRDefault="00C87F60" w:rsidP="005943B1">
            <w:pPr>
              <w:pStyle w:val="ListParagraph"/>
              <w:numPr>
                <w:ilvl w:val="0"/>
                <w:numId w:val="57"/>
              </w:numPr>
              <w:ind w:right="-72"/>
              <w:rPr>
                <w:b/>
              </w:rPr>
            </w:pPr>
            <w:r>
              <w:rPr>
                <w:b/>
              </w:rPr>
              <w:t>1</w:t>
            </w:r>
            <w:r w:rsidRPr="007F6BAE">
              <w:rPr>
                <w:b/>
                <w:vertAlign w:val="superscript"/>
              </w:rPr>
              <w:t>st</w:t>
            </w:r>
            <w:r w:rsidR="00536007">
              <w:rPr>
                <w:b/>
              </w:rPr>
              <w:t xml:space="preserve"> payment: </w:t>
            </w:r>
            <w:r w:rsidR="000F5E8B">
              <w:rPr>
                <w:b/>
              </w:rPr>
              <w:t>20</w:t>
            </w:r>
            <w:r>
              <w:rPr>
                <w:b/>
              </w:rPr>
              <w:t xml:space="preserve">% of the contract price to be paid upon submission and approval of inception report. </w:t>
            </w:r>
          </w:p>
          <w:p w14:paraId="46AA7246" w14:textId="6ADAB41E" w:rsidR="00C87F60" w:rsidRDefault="00C87F60" w:rsidP="005943B1">
            <w:pPr>
              <w:pStyle w:val="ListParagraph"/>
              <w:numPr>
                <w:ilvl w:val="0"/>
                <w:numId w:val="57"/>
              </w:numPr>
              <w:ind w:right="-72"/>
              <w:rPr>
                <w:b/>
              </w:rPr>
            </w:pPr>
            <w:r>
              <w:rPr>
                <w:b/>
              </w:rPr>
              <w:t>2</w:t>
            </w:r>
            <w:r w:rsidRPr="007F6BAE">
              <w:rPr>
                <w:b/>
                <w:vertAlign w:val="superscript"/>
              </w:rPr>
              <w:t>nd</w:t>
            </w:r>
            <w:r>
              <w:rPr>
                <w:b/>
              </w:rPr>
              <w:t xml:space="preserve"> payment: </w:t>
            </w:r>
            <w:r w:rsidR="00536007">
              <w:rPr>
                <w:b/>
              </w:rPr>
              <w:t>30</w:t>
            </w:r>
            <w:r w:rsidRPr="007F6BAE">
              <w:rPr>
                <w:b/>
              </w:rPr>
              <w:t>% of the contract price will be paid after the submission and</w:t>
            </w:r>
            <w:r w:rsidR="00536007">
              <w:rPr>
                <w:b/>
              </w:rPr>
              <w:t xml:space="preserve"> approval of the draft</w:t>
            </w:r>
            <w:r w:rsidRPr="007F6BAE">
              <w:rPr>
                <w:b/>
              </w:rPr>
              <w:t xml:space="preserve"> report.</w:t>
            </w:r>
          </w:p>
          <w:p w14:paraId="66533690" w14:textId="31911699" w:rsidR="00536007" w:rsidRPr="000F5E8B" w:rsidRDefault="00004F99" w:rsidP="005943B1">
            <w:pPr>
              <w:pStyle w:val="ListParagraph"/>
              <w:numPr>
                <w:ilvl w:val="0"/>
                <w:numId w:val="57"/>
              </w:numPr>
              <w:ind w:right="-72"/>
              <w:rPr>
                <w:b/>
                <w:i/>
              </w:rPr>
            </w:pPr>
            <w:r>
              <w:rPr>
                <w:b/>
              </w:rPr>
              <w:t>3</w:t>
            </w:r>
            <w:r w:rsidRPr="007F6BAE">
              <w:rPr>
                <w:b/>
                <w:vertAlign w:val="superscript"/>
              </w:rPr>
              <w:t>rd</w:t>
            </w:r>
            <w:r w:rsidR="00536007">
              <w:rPr>
                <w:b/>
              </w:rPr>
              <w:t xml:space="preserve"> payment: the remaining 3</w:t>
            </w:r>
            <w:r>
              <w:rPr>
                <w:b/>
              </w:rPr>
              <w:t xml:space="preserve">0% of the contract price shall be paid upon approval of the </w:t>
            </w:r>
            <w:r w:rsidR="00536007">
              <w:rPr>
                <w:b/>
              </w:rPr>
              <w:t xml:space="preserve">final </w:t>
            </w:r>
            <w:r>
              <w:rPr>
                <w:b/>
              </w:rPr>
              <w:t xml:space="preserve">report </w:t>
            </w:r>
          </w:p>
        </w:tc>
      </w:tr>
      <w:tr w:rsidR="00C0684F" w:rsidRPr="00CA7887" w14:paraId="763A71C2" w14:textId="77777777" w:rsidTr="00C0684F">
        <w:tc>
          <w:tcPr>
            <w:tcW w:w="1980" w:type="dxa"/>
            <w:tcMar>
              <w:top w:w="85" w:type="dxa"/>
              <w:bottom w:w="142" w:type="dxa"/>
              <w:right w:w="170" w:type="dxa"/>
            </w:tcMar>
          </w:tcPr>
          <w:p w14:paraId="26FE9918" w14:textId="3E4F2550" w:rsidR="00C0684F" w:rsidRPr="00CA7887" w:rsidRDefault="00BF56FB" w:rsidP="00C0684F">
            <w:pPr>
              <w:numPr>
                <w:ilvl w:val="12"/>
                <w:numId w:val="0"/>
              </w:numPr>
              <w:rPr>
                <w:b/>
                <w:spacing w:val="-3"/>
              </w:rPr>
            </w:pPr>
            <w:r w:rsidRPr="00CA7887">
              <w:rPr>
                <w:b/>
                <w:spacing w:val="-3"/>
              </w:rPr>
              <w:t>42</w:t>
            </w:r>
            <w:r w:rsidR="00C0684F" w:rsidRPr="00CA7887">
              <w:rPr>
                <w:b/>
                <w:spacing w:val="-3"/>
              </w:rPr>
              <w:t xml:space="preserve">.2.1  </w:t>
            </w:r>
          </w:p>
        </w:tc>
        <w:tc>
          <w:tcPr>
            <w:tcW w:w="7020" w:type="dxa"/>
            <w:tcMar>
              <w:top w:w="85" w:type="dxa"/>
              <w:bottom w:w="142" w:type="dxa"/>
              <w:right w:w="170" w:type="dxa"/>
            </w:tcMar>
          </w:tcPr>
          <w:p w14:paraId="104400AB" w14:textId="45739413" w:rsidR="00C0684F" w:rsidRPr="00C87F60" w:rsidRDefault="00C0684F" w:rsidP="00C0684F">
            <w:pPr>
              <w:numPr>
                <w:ilvl w:val="12"/>
                <w:numId w:val="0"/>
              </w:numPr>
              <w:ind w:right="-72"/>
              <w:jc w:val="both"/>
              <w:rPr>
                <w:b/>
              </w:rPr>
            </w:pPr>
            <w:r w:rsidRPr="00C87F60">
              <w:rPr>
                <w:b/>
              </w:rPr>
              <w:t>The advance bank payment guarantee shou</w:t>
            </w:r>
            <w:r w:rsidR="00C87F60" w:rsidRPr="00C87F60">
              <w:rPr>
                <w:b/>
              </w:rPr>
              <w:t>ld be in the same currency(</w:t>
            </w:r>
            <w:proofErr w:type="spellStart"/>
            <w:r w:rsidR="00C87F60" w:rsidRPr="00C87F60">
              <w:rPr>
                <w:b/>
              </w:rPr>
              <w:t>ies</w:t>
            </w:r>
            <w:proofErr w:type="spellEnd"/>
            <w:r w:rsidR="00C87F60" w:rsidRPr="00C87F60">
              <w:rPr>
                <w:b/>
              </w:rPr>
              <w:t xml:space="preserve">)of financial proposal. </w:t>
            </w:r>
          </w:p>
          <w:p w14:paraId="1BDA5686" w14:textId="77777777" w:rsidR="00C0684F" w:rsidRPr="00CA7887" w:rsidRDefault="00C0684F" w:rsidP="00C0684F">
            <w:pPr>
              <w:numPr>
                <w:ilvl w:val="12"/>
                <w:numId w:val="0"/>
              </w:numPr>
              <w:ind w:right="-72"/>
              <w:jc w:val="both"/>
              <w:rPr>
                <w:iCs/>
              </w:rPr>
            </w:pPr>
          </w:p>
          <w:p w14:paraId="22360136" w14:textId="77777777" w:rsidR="00C0684F" w:rsidRPr="00CA7887" w:rsidRDefault="00C0684F" w:rsidP="00C0684F">
            <w:pPr>
              <w:numPr>
                <w:ilvl w:val="12"/>
                <w:numId w:val="0"/>
              </w:numPr>
              <w:ind w:right="-72"/>
              <w:jc w:val="both"/>
            </w:pPr>
            <w:r w:rsidRPr="00CA7887">
              <w:t>The following provisions shall apply to the advance payment and the advance bank payment guarantee:</w:t>
            </w:r>
          </w:p>
          <w:p w14:paraId="0CD946BE" w14:textId="77777777" w:rsidR="00C0684F" w:rsidRPr="00CA7887" w:rsidRDefault="00C0684F" w:rsidP="00C0684F">
            <w:pPr>
              <w:numPr>
                <w:ilvl w:val="12"/>
                <w:numId w:val="0"/>
              </w:numPr>
              <w:ind w:right="-72"/>
              <w:jc w:val="both"/>
            </w:pPr>
          </w:p>
          <w:p w14:paraId="067B9D80" w14:textId="77777777" w:rsidR="00C0684F" w:rsidRPr="00CA7887" w:rsidRDefault="00C0684F" w:rsidP="00C0684F">
            <w:pPr>
              <w:numPr>
                <w:ilvl w:val="12"/>
                <w:numId w:val="0"/>
              </w:numPr>
              <w:tabs>
                <w:tab w:val="left" w:pos="540"/>
              </w:tabs>
              <w:ind w:left="540" w:right="-72" w:hanging="540"/>
              <w:jc w:val="both"/>
            </w:pPr>
            <w:r w:rsidRPr="00CA7887">
              <w:t>(1)</w:t>
            </w:r>
            <w:r w:rsidRPr="00CA7887">
              <w:tab/>
              <w:t xml:space="preserve">An advance payment [of </w:t>
            </w:r>
            <w:r w:rsidRPr="00CA7887">
              <w:rPr>
                <w:i/>
              </w:rPr>
              <w:t>[insert amount]</w:t>
            </w:r>
            <w:r w:rsidRPr="00CA7887">
              <w:t xml:space="preserve"> in foreign currency] [and of </w:t>
            </w:r>
            <w:r w:rsidRPr="00CA7887">
              <w:rPr>
                <w:i/>
              </w:rPr>
              <w:t>[insert amount]</w:t>
            </w:r>
            <w:r w:rsidRPr="00CA7887">
              <w:t xml:space="preserve"> in local currency] shall be made within </w:t>
            </w:r>
            <w:r w:rsidRPr="00CA7887">
              <w:rPr>
                <w:i/>
              </w:rPr>
              <w:t>[insert number]</w:t>
            </w:r>
            <w:r w:rsidRPr="00CA7887">
              <w:t xml:space="preserve"> days after the receipt of an advance bank payment guarantee by the </w:t>
            </w:r>
            <w:r w:rsidR="00065566" w:rsidRPr="00CA7887">
              <w:t>Client. The</w:t>
            </w:r>
            <w:r w:rsidRPr="00CA7887">
              <w:t xml:space="preserve"> advance payment will be set off by the Client in equal portions against [list the payments against which the advance is offset].</w:t>
            </w:r>
          </w:p>
          <w:p w14:paraId="4F55ED00" w14:textId="77777777" w:rsidR="00C0684F" w:rsidRPr="00CA7887" w:rsidRDefault="00C0684F" w:rsidP="00C0684F">
            <w:pPr>
              <w:numPr>
                <w:ilvl w:val="12"/>
                <w:numId w:val="0"/>
              </w:numPr>
              <w:tabs>
                <w:tab w:val="left" w:pos="540"/>
              </w:tabs>
              <w:ind w:left="540" w:right="-72" w:hanging="540"/>
              <w:jc w:val="both"/>
            </w:pPr>
          </w:p>
          <w:p w14:paraId="2E71E700" w14:textId="7E046DAC" w:rsidR="00C0684F" w:rsidRPr="00CA7887" w:rsidRDefault="00C0684F" w:rsidP="00C0684F">
            <w:pPr>
              <w:numPr>
                <w:ilvl w:val="12"/>
                <w:numId w:val="0"/>
              </w:numPr>
              <w:tabs>
                <w:tab w:val="left" w:pos="540"/>
              </w:tabs>
              <w:ind w:left="540" w:right="-72" w:hanging="540"/>
              <w:jc w:val="both"/>
            </w:pPr>
            <w:r w:rsidRPr="00CA7887">
              <w:t>(2)</w:t>
            </w:r>
            <w:r w:rsidRPr="00CA7887">
              <w:tab/>
              <w:t>The advance bank payment guarantee shall be in the amount and in the currency of the currency</w:t>
            </w:r>
            <w:r w:rsidR="00C87F60">
              <w:t xml:space="preserve"> </w:t>
            </w:r>
            <w:r w:rsidRPr="00CA7887">
              <w:t>(</w:t>
            </w:r>
            <w:proofErr w:type="spellStart"/>
            <w:r w:rsidRPr="00CA7887">
              <w:t>ies</w:t>
            </w:r>
            <w:proofErr w:type="spellEnd"/>
            <w:r w:rsidRPr="00CA7887">
              <w:t>) of the advance payment.</w:t>
            </w:r>
          </w:p>
          <w:p w14:paraId="62B7C836" w14:textId="77777777" w:rsidR="00C0684F" w:rsidRPr="00CA7887" w:rsidRDefault="00C0684F" w:rsidP="00C0684F">
            <w:pPr>
              <w:numPr>
                <w:ilvl w:val="12"/>
                <w:numId w:val="0"/>
              </w:numPr>
              <w:tabs>
                <w:tab w:val="left" w:pos="540"/>
              </w:tabs>
              <w:ind w:left="540" w:right="-72" w:hanging="540"/>
              <w:jc w:val="both"/>
            </w:pPr>
          </w:p>
          <w:p w14:paraId="3F8897F5" w14:textId="77777777" w:rsidR="00C0684F" w:rsidRPr="00CA7887" w:rsidRDefault="00C0684F" w:rsidP="00C0684F">
            <w:pPr>
              <w:numPr>
                <w:ilvl w:val="12"/>
                <w:numId w:val="0"/>
              </w:numPr>
              <w:tabs>
                <w:tab w:val="left" w:pos="540"/>
              </w:tabs>
              <w:ind w:left="540" w:right="-72" w:hanging="540"/>
              <w:jc w:val="both"/>
              <w:rPr>
                <w:b/>
                <w:i/>
              </w:rPr>
            </w:pPr>
            <w:r w:rsidRPr="00CA7887">
              <w:t xml:space="preserve">(3)  The bank guarantee will be released when the advance payment has been fully set off. </w:t>
            </w:r>
          </w:p>
        </w:tc>
      </w:tr>
      <w:tr w:rsidR="00C0684F" w:rsidRPr="00CA7887" w14:paraId="5A1F001F" w14:textId="77777777" w:rsidTr="00C0684F">
        <w:tc>
          <w:tcPr>
            <w:tcW w:w="1980" w:type="dxa"/>
            <w:tcMar>
              <w:top w:w="85" w:type="dxa"/>
              <w:bottom w:w="142" w:type="dxa"/>
              <w:right w:w="170" w:type="dxa"/>
            </w:tcMar>
          </w:tcPr>
          <w:p w14:paraId="3B2B24ED" w14:textId="7D573E15" w:rsidR="00C0684F" w:rsidRPr="00CA7887" w:rsidRDefault="00CB3C90" w:rsidP="00C0684F">
            <w:pPr>
              <w:numPr>
                <w:ilvl w:val="12"/>
                <w:numId w:val="0"/>
              </w:numPr>
              <w:rPr>
                <w:b/>
                <w:spacing w:val="-3"/>
              </w:rPr>
            </w:pPr>
            <w:r w:rsidRPr="00CA7887">
              <w:rPr>
                <w:b/>
                <w:spacing w:val="-3"/>
              </w:rPr>
              <w:t>42</w:t>
            </w:r>
            <w:r w:rsidR="00C0684F" w:rsidRPr="00CA7887">
              <w:rPr>
                <w:b/>
                <w:spacing w:val="-3"/>
              </w:rPr>
              <w:t>.2.4</w:t>
            </w:r>
          </w:p>
        </w:tc>
        <w:tc>
          <w:tcPr>
            <w:tcW w:w="7020" w:type="dxa"/>
            <w:tcMar>
              <w:top w:w="85" w:type="dxa"/>
              <w:bottom w:w="142" w:type="dxa"/>
              <w:right w:w="170" w:type="dxa"/>
            </w:tcMar>
          </w:tcPr>
          <w:p w14:paraId="01345EE9" w14:textId="77777777" w:rsidR="00C0684F" w:rsidRPr="00CA7887" w:rsidRDefault="00C0684F" w:rsidP="00C0684F">
            <w:pPr>
              <w:numPr>
                <w:ilvl w:val="12"/>
                <w:numId w:val="0"/>
              </w:numPr>
              <w:ind w:right="-74"/>
              <w:jc w:val="both"/>
              <w:rPr>
                <w:b/>
              </w:rPr>
            </w:pPr>
            <w:r w:rsidRPr="00CA7887">
              <w:rPr>
                <w:b/>
              </w:rPr>
              <w:t>The accounts are:</w:t>
            </w:r>
          </w:p>
          <w:p w14:paraId="5129B6B5" w14:textId="77777777" w:rsidR="00C0684F" w:rsidRPr="00CA7887" w:rsidRDefault="00C0684F" w:rsidP="00C0684F">
            <w:pPr>
              <w:numPr>
                <w:ilvl w:val="12"/>
                <w:numId w:val="0"/>
              </w:numPr>
              <w:ind w:right="-74"/>
              <w:jc w:val="both"/>
            </w:pPr>
          </w:p>
          <w:p w14:paraId="48532215" w14:textId="77777777" w:rsidR="00C0684F" w:rsidRPr="00CA7887" w:rsidRDefault="00C0684F" w:rsidP="00C0684F">
            <w:pPr>
              <w:numPr>
                <w:ilvl w:val="12"/>
                <w:numId w:val="0"/>
              </w:numPr>
              <w:ind w:left="51" w:right="-74"/>
              <w:jc w:val="both"/>
            </w:pPr>
            <w:r w:rsidRPr="00CA7887">
              <w:t xml:space="preserve">for foreign currency: </w:t>
            </w:r>
            <w:r w:rsidRPr="00CA7887">
              <w:rPr>
                <w:i/>
              </w:rPr>
              <w:t>[insert account]</w:t>
            </w:r>
            <w:r w:rsidRPr="00CA7887">
              <w:rPr>
                <w:iCs/>
              </w:rPr>
              <w:t>.</w:t>
            </w:r>
          </w:p>
          <w:p w14:paraId="384F6D40" w14:textId="77777777" w:rsidR="00C0684F" w:rsidRPr="00CA7887" w:rsidRDefault="00C0684F" w:rsidP="00C0684F">
            <w:pPr>
              <w:numPr>
                <w:ilvl w:val="12"/>
                <w:numId w:val="0"/>
              </w:numPr>
              <w:ind w:left="51" w:right="-74"/>
              <w:jc w:val="both"/>
            </w:pPr>
            <w:r w:rsidRPr="00CA7887">
              <w:t xml:space="preserve">for local currency: </w:t>
            </w:r>
            <w:r w:rsidRPr="00CA7887">
              <w:rPr>
                <w:i/>
              </w:rPr>
              <w:t>[insert account]</w:t>
            </w:r>
            <w:r w:rsidRPr="00CA7887">
              <w:rPr>
                <w:iCs/>
              </w:rPr>
              <w:t>.</w:t>
            </w:r>
          </w:p>
        </w:tc>
      </w:tr>
      <w:tr w:rsidR="00C0684F" w:rsidRPr="00CA7887" w14:paraId="06F9BB16" w14:textId="77777777" w:rsidTr="00C0684F">
        <w:tc>
          <w:tcPr>
            <w:tcW w:w="1980" w:type="dxa"/>
            <w:tcMar>
              <w:top w:w="85" w:type="dxa"/>
              <w:bottom w:w="142" w:type="dxa"/>
              <w:right w:w="170" w:type="dxa"/>
            </w:tcMar>
          </w:tcPr>
          <w:p w14:paraId="7254973A" w14:textId="16F5AB89" w:rsidR="00C0684F" w:rsidRPr="00CA7887" w:rsidRDefault="00CB3C90" w:rsidP="00C0684F">
            <w:pPr>
              <w:numPr>
                <w:ilvl w:val="12"/>
                <w:numId w:val="0"/>
              </w:numPr>
              <w:rPr>
                <w:b/>
                <w:bCs/>
              </w:rPr>
            </w:pPr>
            <w:r w:rsidRPr="00CA7887">
              <w:rPr>
                <w:b/>
                <w:bCs/>
              </w:rPr>
              <w:t>43</w:t>
            </w:r>
            <w:r w:rsidR="00C0684F" w:rsidRPr="00CA7887">
              <w:rPr>
                <w:b/>
                <w:bCs/>
              </w:rPr>
              <w:t>.1</w:t>
            </w:r>
          </w:p>
        </w:tc>
        <w:tc>
          <w:tcPr>
            <w:tcW w:w="7020" w:type="dxa"/>
            <w:tcMar>
              <w:top w:w="85" w:type="dxa"/>
              <w:bottom w:w="142" w:type="dxa"/>
              <w:right w:w="170" w:type="dxa"/>
            </w:tcMar>
          </w:tcPr>
          <w:p w14:paraId="323A707A" w14:textId="3012021A" w:rsidR="00C0684F" w:rsidRPr="00CA7887" w:rsidRDefault="00C0684F" w:rsidP="00F24B98">
            <w:pPr>
              <w:numPr>
                <w:ilvl w:val="12"/>
                <w:numId w:val="0"/>
              </w:numPr>
              <w:ind w:right="-74"/>
              <w:jc w:val="both"/>
            </w:pPr>
            <w:r w:rsidRPr="00CA7887">
              <w:rPr>
                <w:b/>
              </w:rPr>
              <w:t>The interest rate is</w:t>
            </w:r>
            <w:r w:rsidRPr="00CA7887">
              <w:t xml:space="preserve">: </w:t>
            </w:r>
            <w:r w:rsidR="00C87F60" w:rsidRPr="00C87F60">
              <w:rPr>
                <w:i/>
              </w:rPr>
              <w:t>lending rate of the National Bank of Ethiopia plus 2%” for administrative costs.</w:t>
            </w:r>
          </w:p>
        </w:tc>
      </w:tr>
      <w:tr w:rsidR="00C0684F" w:rsidRPr="00CA7887" w14:paraId="39D41B71" w14:textId="77777777" w:rsidTr="00C0684F">
        <w:tc>
          <w:tcPr>
            <w:tcW w:w="1980" w:type="dxa"/>
            <w:tcMar>
              <w:top w:w="85" w:type="dxa"/>
              <w:bottom w:w="142" w:type="dxa"/>
              <w:right w:w="170" w:type="dxa"/>
            </w:tcMar>
          </w:tcPr>
          <w:p w14:paraId="358AE866" w14:textId="69C25CA4" w:rsidR="00C0684F" w:rsidRPr="00CA7887" w:rsidRDefault="00CB3C90" w:rsidP="00C0684F">
            <w:pPr>
              <w:numPr>
                <w:ilvl w:val="12"/>
                <w:numId w:val="0"/>
              </w:numPr>
              <w:rPr>
                <w:b/>
                <w:spacing w:val="-3"/>
              </w:rPr>
            </w:pPr>
            <w:r w:rsidRPr="00CA7887">
              <w:rPr>
                <w:b/>
                <w:spacing w:val="-3"/>
              </w:rPr>
              <w:t>46</w:t>
            </w:r>
            <w:r w:rsidR="00C0684F" w:rsidRPr="00CA7887">
              <w:rPr>
                <w:b/>
                <w:spacing w:val="-3"/>
              </w:rPr>
              <w:t>.1</w:t>
            </w:r>
          </w:p>
          <w:p w14:paraId="2D026DBE" w14:textId="77777777" w:rsidR="00C0684F" w:rsidRPr="00CA7887" w:rsidRDefault="00C0684F" w:rsidP="00C0684F">
            <w:pPr>
              <w:pStyle w:val="Heading6"/>
              <w:ind w:left="0" w:firstLine="0"/>
            </w:pPr>
          </w:p>
        </w:tc>
        <w:tc>
          <w:tcPr>
            <w:tcW w:w="7020" w:type="dxa"/>
            <w:tcMar>
              <w:top w:w="85" w:type="dxa"/>
              <w:bottom w:w="142" w:type="dxa"/>
              <w:right w:w="170" w:type="dxa"/>
            </w:tcMar>
          </w:tcPr>
          <w:p w14:paraId="6ECF21C6" w14:textId="77777777" w:rsidR="00C0684F" w:rsidRPr="00CA7887" w:rsidRDefault="00C0684F" w:rsidP="00C0684F">
            <w:pPr>
              <w:numPr>
                <w:ilvl w:val="12"/>
                <w:numId w:val="0"/>
              </w:numPr>
              <w:ind w:right="-72"/>
              <w:jc w:val="both"/>
              <w:rPr>
                <w:b/>
              </w:rPr>
            </w:pPr>
            <w:r w:rsidRPr="00CA7887">
              <w:rPr>
                <w:b/>
              </w:rPr>
              <w:t>Disputes shall be settled by arbitration in accordance with the following provisions:</w:t>
            </w:r>
          </w:p>
          <w:p w14:paraId="1B4FAEAE" w14:textId="77777777" w:rsidR="00C0684F" w:rsidRPr="00CA7887" w:rsidRDefault="00C0684F" w:rsidP="00C0684F">
            <w:pPr>
              <w:numPr>
                <w:ilvl w:val="12"/>
                <w:numId w:val="0"/>
              </w:numPr>
              <w:tabs>
                <w:tab w:val="left" w:pos="540"/>
              </w:tabs>
              <w:spacing w:before="120"/>
              <w:ind w:left="547" w:right="-72" w:hanging="547"/>
              <w:jc w:val="both"/>
            </w:pPr>
            <w:r w:rsidRPr="00CA7887">
              <w:t>1.</w:t>
            </w:r>
            <w:r w:rsidRPr="00CA7887">
              <w:tab/>
            </w:r>
            <w:r w:rsidRPr="00CA7887">
              <w:rPr>
                <w:u w:val="single"/>
              </w:rPr>
              <w:t>Selection of Arbitrators</w:t>
            </w:r>
            <w:r w:rsidRPr="00CA7887">
              <w:t xml:space="preserve">.  Each dispute submitted by a Party to arbitration shall be heard by a sole arbitrator or an arbitration panel composed of three (3) arbitrators, in accordance with the </w:t>
            </w:r>
            <w:r w:rsidRPr="00CA7887">
              <w:lastRenderedPageBreak/>
              <w:t>following provisions:</w:t>
            </w:r>
          </w:p>
          <w:p w14:paraId="5AED0587" w14:textId="77777777" w:rsidR="00C0684F" w:rsidRPr="00CA7887" w:rsidRDefault="00C0684F" w:rsidP="00C0684F">
            <w:pPr>
              <w:numPr>
                <w:ilvl w:val="12"/>
                <w:numId w:val="0"/>
              </w:numPr>
              <w:tabs>
                <w:tab w:val="left" w:pos="1080"/>
              </w:tabs>
              <w:ind w:left="1088" w:right="-74" w:hanging="544"/>
              <w:jc w:val="both"/>
            </w:pPr>
          </w:p>
          <w:p w14:paraId="51F9EE59" w14:textId="77777777" w:rsidR="00C0684F" w:rsidRPr="00CA7887" w:rsidRDefault="00C0684F" w:rsidP="00C0684F">
            <w:pPr>
              <w:numPr>
                <w:ilvl w:val="12"/>
                <w:numId w:val="0"/>
              </w:numPr>
              <w:tabs>
                <w:tab w:val="left" w:pos="1080"/>
              </w:tabs>
              <w:ind w:left="1088" w:right="-74" w:hanging="530"/>
              <w:jc w:val="both"/>
            </w:pPr>
            <w:r w:rsidRPr="00CA7887">
              <w:t>(a)</w:t>
            </w:r>
            <w:r w:rsidRPr="00CA7887">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CA7887">
              <w:rPr>
                <w:i/>
              </w:rPr>
              <w:t xml:space="preserve">[name an appropriate international professional body, e.g., the Federation </w:t>
            </w:r>
            <w:proofErr w:type="spellStart"/>
            <w:r w:rsidRPr="00CA7887">
              <w:rPr>
                <w:i/>
              </w:rPr>
              <w:t>Internationale</w:t>
            </w:r>
            <w:proofErr w:type="spellEnd"/>
            <w:r w:rsidRPr="00CA7887">
              <w:rPr>
                <w:i/>
              </w:rPr>
              <w:t xml:space="preserve"> des </w:t>
            </w:r>
            <w:proofErr w:type="spellStart"/>
            <w:r w:rsidRPr="00CA7887">
              <w:rPr>
                <w:i/>
              </w:rPr>
              <w:t>Ingenieurs</w:t>
            </w:r>
            <w:proofErr w:type="spellEnd"/>
            <w:r w:rsidRPr="00CA7887">
              <w:rPr>
                <w:i/>
              </w:rPr>
              <w:t>-Conseil (FIDIC) of Lausanne, Switzerland]</w:t>
            </w:r>
            <w:r w:rsidRPr="00CA7887">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CA7887">
              <w:rPr>
                <w:i/>
              </w:rPr>
              <w:t>[insert the name of the same professional body as above]</w:t>
            </w:r>
            <w:r w:rsidRPr="00CA7887">
              <w:t xml:space="preserve"> shall appoint, upon the request of either Party and from such list or otherwise, a sole arbitrator for the matter in dispute.</w:t>
            </w:r>
          </w:p>
          <w:p w14:paraId="7C39B228" w14:textId="77777777" w:rsidR="00C0684F" w:rsidRPr="00CA7887" w:rsidRDefault="00C0684F" w:rsidP="00C0684F">
            <w:pPr>
              <w:keepNext/>
              <w:numPr>
                <w:ilvl w:val="12"/>
                <w:numId w:val="0"/>
              </w:numPr>
              <w:tabs>
                <w:tab w:val="left" w:pos="1080"/>
              </w:tabs>
              <w:ind w:left="1080" w:right="-72" w:hanging="540"/>
              <w:jc w:val="both"/>
            </w:pPr>
          </w:p>
          <w:p w14:paraId="4C74A2F7" w14:textId="77777777" w:rsidR="00C0684F" w:rsidRPr="00CA7887" w:rsidRDefault="00C0684F" w:rsidP="00C0684F">
            <w:pPr>
              <w:numPr>
                <w:ilvl w:val="12"/>
                <w:numId w:val="0"/>
              </w:numPr>
              <w:tabs>
                <w:tab w:val="left" w:pos="1080"/>
              </w:tabs>
              <w:ind w:left="1088" w:right="-74" w:hanging="530"/>
              <w:jc w:val="both"/>
            </w:pPr>
            <w:r w:rsidRPr="00CA7887">
              <w:t>(b)</w:t>
            </w:r>
            <w:r w:rsidRPr="00CA7887">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CA7887">
              <w:rPr>
                <w:i/>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CA7887">
              <w:t>.</w:t>
            </w:r>
          </w:p>
          <w:p w14:paraId="319CB014" w14:textId="77777777" w:rsidR="00C0684F" w:rsidRPr="00CA7887" w:rsidRDefault="00C0684F" w:rsidP="00C0684F">
            <w:pPr>
              <w:numPr>
                <w:ilvl w:val="12"/>
                <w:numId w:val="0"/>
              </w:numPr>
              <w:tabs>
                <w:tab w:val="left" w:pos="1080"/>
              </w:tabs>
              <w:ind w:left="1088" w:right="-74" w:hanging="530"/>
              <w:jc w:val="both"/>
            </w:pPr>
          </w:p>
          <w:p w14:paraId="631BBAA4" w14:textId="77777777" w:rsidR="00C0684F" w:rsidRPr="00CA7887" w:rsidRDefault="00C0684F" w:rsidP="00C0684F">
            <w:pPr>
              <w:keepNext/>
              <w:numPr>
                <w:ilvl w:val="12"/>
                <w:numId w:val="0"/>
              </w:numPr>
              <w:tabs>
                <w:tab w:val="left" w:pos="1080"/>
              </w:tabs>
              <w:ind w:left="1080" w:right="-72" w:hanging="540"/>
              <w:jc w:val="both"/>
            </w:pPr>
            <w:r w:rsidRPr="00CA7887">
              <w:t>(c)</w:t>
            </w:r>
            <w:r w:rsidRPr="00CA7887">
              <w:tab/>
              <w:t xml:space="preserve">If, in a dispute subject to paragraph (b) above, one Party fails to appoint its arbitrator within thirty (30) days after the other Party has appointed its arbitrator, the Party which has named an arbitrator may apply to the </w:t>
            </w:r>
            <w:r w:rsidRPr="00CA7887">
              <w:rPr>
                <w:i/>
              </w:rPr>
              <w:t>[name the same appointing authority as in said paragraph (b)]</w:t>
            </w:r>
            <w:r w:rsidRPr="00CA7887">
              <w:t xml:space="preserve"> to appoint a sole arbitrator for the matter in dispute, and the arbitrator appointed pursuant to such application shall be the sole arbitrator for that dispute.</w:t>
            </w:r>
          </w:p>
        </w:tc>
      </w:tr>
      <w:tr w:rsidR="00C0684F" w:rsidRPr="00CA7887" w14:paraId="0870F4BD" w14:textId="77777777" w:rsidTr="00C0684F">
        <w:tc>
          <w:tcPr>
            <w:tcW w:w="1980" w:type="dxa"/>
            <w:tcMar>
              <w:top w:w="85" w:type="dxa"/>
              <w:bottom w:w="142" w:type="dxa"/>
              <w:right w:w="170" w:type="dxa"/>
            </w:tcMar>
          </w:tcPr>
          <w:p w14:paraId="192D8D2E" w14:textId="77777777" w:rsidR="00C0684F" w:rsidRPr="00CA7887" w:rsidRDefault="00C0684F" w:rsidP="00C0684F">
            <w:pPr>
              <w:pStyle w:val="Heading6"/>
              <w:ind w:left="0" w:firstLine="0"/>
            </w:pPr>
          </w:p>
        </w:tc>
        <w:tc>
          <w:tcPr>
            <w:tcW w:w="7020" w:type="dxa"/>
            <w:tcMar>
              <w:top w:w="85" w:type="dxa"/>
              <w:bottom w:w="142" w:type="dxa"/>
              <w:right w:w="170" w:type="dxa"/>
            </w:tcMar>
          </w:tcPr>
          <w:p w14:paraId="038DC9FF" w14:textId="77777777" w:rsidR="00C0684F" w:rsidRPr="00CA7887" w:rsidRDefault="00C0684F" w:rsidP="00C0684F">
            <w:pPr>
              <w:keepNext/>
              <w:numPr>
                <w:ilvl w:val="12"/>
                <w:numId w:val="0"/>
              </w:numPr>
              <w:tabs>
                <w:tab w:val="left" w:pos="540"/>
              </w:tabs>
              <w:ind w:left="540" w:right="-72" w:hanging="540"/>
              <w:jc w:val="both"/>
            </w:pPr>
            <w:r w:rsidRPr="00CA7887">
              <w:t>2.</w:t>
            </w:r>
            <w:r w:rsidRPr="00CA7887">
              <w:tab/>
            </w:r>
            <w:r w:rsidRPr="00CA7887">
              <w:rPr>
                <w:u w:val="single"/>
              </w:rPr>
              <w:t>Rules of Procedure</w:t>
            </w:r>
            <w:r w:rsidRPr="00CA7887">
              <w:t>. Except as otherwise stated herein, arbitration proceedings shall be conducted in accordance with the rules of procedure for arbitration of the United Nations Commission on International Trade Law (UNCITRAL) as in force on the date of this Contract.</w:t>
            </w:r>
          </w:p>
          <w:p w14:paraId="718AFC86" w14:textId="77777777" w:rsidR="00C0684F" w:rsidRPr="00CA7887" w:rsidRDefault="00C0684F" w:rsidP="00C0684F">
            <w:pPr>
              <w:keepNext/>
              <w:numPr>
                <w:ilvl w:val="12"/>
                <w:numId w:val="0"/>
              </w:numPr>
              <w:tabs>
                <w:tab w:val="left" w:pos="540"/>
              </w:tabs>
              <w:ind w:left="540" w:right="-72" w:hanging="540"/>
              <w:jc w:val="both"/>
            </w:pPr>
          </w:p>
          <w:p w14:paraId="7C06860E" w14:textId="77777777" w:rsidR="00C0684F" w:rsidRPr="00CA7887" w:rsidRDefault="00C0684F" w:rsidP="00C0684F">
            <w:pPr>
              <w:keepNext/>
              <w:numPr>
                <w:ilvl w:val="12"/>
                <w:numId w:val="0"/>
              </w:numPr>
              <w:tabs>
                <w:tab w:val="left" w:pos="540"/>
              </w:tabs>
              <w:ind w:left="540" w:right="-72" w:hanging="540"/>
              <w:jc w:val="both"/>
            </w:pPr>
            <w:r w:rsidRPr="00CA7887">
              <w:t>3.</w:t>
            </w:r>
            <w:r w:rsidRPr="00CA7887">
              <w:tab/>
            </w:r>
            <w:r w:rsidRPr="00CA7887">
              <w:rPr>
                <w:u w:val="single"/>
              </w:rPr>
              <w:t>Substitute Arbitrators</w:t>
            </w:r>
            <w:r w:rsidRPr="00CA7887">
              <w:t>.  If for any reason an arbitrator is unable to perform his/her function, a substitute shall be appointed in the same manner as the original arbitrator.</w:t>
            </w:r>
          </w:p>
          <w:p w14:paraId="2151BE26" w14:textId="77777777" w:rsidR="00C0684F" w:rsidRPr="00CA7887" w:rsidRDefault="00C0684F" w:rsidP="00C0684F">
            <w:pPr>
              <w:keepNext/>
              <w:numPr>
                <w:ilvl w:val="12"/>
                <w:numId w:val="0"/>
              </w:numPr>
              <w:tabs>
                <w:tab w:val="left" w:pos="540"/>
              </w:tabs>
              <w:ind w:left="540" w:right="-72" w:hanging="540"/>
              <w:jc w:val="both"/>
            </w:pPr>
          </w:p>
          <w:p w14:paraId="73D6112F" w14:textId="290D1646" w:rsidR="00C0684F" w:rsidRPr="00CA7887" w:rsidRDefault="00C0684F" w:rsidP="000F5E8B">
            <w:pPr>
              <w:numPr>
                <w:ilvl w:val="12"/>
                <w:numId w:val="0"/>
              </w:numPr>
              <w:tabs>
                <w:tab w:val="left" w:pos="540"/>
              </w:tabs>
              <w:ind w:left="540" w:right="-72" w:hanging="540"/>
              <w:jc w:val="both"/>
            </w:pPr>
            <w:r w:rsidRPr="00CA7887">
              <w:t>4.</w:t>
            </w:r>
            <w:r w:rsidRPr="00CA7887">
              <w:tab/>
            </w:r>
            <w:r w:rsidRPr="00CA7887">
              <w:rPr>
                <w:u w:val="single"/>
              </w:rPr>
              <w:t>Nationality and Qualifications of Arbitrators</w:t>
            </w:r>
            <w:r w:rsidRPr="00CA7887">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CA7887">
              <w:rPr>
                <w:i/>
              </w:rPr>
              <w:t xml:space="preserve">[If the Consultant consists of more than one entity, add: </w:t>
            </w:r>
            <w:r w:rsidRPr="00CA7887">
              <w:t xml:space="preserve"> or of the home country of any of their members or Parties</w:t>
            </w:r>
            <w:r w:rsidRPr="009B431F">
              <w:rPr>
                <w:i/>
              </w:rPr>
              <w:t>]</w:t>
            </w:r>
            <w:r w:rsidRPr="00CA7887">
              <w:rPr>
                <w:i/>
              </w:rPr>
              <w:t xml:space="preserve"> </w:t>
            </w:r>
            <w:r w:rsidRPr="00CA7887">
              <w:t>or of the Government’s country.  For the purposes of this Clause, “home country” means any of:</w:t>
            </w:r>
          </w:p>
          <w:p w14:paraId="142C7560" w14:textId="4A4A8CEC" w:rsidR="00C0684F" w:rsidRPr="00CA7887" w:rsidRDefault="00C0684F" w:rsidP="000F5E8B">
            <w:pPr>
              <w:numPr>
                <w:ilvl w:val="12"/>
                <w:numId w:val="0"/>
              </w:numPr>
              <w:tabs>
                <w:tab w:val="left" w:pos="1080"/>
              </w:tabs>
              <w:ind w:left="1080" w:right="-72" w:hanging="540"/>
              <w:jc w:val="both"/>
            </w:pPr>
            <w:r w:rsidRPr="00CA7887">
              <w:t>(a)</w:t>
            </w:r>
            <w:r w:rsidRPr="00CA7887">
              <w:tab/>
              <w:t xml:space="preserve">the country of incorporation of the Consultant </w:t>
            </w:r>
            <w:r w:rsidR="00D3231E" w:rsidRPr="00CA7887">
              <w:rPr>
                <w:i/>
              </w:rPr>
              <w:t>[</w:t>
            </w:r>
            <w:r w:rsidRPr="00CA7887">
              <w:rPr>
                <w:i/>
              </w:rPr>
              <w:t>If the Consultant consists of more than one entity, add:</w:t>
            </w:r>
            <w:r w:rsidRPr="00CA7887">
              <w:t xml:space="preserve"> or of any of their members or Parties</w:t>
            </w:r>
            <w:r w:rsidRPr="00CA7887">
              <w:rPr>
                <w:i/>
              </w:rPr>
              <w:t>]</w:t>
            </w:r>
            <w:r w:rsidRPr="00CA7887">
              <w:t>; or</w:t>
            </w:r>
          </w:p>
          <w:p w14:paraId="6EF9984B" w14:textId="75B20A85" w:rsidR="00C0684F" w:rsidRPr="00CA7887" w:rsidRDefault="00C0684F" w:rsidP="000F5E8B">
            <w:pPr>
              <w:numPr>
                <w:ilvl w:val="12"/>
                <w:numId w:val="0"/>
              </w:numPr>
              <w:tabs>
                <w:tab w:val="left" w:pos="1080"/>
              </w:tabs>
              <w:ind w:left="1080" w:right="-72" w:hanging="540"/>
              <w:jc w:val="both"/>
            </w:pPr>
            <w:r w:rsidRPr="00CA7887">
              <w:t>(b)</w:t>
            </w:r>
            <w:r w:rsidRPr="00CA7887">
              <w:tab/>
              <w:t xml:space="preserve">the country in which the Consultant’s [or any of their </w:t>
            </w:r>
            <w:r w:rsidRPr="000F5E8B">
              <w:rPr>
                <w:sz w:val="22"/>
                <w:szCs w:val="22"/>
              </w:rPr>
              <w:t xml:space="preserve">members’ or Parties’] principal place of business is located; or </w:t>
            </w:r>
          </w:p>
          <w:p w14:paraId="5A10DB32" w14:textId="761C3B6A" w:rsidR="00C0684F" w:rsidRPr="00CA7887" w:rsidRDefault="00C0684F" w:rsidP="000F5E8B">
            <w:pPr>
              <w:numPr>
                <w:ilvl w:val="12"/>
                <w:numId w:val="0"/>
              </w:numPr>
              <w:tabs>
                <w:tab w:val="left" w:pos="1080"/>
              </w:tabs>
              <w:ind w:left="1080" w:right="-72" w:hanging="540"/>
              <w:jc w:val="both"/>
            </w:pPr>
            <w:r w:rsidRPr="00CA7887">
              <w:t>(c)</w:t>
            </w:r>
            <w:r w:rsidRPr="00CA7887">
              <w:tab/>
              <w:t>the country of nationality of a majority of the Consultant’s [or of any members’ or Parties’] shareholders; or</w:t>
            </w:r>
          </w:p>
          <w:p w14:paraId="53B601D4" w14:textId="77777777" w:rsidR="00C0684F" w:rsidRPr="00CA7887" w:rsidRDefault="00C0684F" w:rsidP="00C0684F">
            <w:pPr>
              <w:numPr>
                <w:ilvl w:val="12"/>
                <w:numId w:val="0"/>
              </w:numPr>
              <w:tabs>
                <w:tab w:val="left" w:pos="1080"/>
              </w:tabs>
              <w:ind w:left="1080" w:right="-72" w:hanging="540"/>
              <w:jc w:val="both"/>
            </w:pPr>
            <w:r w:rsidRPr="00CA7887">
              <w:t>(d)</w:t>
            </w:r>
            <w:r w:rsidRPr="00CA7887">
              <w:tab/>
              <w:t>the country of nationality of the Sub-consultants concerned, where the dispute involves a subcontract.</w:t>
            </w:r>
          </w:p>
        </w:tc>
      </w:tr>
      <w:tr w:rsidR="00C0684F" w:rsidRPr="00CA7887" w14:paraId="75A7C6D9" w14:textId="77777777" w:rsidTr="00C0684F">
        <w:tc>
          <w:tcPr>
            <w:tcW w:w="1980" w:type="dxa"/>
            <w:tcMar>
              <w:top w:w="85" w:type="dxa"/>
              <w:bottom w:w="142" w:type="dxa"/>
              <w:right w:w="170" w:type="dxa"/>
            </w:tcMar>
          </w:tcPr>
          <w:p w14:paraId="7069BE84" w14:textId="77777777" w:rsidR="00C0684F" w:rsidRPr="00CA7887" w:rsidRDefault="00C0684F" w:rsidP="00C0684F">
            <w:pPr>
              <w:pStyle w:val="Heading6"/>
              <w:ind w:left="0" w:firstLine="0"/>
            </w:pPr>
          </w:p>
        </w:tc>
        <w:tc>
          <w:tcPr>
            <w:tcW w:w="7020" w:type="dxa"/>
            <w:tcMar>
              <w:top w:w="85" w:type="dxa"/>
              <w:bottom w:w="142" w:type="dxa"/>
              <w:right w:w="170" w:type="dxa"/>
            </w:tcMar>
          </w:tcPr>
          <w:p w14:paraId="23BEAF36" w14:textId="77777777" w:rsidR="00C0684F" w:rsidRPr="00CA7887" w:rsidRDefault="00C0684F" w:rsidP="00C0684F">
            <w:pPr>
              <w:numPr>
                <w:ilvl w:val="12"/>
                <w:numId w:val="0"/>
              </w:numPr>
              <w:tabs>
                <w:tab w:val="left" w:pos="540"/>
              </w:tabs>
              <w:ind w:left="540" w:right="-72" w:hanging="540"/>
              <w:jc w:val="both"/>
            </w:pPr>
            <w:r w:rsidRPr="00CA7887">
              <w:t>5.</w:t>
            </w:r>
            <w:r w:rsidRPr="00CA7887">
              <w:tab/>
            </w:r>
            <w:r w:rsidRPr="00CA7887">
              <w:rPr>
                <w:u w:val="single"/>
              </w:rPr>
              <w:t>Miscellaneous</w:t>
            </w:r>
            <w:r w:rsidRPr="00CA7887">
              <w:t>.  In any arbitration proceeding hereunder:</w:t>
            </w:r>
          </w:p>
          <w:p w14:paraId="65547BC3" w14:textId="77777777" w:rsidR="00C0684F" w:rsidRPr="00CA7887" w:rsidRDefault="00C0684F" w:rsidP="00C0684F">
            <w:pPr>
              <w:pStyle w:val="BodyText"/>
              <w:numPr>
                <w:ilvl w:val="12"/>
                <w:numId w:val="0"/>
              </w:numPr>
              <w:spacing w:after="0"/>
            </w:pPr>
          </w:p>
          <w:p w14:paraId="751CDD2D" w14:textId="77777777" w:rsidR="00C0684F" w:rsidRPr="00CA7887" w:rsidRDefault="00C0684F" w:rsidP="00C0684F">
            <w:pPr>
              <w:numPr>
                <w:ilvl w:val="12"/>
                <w:numId w:val="0"/>
              </w:numPr>
              <w:tabs>
                <w:tab w:val="left" w:pos="1080"/>
              </w:tabs>
              <w:ind w:left="1080" w:right="-72" w:hanging="540"/>
              <w:jc w:val="both"/>
            </w:pPr>
            <w:r w:rsidRPr="00CA7887">
              <w:t>(a)</w:t>
            </w:r>
            <w:r w:rsidRPr="00CA7887">
              <w:tab/>
              <w:t xml:space="preserve">proceedings shall, unless otherwise agreed by the Parties, be held in </w:t>
            </w:r>
            <w:r w:rsidRPr="00CA7887">
              <w:rPr>
                <w:i/>
              </w:rPr>
              <w:t>[select a country which is neither the Client’s country nor the Consultant’s country]</w:t>
            </w:r>
            <w:r w:rsidRPr="00CA7887">
              <w:t>;</w:t>
            </w:r>
          </w:p>
          <w:p w14:paraId="6F5DF26B" w14:textId="77777777" w:rsidR="00C0684F" w:rsidRPr="00CA7887" w:rsidRDefault="00C0684F" w:rsidP="00C0684F">
            <w:pPr>
              <w:numPr>
                <w:ilvl w:val="12"/>
                <w:numId w:val="0"/>
              </w:numPr>
              <w:tabs>
                <w:tab w:val="left" w:pos="1080"/>
              </w:tabs>
              <w:ind w:left="1080" w:right="-72" w:hanging="540"/>
              <w:jc w:val="both"/>
            </w:pPr>
          </w:p>
          <w:p w14:paraId="0229E272" w14:textId="77777777" w:rsidR="00C0684F" w:rsidRPr="00CA7887" w:rsidRDefault="00C0684F" w:rsidP="00C0684F">
            <w:pPr>
              <w:numPr>
                <w:ilvl w:val="12"/>
                <w:numId w:val="0"/>
              </w:numPr>
              <w:tabs>
                <w:tab w:val="left" w:pos="1080"/>
              </w:tabs>
              <w:ind w:left="1080" w:right="-72" w:hanging="540"/>
              <w:jc w:val="both"/>
            </w:pPr>
            <w:r w:rsidRPr="00CA7887">
              <w:t>(b)</w:t>
            </w:r>
            <w:r w:rsidRPr="00CA7887">
              <w:tab/>
              <w:t xml:space="preserve">the </w:t>
            </w:r>
            <w:r w:rsidRPr="00CA7887">
              <w:rPr>
                <w:i/>
              </w:rPr>
              <w:t>[type of language]</w:t>
            </w:r>
            <w:r w:rsidRPr="00CA7887">
              <w:t xml:space="preserve"> language shall be the official language for all purposes; and</w:t>
            </w:r>
          </w:p>
          <w:p w14:paraId="1BE0CE5D" w14:textId="77777777" w:rsidR="00C0684F" w:rsidRPr="00CA7887" w:rsidRDefault="00C0684F" w:rsidP="00C0684F">
            <w:pPr>
              <w:numPr>
                <w:ilvl w:val="12"/>
                <w:numId w:val="0"/>
              </w:numPr>
              <w:tabs>
                <w:tab w:val="left" w:pos="1080"/>
              </w:tabs>
              <w:ind w:left="1080" w:right="-72" w:hanging="540"/>
              <w:jc w:val="both"/>
            </w:pPr>
          </w:p>
          <w:p w14:paraId="1A5979F1" w14:textId="77777777" w:rsidR="00C0684F" w:rsidRPr="00CA7887" w:rsidRDefault="00C0684F" w:rsidP="00C0684F">
            <w:pPr>
              <w:numPr>
                <w:ilvl w:val="12"/>
                <w:numId w:val="0"/>
              </w:numPr>
              <w:tabs>
                <w:tab w:val="left" w:pos="1080"/>
              </w:tabs>
              <w:ind w:left="1080" w:right="-72" w:hanging="520"/>
              <w:jc w:val="both"/>
              <w:rPr>
                <w:i/>
                <w:iCs/>
                <w:strike/>
              </w:rPr>
            </w:pPr>
            <w:r w:rsidRPr="00CA7887">
              <w:t>(c)</w:t>
            </w:r>
            <w:r w:rsidRPr="00CA7887">
              <w:tab/>
              <w:t>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40846ACB" w14:textId="77777777" w:rsidR="00C0684F" w:rsidRPr="00CA7887" w:rsidRDefault="00C0684F" w:rsidP="00C0684F">
      <w:pPr>
        <w:jc w:val="center"/>
      </w:pPr>
    </w:p>
    <w:p w14:paraId="3301C03E" w14:textId="77777777" w:rsidR="00C0684F" w:rsidRPr="00CA7887" w:rsidRDefault="00C0684F" w:rsidP="00C0684F">
      <w:pPr>
        <w:pStyle w:val="BankNormal"/>
        <w:spacing w:after="0"/>
        <w:rPr>
          <w:szCs w:val="24"/>
          <w:lang w:eastAsia="it-IT"/>
        </w:rPr>
        <w:sectPr w:rsidR="00C0684F" w:rsidRPr="00CA7887" w:rsidSect="00AB0E07">
          <w:headerReference w:type="even" r:id="rId74"/>
          <w:headerReference w:type="default" r:id="rId75"/>
          <w:headerReference w:type="first" r:id="rId76"/>
          <w:footnotePr>
            <w:numRestart w:val="eachSect"/>
          </w:footnotePr>
          <w:type w:val="oddPage"/>
          <w:pgSz w:w="12242" w:h="15842" w:code="1"/>
          <w:pgMar w:top="1440" w:right="1440" w:bottom="1440" w:left="1800" w:header="720" w:footer="720" w:gutter="0"/>
          <w:paperSrc w:first="15" w:other="15"/>
          <w:cols w:space="708"/>
          <w:titlePg/>
          <w:docGrid w:linePitch="360"/>
        </w:sectPr>
      </w:pPr>
    </w:p>
    <w:p w14:paraId="6538E3D6" w14:textId="77777777" w:rsidR="00C0684F" w:rsidRPr="00CA7887" w:rsidRDefault="00C0684F" w:rsidP="009B431F">
      <w:pPr>
        <w:pStyle w:val="HeadingCCLS1"/>
      </w:pPr>
      <w:bookmarkStart w:id="515" w:name="_Toc299534185"/>
      <w:bookmarkStart w:id="516" w:name="_Toc474334038"/>
      <w:bookmarkStart w:id="517" w:name="_Toc474334207"/>
      <w:bookmarkStart w:id="518" w:name="_Toc494209604"/>
      <w:bookmarkStart w:id="519" w:name="_Toc66718886"/>
      <w:r w:rsidRPr="00CA7887">
        <w:lastRenderedPageBreak/>
        <w:t>Appendices</w:t>
      </w:r>
      <w:bookmarkEnd w:id="515"/>
      <w:bookmarkEnd w:id="516"/>
      <w:bookmarkEnd w:id="517"/>
      <w:bookmarkEnd w:id="518"/>
      <w:bookmarkEnd w:id="519"/>
    </w:p>
    <w:p w14:paraId="5289765D" w14:textId="77777777" w:rsidR="00C0684F" w:rsidRPr="009B431F" w:rsidRDefault="00C0684F" w:rsidP="009B431F">
      <w:pPr>
        <w:pStyle w:val="HeadingCCLS4"/>
      </w:pPr>
      <w:bookmarkStart w:id="520" w:name="_Toc299534186"/>
      <w:bookmarkStart w:id="521" w:name="_Toc474334039"/>
      <w:bookmarkStart w:id="522" w:name="_Toc474334208"/>
      <w:bookmarkStart w:id="523" w:name="_Toc494209605"/>
      <w:bookmarkStart w:id="524" w:name="_Toc66718887"/>
      <w:r w:rsidRPr="009B431F">
        <w:t>Appendix A – Terms of Reference</w:t>
      </w:r>
      <w:bookmarkEnd w:id="520"/>
      <w:bookmarkEnd w:id="521"/>
      <w:bookmarkEnd w:id="522"/>
      <w:bookmarkEnd w:id="523"/>
      <w:bookmarkEnd w:id="524"/>
    </w:p>
    <w:p w14:paraId="7E8E9DA8" w14:textId="77777777" w:rsidR="00C0684F" w:rsidRPr="00CA7887" w:rsidRDefault="00C0684F" w:rsidP="00C0684F">
      <w:pPr>
        <w:keepNext/>
        <w:numPr>
          <w:ilvl w:val="12"/>
          <w:numId w:val="0"/>
        </w:numPr>
      </w:pPr>
    </w:p>
    <w:p w14:paraId="404327FF" w14:textId="77777777" w:rsidR="00C0684F" w:rsidRPr="00CA7887" w:rsidRDefault="00C0684F" w:rsidP="00C0684F">
      <w:pPr>
        <w:numPr>
          <w:ilvl w:val="12"/>
          <w:numId w:val="0"/>
        </w:numPr>
        <w:jc w:val="both"/>
        <w:rPr>
          <w:b/>
          <w:bCs/>
          <w:i/>
        </w:rPr>
      </w:pPr>
      <w:r w:rsidRPr="00CA7887">
        <w:rPr>
          <w:bCs/>
          <w:i/>
        </w:rPr>
        <w:t>[</w:t>
      </w:r>
      <w:r w:rsidRPr="00CA7887">
        <w:rPr>
          <w:i/>
        </w:rPr>
        <w:t xml:space="preserve">This Appendix shall include the final Terms of Reference (TORs) worked out by the Client and the Consultant during the negotiations; dates for completion of various tasks; location of performance for different tasks; detailed reporting requirements and list of deliverables against which the payments to the Consultant will be made; Client’s input, including counterpart personnel assigned by the Client to work on the Consultant’s team; specific tasks or actions that require prior approval by the Client. </w:t>
      </w:r>
    </w:p>
    <w:p w14:paraId="6B62461D" w14:textId="77777777" w:rsidR="00C0684F" w:rsidRPr="00CA7887" w:rsidRDefault="00C0684F" w:rsidP="00C0684F">
      <w:pPr>
        <w:numPr>
          <w:ilvl w:val="12"/>
          <w:numId w:val="0"/>
        </w:numPr>
        <w:jc w:val="both"/>
        <w:rPr>
          <w:i/>
        </w:rPr>
      </w:pPr>
    </w:p>
    <w:p w14:paraId="3428B6A1" w14:textId="77777777" w:rsidR="00C0684F" w:rsidRPr="00CA7887" w:rsidRDefault="00C0684F" w:rsidP="00C0684F">
      <w:pPr>
        <w:numPr>
          <w:ilvl w:val="12"/>
          <w:numId w:val="0"/>
        </w:numPr>
        <w:jc w:val="both"/>
        <w:rPr>
          <w:i/>
        </w:rPr>
      </w:pPr>
      <w:r w:rsidRPr="00CA7887">
        <w:rPr>
          <w:i/>
        </w:rPr>
        <w:t>Insert the text based on the Section 7 (Terms of Reference) of the ITC in the RFP and modified based on the Forms TECH-1 through TECH-5 of the Consultant’s Proposal. Highlight the changes to Section 7 of the RFP]</w:t>
      </w:r>
    </w:p>
    <w:p w14:paraId="18F30E24" w14:textId="77777777" w:rsidR="00C0684F" w:rsidRPr="009B431F" w:rsidRDefault="00C0684F" w:rsidP="00C0684F">
      <w:pPr>
        <w:numPr>
          <w:ilvl w:val="12"/>
          <w:numId w:val="0"/>
        </w:numPr>
        <w:jc w:val="both"/>
      </w:pPr>
    </w:p>
    <w:p w14:paraId="3F7231C7" w14:textId="77777777" w:rsidR="00C0684F" w:rsidRPr="00CA7887" w:rsidRDefault="00C0684F" w:rsidP="00C0684F">
      <w:pPr>
        <w:numPr>
          <w:ilvl w:val="12"/>
          <w:numId w:val="0"/>
        </w:numPr>
      </w:pPr>
      <w:r w:rsidRPr="00CA7887">
        <w:t>………………………………………………………………………………………………</w:t>
      </w:r>
    </w:p>
    <w:p w14:paraId="1AEC69B3" w14:textId="77777777" w:rsidR="00C0684F" w:rsidRPr="00CA7887" w:rsidRDefault="00C0684F" w:rsidP="00C0684F">
      <w:pPr>
        <w:numPr>
          <w:ilvl w:val="12"/>
          <w:numId w:val="0"/>
        </w:numPr>
      </w:pPr>
    </w:p>
    <w:p w14:paraId="7A9FB9A9" w14:textId="77777777" w:rsidR="00C0684F" w:rsidRPr="00CA7887" w:rsidRDefault="00C0684F" w:rsidP="00C0684F">
      <w:pPr>
        <w:numPr>
          <w:ilvl w:val="12"/>
          <w:numId w:val="0"/>
        </w:numPr>
      </w:pPr>
    </w:p>
    <w:p w14:paraId="5CA28D17" w14:textId="77777777" w:rsidR="00C0684F" w:rsidRPr="009B431F" w:rsidRDefault="00C0684F" w:rsidP="009B431F">
      <w:pPr>
        <w:pStyle w:val="HeadingCCLS4"/>
      </w:pPr>
      <w:bookmarkStart w:id="525" w:name="_Toc299534187"/>
      <w:bookmarkStart w:id="526" w:name="_Toc474334040"/>
      <w:bookmarkStart w:id="527" w:name="_Toc474334209"/>
      <w:bookmarkStart w:id="528" w:name="_Toc494209606"/>
      <w:bookmarkStart w:id="529" w:name="_Toc66718888"/>
      <w:r w:rsidRPr="009B431F">
        <w:t>Appendix B - Key Experts</w:t>
      </w:r>
      <w:bookmarkEnd w:id="525"/>
      <w:bookmarkEnd w:id="526"/>
      <w:bookmarkEnd w:id="527"/>
      <w:bookmarkEnd w:id="528"/>
      <w:bookmarkEnd w:id="529"/>
      <w:r w:rsidRPr="009B431F">
        <w:t xml:space="preserve"> </w:t>
      </w:r>
    </w:p>
    <w:p w14:paraId="630B9F91" w14:textId="77777777" w:rsidR="00C0684F" w:rsidRPr="00CA7887" w:rsidRDefault="00C0684F" w:rsidP="00C0684F">
      <w:pPr>
        <w:pStyle w:val="BankNormal"/>
        <w:keepNext/>
        <w:numPr>
          <w:ilvl w:val="12"/>
          <w:numId w:val="0"/>
        </w:numPr>
        <w:spacing w:after="0"/>
        <w:rPr>
          <w:szCs w:val="24"/>
          <w:lang w:eastAsia="it-IT"/>
        </w:rPr>
      </w:pPr>
    </w:p>
    <w:p w14:paraId="4FF57350" w14:textId="77777777" w:rsidR="00C0684F" w:rsidRPr="00CA7887" w:rsidRDefault="00C0684F" w:rsidP="00C0684F">
      <w:pPr>
        <w:numPr>
          <w:ilvl w:val="12"/>
          <w:numId w:val="0"/>
        </w:numPr>
        <w:jc w:val="both"/>
        <w:rPr>
          <w:i/>
        </w:rPr>
      </w:pPr>
      <w:r w:rsidRPr="00CA7887">
        <w:rPr>
          <w:i/>
        </w:rPr>
        <w:t>[Insert a table based on Form TECH-6 of the Consultant’s Technical Proposal and finalized at the Contract’s negotiations. Attach the CVs (updated and signed by the respective Key Experts) demonstrating the qualifications of Key Experts.]</w:t>
      </w:r>
    </w:p>
    <w:p w14:paraId="1655A4A6" w14:textId="77777777" w:rsidR="00C0684F" w:rsidRPr="009B431F" w:rsidRDefault="00C0684F" w:rsidP="00C0684F">
      <w:pPr>
        <w:pStyle w:val="BankNormal"/>
        <w:numPr>
          <w:ilvl w:val="12"/>
          <w:numId w:val="0"/>
        </w:numPr>
        <w:spacing w:after="0"/>
        <w:rPr>
          <w:iCs/>
          <w:szCs w:val="24"/>
        </w:rPr>
      </w:pPr>
    </w:p>
    <w:p w14:paraId="6E9A2CF3" w14:textId="77777777" w:rsidR="00C0684F" w:rsidRPr="009B431F" w:rsidRDefault="00C0684F" w:rsidP="00C0684F">
      <w:pPr>
        <w:numPr>
          <w:ilvl w:val="12"/>
          <w:numId w:val="0"/>
        </w:numPr>
      </w:pPr>
    </w:p>
    <w:p w14:paraId="2BBB4C68" w14:textId="77777777" w:rsidR="00C0684F" w:rsidRPr="009B431F" w:rsidRDefault="00C0684F" w:rsidP="00C0684F">
      <w:pPr>
        <w:numPr>
          <w:ilvl w:val="12"/>
          <w:numId w:val="0"/>
        </w:numPr>
        <w:rPr>
          <w:spacing w:val="-3"/>
        </w:rPr>
      </w:pPr>
      <w:r w:rsidRPr="009B431F">
        <w:rPr>
          <w:spacing w:val="-3"/>
        </w:rPr>
        <w:t>……………………………………………………………………………………………………</w:t>
      </w:r>
    </w:p>
    <w:p w14:paraId="4B6EFB6F" w14:textId="77777777" w:rsidR="00C0684F" w:rsidRPr="00CA7887" w:rsidRDefault="00C0684F" w:rsidP="00C0684F">
      <w:pPr>
        <w:numPr>
          <w:ilvl w:val="12"/>
          <w:numId w:val="0"/>
        </w:numPr>
        <w:rPr>
          <w:spacing w:val="-3"/>
        </w:rPr>
      </w:pPr>
    </w:p>
    <w:p w14:paraId="7BB0C05D" w14:textId="77777777" w:rsidR="00C0684F" w:rsidRPr="00CA7887" w:rsidRDefault="00C0684F" w:rsidP="00C0684F">
      <w:pPr>
        <w:numPr>
          <w:ilvl w:val="12"/>
          <w:numId w:val="0"/>
        </w:numPr>
        <w:rPr>
          <w:spacing w:val="-3"/>
        </w:rPr>
      </w:pPr>
    </w:p>
    <w:p w14:paraId="46D0B755" w14:textId="77777777" w:rsidR="00C0684F" w:rsidRPr="009B431F" w:rsidRDefault="00C0684F" w:rsidP="009B431F">
      <w:pPr>
        <w:pStyle w:val="HeadingCCLS4"/>
      </w:pPr>
      <w:bookmarkStart w:id="530" w:name="_Toc299534188"/>
      <w:bookmarkStart w:id="531" w:name="_Toc474334041"/>
      <w:bookmarkStart w:id="532" w:name="_Toc474334210"/>
      <w:bookmarkStart w:id="533" w:name="_Toc494209607"/>
      <w:bookmarkStart w:id="534" w:name="_Toc66718889"/>
      <w:r w:rsidRPr="009B431F">
        <w:t xml:space="preserve">Appendix C – </w:t>
      </w:r>
      <w:bookmarkEnd w:id="530"/>
      <w:r w:rsidRPr="009B431F">
        <w:t>Breakdown of Contract Price</w:t>
      </w:r>
      <w:bookmarkEnd w:id="531"/>
      <w:bookmarkEnd w:id="532"/>
      <w:bookmarkEnd w:id="533"/>
      <w:bookmarkEnd w:id="534"/>
    </w:p>
    <w:p w14:paraId="501601FB" w14:textId="77777777" w:rsidR="00C0684F" w:rsidRPr="00CA7887" w:rsidRDefault="00C0684F" w:rsidP="00C0684F">
      <w:pPr>
        <w:numPr>
          <w:ilvl w:val="12"/>
          <w:numId w:val="0"/>
        </w:numPr>
        <w:tabs>
          <w:tab w:val="left" w:pos="1440"/>
        </w:tabs>
        <w:jc w:val="both"/>
        <w:rPr>
          <w:spacing w:val="-3"/>
        </w:rPr>
      </w:pPr>
    </w:p>
    <w:p w14:paraId="7756ECAC" w14:textId="77777777" w:rsidR="00C0684F" w:rsidRPr="00CA7887" w:rsidRDefault="00D3231E" w:rsidP="00C0684F">
      <w:pPr>
        <w:numPr>
          <w:ilvl w:val="12"/>
          <w:numId w:val="0"/>
        </w:numPr>
        <w:tabs>
          <w:tab w:val="left" w:pos="1440"/>
        </w:tabs>
        <w:jc w:val="both"/>
        <w:rPr>
          <w:i/>
          <w:spacing w:val="-3"/>
        </w:rPr>
      </w:pPr>
      <w:r w:rsidRPr="00CA7887">
        <w:rPr>
          <w:i/>
          <w:spacing w:val="-3"/>
        </w:rPr>
        <w:t>[</w:t>
      </w:r>
      <w:r w:rsidR="00C0684F" w:rsidRPr="00CA7887">
        <w:rPr>
          <w:i/>
          <w:spacing w:val="-3"/>
        </w:rPr>
        <w:t>Insert the table with the unit rates to arrive at the breakdown of the lump-sum price. The table shall be based on [Form FIN-3 and FIN-4] of the Consultant’s Proposal and reflect any changes agreed at the Contract negotiations, if any. The footnote shall list such changes made to [Form FIN-3 and FIN-4] at the negotiations or state that none has been made.</w:t>
      </w:r>
      <w:r w:rsidRPr="00CA7887">
        <w:rPr>
          <w:i/>
          <w:spacing w:val="-3"/>
        </w:rPr>
        <w:t>]</w:t>
      </w:r>
    </w:p>
    <w:p w14:paraId="5CC2714D" w14:textId="77777777" w:rsidR="00C0684F" w:rsidRPr="00CA7887" w:rsidRDefault="00C0684F" w:rsidP="00C0684F">
      <w:pPr>
        <w:numPr>
          <w:ilvl w:val="12"/>
          <w:numId w:val="0"/>
        </w:numPr>
        <w:tabs>
          <w:tab w:val="left" w:pos="1440"/>
        </w:tabs>
        <w:ind w:left="720" w:hanging="720"/>
        <w:jc w:val="both"/>
        <w:rPr>
          <w:spacing w:val="-3"/>
        </w:rPr>
      </w:pPr>
    </w:p>
    <w:p w14:paraId="2A8189B1" w14:textId="77777777" w:rsidR="00C0684F" w:rsidRPr="00CA7887" w:rsidRDefault="00C0684F" w:rsidP="00C0684F">
      <w:pPr>
        <w:numPr>
          <w:ilvl w:val="12"/>
          <w:numId w:val="0"/>
        </w:numPr>
        <w:ind w:right="-72"/>
        <w:jc w:val="both"/>
        <w:rPr>
          <w:bCs/>
          <w:i/>
        </w:rPr>
      </w:pPr>
      <w:r w:rsidRPr="00CA7887">
        <w:rPr>
          <w:bCs/>
          <w:i/>
        </w:rPr>
        <w:t>When the Consultant has been selected under Quality-Based Selection method, also add the following:</w:t>
      </w:r>
    </w:p>
    <w:p w14:paraId="468C024C" w14:textId="77777777" w:rsidR="00C0684F" w:rsidRPr="00CA7887" w:rsidRDefault="00C0684F" w:rsidP="00C0684F">
      <w:pPr>
        <w:numPr>
          <w:ilvl w:val="12"/>
          <w:numId w:val="0"/>
        </w:numPr>
        <w:ind w:right="-72"/>
        <w:jc w:val="both"/>
        <w:rPr>
          <w:bCs/>
          <w:i/>
        </w:rPr>
      </w:pPr>
    </w:p>
    <w:p w14:paraId="044103E4" w14:textId="77777777" w:rsidR="00C0684F" w:rsidRPr="00CA7887" w:rsidRDefault="00C0684F" w:rsidP="00C0684F">
      <w:pPr>
        <w:numPr>
          <w:ilvl w:val="12"/>
          <w:numId w:val="0"/>
        </w:numPr>
        <w:ind w:left="720" w:right="-72"/>
        <w:jc w:val="both"/>
      </w:pPr>
      <w:r w:rsidRPr="00CA7887">
        <w:rPr>
          <w:i/>
        </w:rPr>
        <w:t>“</w:t>
      </w:r>
      <w:r w:rsidRPr="00CA7887">
        <w:t>The agreed remuneration rates shall be stated in the attached Model Form I. This form shall be prepared on the basis of Appendix A to Form FIN-3 of the RFP “Consultants’ Representations regarding Costs and Charges” submitted by the Consultant to the Client prior to the Contract’s negotiations.</w:t>
      </w:r>
    </w:p>
    <w:p w14:paraId="4D3EF2FB" w14:textId="77777777" w:rsidR="00C0684F" w:rsidRPr="00CA7887" w:rsidRDefault="00C0684F" w:rsidP="00C0684F">
      <w:pPr>
        <w:numPr>
          <w:ilvl w:val="12"/>
          <w:numId w:val="0"/>
        </w:numPr>
        <w:ind w:left="720" w:right="-72"/>
        <w:jc w:val="both"/>
      </w:pPr>
    </w:p>
    <w:p w14:paraId="02FC6705" w14:textId="6B6893B8" w:rsidR="00C0684F" w:rsidRPr="00CA7887" w:rsidRDefault="00C0684F" w:rsidP="00C0684F">
      <w:pPr>
        <w:numPr>
          <w:ilvl w:val="12"/>
          <w:numId w:val="0"/>
        </w:numPr>
        <w:ind w:left="720" w:right="-72"/>
        <w:jc w:val="both"/>
        <w:rPr>
          <w:i/>
        </w:rPr>
      </w:pPr>
      <w:r w:rsidRPr="00CA7887">
        <w:lastRenderedPageBreak/>
        <w:t xml:space="preserve"> Should these representations be found by the Client (either through inspections or audits pursuant to Clause GCC 25.2 or through other means) to be materially incomplete or inaccurate, the Client shall be entitled to introduce appropriate modifications in the remuneration rates affected by such materially incomplete or inaccurate representations.  Any such modification shall have retroactive effect and, in case remuneration has already been paid by the Client before any such modification, (</w:t>
      </w:r>
      <w:proofErr w:type="spellStart"/>
      <w:r w:rsidRPr="00CA7887">
        <w:t>i</w:t>
      </w:r>
      <w:proofErr w:type="spellEnd"/>
      <w:r w:rsidRPr="00CA7887">
        <w:t xml:space="preserve">) the Client shall be entitled to offset any excess payment against the next monthly payment to the Consultants, or (ii) if there are no further payments to be made by the Client to the Consultants, the Consultants shall reimburse to the Client any excess payment within thirty (30) days of receipt of a written claim of the Client.  Any such claim by the Client for reimbursement must be made within twelve (12) calendar months after receipt by the Client of a final report and a final statement approved by the Client in accordance with Clause GCC </w:t>
      </w:r>
      <w:r w:rsidR="00FC0B1B" w:rsidRPr="00CA7887">
        <w:t>42</w:t>
      </w:r>
      <w:r w:rsidR="005621E6" w:rsidRPr="00CA7887">
        <w:t>.2.3</w:t>
      </w:r>
      <w:r w:rsidRPr="00CA7887">
        <w:t xml:space="preserve"> of this Contract</w:t>
      </w:r>
      <w:r w:rsidRPr="00CA7887">
        <w:rPr>
          <w:i/>
        </w:rPr>
        <w:t>.”]</w:t>
      </w:r>
    </w:p>
    <w:p w14:paraId="2808EA82" w14:textId="77777777" w:rsidR="00C0684F" w:rsidRPr="00CA7887" w:rsidRDefault="00C0684F" w:rsidP="00C0684F">
      <w:pPr>
        <w:numPr>
          <w:ilvl w:val="12"/>
          <w:numId w:val="0"/>
        </w:numPr>
        <w:ind w:left="720" w:right="-72"/>
        <w:jc w:val="both"/>
        <w:rPr>
          <w:i/>
        </w:rPr>
      </w:pPr>
    </w:p>
    <w:p w14:paraId="79193FD6" w14:textId="77777777" w:rsidR="00C0684F" w:rsidRPr="009B431F" w:rsidRDefault="00C0684F" w:rsidP="00C0684F">
      <w:pPr>
        <w:numPr>
          <w:ilvl w:val="12"/>
          <w:numId w:val="0"/>
        </w:numPr>
        <w:ind w:left="720" w:right="-72"/>
        <w:jc w:val="both"/>
        <w:rPr>
          <w:i/>
          <w:spacing w:val="-3"/>
        </w:rPr>
        <w:sectPr w:rsidR="00C0684F" w:rsidRPr="009B431F" w:rsidSect="00AB0E07">
          <w:headerReference w:type="even" r:id="rId77"/>
          <w:headerReference w:type="default" r:id="rId78"/>
          <w:footerReference w:type="default" r:id="rId79"/>
          <w:headerReference w:type="first" r:id="rId80"/>
          <w:footnotePr>
            <w:numRestart w:val="eachSect"/>
          </w:footnotePr>
          <w:type w:val="oddPage"/>
          <w:pgSz w:w="12242" w:h="15842" w:code="1"/>
          <w:pgMar w:top="1440" w:right="1440" w:bottom="1440" w:left="1728" w:header="720" w:footer="720" w:gutter="0"/>
          <w:paperSrc w:first="15" w:other="15"/>
          <w:cols w:space="708"/>
          <w:titlePg/>
          <w:docGrid w:linePitch="360"/>
        </w:sectPr>
      </w:pPr>
    </w:p>
    <w:p w14:paraId="58B2F7F1" w14:textId="77777777" w:rsidR="00C0684F" w:rsidRPr="00CA7887" w:rsidRDefault="00C0684F" w:rsidP="00752432">
      <w:pPr>
        <w:numPr>
          <w:ilvl w:val="12"/>
          <w:numId w:val="0"/>
        </w:numPr>
        <w:ind w:right="73"/>
        <w:jc w:val="center"/>
        <w:rPr>
          <w:b/>
          <w:spacing w:val="-3"/>
          <w:sz w:val="28"/>
          <w:szCs w:val="28"/>
        </w:rPr>
      </w:pPr>
      <w:r w:rsidRPr="00CA7887">
        <w:rPr>
          <w:b/>
          <w:spacing w:val="-3"/>
          <w:sz w:val="28"/>
          <w:szCs w:val="28"/>
        </w:rPr>
        <w:lastRenderedPageBreak/>
        <w:t>Model Form I</w:t>
      </w:r>
    </w:p>
    <w:p w14:paraId="64DEB47C" w14:textId="77777777" w:rsidR="00C0684F" w:rsidRPr="00CA7887" w:rsidRDefault="00C0684F" w:rsidP="00752432">
      <w:pPr>
        <w:numPr>
          <w:ilvl w:val="12"/>
          <w:numId w:val="0"/>
        </w:numPr>
        <w:ind w:right="73"/>
        <w:jc w:val="center"/>
        <w:rPr>
          <w:b/>
          <w:spacing w:val="-3"/>
          <w:sz w:val="28"/>
          <w:szCs w:val="28"/>
        </w:rPr>
      </w:pPr>
      <w:r w:rsidRPr="00CA7887">
        <w:rPr>
          <w:b/>
          <w:spacing w:val="-3"/>
          <w:sz w:val="28"/>
          <w:szCs w:val="28"/>
        </w:rPr>
        <w:t xml:space="preserve">Breakdown of Agreed Fixed Rates in </w:t>
      </w:r>
      <w:r w:rsidRPr="00CA7887">
        <w:rPr>
          <w:b/>
          <w:sz w:val="28"/>
          <w:szCs w:val="28"/>
        </w:rPr>
        <w:t>Consultant’s</w:t>
      </w:r>
      <w:r w:rsidRPr="00CA7887">
        <w:rPr>
          <w:b/>
          <w:spacing w:val="-3"/>
          <w:sz w:val="28"/>
          <w:szCs w:val="28"/>
        </w:rPr>
        <w:t xml:space="preserve"> Contract</w:t>
      </w:r>
    </w:p>
    <w:p w14:paraId="4EBEF461" w14:textId="77777777" w:rsidR="00C0684F" w:rsidRPr="00CA7887" w:rsidRDefault="00C0684F" w:rsidP="00752432">
      <w:pPr>
        <w:numPr>
          <w:ilvl w:val="12"/>
          <w:numId w:val="0"/>
        </w:numPr>
        <w:ind w:right="73"/>
        <w:rPr>
          <w:spacing w:val="-3"/>
          <w:sz w:val="28"/>
          <w:szCs w:val="28"/>
        </w:rPr>
      </w:pPr>
    </w:p>
    <w:p w14:paraId="0EB20655" w14:textId="77777777" w:rsidR="00C0684F" w:rsidRPr="00CA7887" w:rsidRDefault="00C0684F" w:rsidP="00752432">
      <w:pPr>
        <w:numPr>
          <w:ilvl w:val="12"/>
          <w:numId w:val="0"/>
        </w:numPr>
        <w:ind w:right="73"/>
        <w:rPr>
          <w:spacing w:val="-3"/>
        </w:rPr>
      </w:pPr>
      <w:r w:rsidRPr="00CA7887">
        <w:rPr>
          <w:spacing w:val="-3"/>
        </w:rPr>
        <w:t>We hereby confirm that we have agreed to pay to the Experts listed, who will be involved in performing the Services, the basic fees and away from the home office allowances (if applicable) indicated below:</w:t>
      </w:r>
    </w:p>
    <w:p w14:paraId="5EA99D3B" w14:textId="77777777" w:rsidR="00C0684F" w:rsidRPr="00CA7887" w:rsidRDefault="00C0684F" w:rsidP="00752432">
      <w:pPr>
        <w:numPr>
          <w:ilvl w:val="12"/>
          <w:numId w:val="0"/>
        </w:numPr>
        <w:ind w:right="73"/>
        <w:rPr>
          <w:spacing w:val="-3"/>
        </w:rPr>
      </w:pPr>
    </w:p>
    <w:p w14:paraId="2C01BCAC" w14:textId="77777777" w:rsidR="00C0684F" w:rsidRPr="00CA7887" w:rsidRDefault="00C0684F" w:rsidP="00752432">
      <w:pPr>
        <w:numPr>
          <w:ilvl w:val="12"/>
          <w:numId w:val="0"/>
        </w:numPr>
        <w:ind w:right="73"/>
        <w:jc w:val="center"/>
        <w:rPr>
          <w:spacing w:val="-2"/>
        </w:rPr>
      </w:pPr>
      <w:r w:rsidRPr="00CA7887">
        <w:rPr>
          <w:spacing w:val="-2"/>
        </w:rPr>
        <w:t>(Expressed in [insert name of currency</w:t>
      </w:r>
      <w:proofErr w:type="gramStart"/>
      <w:r w:rsidRPr="00CA7887">
        <w:rPr>
          <w:spacing w:val="-2"/>
        </w:rPr>
        <w:t>])*</w:t>
      </w:r>
      <w:proofErr w:type="gramEnd"/>
    </w:p>
    <w:p w14:paraId="59AFDCF6" w14:textId="77777777" w:rsidR="00C0684F" w:rsidRPr="00CA7887" w:rsidRDefault="00C0684F" w:rsidP="00752432">
      <w:pPr>
        <w:pStyle w:val="BankNormal"/>
        <w:numPr>
          <w:ilvl w:val="12"/>
          <w:numId w:val="0"/>
        </w:numPr>
        <w:spacing w:after="0" w:line="120" w:lineRule="exact"/>
        <w:ind w:right="73"/>
        <w:rPr>
          <w:spacing w:val="-2"/>
          <w:szCs w:val="24"/>
          <w:lang w:eastAsia="it-IT"/>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247"/>
        <w:gridCol w:w="1247"/>
        <w:gridCol w:w="1588"/>
        <w:gridCol w:w="964"/>
        <w:gridCol w:w="964"/>
        <w:gridCol w:w="964"/>
        <w:gridCol w:w="851"/>
        <w:gridCol w:w="1304"/>
        <w:gridCol w:w="1701"/>
        <w:gridCol w:w="1701"/>
      </w:tblGrid>
      <w:tr w:rsidR="00C0684F" w:rsidRPr="00CA7887" w14:paraId="6547BBB2" w14:textId="77777777" w:rsidTr="00C0684F">
        <w:trPr>
          <w:cantSplit/>
          <w:trHeight w:val="454"/>
          <w:jc w:val="center"/>
        </w:trPr>
        <w:tc>
          <w:tcPr>
            <w:tcW w:w="2494" w:type="dxa"/>
            <w:gridSpan w:val="2"/>
            <w:tcBorders>
              <w:top w:val="double" w:sz="4" w:space="0" w:color="auto"/>
              <w:bottom w:val="single" w:sz="6" w:space="0" w:color="auto"/>
              <w:right w:val="single" w:sz="6" w:space="0" w:color="auto"/>
            </w:tcBorders>
            <w:vAlign w:val="center"/>
          </w:tcPr>
          <w:p w14:paraId="4ABCB856" w14:textId="77777777" w:rsidR="00C0684F" w:rsidRPr="00CA7887" w:rsidRDefault="00C0684F" w:rsidP="00C0684F">
            <w:pPr>
              <w:numPr>
                <w:ilvl w:val="12"/>
                <w:numId w:val="0"/>
              </w:numPr>
              <w:jc w:val="center"/>
              <w:rPr>
                <w:spacing w:val="-2"/>
                <w:sz w:val="20"/>
              </w:rPr>
            </w:pPr>
            <w:r w:rsidRPr="00CA7887">
              <w:rPr>
                <w:spacing w:val="-2"/>
                <w:sz w:val="20"/>
              </w:rPr>
              <w:t>Experts</w:t>
            </w:r>
          </w:p>
        </w:tc>
        <w:tc>
          <w:tcPr>
            <w:tcW w:w="1588" w:type="dxa"/>
            <w:tcBorders>
              <w:top w:val="double" w:sz="4" w:space="0" w:color="auto"/>
              <w:left w:val="single" w:sz="6" w:space="0" w:color="auto"/>
              <w:bottom w:val="single" w:sz="6" w:space="0" w:color="auto"/>
              <w:right w:val="single" w:sz="6" w:space="0" w:color="auto"/>
            </w:tcBorders>
            <w:vAlign w:val="center"/>
          </w:tcPr>
          <w:p w14:paraId="44F89575" w14:textId="77777777" w:rsidR="00C0684F" w:rsidRPr="00CA7887" w:rsidRDefault="00C0684F" w:rsidP="00C0684F">
            <w:pPr>
              <w:numPr>
                <w:ilvl w:val="12"/>
                <w:numId w:val="0"/>
              </w:numPr>
              <w:jc w:val="center"/>
              <w:rPr>
                <w:spacing w:val="-2"/>
                <w:sz w:val="20"/>
              </w:rPr>
            </w:pPr>
            <w:r w:rsidRPr="00CA7887">
              <w:rPr>
                <w:spacing w:val="-2"/>
                <w:sz w:val="20"/>
              </w:rPr>
              <w:t>1</w:t>
            </w:r>
          </w:p>
        </w:tc>
        <w:tc>
          <w:tcPr>
            <w:tcW w:w="964" w:type="dxa"/>
            <w:tcBorders>
              <w:top w:val="double" w:sz="4" w:space="0" w:color="auto"/>
              <w:left w:val="single" w:sz="6" w:space="0" w:color="auto"/>
              <w:bottom w:val="single" w:sz="6" w:space="0" w:color="auto"/>
              <w:right w:val="single" w:sz="6" w:space="0" w:color="auto"/>
            </w:tcBorders>
            <w:vAlign w:val="center"/>
          </w:tcPr>
          <w:p w14:paraId="0F8A77A8" w14:textId="77777777" w:rsidR="00C0684F" w:rsidRPr="00CA7887" w:rsidRDefault="00C0684F" w:rsidP="00C0684F">
            <w:pPr>
              <w:numPr>
                <w:ilvl w:val="12"/>
                <w:numId w:val="0"/>
              </w:numPr>
              <w:jc w:val="center"/>
              <w:rPr>
                <w:spacing w:val="-2"/>
                <w:sz w:val="20"/>
              </w:rPr>
            </w:pPr>
            <w:r w:rsidRPr="00CA7887">
              <w:rPr>
                <w:spacing w:val="-2"/>
                <w:sz w:val="20"/>
              </w:rPr>
              <w:t>2</w:t>
            </w:r>
          </w:p>
        </w:tc>
        <w:tc>
          <w:tcPr>
            <w:tcW w:w="964" w:type="dxa"/>
            <w:tcBorders>
              <w:top w:val="double" w:sz="4" w:space="0" w:color="auto"/>
              <w:left w:val="single" w:sz="6" w:space="0" w:color="auto"/>
              <w:bottom w:val="single" w:sz="6" w:space="0" w:color="auto"/>
              <w:right w:val="single" w:sz="6" w:space="0" w:color="auto"/>
            </w:tcBorders>
            <w:vAlign w:val="center"/>
          </w:tcPr>
          <w:p w14:paraId="4E1D2CD1" w14:textId="77777777" w:rsidR="00C0684F" w:rsidRPr="00CA7887" w:rsidRDefault="00C0684F" w:rsidP="00C0684F">
            <w:pPr>
              <w:numPr>
                <w:ilvl w:val="12"/>
                <w:numId w:val="0"/>
              </w:numPr>
              <w:ind w:right="-83"/>
              <w:jc w:val="center"/>
              <w:rPr>
                <w:spacing w:val="-2"/>
                <w:sz w:val="20"/>
              </w:rPr>
            </w:pPr>
            <w:r w:rsidRPr="00CA7887">
              <w:rPr>
                <w:spacing w:val="-2"/>
                <w:sz w:val="20"/>
              </w:rPr>
              <w:t>3</w:t>
            </w:r>
          </w:p>
        </w:tc>
        <w:tc>
          <w:tcPr>
            <w:tcW w:w="964" w:type="dxa"/>
            <w:tcBorders>
              <w:top w:val="double" w:sz="4" w:space="0" w:color="auto"/>
              <w:left w:val="single" w:sz="6" w:space="0" w:color="auto"/>
              <w:bottom w:val="single" w:sz="6" w:space="0" w:color="auto"/>
              <w:right w:val="single" w:sz="6" w:space="0" w:color="auto"/>
            </w:tcBorders>
            <w:vAlign w:val="center"/>
          </w:tcPr>
          <w:p w14:paraId="504D1E06" w14:textId="77777777" w:rsidR="00C0684F" w:rsidRPr="00CA7887" w:rsidRDefault="00C0684F" w:rsidP="00C0684F">
            <w:pPr>
              <w:numPr>
                <w:ilvl w:val="12"/>
                <w:numId w:val="0"/>
              </w:numPr>
              <w:jc w:val="center"/>
              <w:rPr>
                <w:spacing w:val="-2"/>
                <w:sz w:val="20"/>
              </w:rPr>
            </w:pPr>
            <w:r w:rsidRPr="00CA7887">
              <w:rPr>
                <w:spacing w:val="-2"/>
                <w:sz w:val="20"/>
              </w:rPr>
              <w:t>4</w:t>
            </w:r>
          </w:p>
        </w:tc>
        <w:tc>
          <w:tcPr>
            <w:tcW w:w="851" w:type="dxa"/>
            <w:tcBorders>
              <w:top w:val="double" w:sz="4" w:space="0" w:color="auto"/>
              <w:left w:val="single" w:sz="6" w:space="0" w:color="auto"/>
              <w:bottom w:val="single" w:sz="6" w:space="0" w:color="auto"/>
              <w:right w:val="single" w:sz="6" w:space="0" w:color="auto"/>
            </w:tcBorders>
            <w:vAlign w:val="center"/>
          </w:tcPr>
          <w:p w14:paraId="3985ACB0" w14:textId="77777777" w:rsidR="00C0684F" w:rsidRPr="00CA7887" w:rsidRDefault="00C0684F" w:rsidP="00C0684F">
            <w:pPr>
              <w:numPr>
                <w:ilvl w:val="12"/>
                <w:numId w:val="0"/>
              </w:numPr>
              <w:jc w:val="center"/>
              <w:rPr>
                <w:spacing w:val="-2"/>
                <w:sz w:val="20"/>
              </w:rPr>
            </w:pPr>
            <w:r w:rsidRPr="00CA7887">
              <w:rPr>
                <w:spacing w:val="-2"/>
                <w:sz w:val="20"/>
              </w:rPr>
              <w:t>5</w:t>
            </w:r>
          </w:p>
        </w:tc>
        <w:tc>
          <w:tcPr>
            <w:tcW w:w="1304" w:type="dxa"/>
            <w:tcBorders>
              <w:top w:val="double" w:sz="4" w:space="0" w:color="auto"/>
              <w:left w:val="single" w:sz="6" w:space="0" w:color="auto"/>
              <w:bottom w:val="single" w:sz="6" w:space="0" w:color="auto"/>
              <w:right w:val="single" w:sz="6" w:space="0" w:color="auto"/>
            </w:tcBorders>
            <w:vAlign w:val="center"/>
          </w:tcPr>
          <w:p w14:paraId="583EB3FA" w14:textId="77777777" w:rsidR="00C0684F" w:rsidRPr="00CA7887" w:rsidRDefault="00C0684F" w:rsidP="00C0684F">
            <w:pPr>
              <w:numPr>
                <w:ilvl w:val="12"/>
                <w:numId w:val="0"/>
              </w:numPr>
              <w:jc w:val="center"/>
              <w:rPr>
                <w:spacing w:val="-2"/>
                <w:sz w:val="20"/>
              </w:rPr>
            </w:pPr>
            <w:r w:rsidRPr="00CA7887">
              <w:rPr>
                <w:spacing w:val="-2"/>
                <w:sz w:val="20"/>
              </w:rPr>
              <w:t>6</w:t>
            </w:r>
          </w:p>
        </w:tc>
        <w:tc>
          <w:tcPr>
            <w:tcW w:w="1701" w:type="dxa"/>
            <w:tcBorders>
              <w:top w:val="double" w:sz="4" w:space="0" w:color="auto"/>
              <w:left w:val="single" w:sz="6" w:space="0" w:color="auto"/>
              <w:bottom w:val="single" w:sz="6" w:space="0" w:color="auto"/>
              <w:right w:val="single" w:sz="6" w:space="0" w:color="auto"/>
            </w:tcBorders>
            <w:vAlign w:val="center"/>
          </w:tcPr>
          <w:p w14:paraId="788B6811" w14:textId="77777777" w:rsidR="00C0684F" w:rsidRPr="00CA7887" w:rsidRDefault="00C0684F" w:rsidP="00C0684F">
            <w:pPr>
              <w:numPr>
                <w:ilvl w:val="12"/>
                <w:numId w:val="0"/>
              </w:numPr>
              <w:jc w:val="center"/>
              <w:rPr>
                <w:spacing w:val="-2"/>
                <w:sz w:val="20"/>
              </w:rPr>
            </w:pPr>
            <w:r w:rsidRPr="00CA7887">
              <w:rPr>
                <w:spacing w:val="-2"/>
                <w:sz w:val="20"/>
              </w:rPr>
              <w:t>7</w:t>
            </w:r>
          </w:p>
        </w:tc>
        <w:tc>
          <w:tcPr>
            <w:tcW w:w="1701" w:type="dxa"/>
            <w:tcBorders>
              <w:top w:val="double" w:sz="4" w:space="0" w:color="auto"/>
              <w:left w:val="single" w:sz="6" w:space="0" w:color="auto"/>
              <w:bottom w:val="single" w:sz="6" w:space="0" w:color="auto"/>
            </w:tcBorders>
            <w:vAlign w:val="center"/>
          </w:tcPr>
          <w:p w14:paraId="172443BF" w14:textId="77777777" w:rsidR="00C0684F" w:rsidRPr="00CA7887" w:rsidRDefault="00C0684F" w:rsidP="00C0684F">
            <w:pPr>
              <w:numPr>
                <w:ilvl w:val="12"/>
                <w:numId w:val="0"/>
              </w:numPr>
              <w:jc w:val="center"/>
              <w:rPr>
                <w:spacing w:val="-2"/>
                <w:sz w:val="20"/>
              </w:rPr>
            </w:pPr>
            <w:r w:rsidRPr="00CA7887">
              <w:rPr>
                <w:spacing w:val="-2"/>
                <w:sz w:val="20"/>
              </w:rPr>
              <w:t>8</w:t>
            </w:r>
          </w:p>
        </w:tc>
      </w:tr>
      <w:tr w:rsidR="00C0684F" w:rsidRPr="00CA7887" w14:paraId="797B10E0" w14:textId="77777777" w:rsidTr="00C0684F">
        <w:trPr>
          <w:trHeight w:val="907"/>
          <w:jc w:val="center"/>
        </w:trPr>
        <w:tc>
          <w:tcPr>
            <w:tcW w:w="1247" w:type="dxa"/>
            <w:tcBorders>
              <w:top w:val="single" w:sz="6" w:space="0" w:color="auto"/>
              <w:bottom w:val="double" w:sz="4" w:space="0" w:color="auto"/>
              <w:right w:val="single" w:sz="6" w:space="0" w:color="auto"/>
            </w:tcBorders>
            <w:vAlign w:val="center"/>
          </w:tcPr>
          <w:p w14:paraId="0BF8762E" w14:textId="77777777" w:rsidR="00C0684F" w:rsidRPr="00CA7887" w:rsidRDefault="00C0684F" w:rsidP="00C0684F">
            <w:pPr>
              <w:numPr>
                <w:ilvl w:val="12"/>
                <w:numId w:val="0"/>
              </w:numPr>
              <w:jc w:val="center"/>
              <w:rPr>
                <w:spacing w:val="-2"/>
                <w:sz w:val="20"/>
              </w:rPr>
            </w:pPr>
            <w:r w:rsidRPr="00CA7887">
              <w:rPr>
                <w:spacing w:val="-2"/>
                <w:sz w:val="20"/>
              </w:rPr>
              <w:t>Name</w:t>
            </w:r>
          </w:p>
        </w:tc>
        <w:tc>
          <w:tcPr>
            <w:tcW w:w="1247" w:type="dxa"/>
            <w:tcBorders>
              <w:top w:val="single" w:sz="6" w:space="0" w:color="auto"/>
              <w:left w:val="single" w:sz="6" w:space="0" w:color="auto"/>
              <w:bottom w:val="double" w:sz="4" w:space="0" w:color="auto"/>
              <w:right w:val="single" w:sz="6" w:space="0" w:color="auto"/>
            </w:tcBorders>
            <w:vAlign w:val="center"/>
          </w:tcPr>
          <w:p w14:paraId="55DA865F" w14:textId="77777777" w:rsidR="00C0684F" w:rsidRPr="00CA7887" w:rsidRDefault="00C0684F" w:rsidP="00C0684F">
            <w:pPr>
              <w:numPr>
                <w:ilvl w:val="12"/>
                <w:numId w:val="0"/>
              </w:numPr>
              <w:jc w:val="center"/>
              <w:rPr>
                <w:spacing w:val="-2"/>
                <w:sz w:val="20"/>
              </w:rPr>
            </w:pPr>
            <w:r w:rsidRPr="00CA7887">
              <w:rPr>
                <w:spacing w:val="-2"/>
                <w:sz w:val="20"/>
              </w:rPr>
              <w:t>Position</w:t>
            </w:r>
          </w:p>
        </w:tc>
        <w:tc>
          <w:tcPr>
            <w:tcW w:w="1588" w:type="dxa"/>
            <w:tcBorders>
              <w:top w:val="single" w:sz="6" w:space="0" w:color="auto"/>
              <w:left w:val="single" w:sz="6" w:space="0" w:color="auto"/>
              <w:bottom w:val="double" w:sz="4" w:space="0" w:color="auto"/>
              <w:right w:val="single" w:sz="6" w:space="0" w:color="auto"/>
            </w:tcBorders>
            <w:vAlign w:val="center"/>
          </w:tcPr>
          <w:p w14:paraId="3B61C52D" w14:textId="77777777" w:rsidR="00C0684F" w:rsidRPr="00CA7887" w:rsidRDefault="00C0684F" w:rsidP="00C0684F">
            <w:pPr>
              <w:numPr>
                <w:ilvl w:val="12"/>
                <w:numId w:val="0"/>
              </w:numPr>
              <w:jc w:val="center"/>
              <w:rPr>
                <w:spacing w:val="-2"/>
                <w:sz w:val="20"/>
              </w:rPr>
            </w:pPr>
            <w:r w:rsidRPr="00CA7887">
              <w:rPr>
                <w:spacing w:val="-2"/>
                <w:sz w:val="20"/>
              </w:rPr>
              <w:t xml:space="preserve">Basic Remuneration </w:t>
            </w:r>
            <w:proofErr w:type="gramStart"/>
            <w:r w:rsidRPr="00CA7887">
              <w:rPr>
                <w:spacing w:val="-2"/>
                <w:sz w:val="20"/>
              </w:rPr>
              <w:t>rate  per</w:t>
            </w:r>
            <w:proofErr w:type="gramEnd"/>
            <w:r w:rsidRPr="00CA7887">
              <w:rPr>
                <w:spacing w:val="-2"/>
                <w:sz w:val="20"/>
              </w:rPr>
              <w:t xml:space="preserve"> Working Month/Day/Year</w:t>
            </w:r>
          </w:p>
        </w:tc>
        <w:tc>
          <w:tcPr>
            <w:tcW w:w="964" w:type="dxa"/>
            <w:tcBorders>
              <w:top w:val="single" w:sz="6" w:space="0" w:color="auto"/>
              <w:left w:val="single" w:sz="6" w:space="0" w:color="auto"/>
              <w:bottom w:val="double" w:sz="4" w:space="0" w:color="auto"/>
              <w:right w:val="single" w:sz="6" w:space="0" w:color="auto"/>
            </w:tcBorders>
            <w:vAlign w:val="center"/>
          </w:tcPr>
          <w:p w14:paraId="30D620F2" w14:textId="77777777" w:rsidR="00C0684F" w:rsidRPr="00CA7887" w:rsidRDefault="00C0684F" w:rsidP="00C0684F">
            <w:pPr>
              <w:numPr>
                <w:ilvl w:val="12"/>
                <w:numId w:val="0"/>
              </w:numPr>
              <w:jc w:val="center"/>
              <w:rPr>
                <w:spacing w:val="-2"/>
                <w:sz w:val="20"/>
              </w:rPr>
            </w:pPr>
            <w:r w:rsidRPr="00CA7887">
              <w:rPr>
                <w:spacing w:val="-2"/>
                <w:sz w:val="20"/>
              </w:rPr>
              <w:t>Social Charges</w:t>
            </w:r>
            <w:r w:rsidRPr="00CA7887">
              <w:rPr>
                <w:spacing w:val="-2"/>
                <w:vertAlign w:val="superscript"/>
              </w:rPr>
              <w:t>1</w:t>
            </w:r>
          </w:p>
        </w:tc>
        <w:tc>
          <w:tcPr>
            <w:tcW w:w="964" w:type="dxa"/>
            <w:tcBorders>
              <w:top w:val="single" w:sz="6" w:space="0" w:color="auto"/>
              <w:left w:val="single" w:sz="6" w:space="0" w:color="auto"/>
              <w:bottom w:val="double" w:sz="4" w:space="0" w:color="auto"/>
              <w:right w:val="single" w:sz="6" w:space="0" w:color="auto"/>
            </w:tcBorders>
            <w:vAlign w:val="center"/>
          </w:tcPr>
          <w:p w14:paraId="21BAB656" w14:textId="77777777" w:rsidR="00C0684F" w:rsidRPr="00CA7887" w:rsidRDefault="00C0684F" w:rsidP="00C0684F">
            <w:pPr>
              <w:numPr>
                <w:ilvl w:val="12"/>
                <w:numId w:val="0"/>
              </w:numPr>
              <w:ind w:right="-83"/>
              <w:jc w:val="center"/>
              <w:rPr>
                <w:spacing w:val="-2"/>
                <w:sz w:val="20"/>
              </w:rPr>
            </w:pPr>
            <w:r w:rsidRPr="00CA7887">
              <w:rPr>
                <w:spacing w:val="-2"/>
                <w:sz w:val="20"/>
              </w:rPr>
              <w:t>Overhead</w:t>
            </w:r>
            <w:r w:rsidRPr="00CA7887">
              <w:rPr>
                <w:spacing w:val="-2"/>
                <w:sz w:val="20"/>
                <w:vertAlign w:val="superscript"/>
              </w:rPr>
              <w:t>1</w:t>
            </w:r>
          </w:p>
        </w:tc>
        <w:tc>
          <w:tcPr>
            <w:tcW w:w="964" w:type="dxa"/>
            <w:tcBorders>
              <w:top w:val="single" w:sz="6" w:space="0" w:color="auto"/>
              <w:left w:val="single" w:sz="6" w:space="0" w:color="auto"/>
              <w:bottom w:val="double" w:sz="4" w:space="0" w:color="auto"/>
              <w:right w:val="single" w:sz="6" w:space="0" w:color="auto"/>
            </w:tcBorders>
            <w:vAlign w:val="center"/>
          </w:tcPr>
          <w:p w14:paraId="12F1D397" w14:textId="77777777" w:rsidR="00C0684F" w:rsidRPr="00CA7887" w:rsidRDefault="00C0684F" w:rsidP="00C0684F">
            <w:pPr>
              <w:numPr>
                <w:ilvl w:val="12"/>
                <w:numId w:val="0"/>
              </w:numPr>
              <w:jc w:val="center"/>
              <w:rPr>
                <w:spacing w:val="-2"/>
                <w:sz w:val="20"/>
              </w:rPr>
            </w:pPr>
            <w:r w:rsidRPr="00CA7887">
              <w:rPr>
                <w:spacing w:val="-2"/>
                <w:sz w:val="20"/>
              </w:rPr>
              <w:t>Subtotal</w:t>
            </w:r>
          </w:p>
        </w:tc>
        <w:tc>
          <w:tcPr>
            <w:tcW w:w="851" w:type="dxa"/>
            <w:tcBorders>
              <w:top w:val="single" w:sz="6" w:space="0" w:color="auto"/>
              <w:left w:val="single" w:sz="6" w:space="0" w:color="auto"/>
              <w:bottom w:val="double" w:sz="4" w:space="0" w:color="auto"/>
              <w:right w:val="single" w:sz="6" w:space="0" w:color="auto"/>
            </w:tcBorders>
            <w:vAlign w:val="center"/>
          </w:tcPr>
          <w:p w14:paraId="624F133B" w14:textId="77777777" w:rsidR="00C0684F" w:rsidRPr="00CA7887" w:rsidRDefault="00C0684F" w:rsidP="00C0684F">
            <w:pPr>
              <w:numPr>
                <w:ilvl w:val="12"/>
                <w:numId w:val="0"/>
              </w:numPr>
              <w:jc w:val="center"/>
              <w:rPr>
                <w:spacing w:val="-2"/>
                <w:sz w:val="20"/>
              </w:rPr>
            </w:pPr>
            <w:r w:rsidRPr="00CA7887">
              <w:rPr>
                <w:spacing w:val="-2"/>
                <w:sz w:val="20"/>
              </w:rPr>
              <w:t>Profit</w:t>
            </w:r>
            <w:r w:rsidRPr="00CA7887">
              <w:rPr>
                <w:spacing w:val="-2"/>
                <w:vertAlign w:val="superscript"/>
              </w:rPr>
              <w:t>2</w:t>
            </w:r>
          </w:p>
        </w:tc>
        <w:tc>
          <w:tcPr>
            <w:tcW w:w="1304" w:type="dxa"/>
            <w:tcBorders>
              <w:top w:val="single" w:sz="6" w:space="0" w:color="auto"/>
              <w:left w:val="single" w:sz="6" w:space="0" w:color="auto"/>
              <w:bottom w:val="double" w:sz="4" w:space="0" w:color="auto"/>
              <w:right w:val="single" w:sz="6" w:space="0" w:color="auto"/>
            </w:tcBorders>
            <w:vAlign w:val="center"/>
          </w:tcPr>
          <w:p w14:paraId="0EA1B44D" w14:textId="77777777" w:rsidR="00C0684F" w:rsidRPr="00CA7887" w:rsidRDefault="00C0684F" w:rsidP="00C0684F">
            <w:pPr>
              <w:numPr>
                <w:ilvl w:val="12"/>
                <w:numId w:val="0"/>
              </w:numPr>
              <w:jc w:val="center"/>
              <w:rPr>
                <w:spacing w:val="-2"/>
                <w:sz w:val="20"/>
              </w:rPr>
            </w:pPr>
            <w:r w:rsidRPr="00CA7887">
              <w:rPr>
                <w:spacing w:val="-2"/>
                <w:sz w:val="20"/>
              </w:rPr>
              <w:t>Away from Home Office Allowance</w:t>
            </w:r>
          </w:p>
        </w:tc>
        <w:tc>
          <w:tcPr>
            <w:tcW w:w="1701" w:type="dxa"/>
            <w:tcBorders>
              <w:top w:val="single" w:sz="6" w:space="0" w:color="auto"/>
              <w:left w:val="single" w:sz="6" w:space="0" w:color="auto"/>
              <w:bottom w:val="double" w:sz="4" w:space="0" w:color="auto"/>
              <w:right w:val="single" w:sz="6" w:space="0" w:color="auto"/>
            </w:tcBorders>
            <w:vAlign w:val="center"/>
          </w:tcPr>
          <w:p w14:paraId="6C8E96BB" w14:textId="77777777" w:rsidR="00C0684F" w:rsidRPr="00CA7887" w:rsidRDefault="00C0684F" w:rsidP="00C0684F">
            <w:pPr>
              <w:numPr>
                <w:ilvl w:val="12"/>
                <w:numId w:val="0"/>
              </w:numPr>
              <w:jc w:val="center"/>
              <w:rPr>
                <w:spacing w:val="-2"/>
                <w:sz w:val="20"/>
              </w:rPr>
            </w:pPr>
            <w:r w:rsidRPr="00CA7887">
              <w:rPr>
                <w:spacing w:val="-2"/>
                <w:sz w:val="20"/>
              </w:rPr>
              <w:t>Agreed Fixed Rate per Working Month/Day/Hour</w:t>
            </w:r>
          </w:p>
        </w:tc>
        <w:tc>
          <w:tcPr>
            <w:tcW w:w="1701" w:type="dxa"/>
            <w:tcBorders>
              <w:top w:val="single" w:sz="6" w:space="0" w:color="auto"/>
              <w:left w:val="single" w:sz="6" w:space="0" w:color="auto"/>
              <w:bottom w:val="double" w:sz="4" w:space="0" w:color="auto"/>
            </w:tcBorders>
            <w:vAlign w:val="center"/>
          </w:tcPr>
          <w:p w14:paraId="35397CF2" w14:textId="77777777" w:rsidR="00C0684F" w:rsidRPr="00CA7887" w:rsidRDefault="00C0684F" w:rsidP="00C0684F">
            <w:pPr>
              <w:numPr>
                <w:ilvl w:val="12"/>
                <w:numId w:val="0"/>
              </w:numPr>
              <w:jc w:val="center"/>
              <w:rPr>
                <w:spacing w:val="-2"/>
                <w:sz w:val="20"/>
              </w:rPr>
            </w:pPr>
            <w:r w:rsidRPr="00CA7887">
              <w:rPr>
                <w:spacing w:val="-2"/>
                <w:sz w:val="20"/>
              </w:rPr>
              <w:t>Agreed Fixed Rate per Working Month/Day/Hour</w:t>
            </w:r>
            <w:r w:rsidRPr="00CA7887">
              <w:rPr>
                <w:spacing w:val="-2"/>
                <w:vertAlign w:val="superscript"/>
              </w:rPr>
              <w:t>1</w:t>
            </w:r>
          </w:p>
        </w:tc>
      </w:tr>
      <w:tr w:rsidR="00C0684F" w:rsidRPr="00CA7887" w14:paraId="7E24C793" w14:textId="77777777" w:rsidTr="00C0684F">
        <w:trPr>
          <w:trHeight w:hRule="exact" w:val="397"/>
          <w:jc w:val="center"/>
        </w:trPr>
        <w:tc>
          <w:tcPr>
            <w:tcW w:w="2494" w:type="dxa"/>
            <w:gridSpan w:val="2"/>
            <w:tcBorders>
              <w:top w:val="double" w:sz="4" w:space="0" w:color="auto"/>
              <w:bottom w:val="single" w:sz="6" w:space="0" w:color="auto"/>
              <w:right w:val="single" w:sz="6" w:space="0" w:color="auto"/>
            </w:tcBorders>
            <w:vAlign w:val="center"/>
          </w:tcPr>
          <w:p w14:paraId="01434DBA" w14:textId="77777777" w:rsidR="00C0684F" w:rsidRPr="00CA7887" w:rsidRDefault="00C0684F" w:rsidP="00C0684F">
            <w:pPr>
              <w:numPr>
                <w:ilvl w:val="12"/>
                <w:numId w:val="0"/>
              </w:numPr>
              <w:jc w:val="center"/>
              <w:rPr>
                <w:spacing w:val="-2"/>
                <w:sz w:val="20"/>
              </w:rPr>
            </w:pPr>
            <w:r w:rsidRPr="00CA7887">
              <w:rPr>
                <w:iCs/>
                <w:spacing w:val="-2"/>
                <w:sz w:val="20"/>
              </w:rPr>
              <w:t>Home Office</w:t>
            </w:r>
          </w:p>
        </w:tc>
        <w:tc>
          <w:tcPr>
            <w:tcW w:w="1588" w:type="dxa"/>
            <w:tcBorders>
              <w:top w:val="double" w:sz="4" w:space="0" w:color="auto"/>
              <w:left w:val="single" w:sz="6" w:space="0" w:color="auto"/>
              <w:bottom w:val="single" w:sz="6" w:space="0" w:color="auto"/>
              <w:right w:val="single" w:sz="6" w:space="0" w:color="auto"/>
            </w:tcBorders>
            <w:vAlign w:val="center"/>
          </w:tcPr>
          <w:p w14:paraId="0E097EDD" w14:textId="77777777" w:rsidR="00C0684F" w:rsidRPr="00CA7887" w:rsidRDefault="00C0684F" w:rsidP="00C0684F">
            <w:pPr>
              <w:numPr>
                <w:ilvl w:val="12"/>
                <w:numId w:val="0"/>
              </w:numPr>
              <w:jc w:val="center"/>
              <w:rPr>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1D5490CC" w14:textId="77777777" w:rsidR="00C0684F" w:rsidRPr="00CA7887" w:rsidRDefault="00C0684F" w:rsidP="00C0684F">
            <w:pPr>
              <w:numPr>
                <w:ilvl w:val="12"/>
                <w:numId w:val="0"/>
              </w:numPr>
              <w:jc w:val="center"/>
              <w:rPr>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50439D0A" w14:textId="77777777" w:rsidR="00C0684F" w:rsidRPr="00CA7887" w:rsidRDefault="00C0684F" w:rsidP="00C0684F">
            <w:pPr>
              <w:numPr>
                <w:ilvl w:val="12"/>
                <w:numId w:val="0"/>
              </w:numPr>
              <w:jc w:val="center"/>
              <w:rPr>
                <w:spacing w:val="-2"/>
                <w:sz w:val="20"/>
              </w:rPr>
            </w:pPr>
          </w:p>
        </w:tc>
        <w:tc>
          <w:tcPr>
            <w:tcW w:w="964" w:type="dxa"/>
            <w:tcBorders>
              <w:top w:val="double" w:sz="4" w:space="0" w:color="auto"/>
              <w:left w:val="single" w:sz="6" w:space="0" w:color="auto"/>
              <w:bottom w:val="single" w:sz="6" w:space="0" w:color="auto"/>
              <w:right w:val="single" w:sz="6" w:space="0" w:color="auto"/>
            </w:tcBorders>
            <w:vAlign w:val="center"/>
          </w:tcPr>
          <w:p w14:paraId="4CEC704C" w14:textId="77777777" w:rsidR="00C0684F" w:rsidRPr="00CA7887" w:rsidRDefault="00C0684F" w:rsidP="00C0684F">
            <w:pPr>
              <w:numPr>
                <w:ilvl w:val="12"/>
                <w:numId w:val="0"/>
              </w:numPr>
              <w:jc w:val="center"/>
              <w:rPr>
                <w:spacing w:val="-2"/>
                <w:sz w:val="20"/>
              </w:rPr>
            </w:pPr>
          </w:p>
        </w:tc>
        <w:tc>
          <w:tcPr>
            <w:tcW w:w="851" w:type="dxa"/>
            <w:tcBorders>
              <w:top w:val="double" w:sz="4" w:space="0" w:color="auto"/>
              <w:left w:val="single" w:sz="6" w:space="0" w:color="auto"/>
              <w:bottom w:val="single" w:sz="6" w:space="0" w:color="auto"/>
              <w:right w:val="single" w:sz="6" w:space="0" w:color="auto"/>
            </w:tcBorders>
            <w:vAlign w:val="center"/>
          </w:tcPr>
          <w:p w14:paraId="259CE5BC" w14:textId="77777777" w:rsidR="00C0684F" w:rsidRPr="00CA7887" w:rsidRDefault="00C0684F" w:rsidP="00C0684F">
            <w:pPr>
              <w:numPr>
                <w:ilvl w:val="12"/>
                <w:numId w:val="0"/>
              </w:numPr>
              <w:jc w:val="center"/>
              <w:rPr>
                <w:spacing w:val="-2"/>
                <w:sz w:val="20"/>
              </w:rPr>
            </w:pPr>
          </w:p>
        </w:tc>
        <w:tc>
          <w:tcPr>
            <w:tcW w:w="1304" w:type="dxa"/>
            <w:tcBorders>
              <w:top w:val="double" w:sz="4" w:space="0" w:color="auto"/>
              <w:left w:val="single" w:sz="6" w:space="0" w:color="auto"/>
              <w:bottom w:val="single" w:sz="6" w:space="0" w:color="auto"/>
              <w:right w:val="single" w:sz="6" w:space="0" w:color="auto"/>
            </w:tcBorders>
            <w:vAlign w:val="center"/>
          </w:tcPr>
          <w:p w14:paraId="0F2613C6" w14:textId="77777777" w:rsidR="00C0684F" w:rsidRPr="00CA7887" w:rsidRDefault="00C0684F" w:rsidP="00C0684F">
            <w:pPr>
              <w:numPr>
                <w:ilvl w:val="12"/>
                <w:numId w:val="0"/>
              </w:numPr>
              <w:jc w:val="center"/>
              <w:rPr>
                <w:spacing w:val="-2"/>
                <w:sz w:val="20"/>
              </w:rPr>
            </w:pPr>
          </w:p>
        </w:tc>
        <w:tc>
          <w:tcPr>
            <w:tcW w:w="1701" w:type="dxa"/>
            <w:tcBorders>
              <w:top w:val="double" w:sz="4" w:space="0" w:color="auto"/>
              <w:left w:val="single" w:sz="6" w:space="0" w:color="auto"/>
              <w:bottom w:val="single" w:sz="6" w:space="0" w:color="auto"/>
              <w:right w:val="single" w:sz="6" w:space="0" w:color="auto"/>
            </w:tcBorders>
            <w:vAlign w:val="center"/>
          </w:tcPr>
          <w:p w14:paraId="42D1486E" w14:textId="77777777" w:rsidR="00C0684F" w:rsidRPr="00CA7887" w:rsidRDefault="00C0684F" w:rsidP="00C0684F">
            <w:pPr>
              <w:numPr>
                <w:ilvl w:val="12"/>
                <w:numId w:val="0"/>
              </w:numPr>
              <w:jc w:val="center"/>
              <w:rPr>
                <w:spacing w:val="-2"/>
                <w:sz w:val="20"/>
              </w:rPr>
            </w:pPr>
          </w:p>
        </w:tc>
        <w:tc>
          <w:tcPr>
            <w:tcW w:w="1701" w:type="dxa"/>
            <w:tcBorders>
              <w:top w:val="double" w:sz="4" w:space="0" w:color="auto"/>
              <w:left w:val="single" w:sz="6" w:space="0" w:color="auto"/>
              <w:bottom w:val="single" w:sz="6" w:space="0" w:color="auto"/>
            </w:tcBorders>
            <w:vAlign w:val="center"/>
          </w:tcPr>
          <w:p w14:paraId="71D471F5" w14:textId="77777777" w:rsidR="00C0684F" w:rsidRPr="00CA7887" w:rsidRDefault="00C0684F" w:rsidP="00C0684F">
            <w:pPr>
              <w:numPr>
                <w:ilvl w:val="12"/>
                <w:numId w:val="0"/>
              </w:numPr>
              <w:jc w:val="center"/>
              <w:rPr>
                <w:spacing w:val="-2"/>
                <w:sz w:val="20"/>
              </w:rPr>
            </w:pPr>
          </w:p>
        </w:tc>
      </w:tr>
      <w:tr w:rsidR="00C0684F" w:rsidRPr="00CA7887" w14:paraId="2AC025C4" w14:textId="77777777" w:rsidTr="00C0684F">
        <w:trPr>
          <w:trHeight w:hRule="exact" w:val="397"/>
          <w:jc w:val="center"/>
        </w:trPr>
        <w:tc>
          <w:tcPr>
            <w:tcW w:w="1247" w:type="dxa"/>
            <w:tcBorders>
              <w:top w:val="single" w:sz="6" w:space="0" w:color="auto"/>
              <w:bottom w:val="single" w:sz="6" w:space="0" w:color="auto"/>
              <w:right w:val="single" w:sz="6" w:space="0" w:color="auto"/>
            </w:tcBorders>
            <w:vAlign w:val="center"/>
          </w:tcPr>
          <w:p w14:paraId="6409511B" w14:textId="77777777" w:rsidR="00C0684F" w:rsidRPr="00CA7887" w:rsidRDefault="00C0684F" w:rsidP="00C0684F">
            <w:pPr>
              <w:numPr>
                <w:ilvl w:val="12"/>
                <w:numId w:val="0"/>
              </w:numPr>
              <w:jc w:val="center"/>
              <w:rPr>
                <w:spacing w:val="-2"/>
                <w:sz w:val="20"/>
              </w:rPr>
            </w:pPr>
          </w:p>
        </w:tc>
        <w:tc>
          <w:tcPr>
            <w:tcW w:w="1247" w:type="dxa"/>
            <w:tcBorders>
              <w:top w:val="single" w:sz="6" w:space="0" w:color="auto"/>
              <w:left w:val="single" w:sz="6" w:space="0" w:color="auto"/>
              <w:bottom w:val="single" w:sz="6" w:space="0" w:color="auto"/>
              <w:right w:val="single" w:sz="6" w:space="0" w:color="auto"/>
            </w:tcBorders>
            <w:vAlign w:val="center"/>
          </w:tcPr>
          <w:p w14:paraId="547958A4" w14:textId="77777777" w:rsidR="00C0684F" w:rsidRPr="00CA7887" w:rsidRDefault="00C0684F" w:rsidP="00C0684F">
            <w:pPr>
              <w:numPr>
                <w:ilvl w:val="12"/>
                <w:numId w:val="0"/>
              </w:numPr>
              <w:jc w:val="center"/>
              <w:rPr>
                <w:spacing w:val="-2"/>
                <w:sz w:val="20"/>
              </w:rPr>
            </w:pPr>
          </w:p>
        </w:tc>
        <w:tc>
          <w:tcPr>
            <w:tcW w:w="1588" w:type="dxa"/>
            <w:tcBorders>
              <w:top w:val="single" w:sz="6" w:space="0" w:color="auto"/>
              <w:left w:val="single" w:sz="6" w:space="0" w:color="auto"/>
              <w:bottom w:val="single" w:sz="6" w:space="0" w:color="auto"/>
              <w:right w:val="single" w:sz="6" w:space="0" w:color="auto"/>
            </w:tcBorders>
            <w:vAlign w:val="center"/>
          </w:tcPr>
          <w:p w14:paraId="4E4A71A1"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18F61677"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33C89911"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31A4DFBE" w14:textId="77777777" w:rsidR="00C0684F" w:rsidRPr="00CA7887" w:rsidRDefault="00C0684F" w:rsidP="00C0684F">
            <w:pPr>
              <w:numPr>
                <w:ilvl w:val="12"/>
                <w:numId w:val="0"/>
              </w:numPr>
              <w:jc w:val="center"/>
              <w:rPr>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1D284934" w14:textId="77777777" w:rsidR="00C0684F" w:rsidRPr="00CA7887" w:rsidRDefault="00C0684F" w:rsidP="00C0684F">
            <w:pPr>
              <w:numPr>
                <w:ilvl w:val="12"/>
                <w:numId w:val="0"/>
              </w:numPr>
              <w:jc w:val="center"/>
              <w:rPr>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2D8D06D1" w14:textId="77777777" w:rsidR="00C0684F" w:rsidRPr="00CA7887" w:rsidRDefault="00C0684F" w:rsidP="00C0684F">
            <w:pPr>
              <w:numPr>
                <w:ilvl w:val="12"/>
                <w:numId w:val="0"/>
              </w:numPr>
              <w:jc w:val="center"/>
              <w:rPr>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164B38E0" w14:textId="77777777" w:rsidR="00C0684F" w:rsidRPr="00CA7887" w:rsidRDefault="00C0684F" w:rsidP="00C0684F">
            <w:pPr>
              <w:numPr>
                <w:ilvl w:val="12"/>
                <w:numId w:val="0"/>
              </w:numPr>
              <w:jc w:val="center"/>
              <w:rPr>
                <w:spacing w:val="-2"/>
                <w:sz w:val="20"/>
              </w:rPr>
            </w:pPr>
          </w:p>
        </w:tc>
        <w:tc>
          <w:tcPr>
            <w:tcW w:w="1701" w:type="dxa"/>
            <w:tcBorders>
              <w:top w:val="single" w:sz="6" w:space="0" w:color="auto"/>
              <w:left w:val="single" w:sz="6" w:space="0" w:color="auto"/>
              <w:bottom w:val="single" w:sz="6" w:space="0" w:color="auto"/>
            </w:tcBorders>
            <w:vAlign w:val="center"/>
          </w:tcPr>
          <w:p w14:paraId="5ED19EA6" w14:textId="77777777" w:rsidR="00C0684F" w:rsidRPr="00CA7887" w:rsidRDefault="00C0684F" w:rsidP="00C0684F">
            <w:pPr>
              <w:numPr>
                <w:ilvl w:val="12"/>
                <w:numId w:val="0"/>
              </w:numPr>
              <w:jc w:val="center"/>
              <w:rPr>
                <w:spacing w:val="-2"/>
                <w:sz w:val="20"/>
              </w:rPr>
            </w:pPr>
          </w:p>
        </w:tc>
      </w:tr>
      <w:tr w:rsidR="00C0684F" w:rsidRPr="00CA7887" w14:paraId="6061926E" w14:textId="77777777" w:rsidTr="00C0684F">
        <w:trPr>
          <w:trHeight w:hRule="exact" w:val="483"/>
          <w:jc w:val="center"/>
        </w:trPr>
        <w:tc>
          <w:tcPr>
            <w:tcW w:w="2494" w:type="dxa"/>
            <w:gridSpan w:val="2"/>
            <w:tcBorders>
              <w:top w:val="single" w:sz="6" w:space="0" w:color="auto"/>
              <w:bottom w:val="single" w:sz="6" w:space="0" w:color="auto"/>
              <w:right w:val="single" w:sz="6" w:space="0" w:color="auto"/>
            </w:tcBorders>
            <w:vAlign w:val="center"/>
          </w:tcPr>
          <w:p w14:paraId="2875936A" w14:textId="77777777" w:rsidR="00C0684F" w:rsidRPr="00CA7887" w:rsidRDefault="00C0684F" w:rsidP="00C0684F">
            <w:pPr>
              <w:numPr>
                <w:ilvl w:val="12"/>
                <w:numId w:val="0"/>
              </w:numPr>
              <w:jc w:val="center"/>
              <w:rPr>
                <w:spacing w:val="-2"/>
                <w:sz w:val="20"/>
              </w:rPr>
            </w:pPr>
            <w:r w:rsidRPr="00CA7887">
              <w:rPr>
                <w:iCs/>
                <w:spacing w:val="-2"/>
                <w:sz w:val="20"/>
              </w:rPr>
              <w:t>Work in the Client’s Country</w:t>
            </w:r>
          </w:p>
        </w:tc>
        <w:tc>
          <w:tcPr>
            <w:tcW w:w="1588" w:type="dxa"/>
            <w:tcBorders>
              <w:top w:val="single" w:sz="6" w:space="0" w:color="auto"/>
              <w:left w:val="single" w:sz="6" w:space="0" w:color="auto"/>
              <w:bottom w:val="single" w:sz="6" w:space="0" w:color="auto"/>
              <w:right w:val="single" w:sz="6" w:space="0" w:color="auto"/>
            </w:tcBorders>
            <w:vAlign w:val="center"/>
          </w:tcPr>
          <w:p w14:paraId="41A520B9"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76E54387"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545C8894" w14:textId="77777777" w:rsidR="00C0684F" w:rsidRPr="00CA7887" w:rsidRDefault="00C0684F" w:rsidP="00C0684F">
            <w:pPr>
              <w:numPr>
                <w:ilvl w:val="12"/>
                <w:numId w:val="0"/>
              </w:numPr>
              <w:jc w:val="center"/>
              <w:rPr>
                <w:spacing w:val="-2"/>
                <w:sz w:val="20"/>
              </w:rPr>
            </w:pPr>
          </w:p>
        </w:tc>
        <w:tc>
          <w:tcPr>
            <w:tcW w:w="964" w:type="dxa"/>
            <w:tcBorders>
              <w:top w:val="single" w:sz="6" w:space="0" w:color="auto"/>
              <w:left w:val="single" w:sz="6" w:space="0" w:color="auto"/>
              <w:bottom w:val="single" w:sz="6" w:space="0" w:color="auto"/>
              <w:right w:val="single" w:sz="6" w:space="0" w:color="auto"/>
            </w:tcBorders>
            <w:vAlign w:val="center"/>
          </w:tcPr>
          <w:p w14:paraId="7CF07D63" w14:textId="77777777" w:rsidR="00C0684F" w:rsidRPr="00CA7887" w:rsidRDefault="00C0684F" w:rsidP="00C0684F">
            <w:pPr>
              <w:numPr>
                <w:ilvl w:val="12"/>
                <w:numId w:val="0"/>
              </w:numPr>
              <w:jc w:val="center"/>
              <w:rPr>
                <w:spacing w:val="-2"/>
                <w:sz w:val="20"/>
              </w:rPr>
            </w:pPr>
          </w:p>
        </w:tc>
        <w:tc>
          <w:tcPr>
            <w:tcW w:w="851" w:type="dxa"/>
            <w:tcBorders>
              <w:top w:val="single" w:sz="6" w:space="0" w:color="auto"/>
              <w:left w:val="single" w:sz="6" w:space="0" w:color="auto"/>
              <w:bottom w:val="single" w:sz="6" w:space="0" w:color="auto"/>
              <w:right w:val="single" w:sz="6" w:space="0" w:color="auto"/>
            </w:tcBorders>
            <w:vAlign w:val="center"/>
          </w:tcPr>
          <w:p w14:paraId="31074730" w14:textId="77777777" w:rsidR="00C0684F" w:rsidRPr="00CA7887" w:rsidRDefault="00C0684F" w:rsidP="00C0684F">
            <w:pPr>
              <w:numPr>
                <w:ilvl w:val="12"/>
                <w:numId w:val="0"/>
              </w:numPr>
              <w:jc w:val="center"/>
              <w:rPr>
                <w:spacing w:val="-2"/>
                <w:sz w:val="20"/>
              </w:rPr>
            </w:pPr>
          </w:p>
        </w:tc>
        <w:tc>
          <w:tcPr>
            <w:tcW w:w="1304" w:type="dxa"/>
            <w:tcBorders>
              <w:top w:val="single" w:sz="6" w:space="0" w:color="auto"/>
              <w:left w:val="single" w:sz="6" w:space="0" w:color="auto"/>
              <w:bottom w:val="single" w:sz="6" w:space="0" w:color="auto"/>
              <w:right w:val="single" w:sz="6" w:space="0" w:color="auto"/>
            </w:tcBorders>
            <w:vAlign w:val="center"/>
          </w:tcPr>
          <w:p w14:paraId="7F42B89A" w14:textId="77777777" w:rsidR="00C0684F" w:rsidRPr="00CA7887" w:rsidRDefault="00C0684F" w:rsidP="00C0684F">
            <w:pPr>
              <w:numPr>
                <w:ilvl w:val="12"/>
                <w:numId w:val="0"/>
              </w:numPr>
              <w:jc w:val="center"/>
              <w:rPr>
                <w:spacing w:val="-2"/>
                <w:sz w:val="20"/>
              </w:rPr>
            </w:pPr>
          </w:p>
        </w:tc>
        <w:tc>
          <w:tcPr>
            <w:tcW w:w="1701" w:type="dxa"/>
            <w:tcBorders>
              <w:top w:val="single" w:sz="6" w:space="0" w:color="auto"/>
              <w:left w:val="single" w:sz="6" w:space="0" w:color="auto"/>
              <w:bottom w:val="single" w:sz="6" w:space="0" w:color="auto"/>
              <w:right w:val="single" w:sz="6" w:space="0" w:color="auto"/>
            </w:tcBorders>
            <w:vAlign w:val="center"/>
          </w:tcPr>
          <w:p w14:paraId="3DB0E6AE" w14:textId="77777777" w:rsidR="00C0684F" w:rsidRPr="00CA7887" w:rsidRDefault="00C0684F" w:rsidP="00C0684F">
            <w:pPr>
              <w:numPr>
                <w:ilvl w:val="12"/>
                <w:numId w:val="0"/>
              </w:numPr>
              <w:jc w:val="center"/>
              <w:rPr>
                <w:spacing w:val="-2"/>
                <w:sz w:val="20"/>
              </w:rPr>
            </w:pPr>
          </w:p>
        </w:tc>
        <w:tc>
          <w:tcPr>
            <w:tcW w:w="1701" w:type="dxa"/>
            <w:tcBorders>
              <w:top w:val="single" w:sz="6" w:space="0" w:color="auto"/>
              <w:left w:val="single" w:sz="6" w:space="0" w:color="auto"/>
              <w:bottom w:val="single" w:sz="6" w:space="0" w:color="auto"/>
            </w:tcBorders>
            <w:vAlign w:val="center"/>
          </w:tcPr>
          <w:p w14:paraId="468E6911" w14:textId="77777777" w:rsidR="00C0684F" w:rsidRPr="00CA7887" w:rsidRDefault="00C0684F" w:rsidP="00C0684F">
            <w:pPr>
              <w:numPr>
                <w:ilvl w:val="12"/>
                <w:numId w:val="0"/>
              </w:numPr>
              <w:jc w:val="center"/>
              <w:rPr>
                <w:spacing w:val="-2"/>
                <w:sz w:val="20"/>
              </w:rPr>
            </w:pPr>
          </w:p>
        </w:tc>
      </w:tr>
      <w:tr w:rsidR="00C0684F" w:rsidRPr="00CA7887" w14:paraId="02D09692" w14:textId="77777777" w:rsidTr="00C0684F">
        <w:trPr>
          <w:trHeight w:hRule="exact" w:val="397"/>
          <w:jc w:val="center"/>
        </w:trPr>
        <w:tc>
          <w:tcPr>
            <w:tcW w:w="1247" w:type="dxa"/>
            <w:tcBorders>
              <w:top w:val="single" w:sz="6" w:space="0" w:color="auto"/>
              <w:bottom w:val="single" w:sz="6" w:space="0" w:color="auto"/>
              <w:right w:val="single" w:sz="6" w:space="0" w:color="auto"/>
            </w:tcBorders>
            <w:vAlign w:val="center"/>
          </w:tcPr>
          <w:p w14:paraId="1A3B7D53" w14:textId="77777777" w:rsidR="00C0684F" w:rsidRPr="00CA7887" w:rsidRDefault="00C0684F" w:rsidP="00C0684F">
            <w:pPr>
              <w:numPr>
                <w:ilvl w:val="12"/>
                <w:numId w:val="0"/>
              </w:numPr>
              <w:jc w:val="center"/>
              <w:rPr>
                <w:spacing w:val="-2"/>
              </w:rPr>
            </w:pPr>
          </w:p>
        </w:tc>
        <w:tc>
          <w:tcPr>
            <w:tcW w:w="1247" w:type="dxa"/>
            <w:tcBorders>
              <w:top w:val="single" w:sz="6" w:space="0" w:color="auto"/>
              <w:left w:val="single" w:sz="6" w:space="0" w:color="auto"/>
              <w:bottom w:val="single" w:sz="6" w:space="0" w:color="auto"/>
              <w:right w:val="single" w:sz="6" w:space="0" w:color="auto"/>
            </w:tcBorders>
            <w:vAlign w:val="center"/>
          </w:tcPr>
          <w:p w14:paraId="77439A30" w14:textId="77777777" w:rsidR="00C0684F" w:rsidRPr="00CA7887" w:rsidRDefault="00C0684F" w:rsidP="00C0684F">
            <w:pPr>
              <w:numPr>
                <w:ilvl w:val="12"/>
                <w:numId w:val="0"/>
              </w:numPr>
              <w:jc w:val="center"/>
              <w:rPr>
                <w:spacing w:val="-2"/>
              </w:rPr>
            </w:pPr>
          </w:p>
        </w:tc>
        <w:tc>
          <w:tcPr>
            <w:tcW w:w="1588" w:type="dxa"/>
            <w:tcBorders>
              <w:top w:val="single" w:sz="6" w:space="0" w:color="auto"/>
              <w:left w:val="single" w:sz="6" w:space="0" w:color="auto"/>
              <w:bottom w:val="single" w:sz="6" w:space="0" w:color="auto"/>
              <w:right w:val="single" w:sz="6" w:space="0" w:color="auto"/>
            </w:tcBorders>
            <w:vAlign w:val="center"/>
          </w:tcPr>
          <w:p w14:paraId="777F16C0" w14:textId="77777777" w:rsidR="00C0684F" w:rsidRPr="00CA7887" w:rsidRDefault="00C0684F" w:rsidP="00C0684F">
            <w:pPr>
              <w:numPr>
                <w:ilvl w:val="12"/>
                <w:numId w:val="0"/>
              </w:numPr>
              <w:jc w:val="center"/>
              <w:rPr>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6198B291" w14:textId="77777777" w:rsidR="00C0684F" w:rsidRPr="00CA7887" w:rsidRDefault="00C0684F" w:rsidP="00C0684F">
            <w:pPr>
              <w:numPr>
                <w:ilvl w:val="12"/>
                <w:numId w:val="0"/>
              </w:numPr>
              <w:jc w:val="center"/>
              <w:rPr>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3A075764" w14:textId="77777777" w:rsidR="00C0684F" w:rsidRPr="00CA7887" w:rsidRDefault="00C0684F" w:rsidP="00C0684F">
            <w:pPr>
              <w:numPr>
                <w:ilvl w:val="12"/>
                <w:numId w:val="0"/>
              </w:numPr>
              <w:jc w:val="center"/>
              <w:rPr>
                <w:spacing w:val="-2"/>
              </w:rPr>
            </w:pPr>
          </w:p>
        </w:tc>
        <w:tc>
          <w:tcPr>
            <w:tcW w:w="964" w:type="dxa"/>
            <w:tcBorders>
              <w:top w:val="single" w:sz="6" w:space="0" w:color="auto"/>
              <w:left w:val="single" w:sz="6" w:space="0" w:color="auto"/>
              <w:bottom w:val="single" w:sz="6" w:space="0" w:color="auto"/>
              <w:right w:val="single" w:sz="6" w:space="0" w:color="auto"/>
            </w:tcBorders>
            <w:vAlign w:val="center"/>
          </w:tcPr>
          <w:p w14:paraId="46B074B0" w14:textId="77777777" w:rsidR="00C0684F" w:rsidRPr="00CA7887" w:rsidRDefault="00C0684F" w:rsidP="00C0684F">
            <w:pPr>
              <w:numPr>
                <w:ilvl w:val="12"/>
                <w:numId w:val="0"/>
              </w:numPr>
              <w:jc w:val="center"/>
              <w:rPr>
                <w:spacing w:val="-2"/>
              </w:rPr>
            </w:pPr>
          </w:p>
        </w:tc>
        <w:tc>
          <w:tcPr>
            <w:tcW w:w="851" w:type="dxa"/>
            <w:tcBorders>
              <w:top w:val="single" w:sz="6" w:space="0" w:color="auto"/>
              <w:left w:val="single" w:sz="6" w:space="0" w:color="auto"/>
              <w:bottom w:val="single" w:sz="6" w:space="0" w:color="auto"/>
              <w:right w:val="single" w:sz="6" w:space="0" w:color="auto"/>
            </w:tcBorders>
            <w:vAlign w:val="center"/>
          </w:tcPr>
          <w:p w14:paraId="7A796A36" w14:textId="77777777" w:rsidR="00C0684F" w:rsidRPr="00CA7887" w:rsidRDefault="00C0684F" w:rsidP="00C0684F">
            <w:pPr>
              <w:numPr>
                <w:ilvl w:val="12"/>
                <w:numId w:val="0"/>
              </w:numPr>
              <w:jc w:val="center"/>
              <w:rPr>
                <w:spacing w:val="-2"/>
              </w:rPr>
            </w:pPr>
          </w:p>
        </w:tc>
        <w:tc>
          <w:tcPr>
            <w:tcW w:w="1304" w:type="dxa"/>
            <w:tcBorders>
              <w:top w:val="single" w:sz="6" w:space="0" w:color="auto"/>
              <w:left w:val="single" w:sz="6" w:space="0" w:color="auto"/>
              <w:bottom w:val="single" w:sz="6" w:space="0" w:color="auto"/>
              <w:right w:val="single" w:sz="6" w:space="0" w:color="auto"/>
            </w:tcBorders>
            <w:vAlign w:val="center"/>
          </w:tcPr>
          <w:p w14:paraId="1EEC9780" w14:textId="77777777" w:rsidR="00C0684F" w:rsidRPr="00CA7887" w:rsidRDefault="00C0684F" w:rsidP="00C0684F">
            <w:pPr>
              <w:numPr>
                <w:ilvl w:val="12"/>
                <w:numId w:val="0"/>
              </w:numPr>
              <w:jc w:val="center"/>
              <w:rPr>
                <w:spacing w:val="-2"/>
              </w:rPr>
            </w:pPr>
          </w:p>
        </w:tc>
        <w:tc>
          <w:tcPr>
            <w:tcW w:w="1701" w:type="dxa"/>
            <w:tcBorders>
              <w:top w:val="single" w:sz="6" w:space="0" w:color="auto"/>
              <w:left w:val="single" w:sz="6" w:space="0" w:color="auto"/>
              <w:bottom w:val="single" w:sz="6" w:space="0" w:color="auto"/>
              <w:right w:val="single" w:sz="6" w:space="0" w:color="auto"/>
            </w:tcBorders>
            <w:vAlign w:val="center"/>
          </w:tcPr>
          <w:p w14:paraId="757CC2F8" w14:textId="77777777" w:rsidR="00C0684F" w:rsidRPr="00CA7887" w:rsidRDefault="00C0684F" w:rsidP="00C0684F">
            <w:pPr>
              <w:numPr>
                <w:ilvl w:val="12"/>
                <w:numId w:val="0"/>
              </w:numPr>
              <w:jc w:val="center"/>
              <w:rPr>
                <w:spacing w:val="-2"/>
              </w:rPr>
            </w:pPr>
          </w:p>
        </w:tc>
        <w:tc>
          <w:tcPr>
            <w:tcW w:w="1701" w:type="dxa"/>
            <w:tcBorders>
              <w:top w:val="single" w:sz="6" w:space="0" w:color="auto"/>
              <w:left w:val="single" w:sz="6" w:space="0" w:color="auto"/>
              <w:bottom w:val="single" w:sz="6" w:space="0" w:color="auto"/>
            </w:tcBorders>
            <w:vAlign w:val="center"/>
          </w:tcPr>
          <w:p w14:paraId="4E508A25" w14:textId="77777777" w:rsidR="00C0684F" w:rsidRPr="00CA7887" w:rsidRDefault="00C0684F" w:rsidP="00C0684F">
            <w:pPr>
              <w:numPr>
                <w:ilvl w:val="12"/>
                <w:numId w:val="0"/>
              </w:numPr>
              <w:jc w:val="center"/>
              <w:rPr>
                <w:spacing w:val="-2"/>
              </w:rPr>
            </w:pPr>
          </w:p>
        </w:tc>
      </w:tr>
    </w:tbl>
    <w:p w14:paraId="172D0C73" w14:textId="77777777" w:rsidR="00C0684F" w:rsidRPr="00CA7887" w:rsidRDefault="00C0684F" w:rsidP="00C0684F">
      <w:pPr>
        <w:numPr>
          <w:ilvl w:val="12"/>
          <w:numId w:val="0"/>
        </w:numPr>
        <w:spacing w:line="120" w:lineRule="exact"/>
        <w:rPr>
          <w:spacing w:val="-3"/>
        </w:rPr>
      </w:pPr>
    </w:p>
    <w:p w14:paraId="36434E1B" w14:textId="77777777" w:rsidR="00C0684F" w:rsidRPr="00CA7887" w:rsidRDefault="00C0684F" w:rsidP="00C0684F">
      <w:pPr>
        <w:pStyle w:val="Header"/>
        <w:numPr>
          <w:ilvl w:val="12"/>
          <w:numId w:val="0"/>
        </w:numPr>
        <w:tabs>
          <w:tab w:val="left" w:pos="360"/>
        </w:tabs>
        <w:rPr>
          <w:spacing w:val="-3"/>
          <w:szCs w:val="24"/>
          <w:lang w:eastAsia="it-IT"/>
        </w:rPr>
      </w:pPr>
      <w:r w:rsidRPr="00CA7887">
        <w:rPr>
          <w:spacing w:val="-3"/>
          <w:szCs w:val="24"/>
          <w:lang w:eastAsia="it-IT"/>
        </w:rPr>
        <w:t>1</w:t>
      </w:r>
      <w:r w:rsidRPr="00CA7887">
        <w:rPr>
          <w:spacing w:val="-3"/>
          <w:szCs w:val="24"/>
          <w:lang w:eastAsia="it-IT"/>
        </w:rPr>
        <w:tab/>
        <w:t>Expressed as percentage of 1</w:t>
      </w:r>
    </w:p>
    <w:p w14:paraId="4F182060" w14:textId="77777777" w:rsidR="00C0684F" w:rsidRPr="00CA7887" w:rsidRDefault="00C0684F" w:rsidP="00C0684F">
      <w:pPr>
        <w:pStyle w:val="Header"/>
        <w:numPr>
          <w:ilvl w:val="12"/>
          <w:numId w:val="0"/>
        </w:numPr>
        <w:tabs>
          <w:tab w:val="left" w:pos="360"/>
        </w:tabs>
        <w:rPr>
          <w:spacing w:val="-3"/>
        </w:rPr>
      </w:pPr>
      <w:r w:rsidRPr="00CA7887">
        <w:rPr>
          <w:spacing w:val="-3"/>
        </w:rPr>
        <w:t>2</w:t>
      </w:r>
      <w:r w:rsidRPr="00CA7887">
        <w:rPr>
          <w:spacing w:val="-3"/>
        </w:rPr>
        <w:tab/>
      </w:r>
      <w:r w:rsidRPr="00CA7887">
        <w:rPr>
          <w:spacing w:val="-3"/>
          <w:szCs w:val="24"/>
          <w:lang w:eastAsia="it-IT"/>
        </w:rPr>
        <w:t>Expressed as percentage of 4</w:t>
      </w:r>
    </w:p>
    <w:p w14:paraId="6B9ED00C" w14:textId="77777777" w:rsidR="00C0684F" w:rsidRPr="00CA7887" w:rsidRDefault="00C0684F" w:rsidP="00C0684F">
      <w:pPr>
        <w:numPr>
          <w:ilvl w:val="12"/>
          <w:numId w:val="0"/>
        </w:numPr>
        <w:rPr>
          <w:spacing w:val="-3"/>
          <w:sz w:val="20"/>
          <w:szCs w:val="20"/>
        </w:rPr>
      </w:pPr>
      <w:r w:rsidRPr="00CA7887">
        <w:rPr>
          <w:spacing w:val="-3"/>
        </w:rPr>
        <w:t xml:space="preserve">*    </w:t>
      </w:r>
      <w:r w:rsidRPr="00CA7887">
        <w:rPr>
          <w:spacing w:val="-3"/>
          <w:sz w:val="20"/>
          <w:szCs w:val="20"/>
        </w:rPr>
        <w:t>If more than one currency, add a table</w:t>
      </w:r>
    </w:p>
    <w:p w14:paraId="46A06002" w14:textId="77777777" w:rsidR="00C0684F" w:rsidRPr="00CA7887" w:rsidRDefault="00C0684F" w:rsidP="00C0684F">
      <w:pPr>
        <w:numPr>
          <w:ilvl w:val="12"/>
          <w:numId w:val="0"/>
        </w:numPr>
        <w:tabs>
          <w:tab w:val="left" w:pos="5760"/>
          <w:tab w:val="left" w:pos="7200"/>
          <w:tab w:val="left" w:pos="10800"/>
        </w:tabs>
        <w:rPr>
          <w:spacing w:val="-3"/>
          <w:u w:val="single"/>
        </w:rPr>
      </w:pPr>
    </w:p>
    <w:p w14:paraId="11900C1D" w14:textId="77777777" w:rsidR="00C0684F" w:rsidRPr="00CA7887" w:rsidRDefault="00C0684F" w:rsidP="00C0684F">
      <w:pPr>
        <w:numPr>
          <w:ilvl w:val="12"/>
          <w:numId w:val="0"/>
        </w:numPr>
        <w:tabs>
          <w:tab w:val="left" w:pos="5760"/>
          <w:tab w:val="left" w:pos="7200"/>
          <w:tab w:val="left" w:pos="10800"/>
        </w:tabs>
        <w:rPr>
          <w:spacing w:val="-3"/>
          <w:u w:val="single"/>
        </w:rPr>
      </w:pPr>
    </w:p>
    <w:p w14:paraId="5E2D70C7" w14:textId="77777777" w:rsidR="00C0684F" w:rsidRPr="00CA7887" w:rsidRDefault="00C0684F" w:rsidP="00C0684F">
      <w:pPr>
        <w:numPr>
          <w:ilvl w:val="12"/>
          <w:numId w:val="0"/>
        </w:numPr>
        <w:tabs>
          <w:tab w:val="left" w:pos="5760"/>
          <w:tab w:val="left" w:pos="7200"/>
          <w:tab w:val="left" w:pos="10800"/>
        </w:tabs>
        <w:rPr>
          <w:spacing w:val="-3"/>
        </w:rPr>
      </w:pPr>
      <w:r w:rsidRPr="00CA7887">
        <w:rPr>
          <w:spacing w:val="-3"/>
          <w:u w:val="single"/>
        </w:rPr>
        <w:tab/>
      </w:r>
      <w:r w:rsidRPr="00CA7887">
        <w:rPr>
          <w:spacing w:val="-3"/>
        </w:rPr>
        <w:tab/>
      </w:r>
      <w:r w:rsidRPr="00CA7887">
        <w:rPr>
          <w:spacing w:val="-3"/>
          <w:u w:val="single"/>
        </w:rPr>
        <w:tab/>
      </w:r>
    </w:p>
    <w:p w14:paraId="104C5DA2" w14:textId="77777777" w:rsidR="00C0684F" w:rsidRPr="00CA7887" w:rsidRDefault="00C0684F" w:rsidP="00C0684F">
      <w:pPr>
        <w:numPr>
          <w:ilvl w:val="12"/>
          <w:numId w:val="0"/>
        </w:numPr>
        <w:tabs>
          <w:tab w:val="left" w:pos="7200"/>
        </w:tabs>
        <w:rPr>
          <w:spacing w:val="-3"/>
        </w:rPr>
      </w:pPr>
      <w:r w:rsidRPr="00CA7887">
        <w:rPr>
          <w:spacing w:val="-3"/>
        </w:rPr>
        <w:t>Signature</w:t>
      </w:r>
      <w:r w:rsidRPr="00CA7887">
        <w:rPr>
          <w:spacing w:val="-3"/>
        </w:rPr>
        <w:tab/>
        <w:t>Date</w:t>
      </w:r>
    </w:p>
    <w:p w14:paraId="5CB0D36F" w14:textId="77777777" w:rsidR="00C0684F" w:rsidRPr="00CA7887" w:rsidRDefault="00C0684F" w:rsidP="00C0684F">
      <w:pPr>
        <w:numPr>
          <w:ilvl w:val="12"/>
          <w:numId w:val="0"/>
        </w:numPr>
        <w:tabs>
          <w:tab w:val="left" w:pos="5760"/>
        </w:tabs>
        <w:rPr>
          <w:spacing w:val="-3"/>
        </w:rPr>
      </w:pPr>
    </w:p>
    <w:p w14:paraId="06AC4363" w14:textId="77777777" w:rsidR="00C0684F" w:rsidRPr="00CA7887" w:rsidRDefault="00C0684F" w:rsidP="00C0684F">
      <w:pPr>
        <w:numPr>
          <w:ilvl w:val="12"/>
          <w:numId w:val="0"/>
        </w:numPr>
        <w:tabs>
          <w:tab w:val="left" w:pos="5760"/>
        </w:tabs>
        <w:rPr>
          <w:spacing w:val="-3"/>
        </w:rPr>
      </w:pPr>
      <w:r w:rsidRPr="00CA7887">
        <w:rPr>
          <w:spacing w:val="-3"/>
        </w:rPr>
        <w:t xml:space="preserve">Name and Title:  </w:t>
      </w:r>
      <w:r w:rsidRPr="00CA7887">
        <w:rPr>
          <w:spacing w:val="-3"/>
          <w:u w:val="single"/>
        </w:rPr>
        <w:tab/>
      </w:r>
    </w:p>
    <w:p w14:paraId="19A1DC52" w14:textId="77777777" w:rsidR="00C0684F" w:rsidRPr="00CA7887" w:rsidRDefault="00C0684F" w:rsidP="00C0684F">
      <w:pPr>
        <w:numPr>
          <w:ilvl w:val="12"/>
          <w:numId w:val="0"/>
        </w:numPr>
        <w:tabs>
          <w:tab w:val="left" w:pos="1440"/>
        </w:tabs>
        <w:ind w:left="720" w:hanging="720"/>
        <w:jc w:val="both"/>
        <w:rPr>
          <w:spacing w:val="-3"/>
        </w:rPr>
      </w:pPr>
    </w:p>
    <w:p w14:paraId="718E07D5" w14:textId="77777777" w:rsidR="00C0684F" w:rsidRPr="009B431F" w:rsidRDefault="00C0684F" w:rsidP="00C0684F">
      <w:pPr>
        <w:numPr>
          <w:ilvl w:val="12"/>
          <w:numId w:val="0"/>
        </w:numPr>
        <w:tabs>
          <w:tab w:val="left" w:pos="1440"/>
        </w:tabs>
        <w:ind w:left="720" w:hanging="720"/>
        <w:jc w:val="both"/>
        <w:rPr>
          <w:spacing w:val="-3"/>
        </w:rPr>
        <w:sectPr w:rsidR="00C0684F" w:rsidRPr="009B431F" w:rsidSect="00AB0E07">
          <w:headerReference w:type="default" r:id="rId81"/>
          <w:footnotePr>
            <w:numRestart w:val="eachSect"/>
          </w:footnotePr>
          <w:pgSz w:w="15842" w:h="12242" w:orient="landscape" w:code="1"/>
          <w:pgMar w:top="1729" w:right="1440" w:bottom="1440" w:left="1729" w:header="720" w:footer="720" w:gutter="0"/>
          <w:paperSrc w:first="105" w:other="105"/>
          <w:cols w:space="708"/>
          <w:docGrid w:linePitch="360"/>
        </w:sectPr>
      </w:pPr>
    </w:p>
    <w:p w14:paraId="70CF729B" w14:textId="77777777" w:rsidR="00C0684F" w:rsidRPr="009B431F" w:rsidRDefault="00C0684F" w:rsidP="009B431F">
      <w:pPr>
        <w:pStyle w:val="HeadingCCLS4"/>
      </w:pPr>
      <w:bookmarkStart w:id="535" w:name="_Toc299534190"/>
      <w:bookmarkStart w:id="536" w:name="_Toc474334042"/>
      <w:bookmarkStart w:id="537" w:name="_Toc474334211"/>
      <w:bookmarkStart w:id="538" w:name="_Toc494209608"/>
      <w:bookmarkStart w:id="539" w:name="_Toc66718890"/>
      <w:r w:rsidRPr="009B431F">
        <w:lastRenderedPageBreak/>
        <w:t>Appendix D - Form of Advance Payments Guarantee</w:t>
      </w:r>
      <w:bookmarkEnd w:id="535"/>
      <w:bookmarkEnd w:id="536"/>
      <w:bookmarkEnd w:id="537"/>
      <w:bookmarkEnd w:id="538"/>
      <w:bookmarkEnd w:id="539"/>
    </w:p>
    <w:p w14:paraId="616CAACE" w14:textId="6794C5D3" w:rsidR="00C0684F" w:rsidRPr="00CA7887" w:rsidRDefault="00D3231E" w:rsidP="002E187E">
      <w:pPr>
        <w:numPr>
          <w:ilvl w:val="12"/>
          <w:numId w:val="0"/>
        </w:numPr>
        <w:jc w:val="center"/>
        <w:rPr>
          <w:i/>
          <w:spacing w:val="-3"/>
        </w:rPr>
      </w:pPr>
      <w:r w:rsidRPr="00CA7887">
        <w:rPr>
          <w:i/>
          <w:spacing w:val="-3"/>
        </w:rPr>
        <w:t>[</w:t>
      </w:r>
      <w:r w:rsidR="00C0684F" w:rsidRPr="00CA7887">
        <w:rPr>
          <w:i/>
          <w:spacing w:val="-3"/>
        </w:rPr>
        <w:t xml:space="preserve">See Clause GCC </w:t>
      </w:r>
      <w:r w:rsidR="00FC0B1B" w:rsidRPr="00CA7887">
        <w:rPr>
          <w:i/>
          <w:spacing w:val="-3"/>
        </w:rPr>
        <w:t>42</w:t>
      </w:r>
      <w:r w:rsidR="00C0684F" w:rsidRPr="00CA7887">
        <w:rPr>
          <w:i/>
          <w:spacing w:val="-3"/>
        </w:rPr>
        <w:t xml:space="preserve">.2.1 and SCC </w:t>
      </w:r>
      <w:r w:rsidR="00FC0B1B" w:rsidRPr="00CA7887">
        <w:rPr>
          <w:i/>
          <w:spacing w:val="-3"/>
        </w:rPr>
        <w:t>42</w:t>
      </w:r>
      <w:r w:rsidR="00C0684F" w:rsidRPr="00CA7887">
        <w:rPr>
          <w:i/>
          <w:spacing w:val="-3"/>
        </w:rPr>
        <w:t>.2.1]</w:t>
      </w:r>
    </w:p>
    <w:p w14:paraId="20E17C7A" w14:textId="77777777" w:rsidR="002E187E" w:rsidRPr="00CA7887" w:rsidRDefault="002E187E" w:rsidP="002E187E">
      <w:pPr>
        <w:numPr>
          <w:ilvl w:val="12"/>
          <w:numId w:val="0"/>
        </w:numPr>
        <w:jc w:val="center"/>
        <w:rPr>
          <w:i/>
          <w:spacing w:val="-3"/>
        </w:rPr>
      </w:pPr>
    </w:p>
    <w:p w14:paraId="05710D6B" w14:textId="77777777" w:rsidR="002E187E" w:rsidRPr="00CA7887" w:rsidRDefault="002E187E" w:rsidP="002E187E">
      <w:pPr>
        <w:numPr>
          <w:ilvl w:val="12"/>
          <w:numId w:val="0"/>
        </w:numPr>
        <w:jc w:val="center"/>
        <w:rPr>
          <w:i/>
          <w:spacing w:val="-3"/>
        </w:rPr>
      </w:pPr>
      <w:r w:rsidRPr="00CA7887">
        <w:rPr>
          <w:i/>
          <w:spacing w:val="-3"/>
        </w:rPr>
        <w:t>{Guarantor letterhead or SWIFT identifier code}</w:t>
      </w:r>
    </w:p>
    <w:p w14:paraId="5D1C8515" w14:textId="77777777" w:rsidR="002E187E" w:rsidRPr="00CA7887" w:rsidRDefault="002E187E" w:rsidP="002E187E">
      <w:pPr>
        <w:numPr>
          <w:ilvl w:val="12"/>
          <w:numId w:val="0"/>
        </w:numPr>
        <w:jc w:val="both"/>
        <w:rPr>
          <w:spacing w:val="-3"/>
        </w:rPr>
      </w:pPr>
    </w:p>
    <w:p w14:paraId="2A2A4DD9" w14:textId="77777777" w:rsidR="002E187E" w:rsidRPr="00CA7887" w:rsidRDefault="002E187E" w:rsidP="002E187E">
      <w:pPr>
        <w:jc w:val="center"/>
      </w:pPr>
      <w:r w:rsidRPr="00CA7887">
        <w:rPr>
          <w:b/>
          <w:bCs/>
        </w:rPr>
        <w:t>Bank Guarantee for Advance Payment</w:t>
      </w:r>
      <w:r w:rsidRPr="00CA7887">
        <w:t xml:space="preserve"> </w:t>
      </w:r>
    </w:p>
    <w:p w14:paraId="33F941CB" w14:textId="77777777" w:rsidR="002E187E" w:rsidRPr="00CA7887" w:rsidRDefault="002E187E" w:rsidP="002E187E">
      <w:pPr>
        <w:jc w:val="center"/>
      </w:pPr>
    </w:p>
    <w:p w14:paraId="7C5DD8EA" w14:textId="77777777" w:rsidR="002E187E" w:rsidRPr="00CA7887" w:rsidRDefault="002E187E" w:rsidP="002E187E">
      <w:pPr>
        <w:pStyle w:val="NormalWeb"/>
        <w:jc w:val="both"/>
        <w:rPr>
          <w:rFonts w:ascii="Times New Roman" w:cs="Times New Roman"/>
          <w:i/>
          <w:iCs/>
          <w:color w:val="auto"/>
          <w:szCs w:val="20"/>
        </w:rPr>
      </w:pPr>
      <w:r w:rsidRPr="00CA7887">
        <w:rPr>
          <w:rFonts w:ascii="Times New Roman" w:cs="Times New Roman"/>
          <w:b/>
          <w:iCs/>
          <w:color w:val="auto"/>
          <w:szCs w:val="20"/>
        </w:rPr>
        <w:t xml:space="preserve">Guarantor: </w:t>
      </w:r>
      <w:r w:rsidRPr="00CA7887">
        <w:rPr>
          <w:rFonts w:ascii="Times New Roman" w:cs="Times New Roman"/>
          <w:iCs/>
          <w:color w:val="auto"/>
          <w:szCs w:val="20"/>
        </w:rPr>
        <w:t>___________________</w:t>
      </w:r>
      <w:r w:rsidRPr="00CA7887">
        <w:rPr>
          <w:rFonts w:ascii="Times New Roman" w:cs="Times New Roman"/>
          <w:i/>
          <w:iCs/>
          <w:color w:val="auto"/>
          <w:szCs w:val="20"/>
        </w:rPr>
        <w:t xml:space="preserve"> [insert commercial Bank’s Name, and Address of Issuing Branch or Office]</w:t>
      </w:r>
    </w:p>
    <w:p w14:paraId="375796D9" w14:textId="77777777" w:rsidR="002E187E" w:rsidRPr="00CA7887" w:rsidRDefault="002E187E" w:rsidP="002E187E">
      <w:pPr>
        <w:pStyle w:val="NormalWeb"/>
        <w:jc w:val="both"/>
        <w:rPr>
          <w:rFonts w:ascii="Times New Roman" w:cs="Times New Roman"/>
          <w:i/>
          <w:iCs/>
          <w:color w:val="auto"/>
          <w:szCs w:val="20"/>
        </w:rPr>
      </w:pPr>
      <w:r w:rsidRPr="00CA7887">
        <w:rPr>
          <w:rFonts w:ascii="Times New Roman" w:cs="Times New Roman"/>
          <w:b/>
          <w:bCs/>
          <w:color w:val="auto"/>
          <w:szCs w:val="20"/>
        </w:rPr>
        <w:t>Beneficiary:</w:t>
      </w:r>
      <w:r w:rsidRPr="00CA7887">
        <w:rPr>
          <w:rFonts w:ascii="Times New Roman" w:cs="Times New Roman"/>
          <w:color w:val="auto"/>
          <w:szCs w:val="20"/>
        </w:rPr>
        <w:tab/>
        <w:t xml:space="preserve">_________________ </w:t>
      </w:r>
      <w:r w:rsidRPr="00CA7887">
        <w:rPr>
          <w:rFonts w:ascii="Times New Roman" w:cs="Times New Roman"/>
          <w:i/>
          <w:iCs/>
          <w:color w:val="auto"/>
          <w:szCs w:val="20"/>
        </w:rPr>
        <w:t>[insert Name and Address of Client]</w:t>
      </w:r>
    </w:p>
    <w:p w14:paraId="3642D6D4" w14:textId="77777777" w:rsidR="002E187E" w:rsidRPr="00CA7887" w:rsidRDefault="002E187E" w:rsidP="002E187E">
      <w:pPr>
        <w:pStyle w:val="NormalWeb"/>
        <w:jc w:val="both"/>
        <w:rPr>
          <w:rFonts w:ascii="Times New Roman" w:cs="Times New Roman"/>
          <w:color w:val="auto"/>
          <w:szCs w:val="20"/>
        </w:rPr>
      </w:pPr>
      <w:r w:rsidRPr="00CA7887">
        <w:rPr>
          <w:rFonts w:ascii="Times New Roman" w:cs="Times New Roman"/>
          <w:b/>
          <w:bCs/>
          <w:color w:val="auto"/>
          <w:szCs w:val="20"/>
        </w:rPr>
        <w:t>Date:</w:t>
      </w:r>
      <w:r w:rsidRPr="00CA7887">
        <w:rPr>
          <w:rFonts w:ascii="Times New Roman" w:cs="Times New Roman"/>
          <w:color w:val="auto"/>
          <w:szCs w:val="20"/>
        </w:rPr>
        <w:tab/>
        <w:t>___________</w:t>
      </w:r>
      <w:proofErr w:type="gramStart"/>
      <w:r w:rsidRPr="00CA7887">
        <w:rPr>
          <w:rFonts w:ascii="Times New Roman" w:cs="Times New Roman"/>
          <w:color w:val="auto"/>
          <w:szCs w:val="20"/>
        </w:rPr>
        <w:t>_</w:t>
      </w:r>
      <w:r w:rsidRPr="00CA7887">
        <w:rPr>
          <w:rFonts w:ascii="Times New Roman" w:cs="Times New Roman"/>
          <w:i/>
          <w:color w:val="auto"/>
          <w:szCs w:val="20"/>
        </w:rPr>
        <w:t>[</w:t>
      </w:r>
      <w:proofErr w:type="gramEnd"/>
      <w:r w:rsidRPr="00CA7887">
        <w:rPr>
          <w:rFonts w:ascii="Times New Roman" w:cs="Times New Roman"/>
          <w:i/>
          <w:color w:val="auto"/>
          <w:szCs w:val="20"/>
        </w:rPr>
        <w:t>insert date]</w:t>
      </w:r>
      <w:r w:rsidRPr="00CA7887">
        <w:rPr>
          <w:rFonts w:ascii="Times New Roman" w:cs="Times New Roman"/>
          <w:color w:val="auto"/>
          <w:szCs w:val="20"/>
        </w:rPr>
        <w:t>____</w:t>
      </w:r>
    </w:p>
    <w:p w14:paraId="3D384E3E" w14:textId="77777777" w:rsidR="002E187E" w:rsidRPr="00CA7887" w:rsidRDefault="002E187E" w:rsidP="002E187E">
      <w:pPr>
        <w:pStyle w:val="NormalWeb"/>
        <w:jc w:val="both"/>
        <w:rPr>
          <w:rFonts w:ascii="Times New Roman" w:cs="Times New Roman"/>
          <w:color w:val="auto"/>
          <w:szCs w:val="20"/>
        </w:rPr>
      </w:pPr>
      <w:r w:rsidRPr="00CA7887">
        <w:rPr>
          <w:rFonts w:ascii="Times New Roman" w:cs="Times New Roman"/>
          <w:b/>
          <w:bCs/>
          <w:color w:val="auto"/>
          <w:szCs w:val="20"/>
        </w:rPr>
        <w:t>ADVANCE PAYMENT GUARANTEE No.:</w:t>
      </w:r>
      <w:r w:rsidRPr="00CA7887">
        <w:rPr>
          <w:rFonts w:ascii="Times New Roman" w:cs="Times New Roman"/>
          <w:color w:val="auto"/>
          <w:szCs w:val="20"/>
        </w:rPr>
        <w:tab/>
        <w:t>__________</w:t>
      </w:r>
      <w:proofErr w:type="gramStart"/>
      <w:r w:rsidRPr="00CA7887">
        <w:rPr>
          <w:rFonts w:ascii="Times New Roman" w:cs="Times New Roman"/>
          <w:color w:val="auto"/>
          <w:szCs w:val="20"/>
        </w:rPr>
        <w:t>_</w:t>
      </w:r>
      <w:r w:rsidRPr="00CA7887">
        <w:rPr>
          <w:rFonts w:ascii="Times New Roman" w:cs="Times New Roman"/>
          <w:i/>
          <w:color w:val="auto"/>
          <w:szCs w:val="20"/>
        </w:rPr>
        <w:t>[</w:t>
      </w:r>
      <w:proofErr w:type="gramEnd"/>
      <w:r w:rsidRPr="00CA7887">
        <w:rPr>
          <w:rFonts w:ascii="Times New Roman" w:cs="Times New Roman"/>
          <w:i/>
          <w:color w:val="auto"/>
          <w:szCs w:val="20"/>
        </w:rPr>
        <w:t>insert number]</w:t>
      </w:r>
      <w:r w:rsidRPr="00CA7887">
        <w:rPr>
          <w:rFonts w:ascii="Times New Roman" w:cs="Times New Roman"/>
          <w:color w:val="auto"/>
          <w:szCs w:val="20"/>
        </w:rPr>
        <w:t>______</w:t>
      </w:r>
    </w:p>
    <w:p w14:paraId="341E8873" w14:textId="77777777" w:rsidR="002E187E" w:rsidRPr="009B431F" w:rsidRDefault="002E187E" w:rsidP="00E24E79">
      <w:pPr>
        <w:pStyle w:val="NormalWeb"/>
        <w:jc w:val="both"/>
        <w:rPr>
          <w:rFonts w:ascii="Times New Roman" w:cs="Times New Roman"/>
          <w:color w:val="auto"/>
        </w:rPr>
      </w:pPr>
      <w:r w:rsidRPr="00CA7887">
        <w:rPr>
          <w:rFonts w:ascii="Times New Roman" w:cs="Times New Roman"/>
          <w:color w:val="auto"/>
          <w:szCs w:val="20"/>
        </w:rPr>
        <w:t xml:space="preserve">We have been informed that ____________ </w:t>
      </w:r>
      <w:r w:rsidRPr="00CA7887">
        <w:rPr>
          <w:rFonts w:ascii="Times New Roman" w:cs="Times New Roman"/>
          <w:i/>
          <w:iCs/>
          <w:color w:val="auto"/>
          <w:szCs w:val="20"/>
        </w:rPr>
        <w:t>[name of Consultant or a name of the Joint Venture, same as appears on the signed Contract]</w:t>
      </w:r>
      <w:r w:rsidRPr="00CA7887">
        <w:rPr>
          <w:rFonts w:ascii="Times New Roman" w:cs="Times New Roman"/>
          <w:color w:val="auto"/>
          <w:szCs w:val="20"/>
        </w:rPr>
        <w:t xml:space="preserve"> (hereinafter called "the Consultant") has entered into Contract No. _____________ </w:t>
      </w:r>
      <w:r w:rsidRPr="00CA7887">
        <w:rPr>
          <w:rFonts w:ascii="Times New Roman" w:cs="Times New Roman"/>
          <w:i/>
          <w:iCs/>
          <w:color w:val="auto"/>
          <w:szCs w:val="20"/>
        </w:rPr>
        <w:t xml:space="preserve">[reference number of the contract] </w:t>
      </w:r>
      <w:r w:rsidRPr="00CA7887">
        <w:rPr>
          <w:rFonts w:ascii="Times New Roman" w:cs="Times New Roman"/>
          <w:color w:val="auto"/>
          <w:szCs w:val="20"/>
        </w:rPr>
        <w:t>dated ___</w:t>
      </w:r>
      <w:r w:rsidRPr="00CA7887">
        <w:rPr>
          <w:rFonts w:ascii="Times New Roman" w:cs="Times New Roman"/>
          <w:i/>
          <w:color w:val="auto"/>
          <w:szCs w:val="20"/>
        </w:rPr>
        <w:t>[insert date]</w:t>
      </w:r>
      <w:r w:rsidRPr="00CA7887">
        <w:rPr>
          <w:rFonts w:ascii="Times New Roman" w:cs="Times New Roman"/>
          <w:color w:val="auto"/>
          <w:szCs w:val="20"/>
        </w:rPr>
        <w:t xml:space="preserve">_________ with the Beneficiary, for the provision of __________________ </w:t>
      </w:r>
      <w:r w:rsidRPr="00CA7887">
        <w:rPr>
          <w:rFonts w:ascii="Times New Roman" w:cs="Times New Roman"/>
          <w:i/>
          <w:iCs/>
          <w:color w:val="auto"/>
          <w:szCs w:val="20"/>
        </w:rPr>
        <w:t>[brief description of</w:t>
      </w:r>
      <w:r w:rsidRPr="009B431F">
        <w:rPr>
          <w:rFonts w:ascii="Times New Roman" w:cs="Times New Roman"/>
          <w:i/>
          <w:iCs/>
          <w:color w:val="auto"/>
          <w:szCs w:val="20"/>
        </w:rPr>
        <w:t xml:space="preserve"> Services]</w:t>
      </w:r>
      <w:r w:rsidRPr="009B431F">
        <w:rPr>
          <w:rFonts w:ascii="Times New Roman" w:cs="Times New Roman"/>
          <w:color w:val="auto"/>
          <w:szCs w:val="20"/>
        </w:rPr>
        <w:t xml:space="preserve"> (hereinafter called "the Contract").</w:t>
      </w:r>
      <w:r w:rsidRPr="009B431F">
        <w:rPr>
          <w:rFonts w:ascii="Times New Roman" w:cs="Times New Roman"/>
          <w:color w:val="auto"/>
        </w:rPr>
        <w:t xml:space="preserve"> </w:t>
      </w:r>
    </w:p>
    <w:p w14:paraId="12657B26" w14:textId="77777777" w:rsidR="002E187E" w:rsidRPr="009B431F" w:rsidRDefault="002E187E" w:rsidP="002E187E">
      <w:pPr>
        <w:pStyle w:val="NormalWeb"/>
        <w:jc w:val="both"/>
        <w:rPr>
          <w:rFonts w:ascii="Times New Roman" w:cs="Times New Roman"/>
          <w:color w:val="auto"/>
          <w:szCs w:val="20"/>
        </w:rPr>
      </w:pPr>
      <w:r w:rsidRPr="009B431F">
        <w:rPr>
          <w:rFonts w:ascii="Times New Roman" w:cs="Times New Roman"/>
          <w:color w:val="auto"/>
          <w:szCs w:val="20"/>
        </w:rPr>
        <w:t xml:space="preserve">Furthermore, we understand that, according to the conditions of the Contract, an advance payment in the sum of ___________ </w:t>
      </w:r>
      <w:r w:rsidRPr="009B431F">
        <w:rPr>
          <w:rFonts w:ascii="Times New Roman" w:cs="Times New Roman"/>
          <w:i/>
          <w:iCs/>
          <w:color w:val="auto"/>
          <w:szCs w:val="20"/>
        </w:rPr>
        <w:t xml:space="preserve">[insert amount in figures] </w:t>
      </w:r>
      <w:proofErr w:type="gramStart"/>
      <w:r w:rsidRPr="009B431F">
        <w:rPr>
          <w:rFonts w:ascii="Times New Roman" w:cs="Times New Roman"/>
          <w:color w:val="auto"/>
          <w:szCs w:val="20"/>
        </w:rPr>
        <w:t>(</w:t>
      </w:r>
      <w:r w:rsidRPr="009B431F">
        <w:rPr>
          <w:rFonts w:ascii="Times New Roman" w:cs="Times New Roman"/>
          <w:color w:val="auto"/>
          <w:szCs w:val="20"/>
          <w:u w:val="single"/>
        </w:rPr>
        <w:t xml:space="preserve">  </w:t>
      </w:r>
      <w:proofErr w:type="gramEnd"/>
      <w:r w:rsidRPr="009B431F">
        <w:rPr>
          <w:rFonts w:ascii="Times New Roman" w:cs="Times New Roman"/>
          <w:color w:val="auto"/>
          <w:szCs w:val="20"/>
          <w:u w:val="single"/>
        </w:rPr>
        <w:t xml:space="preserve">                     </w:t>
      </w:r>
      <w:r w:rsidRPr="009B431F">
        <w:rPr>
          <w:rFonts w:ascii="Times New Roman" w:cs="Times New Roman"/>
          <w:color w:val="auto"/>
          <w:szCs w:val="20"/>
        </w:rPr>
        <w:t xml:space="preserve">) </w:t>
      </w:r>
      <w:r w:rsidRPr="009B431F">
        <w:rPr>
          <w:rFonts w:ascii="Times New Roman" w:cs="Times New Roman"/>
          <w:i/>
          <w:iCs/>
          <w:color w:val="auto"/>
          <w:szCs w:val="20"/>
        </w:rPr>
        <w:t>[amount in words]</w:t>
      </w:r>
      <w:r w:rsidRPr="009B431F">
        <w:rPr>
          <w:rFonts w:ascii="Times New Roman" w:cs="Times New Roman"/>
          <w:color w:val="auto"/>
          <w:szCs w:val="20"/>
        </w:rPr>
        <w:t xml:space="preserve"> is to be made against an advance payment guarantee.</w:t>
      </w:r>
    </w:p>
    <w:p w14:paraId="5A320C56" w14:textId="77777777" w:rsidR="002E187E" w:rsidRPr="009B431F" w:rsidRDefault="002E187E" w:rsidP="002E187E">
      <w:pPr>
        <w:pStyle w:val="NormalWeb"/>
        <w:spacing w:before="0" w:beforeAutospacing="0" w:after="0" w:afterAutospacing="0"/>
        <w:jc w:val="both"/>
        <w:rPr>
          <w:rFonts w:ascii="Times New Roman" w:cs="Times New Roman"/>
          <w:color w:val="auto"/>
        </w:rPr>
      </w:pPr>
      <w:r w:rsidRPr="009B431F">
        <w:rPr>
          <w:rFonts w:ascii="Times New Roman" w:cs="Times New Roman"/>
          <w:color w:val="auto"/>
          <w:szCs w:val="20"/>
        </w:rPr>
        <w:t xml:space="preserve">At the request of the Consultant, we, as Guarantor, hereby irrevocably undertake to pay the Beneficiary any sum or sums not exceeding in total an amount of ___________ </w:t>
      </w:r>
      <w:r w:rsidRPr="009B431F">
        <w:rPr>
          <w:rFonts w:ascii="Times New Roman" w:cs="Times New Roman"/>
          <w:i/>
          <w:iCs/>
          <w:color w:val="auto"/>
          <w:szCs w:val="20"/>
        </w:rPr>
        <w:t xml:space="preserve">[amount in figures] </w:t>
      </w:r>
      <w:r w:rsidRPr="009B431F">
        <w:rPr>
          <w:rFonts w:ascii="Times New Roman" w:cs="Times New Roman"/>
          <w:color w:val="auto"/>
          <w:szCs w:val="20"/>
        </w:rPr>
        <w:t>(</w:t>
      </w:r>
      <w:r w:rsidRPr="009B431F">
        <w:rPr>
          <w:rFonts w:ascii="Times New Roman" w:cs="Times New Roman"/>
          <w:color w:val="auto"/>
          <w:szCs w:val="20"/>
          <w:u w:val="single"/>
        </w:rPr>
        <w:t xml:space="preserve">                       </w:t>
      </w:r>
      <w:r w:rsidRPr="009B431F">
        <w:rPr>
          <w:rFonts w:ascii="Times New Roman" w:cs="Times New Roman"/>
          <w:color w:val="auto"/>
          <w:szCs w:val="20"/>
        </w:rPr>
        <w:t xml:space="preserve">) </w:t>
      </w:r>
      <w:r w:rsidRPr="009B431F">
        <w:rPr>
          <w:rFonts w:ascii="Times New Roman" w:cs="Times New Roman"/>
          <w:i/>
          <w:iCs/>
          <w:color w:val="auto"/>
          <w:szCs w:val="20"/>
        </w:rPr>
        <w:t>[amount in words]</w:t>
      </w:r>
      <w:r w:rsidRPr="009B431F">
        <w:rPr>
          <w:rStyle w:val="FootnoteReference"/>
          <w:rFonts w:ascii="Times New Roman"/>
          <w:color w:val="auto"/>
          <w:szCs w:val="20"/>
        </w:rPr>
        <w:footnoteReference w:customMarkFollows="1" w:id="7"/>
        <w:t>1</w:t>
      </w:r>
      <w:r w:rsidRPr="009B431F">
        <w:rPr>
          <w:rFonts w:ascii="Times New Roman" w:cs="Times New Roman"/>
          <w:color w:val="auto"/>
          <w:szCs w:val="20"/>
        </w:rPr>
        <w:t xml:space="preserve"> upon receipt by us of the Beneficiary’s complying demand  supported by the Beneficiary’s </w:t>
      </w:r>
      <w:r w:rsidRPr="009B431F">
        <w:rPr>
          <w:rFonts w:ascii="Times New Roman" w:cs="Times New Roman"/>
          <w:strike/>
          <w:color w:val="auto"/>
          <w:szCs w:val="20"/>
        </w:rPr>
        <w:t>a</w:t>
      </w:r>
      <w:r w:rsidRPr="009B431F">
        <w:rPr>
          <w:rFonts w:ascii="Times New Roman" w:cs="Times New Roman"/>
          <w:color w:val="auto"/>
          <w:szCs w:val="20"/>
        </w:rPr>
        <w:t xml:space="preserve"> written statement, whether in the demand itself or in a separate signed document accompanying or identifying the demand, stating t</w:t>
      </w:r>
      <w:r w:rsidRPr="009B431F">
        <w:rPr>
          <w:rFonts w:ascii="Times New Roman" w:cs="Times New Roman"/>
          <w:color w:val="auto"/>
        </w:rPr>
        <w:t xml:space="preserve">hat the Consultant is  in breach of </w:t>
      </w:r>
      <w:r w:rsidR="00FE5A2B" w:rsidRPr="009B431F">
        <w:rPr>
          <w:rFonts w:ascii="Times New Roman" w:cs="Times New Roman"/>
          <w:color w:val="auto"/>
        </w:rPr>
        <w:t xml:space="preserve">its </w:t>
      </w:r>
      <w:r w:rsidRPr="009B431F">
        <w:rPr>
          <w:rFonts w:ascii="Times New Roman" w:cs="Times New Roman"/>
          <w:color w:val="auto"/>
        </w:rPr>
        <w:t>obligation under the Contract because the Consultant:</w:t>
      </w:r>
    </w:p>
    <w:p w14:paraId="4D102D89" w14:textId="77777777" w:rsidR="002E187E" w:rsidRPr="009B431F" w:rsidRDefault="002E187E" w:rsidP="002E187E">
      <w:pPr>
        <w:pStyle w:val="NormalWeb"/>
        <w:spacing w:before="0" w:beforeAutospacing="0" w:after="0" w:afterAutospacing="0"/>
        <w:jc w:val="both"/>
        <w:rPr>
          <w:rFonts w:ascii="Times New Roman" w:cs="Times New Roman"/>
          <w:color w:val="auto"/>
        </w:rPr>
      </w:pPr>
    </w:p>
    <w:p w14:paraId="00AFC900" w14:textId="77777777" w:rsidR="00714785" w:rsidRPr="009B431F" w:rsidRDefault="00714785" w:rsidP="00714785">
      <w:pPr>
        <w:pStyle w:val="NormalWeb"/>
        <w:spacing w:before="0" w:beforeAutospacing="0" w:after="0" w:afterAutospacing="0"/>
        <w:ind w:left="720" w:hanging="720"/>
        <w:jc w:val="both"/>
        <w:rPr>
          <w:rFonts w:ascii="Times New Roman" w:cs="Times New Roman"/>
          <w:color w:val="auto"/>
          <w:szCs w:val="20"/>
        </w:rPr>
      </w:pPr>
      <w:r w:rsidRPr="009B431F">
        <w:rPr>
          <w:rFonts w:ascii="Times New Roman" w:cs="Times New Roman"/>
          <w:color w:val="auto"/>
        </w:rPr>
        <w:t xml:space="preserve">(a)  </w:t>
      </w:r>
      <w:r w:rsidRPr="009B431F">
        <w:rPr>
          <w:rFonts w:ascii="Times New Roman" w:cs="Times New Roman"/>
          <w:color w:val="auto"/>
          <w:szCs w:val="20"/>
        </w:rPr>
        <w:t xml:space="preserve"> </w:t>
      </w:r>
      <w:r w:rsidRPr="009B431F">
        <w:rPr>
          <w:rFonts w:ascii="Times New Roman" w:cs="Times New Roman"/>
          <w:color w:val="auto"/>
          <w:szCs w:val="20"/>
        </w:rPr>
        <w:tab/>
        <w:t>has failed to repay the advance payment in accordance with the Contract conditions, specifying the amount which the Consultant has f</w:t>
      </w:r>
      <w:r w:rsidR="00BA5EAB" w:rsidRPr="009B431F">
        <w:rPr>
          <w:rFonts w:ascii="Times New Roman" w:cs="Times New Roman"/>
          <w:color w:val="auto"/>
          <w:szCs w:val="20"/>
        </w:rPr>
        <w:t>a</w:t>
      </w:r>
      <w:r w:rsidRPr="009B431F">
        <w:rPr>
          <w:rFonts w:ascii="Times New Roman" w:cs="Times New Roman"/>
          <w:color w:val="auto"/>
          <w:szCs w:val="20"/>
        </w:rPr>
        <w:t>iled to repay;</w:t>
      </w:r>
    </w:p>
    <w:p w14:paraId="72BEAB83" w14:textId="77777777" w:rsidR="00714785" w:rsidRPr="009B431F" w:rsidRDefault="00714785" w:rsidP="00714785">
      <w:pPr>
        <w:pStyle w:val="NormalWeb"/>
        <w:spacing w:before="0" w:beforeAutospacing="0" w:after="0" w:afterAutospacing="0"/>
        <w:ind w:left="720" w:hanging="720"/>
        <w:jc w:val="both"/>
        <w:rPr>
          <w:rFonts w:ascii="Times New Roman" w:cs="Times New Roman"/>
          <w:color w:val="auto"/>
          <w:szCs w:val="20"/>
        </w:rPr>
      </w:pPr>
      <w:r w:rsidRPr="009B431F">
        <w:rPr>
          <w:rFonts w:ascii="Times New Roman" w:cs="Times New Roman"/>
          <w:color w:val="auto"/>
          <w:szCs w:val="20"/>
        </w:rPr>
        <w:t>(b)</w:t>
      </w:r>
      <w:r w:rsidRPr="009B431F">
        <w:rPr>
          <w:rFonts w:ascii="Times New Roman" w:cs="Times New Roman"/>
          <w:color w:val="auto"/>
          <w:szCs w:val="20"/>
        </w:rPr>
        <w:tab/>
        <w:t>has used the advance payment for purposes other than toward providing the Services under the Contract.</w:t>
      </w:r>
    </w:p>
    <w:p w14:paraId="17C6A85F" w14:textId="77777777" w:rsidR="002E187E" w:rsidRPr="009B431F" w:rsidRDefault="002E187E" w:rsidP="00E24E79">
      <w:pPr>
        <w:pStyle w:val="NormalWeb"/>
        <w:jc w:val="both"/>
        <w:rPr>
          <w:rFonts w:ascii="Times New Roman" w:cs="Times New Roman"/>
          <w:color w:val="auto"/>
          <w:szCs w:val="20"/>
        </w:rPr>
      </w:pPr>
      <w:r w:rsidRPr="009B431F">
        <w:rPr>
          <w:rFonts w:ascii="Times New Roman" w:cs="Times New Roman"/>
          <w:color w:val="auto"/>
          <w:szCs w:val="20"/>
        </w:rPr>
        <w:t xml:space="preserve">It is a condition for any claim and payment under this guarantee to be made that the advance payment referred to above must have been received by the Consultant on their account number ___________ at _________________ </w:t>
      </w:r>
      <w:r w:rsidRPr="009B431F">
        <w:rPr>
          <w:rFonts w:ascii="Times New Roman" w:cs="Times New Roman"/>
          <w:i/>
          <w:iCs/>
          <w:color w:val="auto"/>
          <w:szCs w:val="20"/>
        </w:rPr>
        <w:t>[name and address of bank]</w:t>
      </w:r>
      <w:r w:rsidRPr="009B431F">
        <w:rPr>
          <w:rFonts w:ascii="Times New Roman" w:cs="Times New Roman"/>
          <w:color w:val="auto"/>
          <w:szCs w:val="20"/>
        </w:rPr>
        <w:t>.</w:t>
      </w:r>
    </w:p>
    <w:p w14:paraId="3B35F331" w14:textId="77777777" w:rsidR="002E187E" w:rsidRPr="009B431F" w:rsidRDefault="002E187E" w:rsidP="002E187E">
      <w:pPr>
        <w:pStyle w:val="NormalWeb"/>
        <w:spacing w:before="0" w:beforeAutospacing="0" w:after="0" w:afterAutospacing="0"/>
        <w:jc w:val="both"/>
        <w:rPr>
          <w:rFonts w:ascii="Times New Roman" w:cs="Times New Roman"/>
          <w:color w:val="auto"/>
          <w:szCs w:val="20"/>
        </w:rPr>
      </w:pPr>
      <w:r w:rsidRPr="009B431F">
        <w:rPr>
          <w:rFonts w:ascii="Times New Roman" w:cs="Times New Roman"/>
          <w:color w:val="auto"/>
          <w:szCs w:val="20"/>
        </w:rPr>
        <w:t xml:space="preserve">The maximum amount of this guarantee shall be progressively reduced by the amount of the advance payment repaid by the Consultant as indicated in certified statements or invoices </w:t>
      </w:r>
      <w:r w:rsidRPr="009B431F">
        <w:rPr>
          <w:rFonts w:ascii="Times New Roman" w:cs="Times New Roman"/>
          <w:color w:val="auto"/>
          <w:szCs w:val="20"/>
        </w:rPr>
        <w:lastRenderedPageBreak/>
        <w:t>marked as “paid” by the Client which shall be presented to us.  This guarantee shall expire, at the latest, upon our receipt of the payment certificate or paid invoice indicating that the Consultant has made full repayment of the amount of the advance payment, or on the __ day of _</w:t>
      </w:r>
      <w:r w:rsidRPr="009B431F">
        <w:rPr>
          <w:rFonts w:ascii="Times New Roman" w:cs="Times New Roman"/>
          <w:i/>
          <w:color w:val="auto"/>
          <w:szCs w:val="20"/>
        </w:rPr>
        <w:t>[month]</w:t>
      </w:r>
      <w:r w:rsidRPr="009B431F">
        <w:rPr>
          <w:rFonts w:ascii="Times New Roman" w:cs="Times New Roman"/>
          <w:color w:val="auto"/>
          <w:szCs w:val="20"/>
        </w:rPr>
        <w:t xml:space="preserve">__________, </w:t>
      </w:r>
      <w:r w:rsidRPr="009B431F">
        <w:rPr>
          <w:rFonts w:ascii="Times New Roman" w:cs="Times New Roman"/>
          <w:i/>
          <w:color w:val="auto"/>
          <w:szCs w:val="20"/>
        </w:rPr>
        <w:t>[year]</w:t>
      </w:r>
      <w:r w:rsidRPr="009B431F">
        <w:rPr>
          <w:rFonts w:ascii="Times New Roman" w:cs="Times New Roman"/>
          <w:color w:val="auto"/>
          <w:szCs w:val="20"/>
        </w:rPr>
        <w:t>__,</w:t>
      </w:r>
      <w:r w:rsidRPr="009B431F">
        <w:rPr>
          <w:rStyle w:val="FootnoteReference"/>
          <w:rFonts w:ascii="Times New Roman"/>
          <w:color w:val="auto"/>
          <w:szCs w:val="20"/>
        </w:rPr>
        <w:footnoteReference w:customMarkFollows="1" w:id="8"/>
        <w:t>2</w:t>
      </w:r>
      <w:r w:rsidRPr="009B431F">
        <w:rPr>
          <w:rFonts w:ascii="Times New Roman" w:cs="Times New Roman"/>
          <w:color w:val="auto"/>
          <w:szCs w:val="20"/>
        </w:rPr>
        <w:t xml:space="preserve">  whichever is earlier.  Consequently, any demand for payment under this guarantee must be received by us at this office on or before that date.</w:t>
      </w:r>
    </w:p>
    <w:p w14:paraId="1FBF7EDC" w14:textId="77777777" w:rsidR="002E187E" w:rsidRPr="009B431F" w:rsidRDefault="002E187E" w:rsidP="002E187E">
      <w:pPr>
        <w:pStyle w:val="NormalWeb"/>
        <w:spacing w:before="0" w:beforeAutospacing="0" w:after="0" w:afterAutospacing="0"/>
        <w:jc w:val="both"/>
        <w:rPr>
          <w:rFonts w:ascii="Times New Roman" w:cs="Times New Roman"/>
          <w:color w:val="auto"/>
          <w:szCs w:val="20"/>
        </w:rPr>
      </w:pPr>
    </w:p>
    <w:p w14:paraId="10729285" w14:textId="77777777" w:rsidR="002E187E" w:rsidRPr="009B431F" w:rsidRDefault="002E187E" w:rsidP="002E187E">
      <w:pPr>
        <w:pStyle w:val="NormalWeb"/>
        <w:spacing w:before="0" w:beforeAutospacing="0" w:after="0" w:afterAutospacing="0"/>
        <w:jc w:val="both"/>
        <w:rPr>
          <w:rFonts w:ascii="Times New Roman" w:cs="Times New Roman"/>
          <w:color w:val="auto"/>
          <w:szCs w:val="20"/>
        </w:rPr>
      </w:pPr>
      <w:r w:rsidRPr="009B431F">
        <w:rPr>
          <w:rFonts w:ascii="Times New Roman" w:cs="Times New Roman"/>
          <w:color w:val="auto"/>
          <w:szCs w:val="20"/>
        </w:rPr>
        <w:t>This guarantee is subject to the Uniform Rules for Demand Guarantees (URDG) 2010 revision, ICC Publication No. 758.</w:t>
      </w:r>
    </w:p>
    <w:p w14:paraId="166BAE91" w14:textId="77777777" w:rsidR="002E187E" w:rsidRPr="009B431F" w:rsidRDefault="002E187E" w:rsidP="002E187E">
      <w:pPr>
        <w:pStyle w:val="NormalWeb"/>
        <w:spacing w:before="0" w:beforeAutospacing="0" w:after="0" w:afterAutospacing="0"/>
        <w:jc w:val="both"/>
        <w:rPr>
          <w:rFonts w:ascii="Times New Roman" w:cs="Times New Roman"/>
          <w:b/>
          <w:bCs/>
          <w:color w:val="auto"/>
        </w:rPr>
      </w:pPr>
    </w:p>
    <w:p w14:paraId="3C14B7A2" w14:textId="77777777" w:rsidR="002E187E" w:rsidRPr="00CA7887" w:rsidRDefault="002E187E" w:rsidP="002E187E">
      <w:pPr>
        <w:jc w:val="both"/>
      </w:pPr>
      <w:r w:rsidRPr="00CA7887">
        <w:rPr>
          <w:szCs w:val="20"/>
        </w:rPr>
        <w:t>_____________________</w:t>
      </w:r>
      <w:r w:rsidRPr="00CA7887">
        <w:t xml:space="preserve"> </w:t>
      </w:r>
    </w:p>
    <w:p w14:paraId="01D59C38" w14:textId="77777777" w:rsidR="002E187E" w:rsidRPr="00CA7887" w:rsidRDefault="002E187E" w:rsidP="002E187E">
      <w:pPr>
        <w:ind w:firstLine="540"/>
        <w:jc w:val="both"/>
        <w:rPr>
          <w:i/>
          <w:iCs/>
          <w:szCs w:val="20"/>
        </w:rPr>
      </w:pPr>
      <w:r w:rsidRPr="00CA7887">
        <w:rPr>
          <w:i/>
          <w:iCs/>
          <w:szCs w:val="20"/>
        </w:rPr>
        <w:t>[signature(s)]</w:t>
      </w:r>
    </w:p>
    <w:p w14:paraId="7AD6C610" w14:textId="77777777" w:rsidR="002E187E" w:rsidRPr="00CA7887" w:rsidRDefault="002E187E" w:rsidP="002E187E">
      <w:pPr>
        <w:jc w:val="both"/>
        <w:rPr>
          <w:i/>
          <w:iCs/>
          <w:szCs w:val="20"/>
        </w:rPr>
      </w:pPr>
    </w:p>
    <w:p w14:paraId="1C795D16" w14:textId="77777777" w:rsidR="002E187E" w:rsidRPr="009B431F" w:rsidRDefault="002E187E" w:rsidP="002E187E">
      <w:pPr>
        <w:tabs>
          <w:tab w:val="left" w:pos="720"/>
        </w:tabs>
        <w:ind w:left="720" w:hanging="720"/>
        <w:jc w:val="both"/>
        <w:rPr>
          <w:i/>
          <w:iCs/>
        </w:rPr>
      </w:pPr>
      <w:r w:rsidRPr="009B431F">
        <w:rPr>
          <w:i/>
          <w:iCs/>
        </w:rPr>
        <w:t>{Note:</w:t>
      </w:r>
      <w:r w:rsidRPr="009B431F">
        <w:rPr>
          <w:i/>
          <w:iCs/>
        </w:rPr>
        <w:tab/>
        <w:t>All italicized text is for indicative purposes only to assist in preparing this form and shall be deleted from the final product.}</w:t>
      </w:r>
    </w:p>
    <w:p w14:paraId="76F4D68D" w14:textId="77777777" w:rsidR="002E187E" w:rsidRPr="00CA7887" w:rsidRDefault="002E187E" w:rsidP="002E187E">
      <w:pPr>
        <w:pStyle w:val="Subtitle"/>
        <w:jc w:val="both"/>
        <w:rPr>
          <w:rFonts w:ascii="Times New Roman" w:hAnsi="Times New Roman" w:cs="Times New Roman"/>
        </w:rPr>
      </w:pPr>
    </w:p>
    <w:p w14:paraId="59444EB0" w14:textId="77777777" w:rsidR="006F2BE2" w:rsidRPr="00CA7887" w:rsidRDefault="006F2BE2">
      <w:r w:rsidRPr="00CA7887">
        <w:br w:type="page"/>
      </w:r>
    </w:p>
    <w:p w14:paraId="2C8B8BCF" w14:textId="77777777" w:rsidR="006F2BE2" w:rsidRPr="009B431F" w:rsidRDefault="006F2BE2" w:rsidP="009B431F">
      <w:pPr>
        <w:pStyle w:val="HeadingCCLS4"/>
      </w:pPr>
      <w:bookmarkStart w:id="540" w:name="_Toc66718891"/>
      <w:bookmarkStart w:id="541" w:name="_Hlk25751745"/>
      <w:r w:rsidRPr="009B431F">
        <w:lastRenderedPageBreak/>
        <w:t xml:space="preserve">Appendix </w:t>
      </w:r>
      <w:r w:rsidR="009F7D58" w:rsidRPr="009B431F">
        <w:t>E</w:t>
      </w:r>
      <w:r w:rsidRPr="009B431F">
        <w:t xml:space="preserve"> - Code of Conduct (ES)</w:t>
      </w:r>
      <w:bookmarkEnd w:id="540"/>
    </w:p>
    <w:bookmarkEnd w:id="541"/>
    <w:p w14:paraId="007F3DD3" w14:textId="77777777" w:rsidR="009A6781" w:rsidRPr="009B431F" w:rsidRDefault="009A6781" w:rsidP="009B431F"/>
    <w:p w14:paraId="2C736EEB" w14:textId="7FEDFF18" w:rsidR="009A6781" w:rsidRPr="009B431F" w:rsidRDefault="005417BC" w:rsidP="009B431F">
      <w:r w:rsidRPr="00CA7887">
        <w:rPr>
          <w:i/>
        </w:rPr>
        <w:t>[</w:t>
      </w:r>
      <w:r w:rsidRPr="00CA7887">
        <w:rPr>
          <w:b/>
          <w:i/>
        </w:rPr>
        <w:t>Note to Client:</w:t>
      </w:r>
      <w:r w:rsidRPr="00CA7887">
        <w:rPr>
          <w:i/>
        </w:rPr>
        <w:t xml:space="preserve"> to be included for supervision of infrastructure </w:t>
      </w:r>
      <w:r w:rsidR="004A5D8E" w:rsidRPr="00CA7887">
        <w:rPr>
          <w:i/>
        </w:rPr>
        <w:t xml:space="preserve">contracts </w:t>
      </w:r>
      <w:r w:rsidRPr="00CA7887">
        <w:rPr>
          <w:i/>
        </w:rPr>
        <w:t>(such as Plant or Works)</w:t>
      </w:r>
      <w:r w:rsidR="004A5D8E" w:rsidRPr="009B431F">
        <w:rPr>
          <w:i/>
        </w:rPr>
        <w:t xml:space="preserve"> and for other consulting service where the social risks are substantial or high</w:t>
      </w:r>
      <w:r w:rsidRPr="00CA7887">
        <w:rPr>
          <w:i/>
        </w:rPr>
        <w:t>]</w:t>
      </w:r>
    </w:p>
    <w:p w14:paraId="549408C6" w14:textId="0FA02DC8" w:rsidR="002E187E" w:rsidRPr="00CA7887" w:rsidRDefault="009A6781" w:rsidP="002E187E">
      <w:r w:rsidRPr="00CA7887">
        <w:br w:type="page"/>
      </w:r>
    </w:p>
    <w:p w14:paraId="4E2176FC" w14:textId="77777777" w:rsidR="002E187E" w:rsidRPr="00CA7887" w:rsidRDefault="002E187E" w:rsidP="002E187E"/>
    <w:p w14:paraId="74DE8054" w14:textId="77777777" w:rsidR="00B66F66" w:rsidRPr="00CA7887" w:rsidRDefault="00B66F66" w:rsidP="009B431F">
      <w:pPr>
        <w:pStyle w:val="HeadingPARTItoIII"/>
      </w:pPr>
      <w:bookmarkStart w:id="542" w:name="_Toc494209609"/>
      <w:bookmarkStart w:id="543" w:name="_Toc66718172"/>
      <w:r w:rsidRPr="00CA7887">
        <w:t>PART III</w:t>
      </w:r>
      <w:bookmarkEnd w:id="542"/>
      <w:bookmarkEnd w:id="543"/>
    </w:p>
    <w:p w14:paraId="16EE0E1B" w14:textId="77777777" w:rsidR="00B66F66" w:rsidRPr="00CA7887" w:rsidRDefault="00B66F66" w:rsidP="00B66F66">
      <w:pPr>
        <w:tabs>
          <w:tab w:val="left" w:pos="720"/>
          <w:tab w:val="right" w:leader="dot" w:pos="8640"/>
        </w:tabs>
        <w:jc w:val="center"/>
        <w:rPr>
          <w:b/>
          <w:sz w:val="32"/>
          <w:szCs w:val="32"/>
        </w:rPr>
      </w:pPr>
    </w:p>
    <w:p w14:paraId="459FD163" w14:textId="77777777" w:rsidR="00B66F66" w:rsidRPr="00CA7887" w:rsidRDefault="00B66F66" w:rsidP="009B431F">
      <w:pPr>
        <w:pStyle w:val="HeadingSections"/>
        <w:spacing w:after="240"/>
      </w:pPr>
      <w:bookmarkStart w:id="544" w:name="_Toc494209610"/>
      <w:bookmarkStart w:id="545" w:name="_Toc66718173"/>
      <w:r w:rsidRPr="00CA7887">
        <w:t xml:space="preserve">Section 9. </w:t>
      </w:r>
      <w:bookmarkStart w:id="546" w:name="_Hlk56414152"/>
      <w:r w:rsidRPr="00CA7887">
        <w:t>Notification of Intention to Award and Beneficial Ownership Forms</w:t>
      </w:r>
      <w:bookmarkEnd w:id="544"/>
      <w:bookmarkEnd w:id="545"/>
      <w:bookmarkEnd w:id="546"/>
    </w:p>
    <w:p w14:paraId="1F30A9EB" w14:textId="77777777" w:rsidR="00981333" w:rsidRPr="009B431F" w:rsidRDefault="00981333" w:rsidP="009B431F">
      <w:pPr>
        <w:pStyle w:val="HeadingSections"/>
        <w:spacing w:after="240"/>
        <w:sectPr w:rsidR="00981333" w:rsidRPr="009B431F" w:rsidSect="00AB0E07">
          <w:headerReference w:type="even" r:id="rId82"/>
          <w:headerReference w:type="default" r:id="rId83"/>
          <w:pgSz w:w="11906" w:h="16838"/>
          <w:pgMar w:top="1440" w:right="1440" w:bottom="1440" w:left="1440" w:header="708" w:footer="708" w:gutter="0"/>
          <w:cols w:space="708"/>
          <w:docGrid w:linePitch="360"/>
        </w:sectPr>
      </w:pPr>
    </w:p>
    <w:p w14:paraId="28F365E1" w14:textId="77777777" w:rsidR="00B66F66" w:rsidRPr="009B431F" w:rsidRDefault="00B66F66" w:rsidP="009B431F">
      <w:pPr>
        <w:pStyle w:val="HeadingSections"/>
        <w:spacing w:after="240"/>
        <w:rPr>
          <w:spacing w:val="-3"/>
        </w:rPr>
      </w:pPr>
      <w:r w:rsidRPr="009B431F">
        <w:rPr>
          <w:spacing w:val="-3"/>
        </w:rPr>
        <w:br w:type="page"/>
      </w:r>
    </w:p>
    <w:p w14:paraId="1C98237C" w14:textId="6F50A3CD" w:rsidR="00B66F66" w:rsidRPr="00CA7887" w:rsidRDefault="00B66F66" w:rsidP="009A69C4">
      <w:pPr>
        <w:pStyle w:val="Heading1"/>
        <w:rPr>
          <w:sz w:val="28"/>
          <w:szCs w:val="28"/>
        </w:rPr>
      </w:pPr>
      <w:bookmarkStart w:id="547" w:name="_Toc494209611"/>
      <w:r w:rsidRPr="00CA7887">
        <w:rPr>
          <w:sz w:val="28"/>
          <w:szCs w:val="28"/>
        </w:rPr>
        <w:lastRenderedPageBreak/>
        <w:t>Notification of Intention to Award</w:t>
      </w:r>
      <w:bookmarkEnd w:id="547"/>
    </w:p>
    <w:p w14:paraId="13960F1C" w14:textId="77777777" w:rsidR="00B66F66" w:rsidRPr="00CA7887" w:rsidRDefault="00B66F66" w:rsidP="00B66F66">
      <w:pPr>
        <w:spacing w:before="240" w:after="240"/>
        <w:jc w:val="center"/>
        <w:rPr>
          <w:i/>
        </w:rPr>
      </w:pPr>
    </w:p>
    <w:p w14:paraId="7ECE6E73" w14:textId="77777777" w:rsidR="00B66F66" w:rsidRPr="00CA7887" w:rsidRDefault="00B66F66" w:rsidP="00B66F66">
      <w:pPr>
        <w:spacing w:before="240"/>
        <w:rPr>
          <w:b/>
        </w:rPr>
      </w:pPr>
      <w:r w:rsidRPr="00CA7887">
        <w:rPr>
          <w:b/>
        </w:rPr>
        <w:t>[</w:t>
      </w:r>
      <w:r w:rsidRPr="00CA7887">
        <w:rPr>
          <w:b/>
          <w:i/>
        </w:rPr>
        <w:t>This Notification of Intention to Award shall be sent to each Consultant whose Financial Proposal was opened. Send this Notification to the authorized representative of the Consultant].</w:t>
      </w:r>
    </w:p>
    <w:p w14:paraId="50702458" w14:textId="77777777" w:rsidR="00B66F66" w:rsidRPr="00CA7887" w:rsidRDefault="00B66F66" w:rsidP="00B66F66">
      <w:pPr>
        <w:pStyle w:val="Outline"/>
        <w:suppressAutoHyphens/>
        <w:spacing w:before="60" w:after="60"/>
      </w:pPr>
    </w:p>
    <w:p w14:paraId="792F1377" w14:textId="77777777" w:rsidR="00B66F66" w:rsidRPr="00CA7887" w:rsidRDefault="00B66F66" w:rsidP="00B66F66">
      <w:pPr>
        <w:pStyle w:val="Outline"/>
        <w:suppressAutoHyphens/>
        <w:spacing w:before="60" w:after="60"/>
        <w:rPr>
          <w:spacing w:val="-2"/>
          <w:kern w:val="0"/>
        </w:rPr>
      </w:pPr>
      <w:r w:rsidRPr="00CA7887">
        <w:t xml:space="preserve">For the attention of </w:t>
      </w:r>
      <w:r w:rsidRPr="00CA7887">
        <w:rPr>
          <w:spacing w:val="-2"/>
          <w:kern w:val="0"/>
        </w:rPr>
        <w:t xml:space="preserve">Consultant’s authorized representative </w:t>
      </w:r>
    </w:p>
    <w:p w14:paraId="1E0AB1B8" w14:textId="77777777" w:rsidR="00B66F66" w:rsidRPr="00CA7887" w:rsidRDefault="00B66F66" w:rsidP="00B66F66">
      <w:pPr>
        <w:pStyle w:val="Outline"/>
        <w:suppressAutoHyphens/>
        <w:spacing w:before="60" w:after="60"/>
        <w:rPr>
          <w:spacing w:val="-2"/>
          <w:kern w:val="0"/>
        </w:rPr>
      </w:pPr>
      <w:r w:rsidRPr="00CA7887">
        <w:rPr>
          <w:spacing w:val="-2"/>
          <w:kern w:val="0"/>
        </w:rPr>
        <w:t xml:space="preserve">Name: </w:t>
      </w:r>
      <w:r w:rsidRPr="00CA7887">
        <w:rPr>
          <w:i/>
          <w:spacing w:val="-2"/>
          <w:kern w:val="0"/>
        </w:rPr>
        <w:t>[insert authorized representative’s name]</w:t>
      </w:r>
    </w:p>
    <w:p w14:paraId="1B50B27E" w14:textId="77777777" w:rsidR="00B66F66" w:rsidRPr="00CA7887" w:rsidRDefault="00B66F66" w:rsidP="00B66F66">
      <w:pPr>
        <w:suppressAutoHyphens/>
        <w:spacing w:before="60" w:after="60"/>
        <w:rPr>
          <w:b/>
          <w:spacing w:val="-2"/>
        </w:rPr>
      </w:pPr>
      <w:r w:rsidRPr="00CA7887">
        <w:rPr>
          <w:spacing w:val="-2"/>
        </w:rPr>
        <w:t xml:space="preserve">Address: </w:t>
      </w:r>
      <w:r w:rsidRPr="00CA7887">
        <w:rPr>
          <w:i/>
          <w:spacing w:val="-2"/>
        </w:rPr>
        <w:t>[insert authorized representative’s address]</w:t>
      </w:r>
    </w:p>
    <w:p w14:paraId="01DC4CAA" w14:textId="77777777" w:rsidR="00B66F66" w:rsidRPr="00CA7887" w:rsidRDefault="00B66F66" w:rsidP="00B66F66">
      <w:pPr>
        <w:suppressAutoHyphens/>
        <w:spacing w:before="60" w:after="60"/>
        <w:rPr>
          <w:b/>
          <w:spacing w:val="-2"/>
        </w:rPr>
      </w:pPr>
      <w:r w:rsidRPr="00CA7887">
        <w:rPr>
          <w:spacing w:val="-2"/>
        </w:rPr>
        <w:t xml:space="preserve">Telephone/Fax numbers: </w:t>
      </w:r>
      <w:r w:rsidRPr="00CA7887">
        <w:rPr>
          <w:i/>
          <w:spacing w:val="-2"/>
        </w:rPr>
        <w:t>[insert authorized representative’s telephone/fax numbers]</w:t>
      </w:r>
    </w:p>
    <w:p w14:paraId="7B75D4C5" w14:textId="77777777" w:rsidR="00B66F66" w:rsidRPr="00CA7887" w:rsidRDefault="00B66F66" w:rsidP="00B66F66">
      <w:r w:rsidRPr="00CA7887">
        <w:rPr>
          <w:spacing w:val="-2"/>
        </w:rPr>
        <w:t xml:space="preserve">Email Address: </w:t>
      </w:r>
      <w:r w:rsidRPr="00CA7887">
        <w:rPr>
          <w:i/>
          <w:spacing w:val="-2"/>
        </w:rPr>
        <w:t>[insert authorized representative’s email address]</w:t>
      </w:r>
    </w:p>
    <w:p w14:paraId="7270808D" w14:textId="77777777" w:rsidR="00B66F66" w:rsidRPr="00CA7887" w:rsidRDefault="00B66F66" w:rsidP="00B66F66">
      <w:pPr>
        <w:spacing w:before="240"/>
        <w:rPr>
          <w:b/>
          <w:i/>
        </w:rPr>
      </w:pPr>
      <w:r w:rsidRPr="00CA7887">
        <w:rPr>
          <w:b/>
          <w:i/>
        </w:rPr>
        <w:t xml:space="preserve">[IMPORTANT: insert the date that this Notification is transmitted to all Consultants. The Notification must be sent to all Consultants simultaneously. This means on the same date and as close to the same time as possible.]  </w:t>
      </w:r>
    </w:p>
    <w:p w14:paraId="6100A339" w14:textId="77777777" w:rsidR="00B66F66" w:rsidRPr="00CA7887" w:rsidRDefault="00B66F66" w:rsidP="00B66F66">
      <w:pPr>
        <w:spacing w:before="120"/>
        <w:rPr>
          <w:b/>
          <w:i/>
        </w:rPr>
      </w:pPr>
    </w:p>
    <w:p w14:paraId="7082A13D" w14:textId="77777777" w:rsidR="00B66F66" w:rsidRPr="00CA7887" w:rsidRDefault="00B66F66" w:rsidP="00B66F66">
      <w:pPr>
        <w:spacing w:after="240"/>
      </w:pPr>
      <w:r w:rsidRPr="00CA7887">
        <w:rPr>
          <w:b/>
        </w:rPr>
        <w:t>DATE OF TRANSMISSION</w:t>
      </w:r>
      <w:r w:rsidRPr="00CA7887">
        <w:t>: This Notification is sent by: [</w:t>
      </w:r>
      <w:r w:rsidRPr="00CA7887">
        <w:rPr>
          <w:i/>
        </w:rPr>
        <w:t>email/fax</w:t>
      </w:r>
      <w:r w:rsidRPr="00CA7887">
        <w:t>] on [</w:t>
      </w:r>
      <w:r w:rsidRPr="00CA7887">
        <w:rPr>
          <w:i/>
        </w:rPr>
        <w:t>date</w:t>
      </w:r>
      <w:r w:rsidRPr="00CA7887">
        <w:t xml:space="preserve">] (local time) </w:t>
      </w:r>
    </w:p>
    <w:p w14:paraId="5E7091B3" w14:textId="77777777" w:rsidR="00B66F66" w:rsidRPr="00CA7887" w:rsidRDefault="00B66F66" w:rsidP="00B66F66">
      <w:pPr>
        <w:ind w:right="289"/>
        <w:rPr>
          <w:b/>
          <w:bCs/>
          <w:sz w:val="48"/>
          <w:szCs w:val="48"/>
        </w:rPr>
      </w:pPr>
      <w:r w:rsidRPr="00CA7887">
        <w:rPr>
          <w:b/>
          <w:bCs/>
          <w:sz w:val="48"/>
          <w:szCs w:val="48"/>
        </w:rPr>
        <w:t>Notification of Intention to Award</w:t>
      </w:r>
    </w:p>
    <w:p w14:paraId="1F9279A3" w14:textId="77777777" w:rsidR="00B66F66" w:rsidRPr="009B431F" w:rsidRDefault="00B66F66" w:rsidP="00B66F66">
      <w:pPr>
        <w:rPr>
          <w:i/>
        </w:rPr>
      </w:pPr>
      <w:r w:rsidRPr="009B431F">
        <w:rPr>
          <w:b/>
        </w:rPr>
        <w:t xml:space="preserve">Client: </w:t>
      </w:r>
      <w:r w:rsidRPr="009B431F">
        <w:rPr>
          <w:i/>
        </w:rPr>
        <w:t>[insert the name of the Client]</w:t>
      </w:r>
    </w:p>
    <w:p w14:paraId="5151347C" w14:textId="77777777" w:rsidR="00B66F66" w:rsidRPr="009B431F" w:rsidRDefault="00B66F66" w:rsidP="00B66F66">
      <w:pPr>
        <w:rPr>
          <w:b/>
          <w:i/>
        </w:rPr>
      </w:pPr>
      <w:r w:rsidRPr="009B431F">
        <w:rPr>
          <w:b/>
          <w:iCs/>
        </w:rPr>
        <w:t>Contract title</w:t>
      </w:r>
      <w:r w:rsidRPr="009B431F">
        <w:rPr>
          <w:b/>
        </w:rPr>
        <w:t xml:space="preserve">: </w:t>
      </w:r>
      <w:r w:rsidRPr="009B431F">
        <w:rPr>
          <w:i/>
        </w:rPr>
        <w:t>[insert the name of the contract]</w:t>
      </w:r>
    </w:p>
    <w:p w14:paraId="335763D2" w14:textId="77777777" w:rsidR="00B66F66" w:rsidRPr="009B431F" w:rsidRDefault="00B66F66" w:rsidP="00B66F66">
      <w:pPr>
        <w:ind w:right="-540"/>
        <w:rPr>
          <w:i/>
        </w:rPr>
      </w:pPr>
      <w:r w:rsidRPr="009B431F">
        <w:rPr>
          <w:b/>
        </w:rPr>
        <w:t xml:space="preserve">Country: </w:t>
      </w:r>
      <w:r w:rsidRPr="009B431F">
        <w:rPr>
          <w:i/>
        </w:rPr>
        <w:t>[insert country where RFP is issued]</w:t>
      </w:r>
    </w:p>
    <w:p w14:paraId="3A9D42E9" w14:textId="77777777" w:rsidR="00B66F66" w:rsidRPr="009B431F" w:rsidRDefault="00B66F66" w:rsidP="00B66F66">
      <w:pPr>
        <w:rPr>
          <w:i/>
        </w:rPr>
      </w:pPr>
      <w:r w:rsidRPr="009B431F">
        <w:rPr>
          <w:b/>
          <w:noProof/>
        </w:rPr>
        <w:t>Loan No. /Credit No. /Grant No.:</w:t>
      </w:r>
      <w:r w:rsidRPr="009B431F">
        <w:rPr>
          <w:i/>
        </w:rPr>
        <w:t xml:space="preserve"> [insert reference number for loan/credit/grant]</w:t>
      </w:r>
    </w:p>
    <w:p w14:paraId="3E1CB365" w14:textId="77777777" w:rsidR="00B66F66" w:rsidRPr="009B431F" w:rsidRDefault="00B66F66" w:rsidP="00B66F66">
      <w:pPr>
        <w:rPr>
          <w:b/>
        </w:rPr>
      </w:pPr>
      <w:r w:rsidRPr="009B431F">
        <w:rPr>
          <w:b/>
        </w:rPr>
        <w:t xml:space="preserve">RFP No: </w:t>
      </w:r>
      <w:r w:rsidRPr="009B431F">
        <w:rPr>
          <w:i/>
        </w:rPr>
        <w:t>[insert RFP reference number from Procurement Plan]</w:t>
      </w:r>
    </w:p>
    <w:p w14:paraId="6E1AFFDB" w14:textId="77777777" w:rsidR="00B66F66" w:rsidRPr="00CA7887" w:rsidRDefault="00B66F66" w:rsidP="00B66F66">
      <w:pPr>
        <w:pStyle w:val="BodyTextIndent"/>
        <w:spacing w:before="240" w:after="240"/>
        <w:ind w:right="288"/>
        <w:rPr>
          <w:iCs/>
        </w:rPr>
      </w:pPr>
      <w:r w:rsidRPr="00CA7887">
        <w:rPr>
          <w:iCs/>
        </w:rPr>
        <w:t>This Notification of Intention to Award (Notification) notifies you of our decision to award the above contract. The transmission of this Notification begins the Standstill Period. During the Standstill Period you may:</w:t>
      </w:r>
    </w:p>
    <w:p w14:paraId="1CD6706B" w14:textId="77777777" w:rsidR="00B66F66" w:rsidRPr="00CA7887" w:rsidRDefault="00B66F66" w:rsidP="00CB6E05">
      <w:pPr>
        <w:pStyle w:val="BodyTextIndent"/>
        <w:numPr>
          <w:ilvl w:val="0"/>
          <w:numId w:val="41"/>
        </w:numPr>
        <w:tabs>
          <w:tab w:val="clear" w:pos="-720"/>
        </w:tabs>
        <w:suppressAutoHyphens w:val="0"/>
        <w:spacing w:before="240" w:after="240"/>
        <w:ind w:right="288"/>
        <w:rPr>
          <w:iCs/>
        </w:rPr>
      </w:pPr>
      <w:r w:rsidRPr="00CA7887">
        <w:rPr>
          <w:iCs/>
        </w:rPr>
        <w:t>request a debriefing in relation to the evaluation of your Proposal, and/or</w:t>
      </w:r>
    </w:p>
    <w:p w14:paraId="69A37616" w14:textId="77777777" w:rsidR="00B66F66" w:rsidRPr="00CA7887" w:rsidRDefault="00B66F66" w:rsidP="00CB6E05">
      <w:pPr>
        <w:pStyle w:val="BodyTextIndent"/>
        <w:numPr>
          <w:ilvl w:val="0"/>
          <w:numId w:val="41"/>
        </w:numPr>
        <w:tabs>
          <w:tab w:val="clear" w:pos="-720"/>
        </w:tabs>
        <w:suppressAutoHyphens w:val="0"/>
        <w:spacing w:before="240" w:after="240"/>
        <w:ind w:right="288"/>
        <w:rPr>
          <w:iCs/>
        </w:rPr>
      </w:pPr>
      <w:r w:rsidRPr="00CA7887">
        <w:rPr>
          <w:iCs/>
        </w:rPr>
        <w:t>submit a Procurement-related Complaint in relation to the decision to award the contract.</w:t>
      </w:r>
    </w:p>
    <w:p w14:paraId="3EF61331"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rPr>
          <w:b/>
          <w:iCs/>
        </w:rPr>
      </w:pPr>
      <w:r w:rsidRPr="00CA7887">
        <w:rPr>
          <w:b/>
          <w:iCs/>
        </w:rPr>
        <w:t>The successful Consultant</w:t>
      </w:r>
    </w:p>
    <w:tbl>
      <w:tblPr>
        <w:tblW w:w="9067" w:type="dxa"/>
        <w:tblLayout w:type="fixed"/>
        <w:tblLook w:val="04A0" w:firstRow="1" w:lastRow="0" w:firstColumn="1" w:lastColumn="0" w:noHBand="0" w:noVBand="1"/>
      </w:tblPr>
      <w:tblGrid>
        <w:gridCol w:w="2405"/>
        <w:gridCol w:w="6662"/>
      </w:tblGrid>
      <w:tr w:rsidR="00B66F66" w:rsidRPr="00CA7887" w14:paraId="0CA4F055" w14:textId="77777777" w:rsidTr="009B431F">
        <w:tc>
          <w:tcPr>
            <w:tcW w:w="2405" w:type="dxa"/>
            <w:shd w:val="clear" w:color="auto" w:fill="C6D9F1" w:themeFill="text2" w:themeFillTint="33"/>
          </w:tcPr>
          <w:p w14:paraId="014B198B" w14:textId="77777777" w:rsidR="00B66F66" w:rsidRPr="00CA7887" w:rsidRDefault="00B66F66" w:rsidP="00B87F2E">
            <w:pPr>
              <w:pStyle w:val="BodyTextIndent"/>
              <w:spacing w:before="120" w:after="120"/>
              <w:jc w:val="left"/>
              <w:rPr>
                <w:b/>
              </w:rPr>
            </w:pPr>
            <w:r w:rsidRPr="00CA7887">
              <w:rPr>
                <w:b/>
                <w:iCs/>
              </w:rPr>
              <w:t>Name:</w:t>
            </w:r>
          </w:p>
        </w:tc>
        <w:tc>
          <w:tcPr>
            <w:tcW w:w="6662" w:type="dxa"/>
            <w:vAlign w:val="center"/>
          </w:tcPr>
          <w:p w14:paraId="391F9BB3" w14:textId="77777777" w:rsidR="00B66F66" w:rsidRPr="00CA7887" w:rsidRDefault="00B66F66" w:rsidP="00B87F2E">
            <w:pPr>
              <w:pStyle w:val="BodyTextIndent"/>
              <w:spacing w:before="120" w:after="120"/>
              <w:jc w:val="left"/>
            </w:pPr>
            <w:r w:rsidRPr="00CA7887">
              <w:rPr>
                <w:iCs/>
              </w:rPr>
              <w:t>[</w:t>
            </w:r>
            <w:r w:rsidRPr="00CA7887">
              <w:rPr>
                <w:i/>
                <w:iCs/>
              </w:rPr>
              <w:t>insert name</w:t>
            </w:r>
            <w:r w:rsidRPr="00CA7887">
              <w:t xml:space="preserve"> </w:t>
            </w:r>
            <w:r w:rsidRPr="00CA7887">
              <w:rPr>
                <w:i/>
                <w:iCs/>
              </w:rPr>
              <w:t>of successful Consultant</w:t>
            </w:r>
            <w:r w:rsidRPr="00CA7887">
              <w:rPr>
                <w:iCs/>
              </w:rPr>
              <w:t>]</w:t>
            </w:r>
          </w:p>
        </w:tc>
      </w:tr>
      <w:tr w:rsidR="00B66F66" w:rsidRPr="00CA7887" w14:paraId="6652A0FB" w14:textId="77777777" w:rsidTr="009B431F">
        <w:tc>
          <w:tcPr>
            <w:tcW w:w="2405" w:type="dxa"/>
            <w:shd w:val="clear" w:color="auto" w:fill="C6D9F1" w:themeFill="text2" w:themeFillTint="33"/>
          </w:tcPr>
          <w:p w14:paraId="2EA4A4B4" w14:textId="77777777" w:rsidR="00B66F66" w:rsidRPr="00CA7887" w:rsidRDefault="00B66F66" w:rsidP="00B87F2E">
            <w:pPr>
              <w:pStyle w:val="BodyTextIndent"/>
              <w:spacing w:before="120" w:after="120"/>
              <w:jc w:val="left"/>
              <w:rPr>
                <w:b/>
              </w:rPr>
            </w:pPr>
            <w:r w:rsidRPr="00CA7887">
              <w:rPr>
                <w:b/>
                <w:iCs/>
              </w:rPr>
              <w:t>Address:</w:t>
            </w:r>
          </w:p>
        </w:tc>
        <w:tc>
          <w:tcPr>
            <w:tcW w:w="6662" w:type="dxa"/>
            <w:vAlign w:val="center"/>
          </w:tcPr>
          <w:p w14:paraId="7D4F4D3A" w14:textId="77777777" w:rsidR="00B66F66" w:rsidRPr="00CA7887" w:rsidRDefault="00B66F66" w:rsidP="00B87F2E">
            <w:pPr>
              <w:pStyle w:val="BodyTextIndent"/>
              <w:spacing w:before="120" w:after="120"/>
              <w:jc w:val="left"/>
            </w:pPr>
            <w:r w:rsidRPr="00CA7887">
              <w:rPr>
                <w:iCs/>
              </w:rPr>
              <w:t>[</w:t>
            </w:r>
            <w:r w:rsidRPr="00CA7887">
              <w:rPr>
                <w:i/>
                <w:iCs/>
              </w:rPr>
              <w:t>insert address</w:t>
            </w:r>
            <w:r w:rsidRPr="00CA7887">
              <w:t xml:space="preserve"> </w:t>
            </w:r>
            <w:r w:rsidRPr="00CA7887">
              <w:rPr>
                <w:i/>
                <w:iCs/>
              </w:rPr>
              <w:t>of the successful Consultant</w:t>
            </w:r>
            <w:r w:rsidRPr="00CA7887">
              <w:rPr>
                <w:iCs/>
              </w:rPr>
              <w:t>]</w:t>
            </w:r>
          </w:p>
        </w:tc>
      </w:tr>
      <w:tr w:rsidR="00B66F66" w:rsidRPr="00CA7887" w14:paraId="5FD2CFB7" w14:textId="77777777" w:rsidTr="009B431F">
        <w:tc>
          <w:tcPr>
            <w:tcW w:w="2405" w:type="dxa"/>
            <w:shd w:val="clear" w:color="auto" w:fill="C6D9F1" w:themeFill="text2" w:themeFillTint="33"/>
          </w:tcPr>
          <w:p w14:paraId="0AF6A137" w14:textId="77777777" w:rsidR="00B66F66" w:rsidRPr="00CA7887" w:rsidRDefault="00B66F66" w:rsidP="00B87F2E">
            <w:pPr>
              <w:pStyle w:val="BodyTextIndent"/>
              <w:spacing w:before="120" w:after="120"/>
              <w:jc w:val="left"/>
              <w:rPr>
                <w:b/>
              </w:rPr>
            </w:pPr>
            <w:r w:rsidRPr="00CA7887">
              <w:rPr>
                <w:b/>
                <w:iCs/>
              </w:rPr>
              <w:t>Contract price:</w:t>
            </w:r>
          </w:p>
        </w:tc>
        <w:tc>
          <w:tcPr>
            <w:tcW w:w="6662" w:type="dxa"/>
            <w:vAlign w:val="center"/>
          </w:tcPr>
          <w:p w14:paraId="32938144" w14:textId="77777777" w:rsidR="00B66F66" w:rsidRPr="00CA7887" w:rsidRDefault="00B66F66" w:rsidP="00B87F2E">
            <w:pPr>
              <w:pStyle w:val="BodyTextIndent"/>
              <w:spacing w:before="120" w:after="120"/>
              <w:jc w:val="left"/>
            </w:pPr>
            <w:r w:rsidRPr="00CA7887">
              <w:rPr>
                <w:iCs/>
              </w:rPr>
              <w:t>[</w:t>
            </w:r>
            <w:r w:rsidRPr="00CA7887">
              <w:rPr>
                <w:i/>
                <w:iCs/>
              </w:rPr>
              <w:t>insert contract price</w:t>
            </w:r>
            <w:r w:rsidRPr="00CA7887">
              <w:t xml:space="preserve"> </w:t>
            </w:r>
            <w:r w:rsidRPr="00CA7887">
              <w:rPr>
                <w:i/>
                <w:iCs/>
              </w:rPr>
              <w:t>of the successful Consultant</w:t>
            </w:r>
            <w:r w:rsidRPr="00CA7887">
              <w:rPr>
                <w:iCs/>
              </w:rPr>
              <w:t>]</w:t>
            </w:r>
          </w:p>
        </w:tc>
      </w:tr>
    </w:tbl>
    <w:p w14:paraId="35777A4B" w14:textId="77777777" w:rsidR="00B66F66" w:rsidRPr="00CA7887" w:rsidRDefault="00B66F66" w:rsidP="00B66F66">
      <w:pPr>
        <w:pStyle w:val="BodyTextIndent"/>
        <w:spacing w:before="240" w:after="120"/>
        <w:ind w:right="289"/>
        <w:jc w:val="left"/>
        <w:rPr>
          <w:b/>
          <w:i/>
          <w:iCs/>
        </w:rPr>
        <w:sectPr w:rsidR="00B66F66" w:rsidRPr="00CA7887" w:rsidSect="00AB0E07">
          <w:headerReference w:type="default" r:id="rId84"/>
          <w:type w:val="continuous"/>
          <w:pgSz w:w="11906" w:h="16838"/>
          <w:pgMar w:top="1440" w:right="1440" w:bottom="1440" w:left="1440" w:header="708" w:footer="708" w:gutter="0"/>
          <w:cols w:space="708"/>
          <w:docGrid w:linePitch="360"/>
        </w:sectPr>
      </w:pPr>
    </w:p>
    <w:p w14:paraId="439B6EC8"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jc w:val="left"/>
        <w:rPr>
          <w:b/>
          <w:i/>
          <w:iCs/>
        </w:rPr>
      </w:pPr>
      <w:r w:rsidRPr="00CA7887">
        <w:rPr>
          <w:b/>
          <w:iCs/>
        </w:rPr>
        <w:lastRenderedPageBreak/>
        <w:t xml:space="preserve">Short listed Consultants </w:t>
      </w:r>
      <w:r w:rsidRPr="00CA7887">
        <w:rPr>
          <w:b/>
          <w:i/>
          <w:iCs/>
        </w:rPr>
        <w:t xml:space="preserve">[INSTRUCTIONS: insert names of all </w:t>
      </w:r>
      <w:proofErr w:type="gramStart"/>
      <w:r w:rsidRPr="00CA7887">
        <w:rPr>
          <w:b/>
          <w:i/>
          <w:iCs/>
        </w:rPr>
        <w:t>short listed</w:t>
      </w:r>
      <w:proofErr w:type="gramEnd"/>
      <w:r w:rsidRPr="00CA7887">
        <w:rPr>
          <w:b/>
          <w:i/>
          <w:iCs/>
        </w:rPr>
        <w:t xml:space="preserve"> Consultants and indicate which Consultants submitted Proposals. Where the selection method requires it, state the price offered by each Consultant as read out, and as evaluated. Include overall technical scores and scores assigned for each criterion and sub-criterion. Select Full Technical Proposal (FTP) or Simplified Technical Proposal (STP) in the last column below.]</w:t>
      </w:r>
    </w:p>
    <w:tbl>
      <w:tblPr>
        <w:tblW w:w="14508" w:type="dxa"/>
        <w:tblLayout w:type="fixed"/>
        <w:tblLook w:val="04A0" w:firstRow="1" w:lastRow="0" w:firstColumn="1" w:lastColumn="0" w:noHBand="0" w:noVBand="1"/>
      </w:tblPr>
      <w:tblGrid>
        <w:gridCol w:w="1908"/>
        <w:gridCol w:w="2070"/>
        <w:gridCol w:w="2880"/>
        <w:gridCol w:w="2520"/>
        <w:gridCol w:w="1800"/>
        <w:gridCol w:w="1710"/>
        <w:gridCol w:w="1620"/>
      </w:tblGrid>
      <w:tr w:rsidR="00912499" w:rsidRPr="00CA7887" w14:paraId="7E3F80A4" w14:textId="77777777" w:rsidTr="00B87F2E">
        <w:trPr>
          <w:tblHeader/>
        </w:trPr>
        <w:tc>
          <w:tcPr>
            <w:tcW w:w="1908" w:type="dxa"/>
            <w:shd w:val="clear" w:color="auto" w:fill="C6D9F1" w:themeFill="text2" w:themeFillTint="33"/>
            <w:vAlign w:val="center"/>
          </w:tcPr>
          <w:p w14:paraId="3CF5B8D6" w14:textId="77777777" w:rsidR="00B66F66" w:rsidRPr="00CA7887" w:rsidRDefault="00B66F66" w:rsidP="00B87F2E">
            <w:pPr>
              <w:pStyle w:val="BodyTextIndent"/>
              <w:spacing w:before="60" w:after="60"/>
              <w:ind w:right="33"/>
              <w:jc w:val="center"/>
              <w:rPr>
                <w:b/>
              </w:rPr>
            </w:pPr>
            <w:r w:rsidRPr="00CA7887">
              <w:rPr>
                <w:b/>
                <w:iCs/>
              </w:rPr>
              <w:t>Name of Consultant</w:t>
            </w:r>
          </w:p>
        </w:tc>
        <w:tc>
          <w:tcPr>
            <w:tcW w:w="2070" w:type="dxa"/>
            <w:shd w:val="clear" w:color="auto" w:fill="C6D9F1" w:themeFill="text2" w:themeFillTint="33"/>
            <w:vAlign w:val="center"/>
          </w:tcPr>
          <w:p w14:paraId="39C0BCD7" w14:textId="77777777" w:rsidR="00B66F66" w:rsidRPr="00CA7887" w:rsidRDefault="00B66F66" w:rsidP="00B87F2E">
            <w:pPr>
              <w:pStyle w:val="BodyTextIndent"/>
              <w:ind w:right="29"/>
              <w:jc w:val="center"/>
              <w:rPr>
                <w:b/>
              </w:rPr>
            </w:pPr>
            <w:r w:rsidRPr="00CA7887">
              <w:rPr>
                <w:b/>
                <w:iCs/>
              </w:rPr>
              <w:t>Submitted Proposal</w:t>
            </w:r>
          </w:p>
        </w:tc>
        <w:tc>
          <w:tcPr>
            <w:tcW w:w="2880" w:type="dxa"/>
            <w:shd w:val="clear" w:color="auto" w:fill="C6D9F1" w:themeFill="text2" w:themeFillTint="33"/>
            <w:vAlign w:val="center"/>
          </w:tcPr>
          <w:p w14:paraId="32194871" w14:textId="77777777" w:rsidR="00B66F66" w:rsidRPr="00CA7887" w:rsidRDefault="00B66F66" w:rsidP="00B87F2E">
            <w:pPr>
              <w:pStyle w:val="BodyTextIndent"/>
              <w:jc w:val="center"/>
              <w:rPr>
                <w:b/>
              </w:rPr>
            </w:pPr>
            <w:r w:rsidRPr="00CA7887">
              <w:rPr>
                <w:b/>
                <w:iCs/>
              </w:rPr>
              <w:t>[</w:t>
            </w:r>
            <w:r w:rsidRPr="00CA7887">
              <w:rPr>
                <w:b/>
                <w:i/>
                <w:iCs/>
              </w:rPr>
              <w:t>use for FTP</w:t>
            </w:r>
            <w:r w:rsidRPr="00CA7887">
              <w:rPr>
                <w:b/>
                <w:iCs/>
              </w:rPr>
              <w:t>]</w:t>
            </w:r>
          </w:p>
          <w:p w14:paraId="0EFCE3B5" w14:textId="77777777" w:rsidR="00B66F66" w:rsidRPr="00CA7887" w:rsidRDefault="00B66F66" w:rsidP="00B87F2E">
            <w:pPr>
              <w:pStyle w:val="BodyTextIndent"/>
              <w:ind w:right="29"/>
              <w:jc w:val="center"/>
              <w:rPr>
                <w:b/>
              </w:rPr>
            </w:pPr>
            <w:r w:rsidRPr="00CA7887">
              <w:rPr>
                <w:b/>
                <w:iCs/>
              </w:rPr>
              <w:t>Overall technical scores</w:t>
            </w:r>
          </w:p>
        </w:tc>
        <w:tc>
          <w:tcPr>
            <w:tcW w:w="2520" w:type="dxa"/>
            <w:shd w:val="clear" w:color="auto" w:fill="C6D9F1" w:themeFill="text2" w:themeFillTint="33"/>
            <w:vAlign w:val="center"/>
          </w:tcPr>
          <w:p w14:paraId="16B84344" w14:textId="77777777" w:rsidR="00B66F66" w:rsidRPr="00CA7887" w:rsidRDefault="00B66F66" w:rsidP="00B87F2E">
            <w:pPr>
              <w:pStyle w:val="BodyTextIndent"/>
              <w:jc w:val="center"/>
              <w:rPr>
                <w:b/>
              </w:rPr>
            </w:pPr>
            <w:r w:rsidRPr="00CA7887">
              <w:rPr>
                <w:b/>
                <w:iCs/>
              </w:rPr>
              <w:t>[</w:t>
            </w:r>
            <w:r w:rsidRPr="00CA7887">
              <w:rPr>
                <w:b/>
                <w:i/>
                <w:iCs/>
              </w:rPr>
              <w:t>use for STP</w:t>
            </w:r>
            <w:r w:rsidRPr="00CA7887">
              <w:rPr>
                <w:b/>
                <w:iCs/>
              </w:rPr>
              <w:t>]</w:t>
            </w:r>
          </w:p>
          <w:p w14:paraId="35F93722" w14:textId="77777777" w:rsidR="00B66F66" w:rsidRPr="00CA7887" w:rsidRDefault="00B66F66" w:rsidP="00B87F2E">
            <w:pPr>
              <w:pStyle w:val="BodyTextIndent"/>
              <w:ind w:right="29"/>
              <w:jc w:val="center"/>
              <w:rPr>
                <w:b/>
              </w:rPr>
            </w:pPr>
            <w:r w:rsidRPr="00CA7887">
              <w:rPr>
                <w:b/>
                <w:iCs/>
              </w:rPr>
              <w:t>Overall technical scores</w:t>
            </w:r>
          </w:p>
        </w:tc>
        <w:tc>
          <w:tcPr>
            <w:tcW w:w="1800" w:type="dxa"/>
            <w:shd w:val="clear" w:color="auto" w:fill="C6D9F1" w:themeFill="text2" w:themeFillTint="33"/>
            <w:vAlign w:val="center"/>
          </w:tcPr>
          <w:p w14:paraId="34C4EC5E" w14:textId="77777777" w:rsidR="00B66F66" w:rsidRPr="00CA7887" w:rsidRDefault="00B66F66" w:rsidP="00B87F2E">
            <w:pPr>
              <w:pStyle w:val="BodyTextIndent"/>
              <w:ind w:right="29"/>
              <w:jc w:val="center"/>
              <w:rPr>
                <w:b/>
              </w:rPr>
            </w:pPr>
            <w:r w:rsidRPr="00CA7887">
              <w:rPr>
                <w:b/>
                <w:iCs/>
              </w:rPr>
              <w:t>Financial Proposal price (</w:t>
            </w:r>
            <w:r w:rsidRPr="00CA7887">
              <w:rPr>
                <w:b/>
                <w:iCs/>
                <w:sz w:val="18"/>
                <w:szCs w:val="18"/>
              </w:rPr>
              <w:t>if applicable</w:t>
            </w:r>
            <w:r w:rsidRPr="00CA7887">
              <w:rPr>
                <w:b/>
                <w:iCs/>
              </w:rPr>
              <w:t>)</w:t>
            </w:r>
          </w:p>
        </w:tc>
        <w:tc>
          <w:tcPr>
            <w:tcW w:w="1710" w:type="dxa"/>
            <w:shd w:val="clear" w:color="auto" w:fill="C6D9F1" w:themeFill="text2" w:themeFillTint="33"/>
            <w:vAlign w:val="center"/>
          </w:tcPr>
          <w:p w14:paraId="01ACA3E6" w14:textId="77777777" w:rsidR="00B66F66" w:rsidRPr="00CA7887" w:rsidRDefault="00B66F66" w:rsidP="00B87F2E">
            <w:pPr>
              <w:pStyle w:val="BodyTextIndent"/>
              <w:jc w:val="center"/>
              <w:rPr>
                <w:b/>
              </w:rPr>
            </w:pPr>
            <w:r w:rsidRPr="00CA7887">
              <w:rPr>
                <w:b/>
                <w:iCs/>
              </w:rPr>
              <w:t xml:space="preserve">Evaluated Financial Proposal price </w:t>
            </w:r>
          </w:p>
          <w:p w14:paraId="5718688C" w14:textId="77777777" w:rsidR="00B66F66" w:rsidRPr="00CA7887" w:rsidRDefault="00B66F66" w:rsidP="00B87F2E">
            <w:pPr>
              <w:pStyle w:val="BodyTextIndent"/>
              <w:jc w:val="center"/>
              <w:rPr>
                <w:b/>
              </w:rPr>
            </w:pPr>
            <w:r w:rsidRPr="00CA7887">
              <w:rPr>
                <w:b/>
                <w:iCs/>
                <w:sz w:val="16"/>
                <w:szCs w:val="16"/>
              </w:rPr>
              <w:t>(if applicable)</w:t>
            </w:r>
          </w:p>
        </w:tc>
        <w:tc>
          <w:tcPr>
            <w:tcW w:w="1620" w:type="dxa"/>
            <w:shd w:val="clear" w:color="auto" w:fill="C6D9F1" w:themeFill="text2" w:themeFillTint="33"/>
          </w:tcPr>
          <w:p w14:paraId="5E6FB354" w14:textId="77777777" w:rsidR="00B66F66" w:rsidRPr="00CA7887" w:rsidRDefault="00B66F66" w:rsidP="00B87F2E">
            <w:pPr>
              <w:pStyle w:val="BodyTextIndent"/>
              <w:jc w:val="center"/>
              <w:rPr>
                <w:b/>
              </w:rPr>
            </w:pPr>
            <w:r w:rsidRPr="00CA7887">
              <w:rPr>
                <w:b/>
                <w:iCs/>
              </w:rPr>
              <w:t xml:space="preserve">Combined score and ranking </w:t>
            </w:r>
            <w:r w:rsidRPr="00CA7887">
              <w:rPr>
                <w:b/>
                <w:iCs/>
                <w:sz w:val="18"/>
                <w:szCs w:val="18"/>
              </w:rPr>
              <w:t>(if applicable)</w:t>
            </w:r>
          </w:p>
        </w:tc>
      </w:tr>
      <w:tr w:rsidR="00B66F66" w:rsidRPr="00CA7887" w14:paraId="6616754B" w14:textId="77777777" w:rsidTr="009B431F">
        <w:tc>
          <w:tcPr>
            <w:tcW w:w="1908" w:type="dxa"/>
          </w:tcPr>
          <w:p w14:paraId="65371FB1" w14:textId="77777777" w:rsidR="00B66F66" w:rsidRPr="00CA7887" w:rsidRDefault="00B66F66" w:rsidP="00B87F2E">
            <w:pPr>
              <w:spacing w:before="120" w:after="120"/>
            </w:pPr>
            <w:r w:rsidRPr="00CA7887">
              <w:rPr>
                <w:iCs/>
              </w:rPr>
              <w:t>[</w:t>
            </w:r>
            <w:r w:rsidRPr="00CA7887">
              <w:rPr>
                <w:i/>
                <w:iCs/>
              </w:rPr>
              <w:t>insert name</w:t>
            </w:r>
            <w:r w:rsidRPr="00CA7887">
              <w:rPr>
                <w:iCs/>
              </w:rPr>
              <w:t>]</w:t>
            </w:r>
          </w:p>
        </w:tc>
        <w:tc>
          <w:tcPr>
            <w:tcW w:w="2070" w:type="dxa"/>
          </w:tcPr>
          <w:p w14:paraId="0EC7BCEB" w14:textId="77777777" w:rsidR="00B66F66" w:rsidRPr="00CA7887" w:rsidRDefault="00B66F66" w:rsidP="00B87F2E">
            <w:pPr>
              <w:pStyle w:val="BodyTextIndent"/>
              <w:spacing w:before="120" w:after="120"/>
              <w:ind w:right="33"/>
              <w:jc w:val="center"/>
            </w:pPr>
            <w:r w:rsidRPr="00CA7887">
              <w:rPr>
                <w:iCs/>
              </w:rPr>
              <w:t>[</w:t>
            </w:r>
            <w:r w:rsidRPr="00CA7887">
              <w:rPr>
                <w:i/>
                <w:iCs/>
              </w:rPr>
              <w:t>yes/no</w:t>
            </w:r>
            <w:r w:rsidRPr="00CA7887">
              <w:rPr>
                <w:iCs/>
              </w:rPr>
              <w:t>]</w:t>
            </w:r>
          </w:p>
        </w:tc>
        <w:tc>
          <w:tcPr>
            <w:tcW w:w="2880" w:type="dxa"/>
            <w:vAlign w:val="center"/>
          </w:tcPr>
          <w:p w14:paraId="1FA74144" w14:textId="77777777" w:rsidR="00B66F66" w:rsidRPr="00CA7887" w:rsidRDefault="00B66F66" w:rsidP="00B87F2E">
            <w:pPr>
              <w:pStyle w:val="BodyTextIndent"/>
              <w:spacing w:before="40" w:after="40"/>
              <w:jc w:val="left"/>
              <w:rPr>
                <w:sz w:val="20"/>
              </w:rPr>
            </w:pPr>
            <w:r w:rsidRPr="00CA7887">
              <w:rPr>
                <w:b/>
                <w:iCs/>
                <w:sz w:val="20"/>
              </w:rPr>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6E7F8286"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2CBF510E" w14:textId="77777777" w:rsidR="00B66F66" w:rsidRPr="00CA7887" w:rsidRDefault="00B66F66" w:rsidP="00B87F2E">
            <w:pPr>
              <w:pStyle w:val="BodyTextIndent"/>
              <w:spacing w:before="40" w:after="40"/>
              <w:jc w:val="left"/>
              <w:rPr>
                <w:sz w:val="20"/>
              </w:rPr>
            </w:pPr>
            <w:r w:rsidRPr="00CA7887">
              <w:rPr>
                <w:b/>
                <w:iCs/>
                <w:sz w:val="20"/>
              </w:rPr>
              <w:t>Criterion (iii):</w:t>
            </w:r>
            <w:r w:rsidRPr="00CA7887">
              <w:rPr>
                <w:iCs/>
                <w:sz w:val="20"/>
              </w:rPr>
              <w:t xml:space="preserve"> [</w:t>
            </w:r>
            <w:r w:rsidRPr="00CA7887">
              <w:rPr>
                <w:i/>
                <w:iCs/>
                <w:sz w:val="20"/>
              </w:rPr>
              <w:t>insert score</w:t>
            </w:r>
            <w:r w:rsidRPr="00CA7887">
              <w:rPr>
                <w:iCs/>
                <w:sz w:val="20"/>
              </w:rPr>
              <w:t>]</w:t>
            </w:r>
          </w:p>
          <w:p w14:paraId="42956206"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p>
          <w:p w14:paraId="77DE5525"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27756BE5"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5EB908FB"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7B9A6863"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p>
          <w:p w14:paraId="6DA38AAF"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360C4AFE"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10A5D003"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4429BF7B" w14:textId="77777777" w:rsidR="00B66F66" w:rsidRPr="00CA7887" w:rsidRDefault="00B66F66" w:rsidP="00B87F2E">
            <w:pPr>
              <w:pStyle w:val="BodyTextIndent"/>
              <w:spacing w:before="40" w:after="40"/>
              <w:jc w:val="left"/>
              <w:rPr>
                <w:sz w:val="20"/>
                <w:u w:val="single"/>
              </w:rPr>
            </w:pPr>
            <w:r w:rsidRPr="00CA7887">
              <w:rPr>
                <w:iCs/>
                <w:sz w:val="20"/>
                <w:u w:val="single"/>
              </w:rPr>
              <w:t xml:space="preserve">Sub-criterion c: </w:t>
            </w:r>
          </w:p>
          <w:p w14:paraId="10A3BAF6"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74482AB5"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0F9B5C91"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563ACF10" w14:textId="77777777" w:rsidR="00B66F66" w:rsidRPr="00CA7887" w:rsidRDefault="00B66F66" w:rsidP="00B87F2E">
            <w:pPr>
              <w:pStyle w:val="BodyTextIndent"/>
              <w:spacing w:before="40" w:after="40"/>
              <w:jc w:val="left"/>
              <w:rPr>
                <w:sz w:val="20"/>
              </w:rPr>
            </w:pPr>
            <w:r w:rsidRPr="00CA7887">
              <w:rPr>
                <w:b/>
                <w:iCs/>
                <w:sz w:val="20"/>
              </w:rPr>
              <w:t>Criterion (iv):</w:t>
            </w:r>
            <w:r w:rsidRPr="00CA7887">
              <w:rPr>
                <w:iCs/>
                <w:sz w:val="20"/>
              </w:rPr>
              <w:t xml:space="preserve"> [</w:t>
            </w:r>
            <w:r w:rsidRPr="00CA7887">
              <w:rPr>
                <w:i/>
                <w:iCs/>
                <w:sz w:val="20"/>
              </w:rPr>
              <w:t>insert score</w:t>
            </w:r>
            <w:r w:rsidRPr="00CA7887">
              <w:rPr>
                <w:iCs/>
                <w:sz w:val="20"/>
              </w:rPr>
              <w:t>]</w:t>
            </w:r>
          </w:p>
          <w:p w14:paraId="29266EFB" w14:textId="77777777" w:rsidR="00B66F66" w:rsidRPr="00CA7887" w:rsidRDefault="00B66F66" w:rsidP="00B87F2E">
            <w:pPr>
              <w:pStyle w:val="BodyTextIndent"/>
              <w:spacing w:before="40" w:after="40"/>
              <w:jc w:val="left"/>
              <w:rPr>
                <w:sz w:val="20"/>
              </w:rPr>
            </w:pPr>
            <w:r w:rsidRPr="00CA7887">
              <w:rPr>
                <w:b/>
                <w:iCs/>
                <w:sz w:val="20"/>
              </w:rPr>
              <w:t>Criterion (v):</w:t>
            </w:r>
            <w:r w:rsidRPr="00CA7887">
              <w:rPr>
                <w:iCs/>
                <w:sz w:val="20"/>
              </w:rPr>
              <w:t xml:space="preserve"> [</w:t>
            </w:r>
            <w:r w:rsidRPr="00CA7887">
              <w:rPr>
                <w:i/>
                <w:iCs/>
                <w:sz w:val="20"/>
              </w:rPr>
              <w:t>insert score</w:t>
            </w:r>
            <w:r w:rsidRPr="00CA7887">
              <w:rPr>
                <w:iCs/>
                <w:sz w:val="20"/>
              </w:rPr>
              <w:t>]</w:t>
            </w:r>
          </w:p>
          <w:p w14:paraId="427C68AD" w14:textId="77777777" w:rsidR="00B66F66" w:rsidRPr="00CA7887" w:rsidRDefault="00B66F66" w:rsidP="00B87F2E">
            <w:pPr>
              <w:pStyle w:val="BodyTextIndent"/>
              <w:spacing w:before="120" w:after="120"/>
              <w:ind w:right="33"/>
              <w:jc w:val="center"/>
            </w:pPr>
            <w:r w:rsidRPr="00CA7887">
              <w:rPr>
                <w:b/>
                <w:iCs/>
                <w:sz w:val="20"/>
              </w:rPr>
              <w:t>Total score: [</w:t>
            </w:r>
            <w:r w:rsidRPr="00CA7887">
              <w:rPr>
                <w:b/>
                <w:i/>
                <w:iCs/>
                <w:sz w:val="20"/>
              </w:rPr>
              <w:t>insert score</w:t>
            </w:r>
            <w:r w:rsidRPr="00CA7887">
              <w:rPr>
                <w:b/>
                <w:iCs/>
                <w:sz w:val="20"/>
              </w:rPr>
              <w:t>]</w:t>
            </w:r>
          </w:p>
        </w:tc>
        <w:tc>
          <w:tcPr>
            <w:tcW w:w="2520" w:type="dxa"/>
          </w:tcPr>
          <w:p w14:paraId="39C8985A" w14:textId="77777777" w:rsidR="00B66F66" w:rsidRPr="00CA7887" w:rsidRDefault="00B66F66" w:rsidP="00B87F2E">
            <w:pPr>
              <w:pStyle w:val="BodyTextIndent"/>
              <w:spacing w:before="40" w:after="40"/>
              <w:jc w:val="left"/>
              <w:rPr>
                <w:sz w:val="20"/>
              </w:rPr>
            </w:pPr>
            <w:r w:rsidRPr="00CA7887">
              <w:rPr>
                <w:b/>
                <w:iCs/>
                <w:sz w:val="20"/>
              </w:rPr>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5F8996ED"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3C6FE0F5"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r w:rsidRPr="00CA7887">
              <w:rPr>
                <w:i/>
                <w:iCs/>
                <w:sz w:val="20"/>
              </w:rPr>
              <w:t>insert score</w:t>
            </w:r>
            <w:r w:rsidRPr="00CA7887">
              <w:rPr>
                <w:iCs/>
                <w:sz w:val="20"/>
              </w:rPr>
              <w:t>]</w:t>
            </w:r>
          </w:p>
          <w:p w14:paraId="2B15EF32"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r w:rsidRPr="00CA7887">
              <w:rPr>
                <w:i/>
                <w:iCs/>
                <w:sz w:val="20"/>
              </w:rPr>
              <w:t>insert score</w:t>
            </w:r>
            <w:r w:rsidRPr="00CA7887">
              <w:rPr>
                <w:iCs/>
                <w:sz w:val="20"/>
              </w:rPr>
              <w:t>]</w:t>
            </w:r>
          </w:p>
          <w:p w14:paraId="038622FD" w14:textId="77777777" w:rsidR="00B66F66" w:rsidRPr="00CA7887" w:rsidRDefault="00B66F66" w:rsidP="00B87F2E">
            <w:pPr>
              <w:pStyle w:val="BodyTextIndent"/>
              <w:spacing w:before="40" w:after="40"/>
              <w:jc w:val="left"/>
              <w:rPr>
                <w:sz w:val="20"/>
              </w:rPr>
            </w:pPr>
            <w:r w:rsidRPr="00CA7887">
              <w:rPr>
                <w:iCs/>
                <w:sz w:val="20"/>
                <w:u w:val="single"/>
              </w:rPr>
              <w:t>Sub-criterion c: [</w:t>
            </w:r>
            <w:r w:rsidRPr="00CA7887">
              <w:rPr>
                <w:i/>
                <w:iCs/>
                <w:sz w:val="20"/>
              </w:rPr>
              <w:t>insert score</w:t>
            </w:r>
            <w:r w:rsidRPr="00CA7887">
              <w:rPr>
                <w:iCs/>
                <w:sz w:val="20"/>
              </w:rPr>
              <w:t>]</w:t>
            </w:r>
          </w:p>
          <w:p w14:paraId="4BF904DF" w14:textId="77777777" w:rsidR="00B66F66" w:rsidRPr="00CA7887" w:rsidRDefault="00B66F66" w:rsidP="00B87F2E">
            <w:pPr>
              <w:pStyle w:val="BodyTextIndent"/>
              <w:spacing w:before="120" w:after="120"/>
              <w:ind w:right="33"/>
              <w:jc w:val="center"/>
            </w:pPr>
            <w:r w:rsidRPr="00CA7887">
              <w:rPr>
                <w:b/>
                <w:iCs/>
                <w:sz w:val="20"/>
              </w:rPr>
              <w:t>Total score: [</w:t>
            </w:r>
            <w:r w:rsidRPr="00CA7887">
              <w:rPr>
                <w:b/>
                <w:i/>
                <w:iCs/>
                <w:sz w:val="20"/>
              </w:rPr>
              <w:t>insert score</w:t>
            </w:r>
            <w:r w:rsidRPr="00CA7887">
              <w:rPr>
                <w:b/>
                <w:iCs/>
                <w:sz w:val="20"/>
              </w:rPr>
              <w:t>]</w:t>
            </w:r>
          </w:p>
        </w:tc>
        <w:tc>
          <w:tcPr>
            <w:tcW w:w="1800" w:type="dxa"/>
          </w:tcPr>
          <w:p w14:paraId="2B3CCB5C" w14:textId="77777777" w:rsidR="00B66F66" w:rsidRPr="00CA7887" w:rsidRDefault="00B66F66" w:rsidP="00B87F2E">
            <w:pPr>
              <w:pStyle w:val="BodyTextIndent"/>
              <w:spacing w:before="120" w:after="120"/>
              <w:ind w:right="33"/>
              <w:jc w:val="center"/>
            </w:pPr>
            <w:r w:rsidRPr="00CA7887">
              <w:rPr>
                <w:iCs/>
              </w:rPr>
              <w:t>[</w:t>
            </w:r>
            <w:r w:rsidRPr="00CA7887">
              <w:rPr>
                <w:i/>
                <w:iCs/>
              </w:rPr>
              <w:t>Proposal price</w:t>
            </w:r>
            <w:r w:rsidRPr="00CA7887">
              <w:rPr>
                <w:iCs/>
              </w:rPr>
              <w:t>]</w:t>
            </w:r>
          </w:p>
        </w:tc>
        <w:tc>
          <w:tcPr>
            <w:tcW w:w="1710" w:type="dxa"/>
          </w:tcPr>
          <w:p w14:paraId="565254EC" w14:textId="77777777" w:rsidR="00B66F66" w:rsidRPr="00CA7887" w:rsidRDefault="00B66F66" w:rsidP="00B87F2E">
            <w:pPr>
              <w:pStyle w:val="BodyTextIndent"/>
              <w:spacing w:before="120" w:after="120"/>
              <w:jc w:val="center"/>
            </w:pPr>
            <w:r w:rsidRPr="00CA7887">
              <w:rPr>
                <w:iCs/>
              </w:rPr>
              <w:t>[</w:t>
            </w:r>
            <w:r w:rsidRPr="00CA7887">
              <w:rPr>
                <w:i/>
                <w:iCs/>
              </w:rPr>
              <w:t>evaluated price</w:t>
            </w:r>
            <w:r w:rsidRPr="00CA7887">
              <w:rPr>
                <w:iCs/>
              </w:rPr>
              <w:t>]</w:t>
            </w:r>
          </w:p>
        </w:tc>
        <w:tc>
          <w:tcPr>
            <w:tcW w:w="1620" w:type="dxa"/>
          </w:tcPr>
          <w:p w14:paraId="2F90CD08" w14:textId="77777777" w:rsidR="00B66F66" w:rsidRPr="00CA7887" w:rsidRDefault="00B66F66" w:rsidP="00B87F2E">
            <w:pPr>
              <w:pStyle w:val="BodyTextIndent"/>
              <w:spacing w:before="40" w:after="40"/>
              <w:jc w:val="left"/>
              <w:rPr>
                <w:b/>
                <w:sz w:val="20"/>
              </w:rPr>
            </w:pPr>
            <w:r w:rsidRPr="00CA7887">
              <w:rPr>
                <w:b/>
                <w:iCs/>
                <w:sz w:val="20"/>
                <w:u w:val="single"/>
              </w:rPr>
              <w:t>Combined Score</w:t>
            </w:r>
            <w:r w:rsidRPr="00CA7887">
              <w:rPr>
                <w:b/>
                <w:iCs/>
                <w:sz w:val="20"/>
              </w:rPr>
              <w:t>:</w:t>
            </w:r>
          </w:p>
          <w:p w14:paraId="611689F1"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combined score</w:t>
            </w:r>
            <w:r w:rsidRPr="00CA7887">
              <w:rPr>
                <w:iCs/>
                <w:sz w:val="20"/>
              </w:rPr>
              <w:t>]</w:t>
            </w:r>
          </w:p>
          <w:p w14:paraId="38B6BAD1" w14:textId="77777777" w:rsidR="00B66F66" w:rsidRPr="00CA7887" w:rsidRDefault="00B66F66" w:rsidP="00B87F2E">
            <w:pPr>
              <w:pStyle w:val="BodyTextIndent"/>
              <w:spacing w:before="40" w:after="40"/>
              <w:jc w:val="left"/>
              <w:rPr>
                <w:sz w:val="20"/>
              </w:rPr>
            </w:pPr>
            <w:r w:rsidRPr="00CA7887">
              <w:rPr>
                <w:b/>
                <w:iCs/>
                <w:sz w:val="20"/>
                <w:u w:val="single"/>
              </w:rPr>
              <w:t>Ranking</w:t>
            </w:r>
            <w:r w:rsidRPr="00CA7887">
              <w:rPr>
                <w:b/>
                <w:iCs/>
                <w:sz w:val="20"/>
              </w:rPr>
              <w:t>:</w:t>
            </w:r>
            <w:r w:rsidRPr="00CA7887">
              <w:rPr>
                <w:iCs/>
                <w:sz w:val="20"/>
              </w:rPr>
              <w:t xml:space="preserve"> </w:t>
            </w:r>
          </w:p>
          <w:p w14:paraId="5529BCB7"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ranking</w:t>
            </w:r>
            <w:r w:rsidRPr="00CA7887">
              <w:rPr>
                <w:iCs/>
                <w:sz w:val="20"/>
              </w:rPr>
              <w:t>]</w:t>
            </w:r>
          </w:p>
          <w:p w14:paraId="3D399BB0" w14:textId="77777777" w:rsidR="00B66F66" w:rsidRPr="00CA7887" w:rsidRDefault="00B66F66" w:rsidP="00B87F2E">
            <w:pPr>
              <w:pStyle w:val="BodyTextIndent"/>
              <w:spacing w:before="40" w:after="40"/>
              <w:jc w:val="left"/>
              <w:rPr>
                <w:b/>
                <w:sz w:val="20"/>
              </w:rPr>
            </w:pPr>
          </w:p>
        </w:tc>
      </w:tr>
      <w:tr w:rsidR="00B66F66" w:rsidRPr="00CA7887" w14:paraId="3D1D96EB" w14:textId="77777777" w:rsidTr="009B431F">
        <w:tc>
          <w:tcPr>
            <w:tcW w:w="1908" w:type="dxa"/>
          </w:tcPr>
          <w:p w14:paraId="069EAD98" w14:textId="77777777" w:rsidR="00B66F66" w:rsidRPr="00CA7887" w:rsidRDefault="00B66F66" w:rsidP="00B87F2E">
            <w:pPr>
              <w:spacing w:before="120" w:after="120"/>
            </w:pPr>
            <w:r w:rsidRPr="00CA7887">
              <w:rPr>
                <w:iCs/>
              </w:rPr>
              <w:t>[</w:t>
            </w:r>
            <w:r w:rsidRPr="00CA7887">
              <w:rPr>
                <w:i/>
                <w:iCs/>
              </w:rPr>
              <w:t>insert name</w:t>
            </w:r>
            <w:r w:rsidRPr="00CA7887">
              <w:rPr>
                <w:iCs/>
              </w:rPr>
              <w:t>]</w:t>
            </w:r>
          </w:p>
        </w:tc>
        <w:tc>
          <w:tcPr>
            <w:tcW w:w="2070" w:type="dxa"/>
          </w:tcPr>
          <w:p w14:paraId="1076508D" w14:textId="77777777" w:rsidR="00B66F66" w:rsidRPr="00CA7887" w:rsidRDefault="00B66F66" w:rsidP="00B87F2E">
            <w:pPr>
              <w:spacing w:before="120" w:after="120"/>
            </w:pPr>
            <w:r w:rsidRPr="00CA7887">
              <w:rPr>
                <w:iCs/>
              </w:rPr>
              <w:t>[</w:t>
            </w:r>
            <w:r w:rsidRPr="00CA7887">
              <w:rPr>
                <w:i/>
                <w:iCs/>
              </w:rPr>
              <w:t>yes/no</w:t>
            </w:r>
            <w:r w:rsidRPr="00CA7887">
              <w:rPr>
                <w:iCs/>
              </w:rPr>
              <w:t>]</w:t>
            </w:r>
          </w:p>
        </w:tc>
        <w:tc>
          <w:tcPr>
            <w:tcW w:w="2880" w:type="dxa"/>
            <w:vAlign w:val="center"/>
          </w:tcPr>
          <w:p w14:paraId="25FCEAC5" w14:textId="77777777" w:rsidR="00B66F66" w:rsidRPr="00CA7887" w:rsidRDefault="00B66F66" w:rsidP="00B87F2E">
            <w:pPr>
              <w:pStyle w:val="BodyTextIndent"/>
              <w:spacing w:before="40" w:after="40"/>
              <w:jc w:val="left"/>
              <w:rPr>
                <w:sz w:val="20"/>
              </w:rPr>
            </w:pPr>
            <w:r w:rsidRPr="00CA7887">
              <w:rPr>
                <w:b/>
                <w:iCs/>
                <w:sz w:val="20"/>
              </w:rPr>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72C74E39"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6310C58F" w14:textId="77777777" w:rsidR="00B66F66" w:rsidRPr="00CA7887" w:rsidRDefault="00B66F66" w:rsidP="00B87F2E">
            <w:pPr>
              <w:pStyle w:val="BodyTextIndent"/>
              <w:spacing w:before="40" w:after="40"/>
              <w:jc w:val="left"/>
              <w:rPr>
                <w:sz w:val="20"/>
              </w:rPr>
            </w:pPr>
            <w:r w:rsidRPr="00CA7887">
              <w:rPr>
                <w:b/>
                <w:iCs/>
                <w:sz w:val="20"/>
              </w:rPr>
              <w:t>Criterion (iii):</w:t>
            </w:r>
            <w:r w:rsidRPr="00CA7887">
              <w:rPr>
                <w:iCs/>
                <w:sz w:val="20"/>
              </w:rPr>
              <w:t xml:space="preserve"> [</w:t>
            </w:r>
            <w:r w:rsidRPr="00CA7887">
              <w:rPr>
                <w:i/>
                <w:iCs/>
                <w:sz w:val="20"/>
              </w:rPr>
              <w:t>insert score</w:t>
            </w:r>
            <w:r w:rsidRPr="00CA7887">
              <w:rPr>
                <w:iCs/>
                <w:sz w:val="20"/>
              </w:rPr>
              <w:t>]</w:t>
            </w:r>
          </w:p>
          <w:p w14:paraId="1577EBAC"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p>
          <w:p w14:paraId="3498EE77"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6A0121EC" w14:textId="77777777" w:rsidR="00B66F66" w:rsidRPr="00CA7887" w:rsidRDefault="00B66F66" w:rsidP="00B87F2E">
            <w:pPr>
              <w:pStyle w:val="BodyTextIndent"/>
              <w:spacing w:before="40" w:after="40"/>
              <w:jc w:val="left"/>
              <w:rPr>
                <w:sz w:val="20"/>
              </w:rPr>
            </w:pPr>
            <w:r w:rsidRPr="00CA7887">
              <w:rPr>
                <w:iCs/>
                <w:sz w:val="20"/>
              </w:rPr>
              <w:lastRenderedPageBreak/>
              <w:t>2: [</w:t>
            </w:r>
            <w:r w:rsidRPr="00CA7887">
              <w:rPr>
                <w:i/>
                <w:iCs/>
                <w:sz w:val="20"/>
              </w:rPr>
              <w:t>insert score</w:t>
            </w:r>
            <w:r w:rsidRPr="00CA7887">
              <w:rPr>
                <w:iCs/>
                <w:sz w:val="20"/>
              </w:rPr>
              <w:t>]</w:t>
            </w:r>
          </w:p>
          <w:p w14:paraId="487F3AA4"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53F99299"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p>
          <w:p w14:paraId="2879DC70"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660A7AE5"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3B198499"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5D00C084" w14:textId="77777777" w:rsidR="00B66F66" w:rsidRPr="00CA7887" w:rsidRDefault="00B66F66" w:rsidP="00B87F2E">
            <w:pPr>
              <w:pStyle w:val="BodyTextIndent"/>
              <w:spacing w:before="40" w:after="40"/>
              <w:jc w:val="left"/>
              <w:rPr>
                <w:sz w:val="20"/>
                <w:u w:val="single"/>
              </w:rPr>
            </w:pPr>
            <w:r w:rsidRPr="00CA7887">
              <w:rPr>
                <w:iCs/>
                <w:sz w:val="20"/>
                <w:u w:val="single"/>
              </w:rPr>
              <w:t xml:space="preserve">Sub-criterion c: </w:t>
            </w:r>
          </w:p>
          <w:p w14:paraId="00E6671E"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220E913D"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23E69280"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5F8F0676" w14:textId="77777777" w:rsidR="00B66F66" w:rsidRPr="00CA7887" w:rsidRDefault="00B66F66" w:rsidP="00B87F2E">
            <w:pPr>
              <w:pStyle w:val="BodyTextIndent"/>
              <w:spacing w:before="40" w:after="40"/>
              <w:jc w:val="left"/>
              <w:rPr>
                <w:sz w:val="20"/>
              </w:rPr>
            </w:pPr>
            <w:r w:rsidRPr="00CA7887">
              <w:rPr>
                <w:b/>
                <w:iCs/>
                <w:sz w:val="20"/>
              </w:rPr>
              <w:t>Criterion (iv):</w:t>
            </w:r>
            <w:r w:rsidRPr="00CA7887">
              <w:rPr>
                <w:iCs/>
                <w:sz w:val="20"/>
              </w:rPr>
              <w:t xml:space="preserve"> [</w:t>
            </w:r>
            <w:r w:rsidRPr="00CA7887">
              <w:rPr>
                <w:i/>
                <w:iCs/>
                <w:sz w:val="20"/>
              </w:rPr>
              <w:t>insert score</w:t>
            </w:r>
            <w:r w:rsidRPr="00CA7887">
              <w:rPr>
                <w:iCs/>
                <w:sz w:val="20"/>
              </w:rPr>
              <w:t>]</w:t>
            </w:r>
          </w:p>
          <w:p w14:paraId="0CF7C9C7" w14:textId="77777777" w:rsidR="00B66F66" w:rsidRPr="00CA7887" w:rsidRDefault="00B66F66" w:rsidP="00B87F2E">
            <w:pPr>
              <w:pStyle w:val="BodyTextIndent"/>
              <w:spacing w:before="40" w:after="40"/>
              <w:jc w:val="left"/>
              <w:rPr>
                <w:sz w:val="20"/>
              </w:rPr>
            </w:pPr>
            <w:r w:rsidRPr="00CA7887">
              <w:rPr>
                <w:b/>
                <w:iCs/>
                <w:sz w:val="20"/>
              </w:rPr>
              <w:t>Criterion (v):</w:t>
            </w:r>
            <w:r w:rsidRPr="00CA7887">
              <w:rPr>
                <w:iCs/>
                <w:sz w:val="20"/>
              </w:rPr>
              <w:t xml:space="preserve"> [</w:t>
            </w:r>
            <w:r w:rsidRPr="00CA7887">
              <w:rPr>
                <w:i/>
                <w:iCs/>
                <w:sz w:val="20"/>
              </w:rPr>
              <w:t>insert score</w:t>
            </w:r>
            <w:r w:rsidRPr="00CA7887">
              <w:rPr>
                <w:iCs/>
                <w:sz w:val="20"/>
              </w:rPr>
              <w:t>]</w:t>
            </w:r>
          </w:p>
          <w:p w14:paraId="19049E7A" w14:textId="77777777" w:rsidR="00B66F66" w:rsidRPr="00CA7887" w:rsidRDefault="00B66F66" w:rsidP="00B87F2E">
            <w:pPr>
              <w:spacing w:before="120" w:after="120"/>
              <w:jc w:val="center"/>
            </w:pPr>
            <w:r w:rsidRPr="00CA7887">
              <w:rPr>
                <w:b/>
                <w:iCs/>
                <w:sz w:val="20"/>
                <w:szCs w:val="20"/>
              </w:rPr>
              <w:t>Total score: [</w:t>
            </w:r>
            <w:r w:rsidRPr="00CA7887">
              <w:rPr>
                <w:b/>
                <w:i/>
                <w:iCs/>
                <w:sz w:val="20"/>
                <w:szCs w:val="20"/>
              </w:rPr>
              <w:t>insert score</w:t>
            </w:r>
            <w:r w:rsidRPr="00CA7887">
              <w:rPr>
                <w:b/>
                <w:iCs/>
                <w:sz w:val="20"/>
                <w:szCs w:val="20"/>
              </w:rPr>
              <w:t>]</w:t>
            </w:r>
          </w:p>
        </w:tc>
        <w:tc>
          <w:tcPr>
            <w:tcW w:w="2520" w:type="dxa"/>
          </w:tcPr>
          <w:p w14:paraId="61407739" w14:textId="77777777" w:rsidR="00B66F66" w:rsidRPr="00CA7887" w:rsidRDefault="00B66F66" w:rsidP="00B87F2E">
            <w:pPr>
              <w:pStyle w:val="BodyTextIndent"/>
              <w:spacing w:before="40" w:after="40"/>
              <w:jc w:val="left"/>
              <w:rPr>
                <w:sz w:val="20"/>
              </w:rPr>
            </w:pPr>
            <w:r w:rsidRPr="00CA7887">
              <w:rPr>
                <w:b/>
                <w:iCs/>
                <w:sz w:val="20"/>
              </w:rPr>
              <w:lastRenderedPageBreak/>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012ABBCC"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5F733EC6"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r w:rsidRPr="00CA7887">
              <w:rPr>
                <w:i/>
                <w:iCs/>
                <w:sz w:val="20"/>
              </w:rPr>
              <w:t>insert score</w:t>
            </w:r>
            <w:r w:rsidRPr="00CA7887">
              <w:rPr>
                <w:iCs/>
                <w:sz w:val="20"/>
              </w:rPr>
              <w:t>]</w:t>
            </w:r>
          </w:p>
          <w:p w14:paraId="633C1E93"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r w:rsidRPr="00CA7887">
              <w:rPr>
                <w:i/>
                <w:iCs/>
                <w:sz w:val="20"/>
              </w:rPr>
              <w:t>insert score</w:t>
            </w:r>
            <w:r w:rsidRPr="00CA7887">
              <w:rPr>
                <w:iCs/>
                <w:sz w:val="20"/>
              </w:rPr>
              <w:t>]</w:t>
            </w:r>
          </w:p>
          <w:p w14:paraId="146DE13F" w14:textId="77777777" w:rsidR="00B66F66" w:rsidRPr="00CA7887" w:rsidRDefault="00B66F66" w:rsidP="00B87F2E">
            <w:pPr>
              <w:pStyle w:val="BodyTextIndent"/>
              <w:spacing w:before="40" w:after="40"/>
              <w:jc w:val="left"/>
              <w:rPr>
                <w:sz w:val="20"/>
              </w:rPr>
            </w:pPr>
            <w:r w:rsidRPr="00CA7887">
              <w:rPr>
                <w:iCs/>
                <w:sz w:val="20"/>
                <w:u w:val="single"/>
              </w:rPr>
              <w:lastRenderedPageBreak/>
              <w:t>Sub-criterion c: [</w:t>
            </w:r>
            <w:r w:rsidRPr="00CA7887">
              <w:rPr>
                <w:i/>
                <w:iCs/>
                <w:sz w:val="20"/>
              </w:rPr>
              <w:t>insert score</w:t>
            </w:r>
            <w:r w:rsidRPr="00CA7887">
              <w:rPr>
                <w:iCs/>
                <w:sz w:val="20"/>
              </w:rPr>
              <w:t>]</w:t>
            </w:r>
          </w:p>
          <w:p w14:paraId="5666DA51" w14:textId="77777777" w:rsidR="00B66F66" w:rsidRPr="00CA7887" w:rsidRDefault="00B66F66" w:rsidP="00B87F2E">
            <w:pPr>
              <w:spacing w:before="120" w:after="120"/>
              <w:jc w:val="center"/>
            </w:pPr>
            <w:r w:rsidRPr="00CA7887">
              <w:rPr>
                <w:b/>
                <w:iCs/>
                <w:sz w:val="20"/>
                <w:szCs w:val="20"/>
              </w:rPr>
              <w:t>Total score: [</w:t>
            </w:r>
            <w:r w:rsidRPr="00CA7887">
              <w:rPr>
                <w:b/>
                <w:i/>
                <w:iCs/>
                <w:sz w:val="20"/>
                <w:szCs w:val="20"/>
              </w:rPr>
              <w:t>insert score</w:t>
            </w:r>
            <w:r w:rsidRPr="00CA7887">
              <w:rPr>
                <w:b/>
                <w:iCs/>
                <w:sz w:val="20"/>
                <w:szCs w:val="20"/>
              </w:rPr>
              <w:t>]</w:t>
            </w:r>
          </w:p>
        </w:tc>
        <w:tc>
          <w:tcPr>
            <w:tcW w:w="1800" w:type="dxa"/>
          </w:tcPr>
          <w:p w14:paraId="42D24A9D" w14:textId="77777777" w:rsidR="00B66F66" w:rsidRPr="00CA7887" w:rsidRDefault="00B66F66" w:rsidP="00B87F2E">
            <w:pPr>
              <w:spacing w:before="120" w:after="120"/>
              <w:jc w:val="center"/>
            </w:pPr>
            <w:r w:rsidRPr="00CA7887">
              <w:rPr>
                <w:iCs/>
              </w:rPr>
              <w:lastRenderedPageBreak/>
              <w:t>[</w:t>
            </w:r>
            <w:r w:rsidRPr="00CA7887">
              <w:rPr>
                <w:i/>
                <w:iCs/>
              </w:rPr>
              <w:t>Proposal price</w:t>
            </w:r>
            <w:r w:rsidRPr="00CA7887">
              <w:rPr>
                <w:iCs/>
              </w:rPr>
              <w:t>]</w:t>
            </w:r>
          </w:p>
        </w:tc>
        <w:tc>
          <w:tcPr>
            <w:tcW w:w="1710" w:type="dxa"/>
          </w:tcPr>
          <w:p w14:paraId="1885462C" w14:textId="77777777" w:rsidR="00B66F66" w:rsidRPr="00CA7887" w:rsidRDefault="00B66F66" w:rsidP="00B87F2E">
            <w:pPr>
              <w:pStyle w:val="BodyTextIndent"/>
              <w:spacing w:before="120" w:after="120"/>
              <w:jc w:val="center"/>
            </w:pPr>
            <w:r w:rsidRPr="00CA7887">
              <w:rPr>
                <w:iCs/>
              </w:rPr>
              <w:t>[</w:t>
            </w:r>
            <w:r w:rsidRPr="00CA7887">
              <w:rPr>
                <w:i/>
                <w:iCs/>
              </w:rPr>
              <w:t>evaluated price</w:t>
            </w:r>
            <w:r w:rsidRPr="00CA7887">
              <w:rPr>
                <w:iCs/>
              </w:rPr>
              <w:t>]</w:t>
            </w:r>
          </w:p>
        </w:tc>
        <w:tc>
          <w:tcPr>
            <w:tcW w:w="1620" w:type="dxa"/>
          </w:tcPr>
          <w:p w14:paraId="4BE1D75B" w14:textId="77777777" w:rsidR="00B66F66" w:rsidRPr="00CA7887" w:rsidRDefault="00B66F66" w:rsidP="00B87F2E">
            <w:pPr>
              <w:pStyle w:val="BodyTextIndent"/>
              <w:spacing w:before="40" w:after="40"/>
              <w:jc w:val="left"/>
              <w:rPr>
                <w:b/>
                <w:sz w:val="20"/>
              </w:rPr>
            </w:pPr>
            <w:r w:rsidRPr="00CA7887">
              <w:rPr>
                <w:b/>
                <w:iCs/>
                <w:sz w:val="20"/>
                <w:u w:val="single"/>
              </w:rPr>
              <w:t>Combined Score</w:t>
            </w:r>
            <w:r w:rsidRPr="00CA7887">
              <w:rPr>
                <w:b/>
                <w:iCs/>
                <w:sz w:val="20"/>
              </w:rPr>
              <w:t>:</w:t>
            </w:r>
          </w:p>
          <w:p w14:paraId="320FA1F0"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combined score</w:t>
            </w:r>
            <w:r w:rsidRPr="00CA7887">
              <w:rPr>
                <w:iCs/>
                <w:sz w:val="20"/>
              </w:rPr>
              <w:t>]</w:t>
            </w:r>
          </w:p>
          <w:p w14:paraId="1CC452E6" w14:textId="77777777" w:rsidR="00B66F66" w:rsidRPr="00CA7887" w:rsidRDefault="00B66F66" w:rsidP="00B87F2E">
            <w:pPr>
              <w:pStyle w:val="BodyTextIndent"/>
              <w:spacing w:before="40" w:after="40"/>
              <w:jc w:val="left"/>
              <w:rPr>
                <w:sz w:val="20"/>
              </w:rPr>
            </w:pPr>
            <w:r w:rsidRPr="00CA7887">
              <w:rPr>
                <w:b/>
                <w:iCs/>
                <w:sz w:val="20"/>
                <w:u w:val="single"/>
              </w:rPr>
              <w:t>Ranking</w:t>
            </w:r>
            <w:r w:rsidRPr="00CA7887">
              <w:rPr>
                <w:b/>
                <w:iCs/>
                <w:sz w:val="20"/>
              </w:rPr>
              <w:t>:</w:t>
            </w:r>
            <w:r w:rsidRPr="00CA7887">
              <w:rPr>
                <w:iCs/>
                <w:sz w:val="20"/>
              </w:rPr>
              <w:t xml:space="preserve"> </w:t>
            </w:r>
          </w:p>
          <w:p w14:paraId="32AD0BCF"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ranking</w:t>
            </w:r>
            <w:r w:rsidRPr="00CA7887">
              <w:rPr>
                <w:iCs/>
                <w:sz w:val="20"/>
              </w:rPr>
              <w:t>]</w:t>
            </w:r>
          </w:p>
          <w:p w14:paraId="33AADE44" w14:textId="77777777" w:rsidR="00B66F66" w:rsidRPr="00CA7887" w:rsidRDefault="00B66F66" w:rsidP="00B87F2E">
            <w:pPr>
              <w:pStyle w:val="BodyTextIndent"/>
              <w:spacing w:before="40" w:after="40"/>
              <w:jc w:val="left"/>
              <w:rPr>
                <w:b/>
                <w:sz w:val="20"/>
              </w:rPr>
            </w:pPr>
          </w:p>
        </w:tc>
      </w:tr>
      <w:tr w:rsidR="00B66F66" w:rsidRPr="00CA7887" w14:paraId="4E0626FF" w14:textId="77777777" w:rsidTr="009B431F">
        <w:tc>
          <w:tcPr>
            <w:tcW w:w="1908" w:type="dxa"/>
          </w:tcPr>
          <w:p w14:paraId="33338266" w14:textId="77777777" w:rsidR="00B66F66" w:rsidRPr="00CA7887" w:rsidRDefault="00B66F66" w:rsidP="00B87F2E">
            <w:pPr>
              <w:spacing w:before="120" w:after="120"/>
            </w:pPr>
            <w:r w:rsidRPr="00CA7887">
              <w:rPr>
                <w:iCs/>
              </w:rPr>
              <w:lastRenderedPageBreak/>
              <w:t>[</w:t>
            </w:r>
            <w:r w:rsidRPr="00CA7887">
              <w:rPr>
                <w:i/>
                <w:iCs/>
              </w:rPr>
              <w:t>insert name</w:t>
            </w:r>
            <w:r w:rsidRPr="00CA7887">
              <w:rPr>
                <w:iCs/>
              </w:rPr>
              <w:t>]</w:t>
            </w:r>
          </w:p>
        </w:tc>
        <w:tc>
          <w:tcPr>
            <w:tcW w:w="2070" w:type="dxa"/>
          </w:tcPr>
          <w:p w14:paraId="5A1E5267" w14:textId="77777777" w:rsidR="00B66F66" w:rsidRPr="00CA7887" w:rsidRDefault="00B66F66" w:rsidP="00B87F2E">
            <w:pPr>
              <w:spacing w:before="120" w:after="120"/>
            </w:pPr>
            <w:r w:rsidRPr="00CA7887">
              <w:rPr>
                <w:iCs/>
              </w:rPr>
              <w:t>[</w:t>
            </w:r>
            <w:r w:rsidRPr="00CA7887">
              <w:rPr>
                <w:i/>
                <w:iCs/>
              </w:rPr>
              <w:t>yes/no</w:t>
            </w:r>
            <w:r w:rsidRPr="00CA7887">
              <w:rPr>
                <w:iCs/>
              </w:rPr>
              <w:t>]</w:t>
            </w:r>
          </w:p>
        </w:tc>
        <w:tc>
          <w:tcPr>
            <w:tcW w:w="2880" w:type="dxa"/>
            <w:vAlign w:val="center"/>
          </w:tcPr>
          <w:p w14:paraId="584C20F8" w14:textId="77777777" w:rsidR="00B66F66" w:rsidRPr="00CA7887" w:rsidRDefault="00B66F66" w:rsidP="00B87F2E">
            <w:pPr>
              <w:pStyle w:val="BodyTextIndent"/>
              <w:spacing w:before="40" w:after="40"/>
              <w:jc w:val="left"/>
              <w:rPr>
                <w:sz w:val="20"/>
              </w:rPr>
            </w:pPr>
            <w:r w:rsidRPr="00CA7887">
              <w:rPr>
                <w:b/>
                <w:iCs/>
                <w:sz w:val="20"/>
              </w:rPr>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7B99A4FA"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505B17AF" w14:textId="77777777" w:rsidR="00B66F66" w:rsidRPr="00CA7887" w:rsidRDefault="00B66F66" w:rsidP="00B87F2E">
            <w:pPr>
              <w:pStyle w:val="BodyTextIndent"/>
              <w:spacing w:before="40" w:after="40"/>
              <w:jc w:val="left"/>
              <w:rPr>
                <w:sz w:val="20"/>
              </w:rPr>
            </w:pPr>
            <w:r w:rsidRPr="00CA7887">
              <w:rPr>
                <w:b/>
                <w:iCs/>
                <w:sz w:val="20"/>
              </w:rPr>
              <w:t>Criterion (iii):</w:t>
            </w:r>
            <w:r w:rsidRPr="00CA7887">
              <w:rPr>
                <w:iCs/>
                <w:sz w:val="20"/>
              </w:rPr>
              <w:t xml:space="preserve"> [</w:t>
            </w:r>
            <w:r w:rsidRPr="00CA7887">
              <w:rPr>
                <w:i/>
                <w:iCs/>
                <w:sz w:val="20"/>
              </w:rPr>
              <w:t>insert score</w:t>
            </w:r>
            <w:r w:rsidRPr="00CA7887">
              <w:rPr>
                <w:iCs/>
                <w:sz w:val="20"/>
              </w:rPr>
              <w:t>]</w:t>
            </w:r>
          </w:p>
          <w:p w14:paraId="51A880FF"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p>
          <w:p w14:paraId="48698A1B"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13E414FD"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3005E5F5"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6D53BCBF"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p>
          <w:p w14:paraId="407CD5EF"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1028170E"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6D0936C5"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158716BC" w14:textId="77777777" w:rsidR="00B66F66" w:rsidRPr="00CA7887" w:rsidRDefault="00B66F66" w:rsidP="00B87F2E">
            <w:pPr>
              <w:pStyle w:val="BodyTextIndent"/>
              <w:spacing w:before="40" w:after="40"/>
              <w:jc w:val="left"/>
              <w:rPr>
                <w:sz w:val="20"/>
                <w:u w:val="single"/>
              </w:rPr>
            </w:pPr>
            <w:r w:rsidRPr="00CA7887">
              <w:rPr>
                <w:iCs/>
                <w:sz w:val="20"/>
                <w:u w:val="single"/>
              </w:rPr>
              <w:t xml:space="preserve">Sub-criterion c: </w:t>
            </w:r>
          </w:p>
          <w:p w14:paraId="7A7FE4D0" w14:textId="77777777" w:rsidR="00B66F66" w:rsidRPr="00CA7887" w:rsidRDefault="00B66F66" w:rsidP="00B87F2E">
            <w:pPr>
              <w:pStyle w:val="BodyTextIndent"/>
              <w:spacing w:before="40" w:after="40"/>
              <w:jc w:val="left"/>
              <w:rPr>
                <w:sz w:val="20"/>
              </w:rPr>
            </w:pPr>
            <w:r w:rsidRPr="00CA7887">
              <w:rPr>
                <w:iCs/>
                <w:sz w:val="20"/>
              </w:rPr>
              <w:t>1: [</w:t>
            </w:r>
            <w:r w:rsidRPr="00CA7887">
              <w:rPr>
                <w:i/>
                <w:iCs/>
                <w:sz w:val="20"/>
              </w:rPr>
              <w:t>insert score</w:t>
            </w:r>
            <w:r w:rsidRPr="00CA7887">
              <w:rPr>
                <w:iCs/>
                <w:sz w:val="20"/>
              </w:rPr>
              <w:t>]</w:t>
            </w:r>
          </w:p>
          <w:p w14:paraId="1779FA73" w14:textId="77777777" w:rsidR="00B66F66" w:rsidRPr="00CA7887" w:rsidRDefault="00B66F66" w:rsidP="00B87F2E">
            <w:pPr>
              <w:pStyle w:val="BodyTextIndent"/>
              <w:spacing w:before="40" w:after="40"/>
              <w:jc w:val="left"/>
              <w:rPr>
                <w:sz w:val="20"/>
              </w:rPr>
            </w:pPr>
            <w:r w:rsidRPr="00CA7887">
              <w:rPr>
                <w:iCs/>
                <w:sz w:val="20"/>
              </w:rPr>
              <w:t>2: [</w:t>
            </w:r>
            <w:r w:rsidRPr="00CA7887">
              <w:rPr>
                <w:i/>
                <w:iCs/>
                <w:sz w:val="20"/>
              </w:rPr>
              <w:t>insert score</w:t>
            </w:r>
            <w:r w:rsidRPr="00CA7887">
              <w:rPr>
                <w:iCs/>
                <w:sz w:val="20"/>
              </w:rPr>
              <w:t>]</w:t>
            </w:r>
          </w:p>
          <w:p w14:paraId="3D89BD0F" w14:textId="77777777" w:rsidR="00B66F66" w:rsidRPr="00CA7887" w:rsidRDefault="00B66F66" w:rsidP="00B87F2E">
            <w:pPr>
              <w:pStyle w:val="BodyTextIndent"/>
              <w:spacing w:before="40" w:after="40"/>
              <w:jc w:val="left"/>
              <w:rPr>
                <w:sz w:val="20"/>
              </w:rPr>
            </w:pPr>
            <w:r w:rsidRPr="00CA7887">
              <w:rPr>
                <w:iCs/>
                <w:sz w:val="20"/>
              </w:rPr>
              <w:t>3: [</w:t>
            </w:r>
            <w:r w:rsidRPr="00CA7887">
              <w:rPr>
                <w:i/>
                <w:iCs/>
                <w:sz w:val="20"/>
              </w:rPr>
              <w:t>insert score</w:t>
            </w:r>
            <w:r w:rsidRPr="00CA7887">
              <w:rPr>
                <w:iCs/>
                <w:sz w:val="20"/>
              </w:rPr>
              <w:t>]</w:t>
            </w:r>
          </w:p>
          <w:p w14:paraId="6826B386" w14:textId="77777777" w:rsidR="00B66F66" w:rsidRPr="00CA7887" w:rsidRDefault="00B66F66" w:rsidP="00B87F2E">
            <w:pPr>
              <w:pStyle w:val="BodyTextIndent"/>
              <w:spacing w:before="40" w:after="40"/>
              <w:jc w:val="left"/>
              <w:rPr>
                <w:sz w:val="20"/>
              </w:rPr>
            </w:pPr>
            <w:r w:rsidRPr="00CA7887">
              <w:rPr>
                <w:b/>
                <w:iCs/>
                <w:sz w:val="20"/>
              </w:rPr>
              <w:lastRenderedPageBreak/>
              <w:t>Criterion (iv):</w:t>
            </w:r>
            <w:r w:rsidRPr="00CA7887">
              <w:rPr>
                <w:iCs/>
                <w:sz w:val="20"/>
              </w:rPr>
              <w:t xml:space="preserve"> [</w:t>
            </w:r>
            <w:r w:rsidRPr="00CA7887">
              <w:rPr>
                <w:i/>
                <w:iCs/>
                <w:sz w:val="20"/>
              </w:rPr>
              <w:t>insert score</w:t>
            </w:r>
            <w:r w:rsidRPr="00CA7887">
              <w:rPr>
                <w:iCs/>
                <w:sz w:val="20"/>
              </w:rPr>
              <w:t>]</w:t>
            </w:r>
          </w:p>
          <w:p w14:paraId="2FC21C08" w14:textId="77777777" w:rsidR="00B66F66" w:rsidRPr="00CA7887" w:rsidRDefault="00B66F66" w:rsidP="00B87F2E">
            <w:pPr>
              <w:pStyle w:val="BodyTextIndent"/>
              <w:spacing w:before="40" w:after="40"/>
              <w:jc w:val="left"/>
              <w:rPr>
                <w:sz w:val="20"/>
              </w:rPr>
            </w:pPr>
            <w:r w:rsidRPr="00CA7887">
              <w:rPr>
                <w:b/>
                <w:iCs/>
                <w:sz w:val="20"/>
              </w:rPr>
              <w:t>Criterion (v):</w:t>
            </w:r>
            <w:r w:rsidRPr="00CA7887">
              <w:rPr>
                <w:iCs/>
                <w:sz w:val="20"/>
              </w:rPr>
              <w:t xml:space="preserve"> [</w:t>
            </w:r>
            <w:r w:rsidRPr="00CA7887">
              <w:rPr>
                <w:i/>
                <w:iCs/>
                <w:sz w:val="20"/>
              </w:rPr>
              <w:t>insert score</w:t>
            </w:r>
            <w:r w:rsidRPr="00CA7887">
              <w:rPr>
                <w:iCs/>
                <w:sz w:val="20"/>
              </w:rPr>
              <w:t>]</w:t>
            </w:r>
          </w:p>
          <w:p w14:paraId="44BA3E84" w14:textId="77777777" w:rsidR="00B66F66" w:rsidRPr="00CA7887" w:rsidRDefault="00B66F66" w:rsidP="00B87F2E">
            <w:pPr>
              <w:spacing w:before="120" w:after="120"/>
              <w:jc w:val="center"/>
            </w:pPr>
            <w:r w:rsidRPr="00CA7887">
              <w:rPr>
                <w:b/>
                <w:iCs/>
                <w:sz w:val="20"/>
                <w:szCs w:val="20"/>
              </w:rPr>
              <w:t>Total score: [</w:t>
            </w:r>
            <w:r w:rsidRPr="00CA7887">
              <w:rPr>
                <w:b/>
                <w:i/>
                <w:iCs/>
                <w:sz w:val="20"/>
                <w:szCs w:val="20"/>
              </w:rPr>
              <w:t>insert score</w:t>
            </w:r>
            <w:r w:rsidRPr="00CA7887">
              <w:rPr>
                <w:b/>
                <w:iCs/>
                <w:sz w:val="20"/>
                <w:szCs w:val="20"/>
              </w:rPr>
              <w:t>]</w:t>
            </w:r>
          </w:p>
        </w:tc>
        <w:tc>
          <w:tcPr>
            <w:tcW w:w="2520" w:type="dxa"/>
          </w:tcPr>
          <w:p w14:paraId="37FD1F1A" w14:textId="77777777" w:rsidR="00B66F66" w:rsidRPr="00CA7887" w:rsidRDefault="00B66F66" w:rsidP="00B87F2E">
            <w:pPr>
              <w:pStyle w:val="BodyTextIndent"/>
              <w:spacing w:before="40" w:after="40"/>
              <w:jc w:val="left"/>
              <w:rPr>
                <w:sz w:val="20"/>
              </w:rPr>
            </w:pPr>
            <w:r w:rsidRPr="00CA7887">
              <w:rPr>
                <w:b/>
                <w:iCs/>
                <w:sz w:val="20"/>
              </w:rPr>
              <w:lastRenderedPageBreak/>
              <w:t>Criterion (</w:t>
            </w:r>
            <w:proofErr w:type="spellStart"/>
            <w:r w:rsidRPr="00CA7887">
              <w:rPr>
                <w:b/>
                <w:iCs/>
                <w:sz w:val="20"/>
              </w:rPr>
              <w:t>i</w:t>
            </w:r>
            <w:proofErr w:type="spellEnd"/>
            <w:r w:rsidRPr="00CA7887">
              <w:rPr>
                <w:b/>
                <w:iCs/>
                <w:sz w:val="20"/>
              </w:rPr>
              <w:t>):</w:t>
            </w:r>
            <w:r w:rsidRPr="00CA7887">
              <w:rPr>
                <w:iCs/>
                <w:sz w:val="20"/>
              </w:rPr>
              <w:t xml:space="preserve"> [</w:t>
            </w:r>
            <w:r w:rsidRPr="00CA7887">
              <w:rPr>
                <w:i/>
                <w:iCs/>
                <w:sz w:val="20"/>
              </w:rPr>
              <w:t>insert score</w:t>
            </w:r>
            <w:r w:rsidRPr="00CA7887">
              <w:rPr>
                <w:iCs/>
                <w:sz w:val="20"/>
              </w:rPr>
              <w:t>]</w:t>
            </w:r>
          </w:p>
          <w:p w14:paraId="049EF76C" w14:textId="77777777" w:rsidR="00B66F66" w:rsidRPr="00CA7887" w:rsidRDefault="00B66F66" w:rsidP="00B87F2E">
            <w:pPr>
              <w:pStyle w:val="BodyTextIndent"/>
              <w:spacing w:before="40" w:after="40"/>
              <w:jc w:val="left"/>
              <w:rPr>
                <w:sz w:val="20"/>
              </w:rPr>
            </w:pPr>
            <w:r w:rsidRPr="00CA7887">
              <w:rPr>
                <w:b/>
                <w:iCs/>
                <w:sz w:val="20"/>
              </w:rPr>
              <w:t>Criterion (ii):</w:t>
            </w:r>
            <w:r w:rsidRPr="00CA7887">
              <w:rPr>
                <w:iCs/>
                <w:sz w:val="20"/>
              </w:rPr>
              <w:t xml:space="preserve"> [</w:t>
            </w:r>
            <w:r w:rsidRPr="00CA7887">
              <w:rPr>
                <w:i/>
                <w:iCs/>
                <w:sz w:val="20"/>
              </w:rPr>
              <w:t>insert score</w:t>
            </w:r>
            <w:r w:rsidRPr="00CA7887">
              <w:rPr>
                <w:iCs/>
                <w:sz w:val="20"/>
              </w:rPr>
              <w:t>]</w:t>
            </w:r>
          </w:p>
          <w:p w14:paraId="6186AEF1" w14:textId="77777777" w:rsidR="00B66F66" w:rsidRPr="00CA7887" w:rsidRDefault="00B66F66" w:rsidP="00B87F2E">
            <w:pPr>
              <w:pStyle w:val="BodyTextIndent"/>
              <w:spacing w:before="40" w:after="40"/>
              <w:jc w:val="left"/>
              <w:rPr>
                <w:sz w:val="20"/>
              </w:rPr>
            </w:pPr>
            <w:r w:rsidRPr="00CA7887">
              <w:rPr>
                <w:iCs/>
                <w:sz w:val="20"/>
                <w:u w:val="single"/>
              </w:rPr>
              <w:t>Sub-criterion a:</w:t>
            </w:r>
            <w:r w:rsidRPr="00CA7887">
              <w:rPr>
                <w:iCs/>
                <w:sz w:val="20"/>
              </w:rPr>
              <w:t xml:space="preserve"> [</w:t>
            </w:r>
            <w:r w:rsidRPr="00CA7887">
              <w:rPr>
                <w:i/>
                <w:iCs/>
                <w:sz w:val="20"/>
              </w:rPr>
              <w:t>insert score</w:t>
            </w:r>
            <w:r w:rsidRPr="00CA7887">
              <w:rPr>
                <w:iCs/>
                <w:sz w:val="20"/>
              </w:rPr>
              <w:t>]</w:t>
            </w:r>
          </w:p>
          <w:p w14:paraId="06F2430C" w14:textId="77777777" w:rsidR="00B66F66" w:rsidRPr="00CA7887" w:rsidRDefault="00B66F66" w:rsidP="00B87F2E">
            <w:pPr>
              <w:pStyle w:val="BodyTextIndent"/>
              <w:spacing w:before="40" w:after="40"/>
              <w:jc w:val="left"/>
              <w:rPr>
                <w:sz w:val="20"/>
              </w:rPr>
            </w:pPr>
            <w:r w:rsidRPr="00CA7887">
              <w:rPr>
                <w:iCs/>
                <w:sz w:val="20"/>
                <w:u w:val="single"/>
              </w:rPr>
              <w:t>Sub-criterion b:</w:t>
            </w:r>
            <w:r w:rsidRPr="00CA7887">
              <w:rPr>
                <w:iCs/>
                <w:sz w:val="20"/>
              </w:rPr>
              <w:t xml:space="preserve"> [</w:t>
            </w:r>
            <w:r w:rsidRPr="00CA7887">
              <w:rPr>
                <w:i/>
                <w:iCs/>
                <w:sz w:val="20"/>
              </w:rPr>
              <w:t>insert score</w:t>
            </w:r>
            <w:r w:rsidRPr="00CA7887">
              <w:rPr>
                <w:iCs/>
                <w:sz w:val="20"/>
              </w:rPr>
              <w:t>]</w:t>
            </w:r>
          </w:p>
          <w:p w14:paraId="1702E1A1" w14:textId="77777777" w:rsidR="00B66F66" w:rsidRPr="00CA7887" w:rsidRDefault="00B66F66" w:rsidP="00B87F2E">
            <w:pPr>
              <w:pStyle w:val="BodyTextIndent"/>
              <w:spacing w:before="40" w:after="40"/>
              <w:jc w:val="left"/>
              <w:rPr>
                <w:sz w:val="20"/>
              </w:rPr>
            </w:pPr>
            <w:r w:rsidRPr="00CA7887">
              <w:rPr>
                <w:iCs/>
                <w:sz w:val="20"/>
                <w:u w:val="single"/>
              </w:rPr>
              <w:t>Sub-criterion c: [</w:t>
            </w:r>
            <w:r w:rsidRPr="00CA7887">
              <w:rPr>
                <w:i/>
                <w:iCs/>
                <w:sz w:val="20"/>
              </w:rPr>
              <w:t>insert score</w:t>
            </w:r>
            <w:r w:rsidRPr="00CA7887">
              <w:rPr>
                <w:iCs/>
                <w:sz w:val="20"/>
              </w:rPr>
              <w:t>]</w:t>
            </w:r>
          </w:p>
          <w:p w14:paraId="64968ECA" w14:textId="77777777" w:rsidR="00B66F66" w:rsidRPr="00CA7887" w:rsidRDefault="00B66F66" w:rsidP="00B87F2E">
            <w:pPr>
              <w:spacing w:before="120" w:after="120"/>
              <w:jc w:val="center"/>
            </w:pPr>
            <w:r w:rsidRPr="00CA7887">
              <w:rPr>
                <w:b/>
                <w:iCs/>
                <w:sz w:val="20"/>
                <w:szCs w:val="20"/>
              </w:rPr>
              <w:t>Total score: [</w:t>
            </w:r>
            <w:r w:rsidRPr="00CA7887">
              <w:rPr>
                <w:b/>
                <w:i/>
                <w:iCs/>
                <w:sz w:val="20"/>
                <w:szCs w:val="20"/>
              </w:rPr>
              <w:t>insert score</w:t>
            </w:r>
            <w:r w:rsidRPr="00CA7887">
              <w:rPr>
                <w:b/>
                <w:iCs/>
                <w:sz w:val="20"/>
                <w:szCs w:val="20"/>
              </w:rPr>
              <w:t>]</w:t>
            </w:r>
          </w:p>
        </w:tc>
        <w:tc>
          <w:tcPr>
            <w:tcW w:w="1800" w:type="dxa"/>
          </w:tcPr>
          <w:p w14:paraId="7EF0C926" w14:textId="77777777" w:rsidR="00B66F66" w:rsidRPr="00CA7887" w:rsidRDefault="00B66F66" w:rsidP="00B87F2E">
            <w:pPr>
              <w:spacing w:before="120" w:after="120"/>
              <w:jc w:val="center"/>
            </w:pPr>
            <w:r w:rsidRPr="00CA7887">
              <w:rPr>
                <w:iCs/>
              </w:rPr>
              <w:t>[</w:t>
            </w:r>
            <w:r w:rsidRPr="00CA7887">
              <w:rPr>
                <w:i/>
                <w:iCs/>
              </w:rPr>
              <w:t>Proposal price</w:t>
            </w:r>
            <w:r w:rsidRPr="00CA7887">
              <w:rPr>
                <w:iCs/>
              </w:rPr>
              <w:t>]</w:t>
            </w:r>
          </w:p>
        </w:tc>
        <w:tc>
          <w:tcPr>
            <w:tcW w:w="1710" w:type="dxa"/>
          </w:tcPr>
          <w:p w14:paraId="7661BAFA" w14:textId="77777777" w:rsidR="00B66F66" w:rsidRPr="00CA7887" w:rsidRDefault="00B66F66" w:rsidP="00B87F2E">
            <w:pPr>
              <w:pStyle w:val="BodyTextIndent"/>
              <w:spacing w:before="120" w:after="120"/>
              <w:jc w:val="center"/>
            </w:pPr>
            <w:r w:rsidRPr="00CA7887">
              <w:rPr>
                <w:iCs/>
              </w:rPr>
              <w:t>[</w:t>
            </w:r>
            <w:r w:rsidRPr="00CA7887">
              <w:rPr>
                <w:i/>
                <w:iCs/>
              </w:rPr>
              <w:t>evaluated price</w:t>
            </w:r>
            <w:r w:rsidRPr="00CA7887">
              <w:rPr>
                <w:iCs/>
              </w:rPr>
              <w:t>]</w:t>
            </w:r>
          </w:p>
        </w:tc>
        <w:tc>
          <w:tcPr>
            <w:tcW w:w="1620" w:type="dxa"/>
          </w:tcPr>
          <w:p w14:paraId="1E4EF28C" w14:textId="77777777" w:rsidR="00B66F66" w:rsidRPr="00CA7887" w:rsidRDefault="00B66F66" w:rsidP="00B87F2E">
            <w:pPr>
              <w:pStyle w:val="BodyTextIndent"/>
              <w:spacing w:before="40" w:after="40"/>
              <w:jc w:val="left"/>
              <w:rPr>
                <w:b/>
                <w:sz w:val="20"/>
              </w:rPr>
            </w:pPr>
            <w:r w:rsidRPr="00CA7887">
              <w:rPr>
                <w:b/>
                <w:iCs/>
                <w:sz w:val="20"/>
                <w:u w:val="single"/>
              </w:rPr>
              <w:t>Combined Score</w:t>
            </w:r>
            <w:r w:rsidRPr="00CA7887">
              <w:rPr>
                <w:b/>
                <w:iCs/>
                <w:sz w:val="20"/>
              </w:rPr>
              <w:t>:</w:t>
            </w:r>
          </w:p>
          <w:p w14:paraId="55BBA3B9"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combined score</w:t>
            </w:r>
            <w:r w:rsidRPr="00CA7887">
              <w:rPr>
                <w:iCs/>
                <w:sz w:val="20"/>
              </w:rPr>
              <w:t>]</w:t>
            </w:r>
          </w:p>
          <w:p w14:paraId="1A84D942" w14:textId="77777777" w:rsidR="00B66F66" w:rsidRPr="00CA7887" w:rsidRDefault="00B66F66" w:rsidP="00B87F2E">
            <w:pPr>
              <w:pStyle w:val="BodyTextIndent"/>
              <w:spacing w:before="40" w:after="40"/>
              <w:jc w:val="left"/>
              <w:rPr>
                <w:sz w:val="20"/>
              </w:rPr>
            </w:pPr>
            <w:r w:rsidRPr="00CA7887">
              <w:rPr>
                <w:b/>
                <w:iCs/>
                <w:sz w:val="20"/>
                <w:u w:val="single"/>
              </w:rPr>
              <w:t>Ranking</w:t>
            </w:r>
            <w:r w:rsidRPr="00CA7887">
              <w:rPr>
                <w:b/>
                <w:iCs/>
                <w:sz w:val="20"/>
              </w:rPr>
              <w:t>:</w:t>
            </w:r>
            <w:r w:rsidRPr="00CA7887">
              <w:rPr>
                <w:iCs/>
                <w:sz w:val="20"/>
              </w:rPr>
              <w:t xml:space="preserve"> </w:t>
            </w:r>
          </w:p>
          <w:p w14:paraId="758F85C6" w14:textId="77777777" w:rsidR="00B66F66" w:rsidRPr="00CA7887" w:rsidRDefault="00B66F66" w:rsidP="00B87F2E">
            <w:pPr>
              <w:pStyle w:val="BodyTextIndent"/>
              <w:spacing w:before="40" w:after="40"/>
              <w:jc w:val="left"/>
              <w:rPr>
                <w:sz w:val="20"/>
              </w:rPr>
            </w:pPr>
            <w:r w:rsidRPr="00CA7887">
              <w:rPr>
                <w:iCs/>
                <w:sz w:val="20"/>
              </w:rPr>
              <w:t>[</w:t>
            </w:r>
            <w:r w:rsidRPr="00CA7887">
              <w:rPr>
                <w:i/>
                <w:iCs/>
                <w:sz w:val="20"/>
              </w:rPr>
              <w:t>ranking</w:t>
            </w:r>
            <w:r w:rsidRPr="00CA7887">
              <w:rPr>
                <w:iCs/>
                <w:sz w:val="20"/>
              </w:rPr>
              <w:t>]</w:t>
            </w:r>
          </w:p>
          <w:p w14:paraId="1E0C041A" w14:textId="77777777" w:rsidR="00B66F66" w:rsidRPr="00CA7887" w:rsidRDefault="00B66F66" w:rsidP="00B87F2E">
            <w:pPr>
              <w:pStyle w:val="BodyTextIndent"/>
              <w:spacing w:before="40" w:after="40"/>
              <w:jc w:val="left"/>
              <w:rPr>
                <w:b/>
                <w:sz w:val="20"/>
              </w:rPr>
            </w:pPr>
          </w:p>
        </w:tc>
      </w:tr>
      <w:tr w:rsidR="00B66F66" w:rsidRPr="00CA7887" w14:paraId="27A13A46" w14:textId="77777777" w:rsidTr="009B431F">
        <w:tc>
          <w:tcPr>
            <w:tcW w:w="1908" w:type="dxa"/>
          </w:tcPr>
          <w:p w14:paraId="5D12DE66" w14:textId="77777777" w:rsidR="00B66F66" w:rsidRPr="00CA7887" w:rsidRDefault="00B66F66" w:rsidP="00B87F2E">
            <w:pPr>
              <w:spacing w:before="120" w:after="120"/>
            </w:pPr>
            <w:r w:rsidRPr="00CA7887">
              <w:rPr>
                <w:iCs/>
              </w:rPr>
              <w:t>[</w:t>
            </w:r>
            <w:r w:rsidRPr="00CA7887">
              <w:rPr>
                <w:i/>
                <w:iCs/>
              </w:rPr>
              <w:t>insert name</w:t>
            </w:r>
            <w:r w:rsidRPr="00CA7887">
              <w:rPr>
                <w:iCs/>
              </w:rPr>
              <w:t>]</w:t>
            </w:r>
          </w:p>
        </w:tc>
        <w:tc>
          <w:tcPr>
            <w:tcW w:w="2070" w:type="dxa"/>
          </w:tcPr>
          <w:p w14:paraId="37EAE01F" w14:textId="77777777" w:rsidR="00B66F66" w:rsidRPr="00CA7887" w:rsidRDefault="00B66F66" w:rsidP="00B87F2E">
            <w:pPr>
              <w:spacing w:before="120" w:after="120"/>
            </w:pPr>
            <w:r w:rsidRPr="00CA7887">
              <w:t>…</w:t>
            </w:r>
          </w:p>
        </w:tc>
        <w:tc>
          <w:tcPr>
            <w:tcW w:w="2880" w:type="dxa"/>
            <w:vAlign w:val="center"/>
          </w:tcPr>
          <w:p w14:paraId="48A4E2C6" w14:textId="77777777" w:rsidR="00B66F66" w:rsidRPr="00CA7887" w:rsidRDefault="00B66F66" w:rsidP="00B87F2E">
            <w:pPr>
              <w:spacing w:before="120" w:after="120"/>
              <w:jc w:val="center"/>
            </w:pPr>
          </w:p>
        </w:tc>
        <w:tc>
          <w:tcPr>
            <w:tcW w:w="2520" w:type="dxa"/>
          </w:tcPr>
          <w:p w14:paraId="789C93C7" w14:textId="77777777" w:rsidR="00B66F66" w:rsidRPr="00CA7887" w:rsidRDefault="00B66F66" w:rsidP="00B87F2E">
            <w:pPr>
              <w:spacing w:before="120" w:after="120"/>
              <w:jc w:val="center"/>
            </w:pPr>
          </w:p>
        </w:tc>
        <w:tc>
          <w:tcPr>
            <w:tcW w:w="1800" w:type="dxa"/>
          </w:tcPr>
          <w:p w14:paraId="29DE2EEF" w14:textId="77777777" w:rsidR="00B66F66" w:rsidRPr="00CA7887" w:rsidRDefault="00B66F66" w:rsidP="00B87F2E">
            <w:pPr>
              <w:spacing w:before="120" w:after="120"/>
              <w:jc w:val="center"/>
            </w:pPr>
          </w:p>
        </w:tc>
        <w:tc>
          <w:tcPr>
            <w:tcW w:w="1710" w:type="dxa"/>
          </w:tcPr>
          <w:p w14:paraId="4BBB4131" w14:textId="77777777" w:rsidR="00B66F66" w:rsidRPr="00CA7887" w:rsidRDefault="00B66F66" w:rsidP="00B87F2E">
            <w:pPr>
              <w:pStyle w:val="BodyTextIndent"/>
              <w:spacing w:before="120" w:after="120"/>
              <w:jc w:val="center"/>
            </w:pPr>
          </w:p>
        </w:tc>
        <w:tc>
          <w:tcPr>
            <w:tcW w:w="1620" w:type="dxa"/>
          </w:tcPr>
          <w:p w14:paraId="69C0E1BF" w14:textId="77777777" w:rsidR="00B66F66" w:rsidRPr="00CA7887" w:rsidRDefault="00B66F66" w:rsidP="00B87F2E">
            <w:pPr>
              <w:pStyle w:val="BodyTextIndent"/>
              <w:spacing w:before="40" w:after="40"/>
              <w:jc w:val="left"/>
              <w:rPr>
                <w:b/>
                <w:sz w:val="20"/>
              </w:rPr>
            </w:pPr>
          </w:p>
        </w:tc>
      </w:tr>
      <w:tr w:rsidR="00B66F66" w:rsidRPr="00CA7887" w14:paraId="2C578AE4" w14:textId="77777777" w:rsidTr="009B431F">
        <w:tc>
          <w:tcPr>
            <w:tcW w:w="1908" w:type="dxa"/>
          </w:tcPr>
          <w:p w14:paraId="6F4559C2" w14:textId="77777777" w:rsidR="00B66F66" w:rsidRPr="00CA7887" w:rsidRDefault="00B66F66" w:rsidP="00B87F2E">
            <w:pPr>
              <w:spacing w:before="120"/>
            </w:pPr>
            <w:r w:rsidRPr="00CA7887">
              <w:rPr>
                <w:iCs/>
              </w:rPr>
              <w:t>…</w:t>
            </w:r>
          </w:p>
        </w:tc>
        <w:tc>
          <w:tcPr>
            <w:tcW w:w="2070" w:type="dxa"/>
          </w:tcPr>
          <w:p w14:paraId="52914882" w14:textId="77777777" w:rsidR="00B66F66" w:rsidRPr="00CA7887" w:rsidRDefault="00B66F66" w:rsidP="00B87F2E">
            <w:pPr>
              <w:spacing w:before="120"/>
            </w:pPr>
            <w:r w:rsidRPr="00CA7887">
              <w:t>…</w:t>
            </w:r>
          </w:p>
        </w:tc>
        <w:tc>
          <w:tcPr>
            <w:tcW w:w="2880" w:type="dxa"/>
            <w:vAlign w:val="center"/>
          </w:tcPr>
          <w:p w14:paraId="2A9785C2" w14:textId="77777777" w:rsidR="00B66F66" w:rsidRPr="00CA7887" w:rsidRDefault="00B66F66" w:rsidP="00B87F2E">
            <w:pPr>
              <w:spacing w:before="120"/>
              <w:jc w:val="center"/>
            </w:pPr>
          </w:p>
        </w:tc>
        <w:tc>
          <w:tcPr>
            <w:tcW w:w="2520" w:type="dxa"/>
          </w:tcPr>
          <w:p w14:paraId="11F337D9" w14:textId="77777777" w:rsidR="00B66F66" w:rsidRPr="00CA7887" w:rsidRDefault="00B66F66" w:rsidP="00B87F2E">
            <w:pPr>
              <w:spacing w:before="120"/>
              <w:jc w:val="center"/>
            </w:pPr>
          </w:p>
        </w:tc>
        <w:tc>
          <w:tcPr>
            <w:tcW w:w="1800" w:type="dxa"/>
          </w:tcPr>
          <w:p w14:paraId="3AB2478A" w14:textId="77777777" w:rsidR="00B66F66" w:rsidRPr="00CA7887" w:rsidRDefault="00B66F66" w:rsidP="00B87F2E">
            <w:pPr>
              <w:spacing w:before="120"/>
              <w:jc w:val="center"/>
            </w:pPr>
          </w:p>
        </w:tc>
        <w:tc>
          <w:tcPr>
            <w:tcW w:w="1710" w:type="dxa"/>
          </w:tcPr>
          <w:p w14:paraId="646F4C74" w14:textId="77777777" w:rsidR="00B66F66" w:rsidRPr="00CA7887" w:rsidRDefault="00B66F66" w:rsidP="00B87F2E">
            <w:pPr>
              <w:pStyle w:val="BodyTextIndent"/>
              <w:spacing w:before="120" w:after="120"/>
              <w:jc w:val="center"/>
            </w:pPr>
          </w:p>
        </w:tc>
        <w:tc>
          <w:tcPr>
            <w:tcW w:w="1620" w:type="dxa"/>
          </w:tcPr>
          <w:p w14:paraId="1CD4D762" w14:textId="77777777" w:rsidR="00B66F66" w:rsidRPr="00CA7887" w:rsidRDefault="00B66F66" w:rsidP="00B87F2E">
            <w:pPr>
              <w:pStyle w:val="BodyTextIndent"/>
              <w:spacing w:before="40" w:after="40"/>
              <w:jc w:val="left"/>
              <w:rPr>
                <w:b/>
                <w:sz w:val="20"/>
              </w:rPr>
            </w:pPr>
          </w:p>
        </w:tc>
      </w:tr>
    </w:tbl>
    <w:p w14:paraId="357820D3" w14:textId="77777777" w:rsidR="00B66F66" w:rsidRPr="00CA7887" w:rsidRDefault="00B66F66" w:rsidP="00B66F66">
      <w:pPr>
        <w:pStyle w:val="BodyTextIndent"/>
        <w:spacing w:before="240" w:after="120"/>
        <w:ind w:left="284" w:right="289"/>
        <w:rPr>
          <w:b/>
          <w:iCs/>
        </w:rPr>
      </w:pPr>
    </w:p>
    <w:p w14:paraId="5C9009E1" w14:textId="77777777" w:rsidR="00B66F66" w:rsidRPr="00CA7887" w:rsidRDefault="00B66F66" w:rsidP="00B66F66">
      <w:pPr>
        <w:spacing w:before="120" w:after="120"/>
        <w:rPr>
          <w:b/>
          <w:iCs/>
        </w:rPr>
        <w:sectPr w:rsidR="00B66F66" w:rsidRPr="00CA7887" w:rsidSect="00AB0E07">
          <w:pgSz w:w="16838" w:h="11906" w:orient="landscape"/>
          <w:pgMar w:top="1440" w:right="1440" w:bottom="1440" w:left="1440" w:header="708" w:footer="708" w:gutter="0"/>
          <w:cols w:space="708"/>
          <w:docGrid w:linePitch="360"/>
        </w:sectPr>
      </w:pPr>
    </w:p>
    <w:p w14:paraId="1CD7E4AB" w14:textId="77777777" w:rsidR="00B66F66" w:rsidRPr="00CA7887" w:rsidRDefault="00B66F66" w:rsidP="00B66F66">
      <w:pPr>
        <w:pStyle w:val="BodyTextIndent"/>
        <w:spacing w:before="240" w:after="120"/>
        <w:ind w:left="284" w:right="289"/>
        <w:rPr>
          <w:b/>
          <w:iCs/>
        </w:rPr>
      </w:pPr>
    </w:p>
    <w:p w14:paraId="216C2520"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rPr>
          <w:b/>
          <w:iCs/>
        </w:rPr>
      </w:pPr>
      <w:r w:rsidRPr="00CA7887">
        <w:rPr>
          <w:b/>
          <w:iCs/>
        </w:rPr>
        <w:t>Reason/s why your Proposal was unsuccessful [</w:t>
      </w:r>
      <w:r w:rsidRPr="00CA7887">
        <w:rPr>
          <w:b/>
          <w:i/>
          <w:iCs/>
        </w:rPr>
        <w:t>Delete if the combined score already reveals the reason</w:t>
      </w:r>
      <w:r w:rsidRPr="00CA7887">
        <w:rPr>
          <w:b/>
          <w:iCs/>
        </w:rPr>
        <w:t>]</w:t>
      </w:r>
    </w:p>
    <w:tbl>
      <w:tblPr>
        <w:tblW w:w="9108" w:type="dxa"/>
        <w:tblLook w:val="04A0" w:firstRow="1" w:lastRow="0" w:firstColumn="1" w:lastColumn="0" w:noHBand="0" w:noVBand="1"/>
      </w:tblPr>
      <w:tblGrid>
        <w:gridCol w:w="9108"/>
      </w:tblGrid>
      <w:tr w:rsidR="00B66F66" w:rsidRPr="00CA7887" w14:paraId="3E0EF29C" w14:textId="77777777" w:rsidTr="009B431F">
        <w:tc>
          <w:tcPr>
            <w:tcW w:w="9108" w:type="dxa"/>
          </w:tcPr>
          <w:p w14:paraId="4CD90E85" w14:textId="77777777" w:rsidR="00B66F66" w:rsidRPr="00CA7887" w:rsidRDefault="00B66F66" w:rsidP="00B87F2E">
            <w:pPr>
              <w:pStyle w:val="BodyTextIndent"/>
              <w:spacing w:before="120" w:after="120"/>
              <w:ind w:right="252"/>
              <w:rPr>
                <w:b/>
                <w:i/>
              </w:rPr>
            </w:pPr>
            <w:r w:rsidRPr="00CA7887">
              <w:rPr>
                <w:b/>
                <w:i/>
                <w:iCs/>
              </w:rPr>
              <w:t xml:space="preserve">[INSTRUCTIONS; State the reason/s why </w:t>
            </w:r>
            <w:r w:rsidRPr="00CA7887">
              <w:rPr>
                <w:b/>
                <w:i/>
                <w:iCs/>
                <w:u w:val="single"/>
              </w:rPr>
              <w:t>this</w:t>
            </w:r>
            <w:r w:rsidRPr="00CA7887">
              <w:rPr>
                <w:b/>
                <w:i/>
                <w:iCs/>
              </w:rPr>
              <w:t xml:space="preserve"> Consultant’s Proposal was unsuccessful. Do NOT include: (a) a </w:t>
            </w:r>
            <w:proofErr w:type="gramStart"/>
            <w:r w:rsidRPr="00CA7887">
              <w:rPr>
                <w:b/>
                <w:i/>
                <w:iCs/>
              </w:rPr>
              <w:t>point by point</w:t>
            </w:r>
            <w:proofErr w:type="gramEnd"/>
            <w:r w:rsidRPr="00CA7887">
              <w:rPr>
                <w:b/>
                <w:i/>
                <w:iCs/>
              </w:rPr>
              <w:t xml:space="preserve"> comparison with another Consultant’s Proposal or (b) information that is marked confidential by the Consultant in its Proposal.]</w:t>
            </w:r>
          </w:p>
        </w:tc>
      </w:tr>
    </w:tbl>
    <w:p w14:paraId="5E7E32E5"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rPr>
          <w:b/>
          <w:iCs/>
        </w:rPr>
      </w:pPr>
      <w:r w:rsidRPr="00CA7887">
        <w:rPr>
          <w:b/>
          <w:iCs/>
        </w:rPr>
        <w:t>How to request a debriefing [</w:t>
      </w:r>
      <w:r w:rsidRPr="00CA7887">
        <w:rPr>
          <w:b/>
          <w:i/>
          <w:iCs/>
        </w:rPr>
        <w:t>This applies only if your proposal was unsuccessful as stated under point (3) above</w:t>
      </w:r>
      <w:r w:rsidRPr="00CA7887">
        <w:rPr>
          <w:b/>
          <w:iCs/>
        </w:rPr>
        <w:t>]</w:t>
      </w:r>
    </w:p>
    <w:tbl>
      <w:tblPr>
        <w:tblW w:w="9108" w:type="dxa"/>
        <w:tblLook w:val="04A0" w:firstRow="1" w:lastRow="0" w:firstColumn="1" w:lastColumn="0" w:noHBand="0" w:noVBand="1"/>
      </w:tblPr>
      <w:tblGrid>
        <w:gridCol w:w="9108"/>
      </w:tblGrid>
      <w:tr w:rsidR="00B66F66" w:rsidRPr="00CA7887" w14:paraId="102C50FD" w14:textId="77777777" w:rsidTr="009B431F">
        <w:tc>
          <w:tcPr>
            <w:tcW w:w="9108" w:type="dxa"/>
          </w:tcPr>
          <w:p w14:paraId="2A736E6F" w14:textId="77777777" w:rsidR="00B66F66" w:rsidRPr="00CA7887" w:rsidRDefault="00B66F66" w:rsidP="00B87F2E">
            <w:pPr>
              <w:pStyle w:val="BodyTextIndent"/>
              <w:spacing w:before="120" w:after="120"/>
              <w:ind w:left="34" w:right="289"/>
              <w:rPr>
                <w:b/>
              </w:rPr>
            </w:pPr>
            <w:r w:rsidRPr="00CA7887">
              <w:rPr>
                <w:b/>
              </w:rPr>
              <w:t>DEADLINE: The deadline to request a debriefing expires at midnight on [</w:t>
            </w:r>
            <w:r w:rsidRPr="00CA7887">
              <w:rPr>
                <w:b/>
                <w:i/>
              </w:rPr>
              <w:t>insert date</w:t>
            </w:r>
            <w:r w:rsidRPr="00CA7887">
              <w:rPr>
                <w:b/>
              </w:rPr>
              <w:t>] (local time).</w:t>
            </w:r>
          </w:p>
          <w:p w14:paraId="296059BD" w14:textId="77777777" w:rsidR="00B66F66" w:rsidRPr="00CA7887" w:rsidRDefault="00B66F66" w:rsidP="00B87F2E">
            <w:pPr>
              <w:pStyle w:val="BodyTextIndent"/>
              <w:spacing w:before="120" w:after="120"/>
              <w:ind w:left="34" w:right="289"/>
            </w:pPr>
            <w:r w:rsidRPr="00CA7887">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705F7116" w14:textId="77777777" w:rsidR="00B66F66" w:rsidRPr="009B431F" w:rsidRDefault="00B66F66" w:rsidP="00B87F2E">
            <w:pPr>
              <w:spacing w:before="120" w:after="120"/>
            </w:pPr>
            <w:r w:rsidRPr="009B431F">
              <w:t>Provide the contract name, reference number, name of the Consultant, contact details; and address the request for debriefing as follows:</w:t>
            </w:r>
          </w:p>
          <w:p w14:paraId="1882597F" w14:textId="77777777" w:rsidR="00B66F66" w:rsidRPr="009B431F" w:rsidRDefault="00B66F66" w:rsidP="00B87F2E">
            <w:pPr>
              <w:spacing w:before="120" w:after="120"/>
              <w:ind w:left="341"/>
            </w:pPr>
            <w:r w:rsidRPr="009B431F">
              <w:rPr>
                <w:b/>
              </w:rPr>
              <w:t>Attention</w:t>
            </w:r>
            <w:r w:rsidRPr="009B431F">
              <w:t>: [</w:t>
            </w:r>
            <w:r w:rsidRPr="009B431F">
              <w:rPr>
                <w:i/>
              </w:rPr>
              <w:t>insert full name of person, if applicable</w:t>
            </w:r>
            <w:r w:rsidRPr="009B431F">
              <w:t>]</w:t>
            </w:r>
          </w:p>
          <w:p w14:paraId="5BB02464" w14:textId="77777777" w:rsidR="00B66F66" w:rsidRPr="009B431F" w:rsidRDefault="00B66F66" w:rsidP="00B87F2E">
            <w:pPr>
              <w:spacing w:before="120" w:after="120"/>
              <w:ind w:left="341"/>
            </w:pPr>
            <w:r w:rsidRPr="009B431F">
              <w:rPr>
                <w:b/>
              </w:rPr>
              <w:t>Title/position</w:t>
            </w:r>
            <w:r w:rsidRPr="009B431F">
              <w:t>: [</w:t>
            </w:r>
            <w:r w:rsidRPr="009B431F">
              <w:rPr>
                <w:i/>
              </w:rPr>
              <w:t>insert title/position</w:t>
            </w:r>
            <w:r w:rsidRPr="009B431F">
              <w:t>]</w:t>
            </w:r>
          </w:p>
          <w:p w14:paraId="0F710691" w14:textId="77777777" w:rsidR="00B66F66" w:rsidRPr="009B431F" w:rsidRDefault="00B66F66" w:rsidP="00B87F2E">
            <w:pPr>
              <w:spacing w:before="120" w:after="120"/>
              <w:ind w:left="341"/>
            </w:pPr>
            <w:r w:rsidRPr="009B431F">
              <w:rPr>
                <w:b/>
              </w:rPr>
              <w:t>Agency</w:t>
            </w:r>
            <w:r w:rsidRPr="009B431F">
              <w:t>: [</w:t>
            </w:r>
            <w:r w:rsidRPr="009B431F">
              <w:rPr>
                <w:i/>
              </w:rPr>
              <w:t>insert name of Client</w:t>
            </w:r>
            <w:r w:rsidRPr="009B431F">
              <w:t>]</w:t>
            </w:r>
          </w:p>
          <w:p w14:paraId="7E15B446" w14:textId="77777777" w:rsidR="00B66F66" w:rsidRPr="009B431F" w:rsidRDefault="00B66F66" w:rsidP="00B87F2E">
            <w:pPr>
              <w:spacing w:before="120" w:after="120"/>
              <w:ind w:left="341"/>
            </w:pPr>
            <w:r w:rsidRPr="009B431F">
              <w:rPr>
                <w:b/>
              </w:rPr>
              <w:t>Email address</w:t>
            </w:r>
            <w:r w:rsidRPr="009B431F">
              <w:t>: [</w:t>
            </w:r>
            <w:r w:rsidRPr="009B431F">
              <w:rPr>
                <w:i/>
              </w:rPr>
              <w:t>insert email address</w:t>
            </w:r>
            <w:r w:rsidRPr="009B431F">
              <w:t>]</w:t>
            </w:r>
          </w:p>
          <w:p w14:paraId="21B1EC33" w14:textId="77777777" w:rsidR="00B66F66" w:rsidRPr="009B431F" w:rsidRDefault="00B66F66" w:rsidP="00B87F2E">
            <w:pPr>
              <w:spacing w:before="120" w:after="120"/>
              <w:ind w:left="341"/>
              <w:rPr>
                <w:i/>
              </w:rPr>
            </w:pPr>
            <w:r w:rsidRPr="009B431F">
              <w:rPr>
                <w:b/>
              </w:rPr>
              <w:t>Fax number</w:t>
            </w:r>
            <w:r w:rsidRPr="009B431F">
              <w:t>: [</w:t>
            </w:r>
            <w:r w:rsidRPr="009B431F">
              <w:rPr>
                <w:i/>
              </w:rPr>
              <w:t>insert fax number</w:t>
            </w:r>
            <w:r w:rsidRPr="009B431F">
              <w:t xml:space="preserve">] </w:t>
            </w:r>
            <w:r w:rsidRPr="009B431F">
              <w:rPr>
                <w:b/>
                <w:i/>
              </w:rPr>
              <w:t>delete if not used</w:t>
            </w:r>
          </w:p>
          <w:p w14:paraId="41BF234A" w14:textId="77777777" w:rsidR="00B66F66" w:rsidRPr="00CA7887" w:rsidRDefault="00B66F66" w:rsidP="00B87F2E">
            <w:pPr>
              <w:pStyle w:val="BodyTextIndent"/>
              <w:spacing w:before="120" w:after="120"/>
              <w:ind w:left="34" w:right="289"/>
            </w:pPr>
            <w:r w:rsidRPr="00CA7887">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5CB9A1A7" w14:textId="77777777" w:rsidR="00B66F66" w:rsidRPr="00CA7887" w:rsidRDefault="00B66F66" w:rsidP="00B87F2E">
            <w:pPr>
              <w:pStyle w:val="BodyTextIndent"/>
              <w:spacing w:before="120" w:after="120"/>
              <w:ind w:left="34" w:right="289"/>
            </w:pPr>
            <w:r w:rsidRPr="00CA7887">
              <w:t>The debriefing may be in writing, by phone, video conference call or in person. We shall promptly advise you in writing how the debriefing will take place and confirm the date and time.</w:t>
            </w:r>
          </w:p>
          <w:p w14:paraId="587B605A" w14:textId="77777777" w:rsidR="00B66F66" w:rsidRPr="00CA7887" w:rsidRDefault="00B66F66" w:rsidP="00B87F2E">
            <w:pPr>
              <w:pStyle w:val="BodyTextIndent"/>
              <w:spacing w:before="120" w:after="120"/>
              <w:ind w:left="34" w:right="289"/>
            </w:pPr>
            <w:r w:rsidRPr="00CA7887">
              <w:t>If the deadline to request a debriefing has expired, you may still request a debriefing. In this case, we will provide the debriefing as soon as practicable, and normally no later than fifteen (15) Business Days from the date of publication of the Contract Award Notice.</w:t>
            </w:r>
          </w:p>
        </w:tc>
      </w:tr>
    </w:tbl>
    <w:p w14:paraId="0F2BA9CB"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rPr>
          <w:b/>
          <w:iCs/>
        </w:rPr>
      </w:pPr>
      <w:r w:rsidRPr="00CA7887">
        <w:rPr>
          <w:b/>
          <w:iCs/>
        </w:rPr>
        <w:t xml:space="preserve">How to make a complaint </w:t>
      </w:r>
    </w:p>
    <w:tbl>
      <w:tblPr>
        <w:tblW w:w="9108" w:type="dxa"/>
        <w:tblLook w:val="04A0" w:firstRow="1" w:lastRow="0" w:firstColumn="1" w:lastColumn="0" w:noHBand="0" w:noVBand="1"/>
      </w:tblPr>
      <w:tblGrid>
        <w:gridCol w:w="9108"/>
      </w:tblGrid>
      <w:tr w:rsidR="00B66F66" w:rsidRPr="00CA7887" w14:paraId="3AC878C2" w14:textId="77777777" w:rsidTr="009B431F">
        <w:tc>
          <w:tcPr>
            <w:tcW w:w="9108" w:type="dxa"/>
          </w:tcPr>
          <w:p w14:paraId="191D86D9" w14:textId="77777777" w:rsidR="00B66F66" w:rsidRPr="00CA7887" w:rsidRDefault="00B66F66" w:rsidP="00B87F2E">
            <w:pPr>
              <w:pStyle w:val="BodyTextIndent"/>
              <w:spacing w:before="120" w:after="120"/>
              <w:ind w:right="289"/>
              <w:rPr>
                <w:b/>
              </w:rPr>
            </w:pPr>
            <w:r w:rsidRPr="00CA7887">
              <w:rPr>
                <w:b/>
              </w:rPr>
              <w:t>DEADLINE: The deadline for submitting a Procurement-related Complaint challenging the decision to award the contract expires on midnight, [</w:t>
            </w:r>
            <w:r w:rsidRPr="00CA7887">
              <w:rPr>
                <w:b/>
                <w:i/>
              </w:rPr>
              <w:t>insert date</w:t>
            </w:r>
            <w:r w:rsidRPr="00CA7887">
              <w:rPr>
                <w:b/>
              </w:rPr>
              <w:t>] (local time).</w:t>
            </w:r>
          </w:p>
          <w:p w14:paraId="1CCAEBDB" w14:textId="77777777" w:rsidR="00B66F66" w:rsidRPr="009B431F" w:rsidRDefault="00B66F66" w:rsidP="00B87F2E">
            <w:pPr>
              <w:spacing w:before="120" w:after="120"/>
            </w:pPr>
            <w:r w:rsidRPr="009B431F">
              <w:lastRenderedPageBreak/>
              <w:t>Provide the contract name, reference number, name of the Consultant, contact details; and address the Procurement-related Complaint as follows:</w:t>
            </w:r>
          </w:p>
          <w:p w14:paraId="2FC6ECCD" w14:textId="77777777" w:rsidR="00B66F66" w:rsidRPr="009B431F" w:rsidRDefault="00B66F66" w:rsidP="00B87F2E">
            <w:pPr>
              <w:spacing w:before="120" w:after="120"/>
              <w:ind w:left="341"/>
            </w:pPr>
            <w:r w:rsidRPr="009B431F">
              <w:rPr>
                <w:b/>
              </w:rPr>
              <w:t>Attention</w:t>
            </w:r>
            <w:r w:rsidRPr="009B431F">
              <w:t>: [</w:t>
            </w:r>
            <w:r w:rsidRPr="009B431F">
              <w:rPr>
                <w:i/>
              </w:rPr>
              <w:t>insert full name of person, if applicable</w:t>
            </w:r>
            <w:r w:rsidRPr="009B431F">
              <w:t>]</w:t>
            </w:r>
          </w:p>
          <w:p w14:paraId="7D774FCF" w14:textId="77777777" w:rsidR="00B66F66" w:rsidRPr="009B431F" w:rsidRDefault="00B66F66" w:rsidP="00B87F2E">
            <w:pPr>
              <w:spacing w:before="120" w:after="120"/>
              <w:ind w:left="341"/>
            </w:pPr>
            <w:r w:rsidRPr="009B431F">
              <w:rPr>
                <w:b/>
              </w:rPr>
              <w:t>Title/position</w:t>
            </w:r>
            <w:r w:rsidRPr="009B431F">
              <w:t>: [</w:t>
            </w:r>
            <w:r w:rsidRPr="009B431F">
              <w:rPr>
                <w:i/>
              </w:rPr>
              <w:t>insert title/position</w:t>
            </w:r>
            <w:r w:rsidRPr="009B431F">
              <w:t>]</w:t>
            </w:r>
          </w:p>
          <w:p w14:paraId="653DA225" w14:textId="77777777" w:rsidR="00B66F66" w:rsidRPr="009B431F" w:rsidRDefault="00B66F66" w:rsidP="00B87F2E">
            <w:pPr>
              <w:spacing w:before="120" w:after="120"/>
              <w:ind w:left="341"/>
            </w:pPr>
            <w:r w:rsidRPr="009B431F">
              <w:rPr>
                <w:b/>
              </w:rPr>
              <w:t>Agency</w:t>
            </w:r>
            <w:r w:rsidRPr="009B431F">
              <w:t>: [</w:t>
            </w:r>
            <w:r w:rsidRPr="009B431F">
              <w:rPr>
                <w:i/>
              </w:rPr>
              <w:t>insert name of Client</w:t>
            </w:r>
            <w:r w:rsidRPr="009B431F">
              <w:t>]</w:t>
            </w:r>
          </w:p>
          <w:p w14:paraId="08825FA7" w14:textId="77777777" w:rsidR="00B66F66" w:rsidRPr="009B431F" w:rsidRDefault="00B66F66" w:rsidP="00B87F2E">
            <w:pPr>
              <w:spacing w:before="120" w:after="120"/>
              <w:ind w:left="341"/>
            </w:pPr>
            <w:r w:rsidRPr="009B431F">
              <w:rPr>
                <w:b/>
              </w:rPr>
              <w:t>Email address</w:t>
            </w:r>
            <w:r w:rsidRPr="009B431F">
              <w:t>: [</w:t>
            </w:r>
            <w:r w:rsidRPr="009B431F">
              <w:rPr>
                <w:i/>
              </w:rPr>
              <w:t>insert email address</w:t>
            </w:r>
            <w:r w:rsidRPr="009B431F">
              <w:t>]</w:t>
            </w:r>
          </w:p>
          <w:p w14:paraId="0C9C46F6" w14:textId="77777777" w:rsidR="00B66F66" w:rsidRPr="009B431F" w:rsidRDefault="00B66F66" w:rsidP="00B87F2E">
            <w:pPr>
              <w:spacing w:before="120" w:after="120"/>
              <w:ind w:left="341"/>
              <w:rPr>
                <w:i/>
              </w:rPr>
            </w:pPr>
            <w:r w:rsidRPr="009B431F">
              <w:rPr>
                <w:b/>
              </w:rPr>
              <w:t>Fax number</w:t>
            </w:r>
            <w:r w:rsidRPr="009B431F">
              <w:t>: [</w:t>
            </w:r>
            <w:r w:rsidRPr="009B431F">
              <w:rPr>
                <w:i/>
              </w:rPr>
              <w:t>insert fax number</w:t>
            </w:r>
            <w:r w:rsidRPr="009B431F">
              <w:t xml:space="preserve">] </w:t>
            </w:r>
            <w:r w:rsidRPr="009B431F">
              <w:rPr>
                <w:b/>
                <w:i/>
              </w:rPr>
              <w:t>delete if not used</w:t>
            </w:r>
          </w:p>
          <w:p w14:paraId="625B152B" w14:textId="77777777" w:rsidR="00B66F66" w:rsidRPr="00CA7887" w:rsidRDefault="00B66F66" w:rsidP="00B87F2E">
            <w:pPr>
              <w:pStyle w:val="BodyTextIndent"/>
              <w:spacing w:before="120" w:after="120"/>
              <w:ind w:right="289"/>
            </w:pPr>
            <w:r w:rsidRPr="009B431F">
              <w:t xml:space="preserve"> </w:t>
            </w:r>
            <w:r w:rsidRPr="00CA7887">
              <w:t>[At this point in the procurement process] [ Upon receipt of this notification] you may submit a Procurement-related Complaint challenging the decision to award the contract. You do not need to have requested, or received, a debriefing before making this complaint. Your complaint must be submitted within the Standstill Period and received by us before the Standstill Period ends.</w:t>
            </w:r>
          </w:p>
          <w:p w14:paraId="5B480F9A" w14:textId="77777777" w:rsidR="00B66F66" w:rsidRPr="00CA7887" w:rsidRDefault="00B66F66" w:rsidP="00B87F2E">
            <w:pPr>
              <w:pStyle w:val="BodyTextIndent"/>
              <w:spacing w:before="120" w:after="120"/>
              <w:ind w:right="289"/>
            </w:pPr>
            <w:r w:rsidRPr="00CA7887">
              <w:rPr>
                <w:u w:val="single"/>
              </w:rPr>
              <w:t>Further information</w:t>
            </w:r>
            <w:r w:rsidRPr="00CA7887">
              <w:t>:</w:t>
            </w:r>
          </w:p>
          <w:p w14:paraId="768B5FE2" w14:textId="77777777" w:rsidR="00B66F66" w:rsidRPr="00CA7887" w:rsidRDefault="00B66F66" w:rsidP="00B87F2E">
            <w:pPr>
              <w:pStyle w:val="BodyTextIndent"/>
              <w:spacing w:before="120" w:after="120"/>
              <w:ind w:right="289"/>
            </w:pPr>
            <w:r w:rsidRPr="00CA7887">
              <w:t xml:space="preserve">For more </w:t>
            </w:r>
            <w:proofErr w:type="gramStart"/>
            <w:r w:rsidRPr="00CA7887">
              <w:t>information  see</w:t>
            </w:r>
            <w:proofErr w:type="gramEnd"/>
            <w:r w:rsidRPr="00CA7887">
              <w:t xml:space="preserve"> the “</w:t>
            </w:r>
            <w:hyperlink r:id="rId85" w:history="1">
              <w:r w:rsidRPr="009B431F">
                <w:rPr>
                  <w:rStyle w:val="Hyperlink"/>
                  <w:rFonts w:eastAsiaTheme="minorEastAsia"/>
                  <w:color w:val="auto"/>
                </w:rPr>
                <w:t>Procurement Regulations for IPF Borrowers</w:t>
              </w:r>
            </w:hyperlink>
            <w:r w:rsidRPr="009B431F">
              <w:rPr>
                <w:rStyle w:val="Hyperlink"/>
                <w:rFonts w:eastAsiaTheme="minorEastAsia"/>
                <w:color w:val="auto"/>
              </w:rPr>
              <w:t xml:space="preserve"> (Procurement Regulations) </w:t>
            </w:r>
            <w:r w:rsidRPr="00CA7887">
              <w:t>(Annex III).” You should read these provisions before preparing and submitting your complaint. In addition, the World Bank’s Guidance “</w:t>
            </w:r>
            <w:hyperlink r:id="rId86" w:history="1">
              <w:r w:rsidRPr="009B431F">
                <w:rPr>
                  <w:rStyle w:val="Hyperlink"/>
                  <w:rFonts w:eastAsiaTheme="minorEastAsia"/>
                  <w:color w:val="auto"/>
                </w:rPr>
                <w:t>How to make a Procurement-related Complaint</w:t>
              </w:r>
            </w:hyperlink>
            <w:r w:rsidRPr="00CA7887">
              <w:t>” provides a useful explanation of the process, as well as a sample letter of complaint.</w:t>
            </w:r>
          </w:p>
          <w:p w14:paraId="5BEA523E" w14:textId="77777777" w:rsidR="00B66F66" w:rsidRPr="00CA7887" w:rsidRDefault="00B66F66" w:rsidP="00B87F2E">
            <w:pPr>
              <w:pStyle w:val="BodyTextIndent"/>
              <w:spacing w:before="120" w:after="120"/>
              <w:ind w:right="289"/>
            </w:pPr>
            <w:r w:rsidRPr="00CA7887">
              <w:t>In summary, there are four essential requirements:</w:t>
            </w:r>
          </w:p>
          <w:p w14:paraId="4761F927" w14:textId="77777777" w:rsidR="00B66F66" w:rsidRPr="00CA7887" w:rsidRDefault="00B66F66" w:rsidP="00CB6E05">
            <w:pPr>
              <w:pStyle w:val="BodyTextIndent"/>
              <w:numPr>
                <w:ilvl w:val="0"/>
                <w:numId w:val="40"/>
              </w:numPr>
              <w:tabs>
                <w:tab w:val="clear" w:pos="-720"/>
              </w:tabs>
              <w:suppressAutoHyphens w:val="0"/>
              <w:spacing w:before="120" w:after="120"/>
              <w:ind w:right="289"/>
            </w:pPr>
            <w:r w:rsidRPr="00CA7887">
              <w:t xml:space="preserve">You must be an ‘interested party’. In this case, that means a </w:t>
            </w:r>
            <w:proofErr w:type="gramStart"/>
            <w:r w:rsidRPr="00CA7887">
              <w:t>Consultant</w:t>
            </w:r>
            <w:proofErr w:type="gramEnd"/>
            <w:r w:rsidRPr="00CA7887">
              <w:t xml:space="preserve"> who has submitted a Proposal in this selection process, and is the recipient of a Notification of Intention to Award.</w:t>
            </w:r>
          </w:p>
          <w:p w14:paraId="14A024D6" w14:textId="77777777" w:rsidR="00B66F66" w:rsidRPr="00CA7887" w:rsidRDefault="00B66F66" w:rsidP="00CB6E05">
            <w:pPr>
              <w:pStyle w:val="BodyTextIndent"/>
              <w:numPr>
                <w:ilvl w:val="0"/>
                <w:numId w:val="40"/>
              </w:numPr>
              <w:tabs>
                <w:tab w:val="clear" w:pos="-720"/>
              </w:tabs>
              <w:suppressAutoHyphens w:val="0"/>
              <w:spacing w:before="120" w:after="120"/>
              <w:ind w:right="289"/>
            </w:pPr>
            <w:r w:rsidRPr="00CA7887">
              <w:t xml:space="preserve">The complaint can only challenge the decision to award the contract. </w:t>
            </w:r>
          </w:p>
          <w:p w14:paraId="5EB1ED26" w14:textId="77777777" w:rsidR="00B66F66" w:rsidRPr="00CA7887" w:rsidRDefault="00B66F66" w:rsidP="00CB6E05">
            <w:pPr>
              <w:pStyle w:val="BodyTextIndent"/>
              <w:numPr>
                <w:ilvl w:val="0"/>
                <w:numId w:val="40"/>
              </w:numPr>
              <w:tabs>
                <w:tab w:val="clear" w:pos="-720"/>
              </w:tabs>
              <w:suppressAutoHyphens w:val="0"/>
              <w:spacing w:before="120" w:after="120"/>
              <w:ind w:right="289"/>
            </w:pPr>
            <w:r w:rsidRPr="00CA7887">
              <w:t>You must submit the complaint within the deadline stated above.</w:t>
            </w:r>
          </w:p>
          <w:p w14:paraId="6AE3A89D" w14:textId="77777777" w:rsidR="00B66F66" w:rsidRPr="00CA7887" w:rsidRDefault="00B66F66" w:rsidP="00CB6E05">
            <w:pPr>
              <w:pStyle w:val="BodyTextIndent"/>
              <w:numPr>
                <w:ilvl w:val="0"/>
                <w:numId w:val="40"/>
              </w:numPr>
              <w:tabs>
                <w:tab w:val="clear" w:pos="-720"/>
              </w:tabs>
              <w:suppressAutoHyphens w:val="0"/>
              <w:spacing w:before="120" w:after="120"/>
              <w:ind w:right="289"/>
            </w:pPr>
            <w:r w:rsidRPr="00CA7887">
              <w:t>You must include, in your complaint, all of the information required by the Procurement Regulations (as described in Annex III).</w:t>
            </w:r>
          </w:p>
        </w:tc>
      </w:tr>
    </w:tbl>
    <w:p w14:paraId="37CD8FB5" w14:textId="77777777" w:rsidR="00B66F66" w:rsidRPr="00CA7887" w:rsidRDefault="00B66F66" w:rsidP="00CB6E05">
      <w:pPr>
        <w:pStyle w:val="BodyTextIndent"/>
        <w:numPr>
          <w:ilvl w:val="0"/>
          <w:numId w:val="39"/>
        </w:numPr>
        <w:tabs>
          <w:tab w:val="clear" w:pos="-720"/>
        </w:tabs>
        <w:suppressAutoHyphens w:val="0"/>
        <w:spacing w:before="240" w:after="120"/>
        <w:ind w:left="284" w:right="289" w:hanging="284"/>
        <w:rPr>
          <w:b/>
          <w:iCs/>
        </w:rPr>
      </w:pPr>
      <w:r w:rsidRPr="00CA7887">
        <w:rPr>
          <w:b/>
          <w:iCs/>
        </w:rPr>
        <w:lastRenderedPageBreak/>
        <w:t xml:space="preserve">Standstill Period </w:t>
      </w:r>
    </w:p>
    <w:tbl>
      <w:tblPr>
        <w:tblW w:w="9108" w:type="dxa"/>
        <w:tblLook w:val="04A0" w:firstRow="1" w:lastRow="0" w:firstColumn="1" w:lastColumn="0" w:noHBand="0" w:noVBand="1"/>
      </w:tblPr>
      <w:tblGrid>
        <w:gridCol w:w="9108"/>
      </w:tblGrid>
      <w:tr w:rsidR="00B66F66" w:rsidRPr="00CA7887" w14:paraId="1979CBEB" w14:textId="77777777" w:rsidTr="009B431F">
        <w:tc>
          <w:tcPr>
            <w:tcW w:w="9108" w:type="dxa"/>
          </w:tcPr>
          <w:p w14:paraId="640ED570" w14:textId="77777777" w:rsidR="00B66F66" w:rsidRPr="00CA7887" w:rsidRDefault="00B66F66" w:rsidP="00B87F2E">
            <w:pPr>
              <w:pStyle w:val="BodyTextIndent"/>
              <w:spacing w:before="120" w:after="120"/>
              <w:ind w:left="34" w:right="289"/>
              <w:rPr>
                <w:b/>
              </w:rPr>
            </w:pPr>
            <w:r w:rsidRPr="00CA7887">
              <w:rPr>
                <w:b/>
              </w:rPr>
              <w:t>DEADLINE: The Standstill Period is due to end at midnight on [</w:t>
            </w:r>
            <w:r w:rsidRPr="00CA7887">
              <w:rPr>
                <w:b/>
                <w:i/>
              </w:rPr>
              <w:t>insert date</w:t>
            </w:r>
            <w:r w:rsidRPr="00CA7887">
              <w:rPr>
                <w:b/>
              </w:rPr>
              <w:t>] (local time).</w:t>
            </w:r>
          </w:p>
          <w:p w14:paraId="281F1CDB" w14:textId="77777777" w:rsidR="00B66F66" w:rsidRPr="00CA7887" w:rsidRDefault="00B66F66" w:rsidP="00B87F2E">
            <w:pPr>
              <w:pStyle w:val="BodyTextIndent"/>
              <w:spacing w:before="120" w:after="120"/>
              <w:ind w:left="34" w:right="289"/>
            </w:pPr>
            <w:r w:rsidRPr="00CA7887">
              <w:t>The Standstill Period lasts ten (10) Business Days after the date of transmission of this Notification of Intention to Award.</w:t>
            </w:r>
          </w:p>
          <w:p w14:paraId="4CA2B801" w14:textId="240D6C55" w:rsidR="00B66F66" w:rsidRPr="00CA7887" w:rsidRDefault="00B66F66" w:rsidP="00B87F2E">
            <w:pPr>
              <w:pStyle w:val="BodyTextIndent"/>
              <w:spacing w:before="120" w:after="120"/>
              <w:ind w:left="34" w:right="289"/>
            </w:pPr>
            <w:r w:rsidRPr="00CA7887">
              <w:t xml:space="preserve">The Standstill Period may be extended. This may happen where we are unable to provide a debriefing within the five (5) Business Day deadline. If this </w:t>
            </w:r>
            <w:r w:rsidR="00FC0B1B" w:rsidRPr="00CA7887">
              <w:t>happens,</w:t>
            </w:r>
            <w:r w:rsidRPr="00CA7887">
              <w:t xml:space="preserve"> we will notify you of the extension.</w:t>
            </w:r>
            <w:r w:rsidRPr="00CA7887">
              <w:rPr>
                <w:iCs/>
              </w:rPr>
              <w:t xml:space="preserve"> </w:t>
            </w:r>
          </w:p>
        </w:tc>
      </w:tr>
    </w:tbl>
    <w:p w14:paraId="7090A9C5" w14:textId="77777777" w:rsidR="00B66F66" w:rsidRPr="00CA7887" w:rsidRDefault="00B66F66" w:rsidP="00B66F66">
      <w:pPr>
        <w:pStyle w:val="BodyTextIndent"/>
        <w:spacing w:before="240" w:after="240"/>
        <w:ind w:right="288"/>
        <w:rPr>
          <w:iCs/>
        </w:rPr>
      </w:pPr>
      <w:r w:rsidRPr="00CA7887">
        <w:rPr>
          <w:iCs/>
        </w:rPr>
        <w:t xml:space="preserve">If you have any questions regarding this </w:t>
      </w:r>
      <w:r w:rsidR="00376307" w:rsidRPr="00CA7887">
        <w:rPr>
          <w:iCs/>
        </w:rPr>
        <w:t>Notification,</w:t>
      </w:r>
      <w:r w:rsidRPr="00CA7887">
        <w:rPr>
          <w:iCs/>
        </w:rPr>
        <w:t xml:space="preserve"> please do not hesitate to contact us.</w:t>
      </w:r>
    </w:p>
    <w:p w14:paraId="78CDDBA1" w14:textId="77777777" w:rsidR="00B66F66" w:rsidRPr="00CA7887" w:rsidRDefault="00B66F66" w:rsidP="00B66F66">
      <w:pPr>
        <w:pStyle w:val="BodyTextIndent"/>
        <w:spacing w:before="240" w:after="240"/>
        <w:ind w:right="288"/>
        <w:rPr>
          <w:iCs/>
        </w:rPr>
      </w:pPr>
      <w:r w:rsidRPr="00CA7887">
        <w:rPr>
          <w:iCs/>
        </w:rPr>
        <w:t>On behalf of [</w:t>
      </w:r>
      <w:r w:rsidRPr="00CA7887">
        <w:rPr>
          <w:i/>
          <w:iCs/>
        </w:rPr>
        <w:t>insert</w:t>
      </w:r>
      <w:r w:rsidRPr="00CA7887">
        <w:rPr>
          <w:iCs/>
        </w:rPr>
        <w:t xml:space="preserve"> </w:t>
      </w:r>
      <w:r w:rsidRPr="00CA7887">
        <w:rPr>
          <w:i/>
          <w:iCs/>
        </w:rPr>
        <w:t>the name of the Client</w:t>
      </w:r>
      <w:r w:rsidRPr="00CA7887">
        <w:rPr>
          <w:iCs/>
        </w:rPr>
        <w:t>]:</w:t>
      </w:r>
    </w:p>
    <w:p w14:paraId="0C6FB371" w14:textId="77777777" w:rsidR="00B66F66" w:rsidRPr="00CA7887" w:rsidRDefault="00B66F66" w:rsidP="00B66F66">
      <w:pPr>
        <w:tabs>
          <w:tab w:val="left" w:pos="9000"/>
        </w:tabs>
        <w:spacing w:before="240" w:after="240"/>
        <w:ind w:left="1560" w:hanging="1560"/>
      </w:pPr>
      <w:r w:rsidRPr="00CA7887">
        <w:rPr>
          <w:b/>
        </w:rPr>
        <w:lastRenderedPageBreak/>
        <w:t>Signature:</w:t>
      </w:r>
      <w:r w:rsidRPr="00CA7887">
        <w:t xml:space="preserve"> </w:t>
      </w:r>
      <w:r w:rsidRPr="00CA7887">
        <w:tab/>
        <w:t>______________________________________________</w:t>
      </w:r>
    </w:p>
    <w:p w14:paraId="3443A495" w14:textId="77777777" w:rsidR="00B66F66" w:rsidRPr="00CA7887" w:rsidRDefault="00B66F66" w:rsidP="00B66F66">
      <w:pPr>
        <w:tabs>
          <w:tab w:val="left" w:pos="9000"/>
        </w:tabs>
        <w:spacing w:before="240" w:after="240"/>
        <w:ind w:left="1560" w:hanging="1560"/>
      </w:pPr>
      <w:r w:rsidRPr="00CA7887">
        <w:rPr>
          <w:b/>
        </w:rPr>
        <w:t>Name:</w:t>
      </w:r>
      <w:r w:rsidRPr="00CA7887">
        <w:tab/>
        <w:t>______________________________________________</w:t>
      </w:r>
    </w:p>
    <w:p w14:paraId="220DBA41" w14:textId="77777777" w:rsidR="00B66F66" w:rsidRPr="00CA7887" w:rsidRDefault="00B66F66" w:rsidP="00B66F66">
      <w:pPr>
        <w:tabs>
          <w:tab w:val="left" w:pos="9000"/>
        </w:tabs>
        <w:spacing w:before="240" w:after="240"/>
        <w:ind w:left="1560" w:hanging="1560"/>
      </w:pPr>
      <w:r w:rsidRPr="00CA7887">
        <w:rPr>
          <w:b/>
        </w:rPr>
        <w:t>Title/position:</w:t>
      </w:r>
      <w:r w:rsidRPr="00CA7887">
        <w:tab/>
        <w:t>______________________________________________</w:t>
      </w:r>
    </w:p>
    <w:p w14:paraId="03AF0617" w14:textId="77777777" w:rsidR="00B66F66" w:rsidRPr="00CA7887" w:rsidRDefault="00B66F66" w:rsidP="00B66F66">
      <w:pPr>
        <w:tabs>
          <w:tab w:val="left" w:pos="9000"/>
        </w:tabs>
        <w:spacing w:before="240" w:after="240"/>
        <w:ind w:left="1560" w:hanging="1560"/>
      </w:pPr>
      <w:r w:rsidRPr="00CA7887">
        <w:rPr>
          <w:b/>
        </w:rPr>
        <w:t>Telephone:</w:t>
      </w:r>
      <w:r w:rsidRPr="00CA7887">
        <w:tab/>
        <w:t>______________________________________________</w:t>
      </w:r>
    </w:p>
    <w:p w14:paraId="6C8955DA" w14:textId="77777777" w:rsidR="00B66F66" w:rsidRPr="00CA7887" w:rsidRDefault="00B66F66" w:rsidP="00B66F66">
      <w:pPr>
        <w:tabs>
          <w:tab w:val="left" w:pos="9000"/>
        </w:tabs>
        <w:spacing w:before="240" w:after="240"/>
        <w:ind w:left="1560" w:hanging="1560"/>
      </w:pPr>
      <w:r w:rsidRPr="00CA7887">
        <w:rPr>
          <w:b/>
        </w:rPr>
        <w:t>Email:</w:t>
      </w:r>
      <w:r w:rsidRPr="00CA7887">
        <w:tab/>
        <w:t>______________________________________________</w:t>
      </w:r>
    </w:p>
    <w:p w14:paraId="6BAF808E" w14:textId="77777777" w:rsidR="00B66F66" w:rsidRPr="00CA7887" w:rsidRDefault="00B66F66">
      <w:pPr>
        <w:rPr>
          <w:spacing w:val="-3"/>
        </w:rPr>
      </w:pPr>
      <w:r w:rsidRPr="00CA7887">
        <w:rPr>
          <w:spacing w:val="-3"/>
        </w:rPr>
        <w:br w:type="page"/>
      </w:r>
    </w:p>
    <w:p w14:paraId="46E3CB3C" w14:textId="77777777" w:rsidR="008B53C0" w:rsidRPr="00CA7887" w:rsidRDefault="008B53C0" w:rsidP="008B53C0">
      <w:pPr>
        <w:pStyle w:val="SectionXHeading"/>
      </w:pPr>
      <w:bookmarkStart w:id="548" w:name="_Toc493757277"/>
      <w:bookmarkStart w:id="549" w:name="_Toc494209612"/>
      <w:r w:rsidRPr="009B431F">
        <w:rPr>
          <w:noProof/>
          <w:lang w:val="en-GB" w:eastAsia="en-GB"/>
        </w:rPr>
        <w:lastRenderedPageBreak/>
        <mc:AlternateContent>
          <mc:Choice Requires="wps">
            <w:drawing>
              <wp:anchor distT="0" distB="0" distL="114300" distR="114300" simplePos="0" relativeHeight="251676160" behindDoc="0" locked="0" layoutInCell="1" allowOverlap="1" wp14:anchorId="60B9EE04" wp14:editId="57ECF74D">
                <wp:simplePos x="0" y="0"/>
                <wp:positionH relativeFrom="column">
                  <wp:posOffset>-54610</wp:posOffset>
                </wp:positionH>
                <wp:positionV relativeFrom="paragraph">
                  <wp:posOffset>565785</wp:posOffset>
                </wp:positionV>
                <wp:extent cx="5749290" cy="3022600"/>
                <wp:effectExtent l="0" t="0" r="22860" b="25400"/>
                <wp:wrapTopAndBottom/>
                <wp:docPr id="3" name="Text Box 3"/>
                <wp:cNvGraphicFramePr/>
                <a:graphic xmlns:a="http://schemas.openxmlformats.org/drawingml/2006/main">
                  <a:graphicData uri="http://schemas.microsoft.com/office/word/2010/wordprocessingShape">
                    <wps:wsp>
                      <wps:cNvSpPr txBox="1"/>
                      <wps:spPr>
                        <a:xfrm>
                          <a:off x="0" y="0"/>
                          <a:ext cx="5749290" cy="3022600"/>
                        </a:xfrm>
                        <a:prstGeom prst="rect">
                          <a:avLst/>
                        </a:prstGeom>
                        <a:solidFill>
                          <a:schemeClr val="lt1"/>
                        </a:solidFill>
                        <a:ln w="6350">
                          <a:solidFill>
                            <a:prstClr val="black"/>
                          </a:solidFill>
                        </a:ln>
                      </wps:spPr>
                      <wps:txbx>
                        <w:txbxContent>
                          <w:p w14:paraId="747F4325" w14:textId="77777777" w:rsidR="007C3832" w:rsidRPr="004A2C5F" w:rsidRDefault="007C3832" w:rsidP="008B53C0">
                            <w:pPr>
                              <w:spacing w:before="120"/>
                              <w:rPr>
                                <w:i/>
                              </w:rPr>
                            </w:pPr>
                            <w:r w:rsidRPr="004A2C5F">
                              <w:rPr>
                                <w:i/>
                              </w:rPr>
                              <w:t xml:space="preserve">INSTRUCTIONS TO </w:t>
                            </w:r>
                            <w:r>
                              <w:rPr>
                                <w:i/>
                              </w:rPr>
                              <w:t>CONSULTANT</w:t>
                            </w:r>
                            <w:r w:rsidRPr="004A2C5F">
                              <w:rPr>
                                <w:i/>
                              </w:rPr>
                              <w:t xml:space="preserve">S: DELETE THIS BOX ONCE YOU HAVE COMPLETED THE </w:t>
                            </w:r>
                            <w:r>
                              <w:rPr>
                                <w:i/>
                              </w:rPr>
                              <w:t>FORM</w:t>
                            </w:r>
                          </w:p>
                          <w:p w14:paraId="513FD1C9" w14:textId="77777777" w:rsidR="007C3832" w:rsidRDefault="007C3832" w:rsidP="008B53C0">
                            <w:pPr>
                              <w:rPr>
                                <w:i/>
                              </w:rPr>
                            </w:pPr>
                          </w:p>
                          <w:p w14:paraId="185FE2DD" w14:textId="77777777" w:rsidR="007C3832" w:rsidRPr="007511D5" w:rsidRDefault="007C3832" w:rsidP="008B53C0">
                            <w:pPr>
                              <w:rPr>
                                <w:i/>
                              </w:rPr>
                            </w:pPr>
                            <w:r w:rsidRPr="007511D5">
                              <w:rPr>
                                <w:i/>
                              </w:rPr>
                              <w:t xml:space="preserve">This Beneficial Ownership Disclosure Form (“Form”) is to be completed by the successful </w:t>
                            </w:r>
                            <w:r>
                              <w:rPr>
                                <w:i/>
                              </w:rPr>
                              <w:t>Consultant</w:t>
                            </w:r>
                            <w:r w:rsidRPr="007511D5">
                              <w:rPr>
                                <w:rStyle w:val="FootnoteReference"/>
                                <w:i/>
                              </w:rPr>
                              <w:footnoteRef/>
                            </w:r>
                            <w:r w:rsidRPr="007511D5">
                              <w:rPr>
                                <w:i/>
                              </w:rPr>
                              <w:t xml:space="preserve">.  In case of joint venture, the </w:t>
                            </w:r>
                            <w:r>
                              <w:rPr>
                                <w:i/>
                              </w:rPr>
                              <w:t>Consultant</w:t>
                            </w:r>
                            <w:r w:rsidRPr="007511D5">
                              <w:rPr>
                                <w:i/>
                              </w:rPr>
                              <w:t xml:space="preserve"> must submit a separate </w:t>
                            </w:r>
                            <w:r>
                              <w:rPr>
                                <w:i/>
                              </w:rPr>
                              <w:t>F</w:t>
                            </w:r>
                            <w:r w:rsidRPr="007511D5">
                              <w:rPr>
                                <w:i/>
                              </w:rPr>
                              <w:t xml:space="preserve">orm for each member.  The beneficial ownership information to be submitted in this Form shall be current as of the date of its submission. </w:t>
                            </w:r>
                          </w:p>
                          <w:p w14:paraId="318EFFC5" w14:textId="77777777" w:rsidR="007C3832" w:rsidRPr="007511D5" w:rsidRDefault="007C3832" w:rsidP="008B53C0">
                            <w:pPr>
                              <w:rPr>
                                <w:i/>
                              </w:rPr>
                            </w:pPr>
                          </w:p>
                          <w:p w14:paraId="55F6E6FB" w14:textId="77777777" w:rsidR="007C3832" w:rsidRPr="007511D5" w:rsidRDefault="007C3832" w:rsidP="008B53C0">
                            <w:pPr>
                              <w:rPr>
                                <w:i/>
                              </w:rPr>
                            </w:pPr>
                            <w:r w:rsidRPr="007511D5">
                              <w:rPr>
                                <w:i/>
                              </w:rPr>
                              <w:t xml:space="preserve">For the purposes of this Form, a Beneficial Owner of a </w:t>
                            </w:r>
                            <w:r>
                              <w:rPr>
                                <w:i/>
                              </w:rPr>
                              <w:t>Consultant</w:t>
                            </w:r>
                            <w:r w:rsidRPr="007511D5">
                              <w:rPr>
                                <w:i/>
                              </w:rPr>
                              <w:t xml:space="preserve"> is any natural person who ultimately owns or controls the </w:t>
                            </w:r>
                            <w:r>
                              <w:rPr>
                                <w:i/>
                              </w:rPr>
                              <w:t>Consultant</w:t>
                            </w:r>
                            <w:r w:rsidRPr="007511D5">
                              <w:rPr>
                                <w:i/>
                              </w:rPr>
                              <w:t xml:space="preserve"> by meeting one or more of the following conditions:</w:t>
                            </w:r>
                          </w:p>
                          <w:p w14:paraId="7C0810C8" w14:textId="77777777" w:rsidR="007C3832" w:rsidRPr="007511D5" w:rsidRDefault="007C3832" w:rsidP="008B53C0">
                            <w:pPr>
                              <w:rPr>
                                <w:i/>
                              </w:rPr>
                            </w:pPr>
                          </w:p>
                          <w:p w14:paraId="5C78D48C" w14:textId="77777777" w:rsidR="007C3832" w:rsidRPr="007511D5" w:rsidRDefault="007C3832" w:rsidP="00CB6E05">
                            <w:pPr>
                              <w:pStyle w:val="ListParagraph"/>
                              <w:numPr>
                                <w:ilvl w:val="0"/>
                                <w:numId w:val="43"/>
                              </w:numPr>
                              <w:rPr>
                                <w:i/>
                              </w:rPr>
                            </w:pPr>
                            <w:r w:rsidRPr="007511D5">
                              <w:rPr>
                                <w:i/>
                              </w:rPr>
                              <w:t>directly or indirectly holding 25% or more of the shares</w:t>
                            </w:r>
                          </w:p>
                          <w:p w14:paraId="227EDD7F" w14:textId="77777777" w:rsidR="007C3832" w:rsidRPr="007511D5" w:rsidRDefault="007C3832" w:rsidP="00CB6E05">
                            <w:pPr>
                              <w:pStyle w:val="ListParagraph"/>
                              <w:numPr>
                                <w:ilvl w:val="0"/>
                                <w:numId w:val="43"/>
                              </w:numPr>
                              <w:rPr>
                                <w:i/>
                              </w:rPr>
                            </w:pPr>
                            <w:r w:rsidRPr="007511D5">
                              <w:rPr>
                                <w:i/>
                              </w:rPr>
                              <w:t>directly or indirectly holding 25% or more of the voting rights</w:t>
                            </w:r>
                          </w:p>
                          <w:p w14:paraId="7804146B" w14:textId="77777777" w:rsidR="007C3832" w:rsidRPr="007511D5" w:rsidRDefault="007C3832" w:rsidP="00CB6E05">
                            <w:pPr>
                              <w:pStyle w:val="ListParagraph"/>
                              <w:numPr>
                                <w:ilvl w:val="0"/>
                                <w:numId w:val="43"/>
                              </w:numPr>
                              <w:rPr>
                                <w:i/>
                              </w:rPr>
                            </w:pPr>
                            <w:r w:rsidRPr="007511D5">
                              <w:rPr>
                                <w:i/>
                              </w:rPr>
                              <w:t xml:space="preserve">directly or indirectly having the right to appoint a majority of the board of directors or equivalent governing body of the </w:t>
                            </w:r>
                            <w:r>
                              <w:rPr>
                                <w:i/>
                              </w:rPr>
                              <w:t>Consultant</w:t>
                            </w:r>
                          </w:p>
                          <w:p w14:paraId="4F90516B" w14:textId="77777777" w:rsidR="007C3832" w:rsidRPr="007511D5" w:rsidRDefault="007C3832" w:rsidP="008B53C0">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9EE04" id="Text Box 3" o:spid="_x0000_s1066" type="#_x0000_t202" style="position:absolute;left:0;text-align:left;margin-left:-4.3pt;margin-top:44.55pt;width:452.7pt;height:238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cLPAIAAIUEAAAOAAAAZHJzL2Uyb0RvYy54bWysVE1v2zAMvQ/YfxB0X+y4SboYcYosRYYB&#10;QVsgHXpWZDkWJouapMTOfv0o5bvbadhFJkXqkXwkPXnoGkV2wjoJuqD9XkqJ0BxKqTcF/f66+PSZ&#10;EueZLpkCLQq6F44+TD9+mLQmFxnUoEphCYJol7emoLX3Jk8Sx2vRMNcDIzQaK7AN86jaTVJa1iJ6&#10;o5IsTUdJC7Y0FrhwDm8fD0Y6jfhVJbh/rionPFEFxdx8PG081+FMphOWbywzteTHNNg/ZNEwqTHo&#10;GeqReUa2Vv4B1UhuwUHlexyaBKpKchFrwGr66btqVjUzItaC5Dhzpsn9P1j+tFuZF0t89wU6bGAg&#10;pDUud3gZ6ukq24QvZkrQjhTuz7SJzhOOl8P7wTgbo4mj7S7NslEaiU0uz411/quAhgShoBb7Euli&#10;u6XzGBJdTy4hmgMly4VUKiphFsRcWbJj2EXlY5L44sZLadIWdHQ3TCPwjS1An9+vFeM/Qpm3CKgp&#10;jZeX4oPku3VHZInEjE/MrKHcI2EWDrPkDF9IxF8y51+YxeFBInAh/DMelQJMCo4SJTXYX3+7D/7Y&#10;U7RS0uIwFtT93DIrKFHfNHZ73B8MwvRGZTC8z1Cx15b1tUVvmzkgU31cPcOjGPy9OomVheYN92YW&#10;oqKJaY6xC+pP4twfVgT3jovZLDrhvBrml3pleIAOnQm8vnZvzJpjXz2OxBOcxpbl79p78A0vNcy2&#10;HioZex+IPrB65B9nPbbnuJdhma716HX5e0x/AwAA//8DAFBLAwQUAAYACAAAACEAGPtPB9wAAAAJ&#10;AQAADwAAAGRycy9kb3ducmV2LnhtbEyPMU/DMBSEdyT+g/WQ2FonSI2ckJeqoMLCREHMr7FrW43t&#10;KHbT8O8xE4ynO919124XN7BZTdEGj1CuC2DK90FarxE+P15WAlhM5CUNwSuEbxVh293etNTIcPXv&#10;aj4kzXKJjw0hmJTGhvPYG+UorsOofPZOYXKUspw0lxNdc7kb+ENRVNyR9XnB0KiejerPh4tD2D/p&#10;WveCJrMX0tp5+Tq96VfE+7tl9wgsqSX9heEXP6NDl5mO4eJlZAPCSlQ5iSDqElj2RV3lK0eETbUp&#10;gXct//+g+wEAAP//AwBQSwECLQAUAAYACAAAACEAtoM4kv4AAADhAQAAEwAAAAAAAAAAAAAAAAAA&#10;AAAAW0NvbnRlbnRfVHlwZXNdLnhtbFBLAQItABQABgAIAAAAIQA4/SH/1gAAAJQBAAALAAAAAAAA&#10;AAAAAAAAAC8BAABfcmVscy8ucmVsc1BLAQItABQABgAIAAAAIQBULjcLPAIAAIUEAAAOAAAAAAAA&#10;AAAAAAAAAC4CAABkcnMvZTJvRG9jLnhtbFBLAQItABQABgAIAAAAIQAY+08H3AAAAAkBAAAPAAAA&#10;AAAAAAAAAAAAAJYEAABkcnMvZG93bnJldi54bWxQSwUGAAAAAAQABADzAAAAnwUAAAAA&#10;" fillcolor="white [3201]" strokeweight=".5pt">
                <v:textbox>
                  <w:txbxContent>
                    <w:p w14:paraId="747F4325" w14:textId="77777777" w:rsidR="007C3832" w:rsidRPr="004A2C5F" w:rsidRDefault="007C3832" w:rsidP="008B53C0">
                      <w:pPr>
                        <w:spacing w:before="120"/>
                        <w:rPr>
                          <w:i/>
                        </w:rPr>
                      </w:pPr>
                      <w:r w:rsidRPr="004A2C5F">
                        <w:rPr>
                          <w:i/>
                        </w:rPr>
                        <w:t xml:space="preserve">INSTRUCTIONS TO </w:t>
                      </w:r>
                      <w:r>
                        <w:rPr>
                          <w:i/>
                        </w:rPr>
                        <w:t>CONSULTANT</w:t>
                      </w:r>
                      <w:r w:rsidRPr="004A2C5F">
                        <w:rPr>
                          <w:i/>
                        </w:rPr>
                        <w:t xml:space="preserve">S: DELETE THIS BOX ONCE YOU HAVE COMPLETED THE </w:t>
                      </w:r>
                      <w:r>
                        <w:rPr>
                          <w:i/>
                        </w:rPr>
                        <w:t>FORM</w:t>
                      </w:r>
                    </w:p>
                    <w:p w14:paraId="513FD1C9" w14:textId="77777777" w:rsidR="007C3832" w:rsidRDefault="007C3832" w:rsidP="008B53C0">
                      <w:pPr>
                        <w:rPr>
                          <w:i/>
                        </w:rPr>
                      </w:pPr>
                    </w:p>
                    <w:p w14:paraId="185FE2DD" w14:textId="77777777" w:rsidR="007C3832" w:rsidRPr="007511D5" w:rsidRDefault="007C3832" w:rsidP="008B53C0">
                      <w:pPr>
                        <w:rPr>
                          <w:i/>
                        </w:rPr>
                      </w:pPr>
                      <w:r w:rsidRPr="007511D5">
                        <w:rPr>
                          <w:i/>
                        </w:rPr>
                        <w:t xml:space="preserve">This Beneficial Ownership Disclosure Form (“Form”) is to be completed by the successful </w:t>
                      </w:r>
                      <w:r>
                        <w:rPr>
                          <w:i/>
                        </w:rPr>
                        <w:t>Consultant</w:t>
                      </w:r>
                      <w:r w:rsidRPr="007511D5">
                        <w:rPr>
                          <w:rStyle w:val="FootnoteReference"/>
                          <w:i/>
                        </w:rPr>
                        <w:footnoteRef/>
                      </w:r>
                      <w:r w:rsidRPr="007511D5">
                        <w:rPr>
                          <w:i/>
                        </w:rPr>
                        <w:t xml:space="preserve">.  In case of joint venture, the </w:t>
                      </w:r>
                      <w:r>
                        <w:rPr>
                          <w:i/>
                        </w:rPr>
                        <w:t>Consultant</w:t>
                      </w:r>
                      <w:r w:rsidRPr="007511D5">
                        <w:rPr>
                          <w:i/>
                        </w:rPr>
                        <w:t xml:space="preserve"> must submit a separate </w:t>
                      </w:r>
                      <w:r>
                        <w:rPr>
                          <w:i/>
                        </w:rPr>
                        <w:t>F</w:t>
                      </w:r>
                      <w:r w:rsidRPr="007511D5">
                        <w:rPr>
                          <w:i/>
                        </w:rPr>
                        <w:t xml:space="preserve">orm for each member.  The beneficial ownership information to be submitted in this Form shall be current as of the date of its submission. </w:t>
                      </w:r>
                    </w:p>
                    <w:p w14:paraId="318EFFC5" w14:textId="77777777" w:rsidR="007C3832" w:rsidRPr="007511D5" w:rsidRDefault="007C3832" w:rsidP="008B53C0">
                      <w:pPr>
                        <w:rPr>
                          <w:i/>
                        </w:rPr>
                      </w:pPr>
                    </w:p>
                    <w:p w14:paraId="55F6E6FB" w14:textId="77777777" w:rsidR="007C3832" w:rsidRPr="007511D5" w:rsidRDefault="007C3832" w:rsidP="008B53C0">
                      <w:pPr>
                        <w:rPr>
                          <w:i/>
                        </w:rPr>
                      </w:pPr>
                      <w:r w:rsidRPr="007511D5">
                        <w:rPr>
                          <w:i/>
                        </w:rPr>
                        <w:t xml:space="preserve">For the purposes of this Form, a Beneficial Owner of a </w:t>
                      </w:r>
                      <w:r>
                        <w:rPr>
                          <w:i/>
                        </w:rPr>
                        <w:t>Consultant</w:t>
                      </w:r>
                      <w:r w:rsidRPr="007511D5">
                        <w:rPr>
                          <w:i/>
                        </w:rPr>
                        <w:t xml:space="preserve"> is any natural person who ultimately owns or controls the </w:t>
                      </w:r>
                      <w:r>
                        <w:rPr>
                          <w:i/>
                        </w:rPr>
                        <w:t>Consultant</w:t>
                      </w:r>
                      <w:r w:rsidRPr="007511D5">
                        <w:rPr>
                          <w:i/>
                        </w:rPr>
                        <w:t xml:space="preserve"> by meeting one or more of the following conditions:</w:t>
                      </w:r>
                    </w:p>
                    <w:p w14:paraId="7C0810C8" w14:textId="77777777" w:rsidR="007C3832" w:rsidRPr="007511D5" w:rsidRDefault="007C3832" w:rsidP="008B53C0">
                      <w:pPr>
                        <w:rPr>
                          <w:i/>
                        </w:rPr>
                      </w:pPr>
                    </w:p>
                    <w:p w14:paraId="5C78D48C" w14:textId="77777777" w:rsidR="007C3832" w:rsidRPr="007511D5" w:rsidRDefault="007C3832" w:rsidP="00CB6E05">
                      <w:pPr>
                        <w:pStyle w:val="ListParagraph"/>
                        <w:numPr>
                          <w:ilvl w:val="0"/>
                          <w:numId w:val="43"/>
                        </w:numPr>
                        <w:rPr>
                          <w:i/>
                        </w:rPr>
                      </w:pPr>
                      <w:r w:rsidRPr="007511D5">
                        <w:rPr>
                          <w:i/>
                        </w:rPr>
                        <w:t>directly or indirectly holding 25% or more of the shares</w:t>
                      </w:r>
                    </w:p>
                    <w:p w14:paraId="227EDD7F" w14:textId="77777777" w:rsidR="007C3832" w:rsidRPr="007511D5" w:rsidRDefault="007C3832" w:rsidP="00CB6E05">
                      <w:pPr>
                        <w:pStyle w:val="ListParagraph"/>
                        <w:numPr>
                          <w:ilvl w:val="0"/>
                          <w:numId w:val="43"/>
                        </w:numPr>
                        <w:rPr>
                          <w:i/>
                        </w:rPr>
                      </w:pPr>
                      <w:r w:rsidRPr="007511D5">
                        <w:rPr>
                          <w:i/>
                        </w:rPr>
                        <w:t>directly or indirectly holding 25% or more of the voting rights</w:t>
                      </w:r>
                    </w:p>
                    <w:p w14:paraId="7804146B" w14:textId="77777777" w:rsidR="007C3832" w:rsidRPr="007511D5" w:rsidRDefault="007C3832" w:rsidP="00CB6E05">
                      <w:pPr>
                        <w:pStyle w:val="ListParagraph"/>
                        <w:numPr>
                          <w:ilvl w:val="0"/>
                          <w:numId w:val="43"/>
                        </w:numPr>
                        <w:rPr>
                          <w:i/>
                        </w:rPr>
                      </w:pPr>
                      <w:r w:rsidRPr="007511D5">
                        <w:rPr>
                          <w:i/>
                        </w:rPr>
                        <w:t xml:space="preserve">directly or indirectly having the right to appoint a majority of the board of directors or equivalent governing body of the </w:t>
                      </w:r>
                      <w:r>
                        <w:rPr>
                          <w:i/>
                        </w:rPr>
                        <w:t>Consultant</w:t>
                      </w:r>
                    </w:p>
                    <w:p w14:paraId="4F90516B" w14:textId="77777777" w:rsidR="007C3832" w:rsidRPr="007511D5" w:rsidRDefault="007C3832" w:rsidP="008B53C0">
                      <w:pPr>
                        <w:rPr>
                          <w:i/>
                        </w:rPr>
                      </w:pPr>
                    </w:p>
                  </w:txbxContent>
                </v:textbox>
                <w10:wrap type="topAndBottom"/>
              </v:shape>
            </w:pict>
          </mc:Fallback>
        </mc:AlternateContent>
      </w:r>
      <w:r w:rsidRPr="00CA7887">
        <w:t xml:space="preserve">Beneficial Ownership Disclosure Form </w:t>
      </w:r>
    </w:p>
    <w:p w14:paraId="2BF89C2F" w14:textId="77777777" w:rsidR="008B53C0" w:rsidRPr="00CA7887" w:rsidRDefault="008B53C0" w:rsidP="008B53C0">
      <w:pPr>
        <w:tabs>
          <w:tab w:val="right" w:pos="9000"/>
        </w:tabs>
        <w:rPr>
          <w:b/>
        </w:rPr>
      </w:pPr>
    </w:p>
    <w:p w14:paraId="7B8C7350" w14:textId="77777777" w:rsidR="008B53C0" w:rsidRPr="00CA7887" w:rsidRDefault="008B53C0" w:rsidP="008B53C0">
      <w:pPr>
        <w:tabs>
          <w:tab w:val="right" w:pos="9000"/>
        </w:tabs>
      </w:pPr>
      <w:r w:rsidRPr="00CA7887">
        <w:rPr>
          <w:b/>
        </w:rPr>
        <w:t xml:space="preserve">Request for Proposal </w:t>
      </w:r>
      <w:r w:rsidR="00A2344B" w:rsidRPr="00CA7887">
        <w:rPr>
          <w:b/>
        </w:rPr>
        <w:t xml:space="preserve">reference </w:t>
      </w:r>
      <w:r w:rsidRPr="00CA7887">
        <w:rPr>
          <w:b/>
        </w:rPr>
        <w:t>No</w:t>
      </w:r>
      <w:r w:rsidRPr="00CA7887">
        <w:t>.: [</w:t>
      </w:r>
      <w:r w:rsidRPr="00CA7887">
        <w:rPr>
          <w:i/>
        </w:rPr>
        <w:t>insert identification</w:t>
      </w:r>
      <w:r w:rsidR="00A2344B" w:rsidRPr="00CA7887">
        <w:rPr>
          <w:i/>
        </w:rPr>
        <w:t xml:space="preserve"> no</w:t>
      </w:r>
      <w:r w:rsidRPr="00CA7887">
        <w:t>]</w:t>
      </w:r>
    </w:p>
    <w:p w14:paraId="5630C5C3" w14:textId="77777777" w:rsidR="00A2344B" w:rsidRPr="00CA7887" w:rsidRDefault="00A2344B" w:rsidP="008B53C0">
      <w:pPr>
        <w:tabs>
          <w:tab w:val="right" w:pos="9000"/>
        </w:tabs>
      </w:pPr>
      <w:r w:rsidRPr="00CA7887">
        <w:t xml:space="preserve">Name of the Assignment: </w:t>
      </w:r>
      <w:r w:rsidRPr="00CA7887">
        <w:rPr>
          <w:i/>
        </w:rPr>
        <w:t>[insert name of the assignment]</w:t>
      </w:r>
    </w:p>
    <w:p w14:paraId="281FB3DD" w14:textId="77777777" w:rsidR="008B53C0" w:rsidRPr="00CA7887" w:rsidRDefault="008B53C0" w:rsidP="008B53C0">
      <w:pPr>
        <w:tabs>
          <w:tab w:val="right" w:pos="9000"/>
        </w:tabs>
      </w:pPr>
    </w:p>
    <w:p w14:paraId="6343FFF2" w14:textId="77777777" w:rsidR="008B53C0" w:rsidRPr="00CA7887" w:rsidRDefault="008B53C0" w:rsidP="008B53C0">
      <w:pPr>
        <w:rPr>
          <w:b/>
        </w:rPr>
      </w:pPr>
      <w:r w:rsidRPr="00CA7887">
        <w:t xml:space="preserve">To: </w:t>
      </w:r>
      <w:r w:rsidRPr="00CA7887">
        <w:rPr>
          <w:b/>
        </w:rPr>
        <w:t>[</w:t>
      </w:r>
      <w:r w:rsidRPr="00CA7887">
        <w:rPr>
          <w:b/>
          <w:i/>
        </w:rPr>
        <w:t>insert complete name of Client</w:t>
      </w:r>
      <w:r w:rsidRPr="00CA7887">
        <w:rPr>
          <w:b/>
        </w:rPr>
        <w:t>]</w:t>
      </w:r>
    </w:p>
    <w:p w14:paraId="42BEDEE0" w14:textId="77777777" w:rsidR="008B53C0" w:rsidRPr="00CA7887" w:rsidRDefault="008B53C0" w:rsidP="008B53C0">
      <w:pPr>
        <w:tabs>
          <w:tab w:val="right" w:pos="9000"/>
        </w:tabs>
      </w:pPr>
    </w:p>
    <w:p w14:paraId="2F7909CC" w14:textId="77777777" w:rsidR="008B53C0" w:rsidRPr="00CA7887" w:rsidRDefault="008B53C0" w:rsidP="008B53C0">
      <w:pPr>
        <w:tabs>
          <w:tab w:val="right" w:pos="9000"/>
        </w:tabs>
        <w:rPr>
          <w:i/>
        </w:rPr>
      </w:pPr>
      <w:r w:rsidRPr="00CA7887">
        <w:t xml:space="preserve">In response to your </w:t>
      </w:r>
      <w:r w:rsidR="00B73628" w:rsidRPr="00CA7887">
        <w:t xml:space="preserve">notification of award </w:t>
      </w:r>
      <w:r w:rsidRPr="00CA7887">
        <w:t>dated</w:t>
      </w:r>
      <w:r w:rsidRPr="00CA7887">
        <w:rPr>
          <w:i/>
        </w:rPr>
        <w:t xml:space="preserve"> [insert date of </w:t>
      </w:r>
      <w:r w:rsidR="00B73628" w:rsidRPr="00CA7887">
        <w:rPr>
          <w:i/>
        </w:rPr>
        <w:t>notification of award</w:t>
      </w:r>
      <w:r w:rsidRPr="00CA7887">
        <w:rPr>
          <w:i/>
        </w:rPr>
        <w:t>]</w:t>
      </w:r>
      <w:r w:rsidRPr="00CA7887">
        <w:t xml:space="preserve"> to furnish additional information on beneficial ownership: </w:t>
      </w:r>
      <w:r w:rsidRPr="00CA7887">
        <w:rPr>
          <w:i/>
        </w:rPr>
        <w:t xml:space="preserve">[select one option as applicable and delete the options that are not applicable] </w:t>
      </w:r>
    </w:p>
    <w:p w14:paraId="5179A974" w14:textId="77777777" w:rsidR="008B53C0" w:rsidRPr="00CA7887" w:rsidRDefault="008B53C0" w:rsidP="008B53C0">
      <w:pPr>
        <w:tabs>
          <w:tab w:val="right" w:pos="9000"/>
        </w:tabs>
        <w:rPr>
          <w:i/>
        </w:rPr>
      </w:pPr>
    </w:p>
    <w:p w14:paraId="4366B8E2" w14:textId="77777777" w:rsidR="008B53C0" w:rsidRPr="00CA7887" w:rsidRDefault="008B53C0" w:rsidP="008B53C0">
      <w:pPr>
        <w:tabs>
          <w:tab w:val="right" w:pos="9000"/>
        </w:tabs>
      </w:pPr>
      <w:r w:rsidRPr="00CA7887">
        <w:t>(</w:t>
      </w:r>
      <w:proofErr w:type="spellStart"/>
      <w:r w:rsidRPr="00CA7887">
        <w:t>i</w:t>
      </w:r>
      <w:proofErr w:type="spellEnd"/>
      <w:r w:rsidRPr="00CA7887">
        <w:t xml:space="preserve">) we hereby provide the following beneficial ownership information.  </w:t>
      </w:r>
    </w:p>
    <w:p w14:paraId="56CF8599" w14:textId="77777777" w:rsidR="008B53C0" w:rsidRPr="00CA7887" w:rsidRDefault="008B53C0" w:rsidP="008B53C0"/>
    <w:p w14:paraId="72453411" w14:textId="77777777" w:rsidR="008B53C0" w:rsidRPr="00CA7887" w:rsidRDefault="008B53C0" w:rsidP="008B53C0">
      <w:pPr>
        <w:rPr>
          <w:b/>
        </w:rPr>
      </w:pPr>
      <w:r w:rsidRPr="00CA7887">
        <w:rPr>
          <w:b/>
        </w:rPr>
        <w:t xml:space="preserve">Details of beneficial ownership </w:t>
      </w:r>
    </w:p>
    <w:tbl>
      <w:tblPr>
        <w:tblW w:w="90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377"/>
        <w:gridCol w:w="2124"/>
        <w:gridCol w:w="2252"/>
      </w:tblGrid>
      <w:tr w:rsidR="008B53C0" w:rsidRPr="00CA7887" w14:paraId="2CB47598" w14:textId="77777777" w:rsidTr="0085020A">
        <w:trPr>
          <w:trHeight w:val="415"/>
        </w:trPr>
        <w:tc>
          <w:tcPr>
            <w:tcW w:w="2251" w:type="dxa"/>
            <w:shd w:val="clear" w:color="auto" w:fill="auto"/>
          </w:tcPr>
          <w:p w14:paraId="63EB692F" w14:textId="77777777" w:rsidR="008B53C0" w:rsidRPr="00CA7887" w:rsidRDefault="008B53C0" w:rsidP="0085020A">
            <w:pPr>
              <w:pStyle w:val="BodyText"/>
              <w:spacing w:before="40" w:after="160"/>
              <w:jc w:val="center"/>
            </w:pPr>
            <w:r w:rsidRPr="00CA7887">
              <w:t>Identity of Beneficial Owner</w:t>
            </w:r>
          </w:p>
          <w:p w14:paraId="592F1766" w14:textId="77777777" w:rsidR="008B53C0" w:rsidRPr="00CA7887" w:rsidRDefault="008B53C0" w:rsidP="0085020A">
            <w:pPr>
              <w:pStyle w:val="BodyText"/>
              <w:spacing w:before="40" w:after="160"/>
              <w:jc w:val="center"/>
              <w:rPr>
                <w:i/>
              </w:rPr>
            </w:pPr>
          </w:p>
        </w:tc>
        <w:tc>
          <w:tcPr>
            <w:tcW w:w="2377" w:type="dxa"/>
            <w:shd w:val="clear" w:color="auto" w:fill="auto"/>
          </w:tcPr>
          <w:p w14:paraId="7EA19066" w14:textId="77777777" w:rsidR="008B53C0" w:rsidRPr="00CA7887" w:rsidRDefault="008B53C0" w:rsidP="0085020A">
            <w:pPr>
              <w:pStyle w:val="BodyText"/>
              <w:spacing w:before="40" w:after="160"/>
              <w:jc w:val="center"/>
            </w:pPr>
            <w:r w:rsidRPr="00CA7887">
              <w:t>Directly or indirectly holding 25% or more of the shares</w:t>
            </w:r>
          </w:p>
          <w:p w14:paraId="172D8BEC" w14:textId="77777777" w:rsidR="008B53C0" w:rsidRPr="00CA7887" w:rsidRDefault="008B53C0" w:rsidP="0085020A">
            <w:pPr>
              <w:pStyle w:val="BodyText"/>
              <w:spacing w:before="40" w:after="160"/>
              <w:jc w:val="center"/>
            </w:pPr>
            <w:r w:rsidRPr="00CA7887">
              <w:t>(Yes / No)</w:t>
            </w:r>
          </w:p>
          <w:p w14:paraId="495DA1BE" w14:textId="77777777" w:rsidR="008B53C0" w:rsidRPr="00CA7887" w:rsidRDefault="008B53C0" w:rsidP="0085020A">
            <w:pPr>
              <w:pStyle w:val="BodyText"/>
              <w:spacing w:before="40" w:after="160"/>
              <w:jc w:val="center"/>
              <w:rPr>
                <w:i/>
              </w:rPr>
            </w:pPr>
          </w:p>
        </w:tc>
        <w:tc>
          <w:tcPr>
            <w:tcW w:w="2124" w:type="dxa"/>
            <w:shd w:val="clear" w:color="auto" w:fill="auto"/>
          </w:tcPr>
          <w:p w14:paraId="2812DB07" w14:textId="77777777" w:rsidR="008B53C0" w:rsidRPr="00CA7887" w:rsidRDefault="008B53C0" w:rsidP="0085020A">
            <w:pPr>
              <w:pStyle w:val="BodyText"/>
              <w:spacing w:before="40" w:after="160"/>
              <w:jc w:val="center"/>
            </w:pPr>
            <w:r w:rsidRPr="00CA7887">
              <w:t>Directly or indirectly holding 25 % or more of the Voting Rights</w:t>
            </w:r>
          </w:p>
          <w:p w14:paraId="76696FAF" w14:textId="77777777" w:rsidR="008B53C0" w:rsidRPr="00CA7887" w:rsidRDefault="008B53C0" w:rsidP="0085020A">
            <w:pPr>
              <w:pStyle w:val="BodyText"/>
              <w:spacing w:before="40" w:after="160"/>
              <w:jc w:val="center"/>
            </w:pPr>
            <w:r w:rsidRPr="00CA7887">
              <w:t>(Yes / No)</w:t>
            </w:r>
          </w:p>
          <w:p w14:paraId="45EE8C1A" w14:textId="77777777" w:rsidR="008B53C0" w:rsidRPr="00CA7887" w:rsidRDefault="008B53C0" w:rsidP="0085020A">
            <w:pPr>
              <w:pStyle w:val="BodyText"/>
              <w:spacing w:before="40" w:after="160"/>
              <w:jc w:val="center"/>
            </w:pPr>
          </w:p>
        </w:tc>
        <w:tc>
          <w:tcPr>
            <w:tcW w:w="2252" w:type="dxa"/>
            <w:shd w:val="clear" w:color="auto" w:fill="auto"/>
          </w:tcPr>
          <w:p w14:paraId="6B81A147" w14:textId="77777777" w:rsidR="008B53C0" w:rsidRPr="00CA7887" w:rsidRDefault="008B53C0" w:rsidP="0085020A">
            <w:pPr>
              <w:pStyle w:val="BodyText"/>
              <w:spacing w:before="40" w:after="160"/>
              <w:jc w:val="center"/>
            </w:pPr>
            <w:r w:rsidRPr="00CA7887">
              <w:t>Directly or indirectly having the right to appoint a majority of the board of the directors or an equivalent governing body of the Consultant</w:t>
            </w:r>
          </w:p>
          <w:p w14:paraId="671506D8" w14:textId="77777777" w:rsidR="008B53C0" w:rsidRPr="00CA7887" w:rsidRDefault="008B53C0" w:rsidP="0085020A">
            <w:pPr>
              <w:pStyle w:val="BodyText"/>
              <w:spacing w:before="40" w:after="160"/>
              <w:jc w:val="center"/>
            </w:pPr>
            <w:r w:rsidRPr="00CA7887">
              <w:t>(Yes / No)</w:t>
            </w:r>
          </w:p>
        </w:tc>
      </w:tr>
      <w:tr w:rsidR="008B53C0" w:rsidRPr="00CA7887" w14:paraId="05B0010F" w14:textId="77777777" w:rsidTr="0085020A">
        <w:trPr>
          <w:trHeight w:val="415"/>
        </w:trPr>
        <w:tc>
          <w:tcPr>
            <w:tcW w:w="2251" w:type="dxa"/>
            <w:shd w:val="clear" w:color="auto" w:fill="auto"/>
          </w:tcPr>
          <w:p w14:paraId="22101BFE" w14:textId="77777777" w:rsidR="008B53C0" w:rsidRPr="00CA7887" w:rsidRDefault="008B53C0" w:rsidP="0085020A">
            <w:pPr>
              <w:pStyle w:val="BodyText"/>
              <w:spacing w:before="40" w:after="160"/>
            </w:pPr>
            <w:r w:rsidRPr="00CA7887">
              <w:rPr>
                <w:i/>
              </w:rPr>
              <w:t xml:space="preserve">[include full name (last, middle, first), </w:t>
            </w:r>
            <w:r w:rsidRPr="00CA7887">
              <w:rPr>
                <w:i/>
              </w:rPr>
              <w:lastRenderedPageBreak/>
              <w:t>nationality, country of residence]</w:t>
            </w:r>
          </w:p>
        </w:tc>
        <w:tc>
          <w:tcPr>
            <w:tcW w:w="2377" w:type="dxa"/>
            <w:shd w:val="clear" w:color="auto" w:fill="auto"/>
          </w:tcPr>
          <w:p w14:paraId="5F0E9598" w14:textId="77777777" w:rsidR="008B53C0" w:rsidRPr="00CA7887" w:rsidRDefault="008B53C0" w:rsidP="0085020A">
            <w:pPr>
              <w:pStyle w:val="BodyText"/>
              <w:spacing w:before="40" w:after="160"/>
              <w:jc w:val="center"/>
              <w:rPr>
                <w:rFonts w:ascii="Wingdings 2" w:hAnsi="Wingdings 2"/>
                <w:sz w:val="52"/>
                <w:szCs w:val="52"/>
              </w:rPr>
            </w:pPr>
          </w:p>
        </w:tc>
        <w:tc>
          <w:tcPr>
            <w:tcW w:w="2124" w:type="dxa"/>
            <w:shd w:val="clear" w:color="auto" w:fill="auto"/>
          </w:tcPr>
          <w:p w14:paraId="4D8DDC82" w14:textId="77777777" w:rsidR="008B53C0" w:rsidRPr="00CA7887" w:rsidRDefault="008B53C0" w:rsidP="0085020A">
            <w:pPr>
              <w:pStyle w:val="BodyText"/>
              <w:spacing w:before="40" w:after="160"/>
            </w:pPr>
          </w:p>
        </w:tc>
        <w:tc>
          <w:tcPr>
            <w:tcW w:w="2252" w:type="dxa"/>
            <w:shd w:val="clear" w:color="auto" w:fill="auto"/>
          </w:tcPr>
          <w:p w14:paraId="56513D78" w14:textId="77777777" w:rsidR="008B53C0" w:rsidRPr="00CA7887" w:rsidRDefault="008B53C0" w:rsidP="0085020A">
            <w:pPr>
              <w:pStyle w:val="BodyText"/>
              <w:spacing w:before="40" w:after="160"/>
            </w:pPr>
          </w:p>
        </w:tc>
      </w:tr>
    </w:tbl>
    <w:p w14:paraId="4C255578" w14:textId="77777777" w:rsidR="008B53C0" w:rsidRPr="00CA7887" w:rsidRDefault="008B53C0" w:rsidP="008B53C0"/>
    <w:p w14:paraId="4F4CBF33" w14:textId="77777777" w:rsidR="008B53C0" w:rsidRPr="00CA7887" w:rsidRDefault="008B53C0" w:rsidP="008B53C0">
      <w:pPr>
        <w:rPr>
          <w:b/>
          <w:i/>
        </w:rPr>
      </w:pPr>
      <w:r w:rsidRPr="00CA7887">
        <w:rPr>
          <w:b/>
          <w:i/>
        </w:rPr>
        <w:t>OR</w:t>
      </w:r>
    </w:p>
    <w:p w14:paraId="4E4FE2DD" w14:textId="77777777" w:rsidR="008B53C0" w:rsidRPr="00CA7887" w:rsidRDefault="008B53C0" w:rsidP="008B53C0">
      <w:pPr>
        <w:rPr>
          <w:i/>
        </w:rPr>
      </w:pPr>
    </w:p>
    <w:p w14:paraId="69BF223B" w14:textId="77777777" w:rsidR="008B53C0" w:rsidRPr="00CA7887" w:rsidRDefault="008B53C0" w:rsidP="008B53C0">
      <w:pPr>
        <w:rPr>
          <w:i/>
        </w:rPr>
      </w:pPr>
      <w:r w:rsidRPr="00CA7887">
        <w:t xml:space="preserve">(ii) </w:t>
      </w:r>
      <w:r w:rsidRPr="00CA7887">
        <w:rPr>
          <w:i/>
        </w:rPr>
        <w:t xml:space="preserve">We declare that there is no Beneficial Owner meeting one or more of the following conditions: </w:t>
      </w:r>
    </w:p>
    <w:p w14:paraId="64912B7D" w14:textId="77777777" w:rsidR="008B53C0" w:rsidRPr="00CA7887" w:rsidRDefault="008B53C0" w:rsidP="008B53C0">
      <w:pPr>
        <w:rPr>
          <w:i/>
        </w:rPr>
      </w:pPr>
    </w:p>
    <w:p w14:paraId="303E567E" w14:textId="77777777" w:rsidR="008B53C0" w:rsidRPr="00CA7887" w:rsidRDefault="008B53C0" w:rsidP="00CB6E05">
      <w:pPr>
        <w:pStyle w:val="ListParagraph"/>
        <w:numPr>
          <w:ilvl w:val="0"/>
          <w:numId w:val="43"/>
        </w:numPr>
      </w:pPr>
      <w:r w:rsidRPr="00CA7887">
        <w:t>directly or indirectly holding 25% or more of the shares</w:t>
      </w:r>
    </w:p>
    <w:p w14:paraId="6288F1D1" w14:textId="77777777" w:rsidR="008B53C0" w:rsidRPr="00CA7887" w:rsidRDefault="008B53C0" w:rsidP="00CB6E05">
      <w:pPr>
        <w:pStyle w:val="ListParagraph"/>
        <w:numPr>
          <w:ilvl w:val="0"/>
          <w:numId w:val="43"/>
        </w:numPr>
      </w:pPr>
      <w:r w:rsidRPr="00CA7887">
        <w:t>directly or indirectly holding 25% or more of the voting rights</w:t>
      </w:r>
    </w:p>
    <w:p w14:paraId="3AB1DB28" w14:textId="77777777" w:rsidR="008B53C0" w:rsidRPr="00CA7887" w:rsidRDefault="008B53C0" w:rsidP="00CB6E05">
      <w:pPr>
        <w:pStyle w:val="ListParagraph"/>
        <w:numPr>
          <w:ilvl w:val="0"/>
          <w:numId w:val="43"/>
        </w:numPr>
      </w:pPr>
      <w:r w:rsidRPr="00CA7887">
        <w:t>directly or indirectly having the right to appoint a majority of the board of directors or equivalent governing body of the Consultant</w:t>
      </w:r>
    </w:p>
    <w:p w14:paraId="54316D83" w14:textId="77777777" w:rsidR="008B53C0" w:rsidRPr="00CA7887" w:rsidRDefault="008B53C0" w:rsidP="008B53C0">
      <w:pPr>
        <w:rPr>
          <w:i/>
        </w:rPr>
      </w:pPr>
    </w:p>
    <w:p w14:paraId="07432E95" w14:textId="77777777" w:rsidR="008B53C0" w:rsidRPr="00CA7887" w:rsidRDefault="008B53C0" w:rsidP="008B53C0"/>
    <w:p w14:paraId="375EC480" w14:textId="77777777" w:rsidR="008B53C0" w:rsidRPr="00CA7887" w:rsidRDefault="008B53C0" w:rsidP="008B53C0">
      <w:pPr>
        <w:rPr>
          <w:b/>
        </w:rPr>
      </w:pPr>
      <w:r w:rsidRPr="00CA7887">
        <w:rPr>
          <w:b/>
        </w:rPr>
        <w:t xml:space="preserve">OR </w:t>
      </w:r>
    </w:p>
    <w:p w14:paraId="49A52915" w14:textId="77777777" w:rsidR="008B53C0" w:rsidRPr="00CA7887" w:rsidRDefault="008B53C0" w:rsidP="008B53C0"/>
    <w:p w14:paraId="6025E883" w14:textId="77777777" w:rsidR="008B53C0" w:rsidRPr="00CA7887" w:rsidRDefault="008B53C0" w:rsidP="008B53C0">
      <w:pPr>
        <w:rPr>
          <w:i/>
        </w:rPr>
      </w:pPr>
      <w:r w:rsidRPr="00CA7887">
        <w:rPr>
          <w:i/>
        </w:rPr>
        <w:t>(iii) We declare that we are unable to identify any Beneficial Owner meeting one or more of the following conditions. [If this option is selected, the Consultant shall provide explanation on why it is unable to identify any Beneficial Owner]</w:t>
      </w:r>
    </w:p>
    <w:p w14:paraId="2955DA49" w14:textId="77777777" w:rsidR="008B53C0" w:rsidRPr="00CA7887" w:rsidRDefault="008B53C0" w:rsidP="00CB6E05">
      <w:pPr>
        <w:pStyle w:val="ListParagraph"/>
        <w:numPr>
          <w:ilvl w:val="0"/>
          <w:numId w:val="43"/>
        </w:numPr>
      </w:pPr>
      <w:r w:rsidRPr="00CA7887">
        <w:t>directly or indirectly holding 25% or more of the shares</w:t>
      </w:r>
    </w:p>
    <w:p w14:paraId="5DA3DD30" w14:textId="77777777" w:rsidR="008B53C0" w:rsidRPr="00CA7887" w:rsidRDefault="008B53C0" w:rsidP="00CB6E05">
      <w:pPr>
        <w:pStyle w:val="ListParagraph"/>
        <w:numPr>
          <w:ilvl w:val="0"/>
          <w:numId w:val="43"/>
        </w:numPr>
      </w:pPr>
      <w:r w:rsidRPr="00CA7887">
        <w:t>directly or indirectly holding 25% or more of the voting rights</w:t>
      </w:r>
    </w:p>
    <w:p w14:paraId="72695CE4" w14:textId="77777777" w:rsidR="008B53C0" w:rsidRPr="00CA7887" w:rsidRDefault="008B53C0" w:rsidP="00CB6E05">
      <w:pPr>
        <w:pStyle w:val="ListParagraph"/>
        <w:numPr>
          <w:ilvl w:val="0"/>
          <w:numId w:val="43"/>
        </w:numPr>
      </w:pPr>
      <w:r w:rsidRPr="00CA7887">
        <w:t>directly or indirectly having the right to appoint a majority of the board of directors or equivalent governing body of the Consultant]”</w:t>
      </w:r>
    </w:p>
    <w:p w14:paraId="4F1D8A97" w14:textId="77777777" w:rsidR="008B53C0" w:rsidRPr="00CA7887" w:rsidRDefault="008B53C0" w:rsidP="008B53C0">
      <w:pPr>
        <w:pStyle w:val="ListParagraph"/>
      </w:pPr>
    </w:p>
    <w:p w14:paraId="3B5AB51F" w14:textId="77777777" w:rsidR="008B53C0" w:rsidRPr="00CA7887" w:rsidRDefault="008B53C0" w:rsidP="008B53C0">
      <w:pPr>
        <w:rPr>
          <w:u w:val="single"/>
        </w:rPr>
      </w:pPr>
      <w:r w:rsidRPr="00CA7887">
        <w:rPr>
          <w:b/>
        </w:rPr>
        <w:t>Name of the Consultant</w:t>
      </w:r>
      <w:r w:rsidRPr="00CA7887">
        <w:t>:</w:t>
      </w:r>
      <w:r w:rsidRPr="00CA7887">
        <w:rPr>
          <w:bCs/>
          <w:iCs/>
        </w:rPr>
        <w:t xml:space="preserve"> *</w:t>
      </w:r>
      <w:r w:rsidRPr="00CA7887">
        <w:rPr>
          <w:u w:val="single"/>
        </w:rPr>
        <w:t>[</w:t>
      </w:r>
      <w:r w:rsidRPr="00CA7887">
        <w:rPr>
          <w:i/>
          <w:u w:val="single"/>
        </w:rPr>
        <w:t xml:space="preserve">insert complete name of the </w:t>
      </w:r>
      <w:proofErr w:type="gramStart"/>
      <w:r w:rsidRPr="00CA7887">
        <w:rPr>
          <w:i/>
          <w:u w:val="single"/>
        </w:rPr>
        <w:t>Consultant</w:t>
      </w:r>
      <w:r w:rsidRPr="00CA7887">
        <w:rPr>
          <w:u w:val="single"/>
        </w:rPr>
        <w:t>]_</w:t>
      </w:r>
      <w:proofErr w:type="gramEnd"/>
      <w:r w:rsidRPr="00CA7887">
        <w:rPr>
          <w:u w:val="single"/>
        </w:rPr>
        <w:t>________</w:t>
      </w:r>
    </w:p>
    <w:p w14:paraId="21E3402E" w14:textId="77777777" w:rsidR="008B53C0" w:rsidRPr="00CA7887" w:rsidRDefault="008B53C0" w:rsidP="008B53C0"/>
    <w:p w14:paraId="2621D6FD" w14:textId="77777777" w:rsidR="008B53C0" w:rsidRPr="00CA7887" w:rsidRDefault="008B53C0" w:rsidP="008B53C0">
      <w:pPr>
        <w:rPr>
          <w:u w:val="single"/>
        </w:rPr>
      </w:pPr>
      <w:r w:rsidRPr="00CA7887">
        <w:rPr>
          <w:b/>
        </w:rPr>
        <w:t>Name of the person duly authorized to sign the Proposal on behalf of the Consultant</w:t>
      </w:r>
      <w:r w:rsidRPr="00CA7887">
        <w:t>:</w:t>
      </w:r>
      <w:r w:rsidRPr="00CA7887">
        <w:rPr>
          <w:bCs/>
          <w:iCs/>
        </w:rPr>
        <w:t xml:space="preserve"> **</w:t>
      </w:r>
      <w:r w:rsidRPr="00CA7887">
        <w:rPr>
          <w:bCs/>
          <w:iCs/>
          <w:u w:val="single"/>
        </w:rPr>
        <w:t>[</w:t>
      </w:r>
      <w:r w:rsidRPr="00CA7887">
        <w:rPr>
          <w:bCs/>
          <w:i/>
          <w:iCs/>
          <w:u w:val="single"/>
        </w:rPr>
        <w:t xml:space="preserve">insert complete name of person duly authorized to sign the </w:t>
      </w:r>
      <w:proofErr w:type="gramStart"/>
      <w:r w:rsidRPr="00CA7887">
        <w:rPr>
          <w:bCs/>
          <w:i/>
          <w:iCs/>
          <w:u w:val="single"/>
        </w:rPr>
        <w:t>Proposal</w:t>
      </w:r>
      <w:r w:rsidRPr="00CA7887">
        <w:rPr>
          <w:bCs/>
          <w:iCs/>
          <w:u w:val="single"/>
        </w:rPr>
        <w:t>]_</w:t>
      </w:r>
      <w:proofErr w:type="gramEnd"/>
      <w:r w:rsidRPr="00CA7887">
        <w:rPr>
          <w:bCs/>
          <w:iCs/>
          <w:u w:val="single"/>
        </w:rPr>
        <w:t>__________</w:t>
      </w:r>
    </w:p>
    <w:p w14:paraId="7B417D2D" w14:textId="77777777" w:rsidR="008B53C0" w:rsidRPr="00CA7887" w:rsidRDefault="008B53C0" w:rsidP="008B53C0"/>
    <w:p w14:paraId="1A6C1C50" w14:textId="77777777" w:rsidR="008B53C0" w:rsidRPr="00CA7887" w:rsidRDefault="008B53C0" w:rsidP="008B53C0">
      <w:pPr>
        <w:rPr>
          <w:u w:val="single"/>
        </w:rPr>
      </w:pPr>
      <w:r w:rsidRPr="00CA7887">
        <w:rPr>
          <w:b/>
        </w:rPr>
        <w:t>Title of the person signing the Proposal</w:t>
      </w:r>
      <w:r w:rsidRPr="00CA7887">
        <w:t xml:space="preserve">: </w:t>
      </w:r>
      <w:r w:rsidRPr="00CA7887">
        <w:rPr>
          <w:u w:val="single"/>
        </w:rPr>
        <w:t>[</w:t>
      </w:r>
      <w:r w:rsidRPr="00CA7887">
        <w:rPr>
          <w:i/>
          <w:u w:val="single"/>
        </w:rPr>
        <w:t xml:space="preserve">insert complete title of the person signing the </w:t>
      </w:r>
      <w:proofErr w:type="gramStart"/>
      <w:r w:rsidRPr="00CA7887">
        <w:rPr>
          <w:i/>
          <w:u w:val="single"/>
        </w:rPr>
        <w:t>Proposal</w:t>
      </w:r>
      <w:r w:rsidRPr="00CA7887">
        <w:rPr>
          <w:u w:val="single"/>
        </w:rPr>
        <w:t>]_</w:t>
      </w:r>
      <w:proofErr w:type="gramEnd"/>
      <w:r w:rsidRPr="00CA7887">
        <w:rPr>
          <w:u w:val="single"/>
        </w:rPr>
        <w:t>_____</w:t>
      </w:r>
    </w:p>
    <w:p w14:paraId="4086F15E" w14:textId="77777777" w:rsidR="008B53C0" w:rsidRPr="00CA7887" w:rsidRDefault="008B53C0" w:rsidP="008B53C0"/>
    <w:p w14:paraId="13E687DB" w14:textId="77777777" w:rsidR="008B53C0" w:rsidRPr="00CA7887" w:rsidRDefault="008B53C0" w:rsidP="008B53C0">
      <w:pPr>
        <w:rPr>
          <w:u w:val="single"/>
        </w:rPr>
      </w:pPr>
      <w:r w:rsidRPr="00CA7887">
        <w:rPr>
          <w:b/>
        </w:rPr>
        <w:t>Signature of the person named above</w:t>
      </w:r>
      <w:r w:rsidRPr="00CA7887">
        <w:t xml:space="preserve">: </w:t>
      </w:r>
      <w:r w:rsidRPr="00CA7887">
        <w:rPr>
          <w:u w:val="single"/>
        </w:rPr>
        <w:t>[</w:t>
      </w:r>
      <w:r w:rsidRPr="00CA7887">
        <w:rPr>
          <w:i/>
          <w:u w:val="single"/>
        </w:rPr>
        <w:t xml:space="preserve">insert signature of person whose name and capacity are shown </w:t>
      </w:r>
      <w:proofErr w:type="gramStart"/>
      <w:r w:rsidRPr="00CA7887">
        <w:rPr>
          <w:i/>
          <w:u w:val="single"/>
        </w:rPr>
        <w:t>above</w:t>
      </w:r>
      <w:r w:rsidRPr="00CA7887">
        <w:rPr>
          <w:u w:val="single"/>
        </w:rPr>
        <w:t>]_</w:t>
      </w:r>
      <w:proofErr w:type="gramEnd"/>
      <w:r w:rsidRPr="00CA7887">
        <w:rPr>
          <w:u w:val="single"/>
        </w:rPr>
        <w:t>____</w:t>
      </w:r>
    </w:p>
    <w:p w14:paraId="0DF694D5" w14:textId="77777777" w:rsidR="008B53C0" w:rsidRPr="00CA7887" w:rsidRDefault="008B53C0" w:rsidP="008B53C0"/>
    <w:p w14:paraId="47B872AA" w14:textId="77777777" w:rsidR="008B53C0" w:rsidRPr="00CA7887" w:rsidRDefault="008B53C0" w:rsidP="008B53C0">
      <w:pPr>
        <w:rPr>
          <w:u w:val="single"/>
        </w:rPr>
      </w:pPr>
      <w:r w:rsidRPr="00CA7887">
        <w:rPr>
          <w:b/>
        </w:rPr>
        <w:t>Date signed</w:t>
      </w:r>
      <w:r w:rsidRPr="00CA7887">
        <w:t xml:space="preserve"> </w:t>
      </w:r>
      <w:r w:rsidRPr="00CA7887">
        <w:rPr>
          <w:u w:val="single"/>
        </w:rPr>
        <w:t>[</w:t>
      </w:r>
      <w:r w:rsidRPr="00CA7887">
        <w:rPr>
          <w:i/>
          <w:u w:val="single"/>
        </w:rPr>
        <w:t>insert date of signing</w:t>
      </w:r>
      <w:r w:rsidRPr="00CA7887">
        <w:rPr>
          <w:u w:val="single"/>
        </w:rPr>
        <w:t>]</w:t>
      </w:r>
      <w:r w:rsidRPr="00CA7887">
        <w:t xml:space="preserve"> </w:t>
      </w:r>
      <w:r w:rsidRPr="00CA7887">
        <w:rPr>
          <w:b/>
        </w:rPr>
        <w:t>day of</w:t>
      </w:r>
      <w:r w:rsidRPr="00CA7887">
        <w:t xml:space="preserve"> </w:t>
      </w:r>
      <w:r w:rsidRPr="00CA7887">
        <w:rPr>
          <w:u w:val="single"/>
        </w:rPr>
        <w:t>[</w:t>
      </w:r>
      <w:r w:rsidRPr="00CA7887">
        <w:rPr>
          <w:i/>
          <w:u w:val="single"/>
        </w:rPr>
        <w:t>insert month</w:t>
      </w:r>
      <w:r w:rsidRPr="00CA7887">
        <w:rPr>
          <w:u w:val="single"/>
        </w:rPr>
        <w:t>], [</w:t>
      </w:r>
      <w:r w:rsidRPr="00CA7887">
        <w:rPr>
          <w:i/>
          <w:u w:val="single"/>
        </w:rPr>
        <w:t xml:space="preserve">insert </w:t>
      </w:r>
      <w:proofErr w:type="gramStart"/>
      <w:r w:rsidRPr="00CA7887">
        <w:rPr>
          <w:i/>
          <w:u w:val="single"/>
        </w:rPr>
        <w:t>year</w:t>
      </w:r>
      <w:r w:rsidRPr="00CA7887">
        <w:rPr>
          <w:u w:val="single"/>
        </w:rPr>
        <w:t>]_</w:t>
      </w:r>
      <w:proofErr w:type="gramEnd"/>
      <w:r w:rsidRPr="00CA7887">
        <w:rPr>
          <w:u w:val="single"/>
        </w:rPr>
        <w:t>____</w:t>
      </w:r>
    </w:p>
    <w:p w14:paraId="0A13C1F2" w14:textId="77777777" w:rsidR="008B53C0" w:rsidRPr="00CA7887" w:rsidRDefault="008B53C0" w:rsidP="008B53C0"/>
    <w:p w14:paraId="330420C1" w14:textId="77777777" w:rsidR="008B53C0" w:rsidRPr="00CA7887" w:rsidRDefault="008B53C0" w:rsidP="008B53C0"/>
    <w:p w14:paraId="40695CA9" w14:textId="77777777" w:rsidR="008B53C0" w:rsidRPr="00CA7887" w:rsidRDefault="008B53C0" w:rsidP="008B53C0">
      <w:pPr>
        <w:rPr>
          <w:b/>
        </w:rPr>
      </w:pPr>
    </w:p>
    <w:p w14:paraId="2514A35A" w14:textId="77777777" w:rsidR="008B53C0" w:rsidRPr="00CA7887" w:rsidRDefault="008B53C0" w:rsidP="008B53C0">
      <w:pPr>
        <w:rPr>
          <w:b/>
        </w:rPr>
      </w:pPr>
    </w:p>
    <w:p w14:paraId="23CB7303" w14:textId="77777777" w:rsidR="008B53C0" w:rsidRPr="00CA7887" w:rsidRDefault="008B53C0" w:rsidP="008B53C0">
      <w:pPr>
        <w:rPr>
          <w:sz w:val="20"/>
          <w:szCs w:val="20"/>
        </w:rPr>
      </w:pPr>
      <w:r w:rsidRPr="00CA7887">
        <w:rPr>
          <w:rStyle w:val="FootnoteReference"/>
          <w:sz w:val="20"/>
          <w:szCs w:val="20"/>
        </w:rPr>
        <w:t>*</w:t>
      </w:r>
      <w:r w:rsidRPr="00CA7887">
        <w:rPr>
          <w:sz w:val="20"/>
          <w:szCs w:val="20"/>
        </w:rPr>
        <w:t xml:space="preserve"> In the case of the Proposal submitted by a Joint Venture specify the name of the Joint Venture as Consultant. In the event that the Consultant is a joint venture, each reference to “Consultant” in the Beneficial Ownership Disclosure Form (including this Introduction thereto) shall be read to refer to the joint venture member. </w:t>
      </w:r>
    </w:p>
    <w:p w14:paraId="4F080039" w14:textId="77777777" w:rsidR="008B53C0" w:rsidRPr="00CA7887" w:rsidRDefault="008B53C0" w:rsidP="008B53C0">
      <w:r w:rsidRPr="00CA7887">
        <w:rPr>
          <w:rStyle w:val="FootnoteReference"/>
          <w:sz w:val="20"/>
          <w:szCs w:val="20"/>
        </w:rPr>
        <w:t>**</w:t>
      </w:r>
      <w:r w:rsidRPr="00CA7887">
        <w:rPr>
          <w:sz w:val="20"/>
          <w:szCs w:val="20"/>
        </w:rPr>
        <w:t xml:space="preserve"> Person signing the Proposal shall have the power of attorney given by the Consultant. The power of attorney shall be attached with the Proposal Schedules. </w:t>
      </w:r>
    </w:p>
    <w:bookmarkEnd w:id="548"/>
    <w:bookmarkEnd w:id="549"/>
    <w:p w14:paraId="00FD6526" w14:textId="1188809A" w:rsidR="00C0684F" w:rsidRPr="009A69C4" w:rsidRDefault="00C0684F" w:rsidP="009A69C4">
      <w:pPr>
        <w:rPr>
          <w:b/>
          <w:color w:val="000000" w:themeColor="text1"/>
          <w:sz w:val="36"/>
        </w:rPr>
      </w:pPr>
    </w:p>
    <w:sectPr w:rsidR="00C0684F" w:rsidRPr="009A69C4" w:rsidSect="00AB0E07">
      <w:headerReference w:type="even" r:id="rId87"/>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9C84" w14:textId="77777777" w:rsidR="00AB0E07" w:rsidRDefault="00AB0E07">
      <w:r>
        <w:separator/>
      </w:r>
    </w:p>
  </w:endnote>
  <w:endnote w:type="continuationSeparator" w:id="0">
    <w:p w14:paraId="04D18E6C" w14:textId="77777777" w:rsidR="00AB0E07" w:rsidRDefault="00AB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F104" w14:textId="77777777" w:rsidR="007C3832" w:rsidRDefault="007C3832" w:rsidP="006F77F2">
    <w:pPr>
      <w:pStyle w:val="Footer"/>
      <w:jc w:val="right"/>
    </w:pPr>
  </w:p>
  <w:p w14:paraId="408DFF65" w14:textId="77777777" w:rsidR="007C3832" w:rsidRDefault="007C3832">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605285"/>
      <w:docPartObj>
        <w:docPartGallery w:val="Page Numbers (Bottom of Page)"/>
        <w:docPartUnique/>
      </w:docPartObj>
    </w:sdtPr>
    <w:sdtEndPr>
      <w:rPr>
        <w:color w:val="7F7F7F" w:themeColor="background1" w:themeShade="7F"/>
        <w:spacing w:val="60"/>
      </w:rPr>
    </w:sdtEndPr>
    <w:sdtContent>
      <w:p w14:paraId="089C590D" w14:textId="77777777" w:rsidR="007C3832" w:rsidRDefault="007C38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0D3F">
          <w:rPr>
            <w:noProof/>
          </w:rPr>
          <w:t>45</w:t>
        </w:r>
        <w:r>
          <w:rPr>
            <w:noProof/>
          </w:rPr>
          <w:fldChar w:fldCharType="end"/>
        </w:r>
        <w:r>
          <w:t xml:space="preserve"> | </w:t>
        </w:r>
        <w:r>
          <w:rPr>
            <w:color w:val="7F7F7F" w:themeColor="background1" w:themeShade="7F"/>
            <w:spacing w:val="60"/>
          </w:rPr>
          <w:t>Page</w:t>
        </w:r>
      </w:p>
    </w:sdtContent>
  </w:sdt>
  <w:p w14:paraId="7110FF9E" w14:textId="77777777" w:rsidR="007C3832" w:rsidRDefault="007C38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F500" w14:textId="77777777" w:rsidR="007C3832" w:rsidRDefault="007C3832" w:rsidP="00B0418A">
    <w:pPr>
      <w:pStyle w:val="Footer"/>
      <w:jc w:val="right"/>
    </w:pPr>
  </w:p>
  <w:p w14:paraId="6515B2E7" w14:textId="77777777" w:rsidR="007C3832" w:rsidRDefault="007C38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D444" w14:textId="77777777" w:rsidR="007C3832" w:rsidRDefault="007C3832" w:rsidP="00494FB6">
    <w:pPr>
      <w:pStyle w:val="Footer"/>
      <w:jc w:val="right"/>
    </w:pPr>
  </w:p>
  <w:p w14:paraId="5AB2E315" w14:textId="77777777" w:rsidR="007C3832" w:rsidRDefault="007C38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08478"/>
      <w:docPartObj>
        <w:docPartGallery w:val="Page Numbers (Bottom of Page)"/>
        <w:docPartUnique/>
      </w:docPartObj>
    </w:sdtPr>
    <w:sdtEndPr>
      <w:rPr>
        <w:color w:val="7F7F7F" w:themeColor="background1" w:themeShade="7F"/>
        <w:spacing w:val="60"/>
      </w:rPr>
    </w:sdtEndPr>
    <w:sdtContent>
      <w:p w14:paraId="20E0EA98" w14:textId="77777777" w:rsidR="007C3832" w:rsidRDefault="007C38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75</w:t>
        </w:r>
        <w:r>
          <w:rPr>
            <w:noProof/>
          </w:rPr>
          <w:fldChar w:fldCharType="end"/>
        </w:r>
        <w:r>
          <w:t xml:space="preserve"> | </w:t>
        </w:r>
        <w:r>
          <w:rPr>
            <w:color w:val="7F7F7F" w:themeColor="background1" w:themeShade="7F"/>
            <w:spacing w:val="60"/>
          </w:rPr>
          <w:t>Page</w:t>
        </w:r>
      </w:p>
    </w:sdtContent>
  </w:sdt>
  <w:p w14:paraId="6F948BD4" w14:textId="77777777" w:rsidR="007C3832" w:rsidRPr="008D20BD" w:rsidRDefault="007C3832" w:rsidP="008D20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5AE0" w14:textId="77777777" w:rsidR="007C3832" w:rsidRPr="00B35BFF" w:rsidRDefault="007C3832" w:rsidP="00C0684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2FC2" w14:textId="77777777" w:rsidR="007C3832" w:rsidRDefault="007C3832" w:rsidP="00FB5C3C">
    <w:pPr>
      <w:pStyle w:val="Footer"/>
      <w:jc w:val="right"/>
    </w:pPr>
  </w:p>
  <w:p w14:paraId="3495F799" w14:textId="77777777" w:rsidR="007C3832" w:rsidRDefault="007C383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B21E" w14:textId="77777777" w:rsidR="007C3832" w:rsidRDefault="007C3832">
    <w:pPr>
      <w:pStyle w:val="Footer"/>
      <w:pBdr>
        <w:top w:val="single" w:sz="4" w:space="1" w:color="D9D9D9" w:themeColor="background1" w:themeShade="D9"/>
      </w:pBdr>
      <w:jc w:val="right"/>
    </w:pPr>
  </w:p>
  <w:p w14:paraId="37D6F5A0" w14:textId="77777777" w:rsidR="007C3832" w:rsidRDefault="007C3832">
    <w:pPr>
      <w:pStyle w:val="Footer"/>
      <w:tabs>
        <w:tab w:val="clear" w:pos="4320"/>
        <w:tab w:val="clear" w:pos="8640"/>
        <w:tab w:val="right" w:pos="8820"/>
      </w:tabs>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6AAD" w14:textId="77777777" w:rsidR="00AB0E07" w:rsidRDefault="00AB0E07">
      <w:r>
        <w:separator/>
      </w:r>
    </w:p>
  </w:footnote>
  <w:footnote w:type="continuationSeparator" w:id="0">
    <w:p w14:paraId="2926F61F" w14:textId="77777777" w:rsidR="00AB0E07" w:rsidRDefault="00AB0E07">
      <w:r>
        <w:continuationSeparator/>
      </w:r>
    </w:p>
  </w:footnote>
  <w:footnote w:id="1">
    <w:p w14:paraId="61508A36" w14:textId="77777777" w:rsidR="007C3832" w:rsidRPr="00F23660" w:rsidRDefault="007C3832" w:rsidP="007C2068">
      <w:pPr>
        <w:pStyle w:val="FootnoteText"/>
        <w:ind w:left="360" w:hanging="360"/>
        <w:rPr>
          <w:sz w:val="18"/>
          <w:szCs w:val="18"/>
        </w:rPr>
      </w:pPr>
      <w:r>
        <w:rPr>
          <w:rStyle w:val="FootnoteReference"/>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69D32A4F" w14:textId="77777777" w:rsidR="007C3832" w:rsidRDefault="007C3832" w:rsidP="007C2068">
      <w:pPr>
        <w:pStyle w:val="FootnoteText"/>
        <w:ind w:left="360" w:hanging="360"/>
      </w:pPr>
      <w:r>
        <w:rPr>
          <w:rStyle w:val="FootnoteReference"/>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650AF9BB" w14:textId="77777777" w:rsidR="007C3832" w:rsidRDefault="007C3832" w:rsidP="007C2068">
      <w:pPr>
        <w:pStyle w:val="FootnoteText"/>
        <w:ind w:left="360" w:hanging="360"/>
      </w:pPr>
      <w:r>
        <w:rPr>
          <w:rStyle w:val="FootnoteReference"/>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13BB36C1" w14:textId="77777777" w:rsidR="007C3832" w:rsidRPr="00F23660" w:rsidRDefault="007C3832" w:rsidP="00752432">
      <w:pPr>
        <w:pStyle w:val="FootnoteText"/>
        <w:ind w:left="360" w:hanging="360"/>
        <w:rPr>
          <w:sz w:val="18"/>
          <w:szCs w:val="18"/>
        </w:rPr>
      </w:pPr>
      <w:r>
        <w:rPr>
          <w:rStyle w:val="FootnoteReference"/>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5">
    <w:p w14:paraId="103058DE" w14:textId="77777777" w:rsidR="007C3832" w:rsidRDefault="007C3832" w:rsidP="00752432">
      <w:pPr>
        <w:pStyle w:val="FootnoteText"/>
        <w:ind w:left="360" w:hanging="360"/>
      </w:pPr>
      <w:r>
        <w:rPr>
          <w:rStyle w:val="FootnoteReference"/>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6">
    <w:p w14:paraId="29CDEC74" w14:textId="77777777" w:rsidR="007C3832" w:rsidRDefault="007C3832" w:rsidP="00752432">
      <w:pPr>
        <w:pStyle w:val="FootnoteText"/>
        <w:ind w:left="360" w:hanging="360"/>
      </w:pPr>
      <w:r>
        <w:rPr>
          <w:rStyle w:val="FootnoteReference"/>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7">
    <w:p w14:paraId="5BF4F3A2" w14:textId="77777777" w:rsidR="007C3832" w:rsidRDefault="007C3832" w:rsidP="002E187E">
      <w:pPr>
        <w:pStyle w:val="FootnoteText"/>
        <w:tabs>
          <w:tab w:val="left" w:pos="180"/>
        </w:tabs>
        <w:ind w:left="180" w:hanging="180"/>
        <w:jc w:val="both"/>
      </w:pPr>
      <w:r>
        <w:rPr>
          <w:rStyle w:val="FootnoteReference"/>
          <w:rFonts w:eastAsiaTheme="minorEastAsia"/>
        </w:rPr>
        <w:t>1</w:t>
      </w:r>
      <w:r>
        <w:tab/>
        <w:t>The Guarantor shall insert an amount representing the amount of the advance payment and denominated either in the currency(ies) of the advance payment as specified in the Contract, or in a freely convertible currency acceptable to the Client.</w:t>
      </w:r>
    </w:p>
  </w:footnote>
  <w:footnote w:id="8">
    <w:p w14:paraId="5F33715B" w14:textId="77777777" w:rsidR="007C3832" w:rsidRDefault="007C3832" w:rsidP="002E187E">
      <w:pPr>
        <w:pStyle w:val="FootnoteText"/>
        <w:tabs>
          <w:tab w:val="left" w:pos="180"/>
        </w:tabs>
        <w:ind w:left="180" w:hanging="180"/>
        <w:jc w:val="both"/>
      </w:pPr>
      <w:r>
        <w:rPr>
          <w:rStyle w:val="FootnoteReference"/>
          <w:rFonts w:eastAsiaTheme="minorEastAsia"/>
        </w:rPr>
        <w:t>2</w:t>
      </w:r>
      <w:r>
        <w:tab/>
        <w:t>Insert the expected expiration date. In the event of an extension of the time for completion of the Contract, the Client would need to request an extension of this guarantee from the Guarantor.  Such request must be in writing and must be made prior to the expiration date established in the guarantee. In preparing this guarantee, the Client might consider adding the following text to the form, at the end of the penultimate paragraph: “The Guarantor agrees to a one-time extension of this guarantee for a period not to exceed [six months][one year], in response to the Client’s written request for such extension, such request to be presented to the Guarantor before the expiry of the guarantee.”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5170" w14:textId="07381FD1" w:rsidR="007C3832" w:rsidRPr="006F77F2" w:rsidRDefault="00000000" w:rsidP="006F77F2">
    <w:pPr>
      <w:pStyle w:val="Header"/>
    </w:pPr>
    <w:sdt>
      <w:sdtPr>
        <w:id w:val="-1014919369"/>
        <w:docPartObj>
          <w:docPartGallery w:val="Page Numbers (Top of Page)"/>
          <w:docPartUnique/>
        </w:docPartObj>
      </w:sdtPr>
      <w:sdtEndPr>
        <w:rPr>
          <w:noProof/>
        </w:rPr>
      </w:sdtEndPr>
      <w:sdtContent>
        <w:r w:rsidR="007C3832">
          <w:t xml:space="preserve">Section </w:t>
        </w:r>
        <w:r w:rsidR="00B46D29">
          <w:t>1</w:t>
        </w:r>
        <w:r w:rsidR="007C3832">
          <w:t>. Instructions to Consultants (ITC)</w:t>
        </w:r>
        <w:r w:rsidR="007C3832">
          <w:tab/>
        </w:r>
        <w:r w:rsidR="007C3832">
          <w:fldChar w:fldCharType="begin"/>
        </w:r>
        <w:r w:rsidR="007C3832">
          <w:instrText xml:space="preserve"> PAGE   \* MERGEFORMAT </w:instrText>
        </w:r>
        <w:r w:rsidR="007C3832">
          <w:fldChar w:fldCharType="separate"/>
        </w:r>
        <w:r w:rsidR="00690D3F">
          <w:rPr>
            <w:noProof/>
          </w:rPr>
          <w:t>28</w:t>
        </w:r>
        <w:r w:rsidR="007C3832">
          <w:rPr>
            <w:noProof/>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1592" w14:textId="77777777" w:rsidR="007C3832" w:rsidRPr="00B0418A" w:rsidRDefault="00000000" w:rsidP="00B0418A">
    <w:pPr>
      <w:pStyle w:val="Header"/>
    </w:pPr>
    <w:sdt>
      <w:sdtPr>
        <w:id w:val="-1691366830"/>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076CDF">
          <w:rPr>
            <w:noProof/>
          </w:rPr>
          <w:t>44</w:t>
        </w:r>
        <w:r w:rsidR="007C3832">
          <w:rPr>
            <w:noProof/>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E92A" w14:textId="77777777" w:rsidR="007C3832" w:rsidRPr="00B0418A" w:rsidRDefault="00000000" w:rsidP="00B0418A">
    <w:pPr>
      <w:pStyle w:val="Header"/>
    </w:pPr>
    <w:sdt>
      <w:sdtPr>
        <w:id w:val="119351161"/>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43</w:t>
        </w:r>
        <w:r w:rsidR="007C3832">
          <w:rPr>
            <w:noProof/>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B28D" w14:textId="77777777" w:rsidR="007C3832" w:rsidRPr="00B0418A" w:rsidRDefault="00000000" w:rsidP="00B0418A">
    <w:pPr>
      <w:pStyle w:val="Header"/>
    </w:pPr>
    <w:sdt>
      <w:sdtPr>
        <w:id w:val="-1392263155"/>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42</w:t>
        </w:r>
        <w:r w:rsidR="007C3832">
          <w:rPr>
            <w:noProof/>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B8BB" w14:textId="3A761C82" w:rsidR="007C3832" w:rsidRPr="00B0418A" w:rsidRDefault="00000000" w:rsidP="00B0418A">
    <w:pPr>
      <w:pStyle w:val="Header"/>
      <w:tabs>
        <w:tab w:val="clear" w:pos="9000"/>
        <w:tab w:val="right" w:pos="12870"/>
      </w:tabs>
    </w:pPr>
    <w:sdt>
      <w:sdtPr>
        <w:id w:val="417521031"/>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46</w:t>
        </w:r>
        <w:r w:rsidR="007C3832">
          <w:rPr>
            <w:noProof/>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51A3" w14:textId="079B45E3" w:rsidR="007C3832" w:rsidRPr="008E5EF3" w:rsidRDefault="007C3832" w:rsidP="007A613B">
    <w:pPr>
      <w:pStyle w:val="Header"/>
      <w:pBdr>
        <w:bottom w:val="single" w:sz="6" w:space="1" w:color="auto"/>
      </w:pBdr>
      <w:tabs>
        <w:tab w:val="clear" w:pos="9000"/>
        <w:tab w:val="right" w:pos="12960"/>
      </w:tabs>
    </w:pPr>
    <w:r w:rsidRPr="008E5EF3">
      <w:rPr>
        <w:bCs/>
      </w:rPr>
      <w:tab/>
      <w:t>Section 3 – Technical Proposal – Standard Forms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D68A" w14:textId="5C487D7C" w:rsidR="007C3832" w:rsidRPr="005114E4" w:rsidRDefault="00000000" w:rsidP="00B0418A">
    <w:pPr>
      <w:pStyle w:val="Header"/>
      <w:tabs>
        <w:tab w:val="clear" w:pos="9000"/>
        <w:tab w:val="right" w:pos="12870"/>
      </w:tabs>
    </w:pPr>
    <w:sdt>
      <w:sdtPr>
        <w:id w:val="-1727592587"/>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076CDF">
          <w:rPr>
            <w:noProof/>
          </w:rPr>
          <w:t>53</w:t>
        </w:r>
        <w:r w:rsidR="007C3832">
          <w:rPr>
            <w:noProof/>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3A3E" w14:textId="77777777" w:rsidR="007C3832" w:rsidRPr="00B0418A" w:rsidRDefault="00000000" w:rsidP="00B0418A">
    <w:pPr>
      <w:pStyle w:val="Header"/>
      <w:tabs>
        <w:tab w:val="clear" w:pos="9000"/>
        <w:tab w:val="right" w:pos="12870"/>
      </w:tabs>
    </w:pPr>
    <w:sdt>
      <w:sdtPr>
        <w:id w:val="-1007369014"/>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54</w:t>
        </w:r>
        <w:r w:rsidR="007C3832">
          <w:rPr>
            <w:noProof/>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5F4C" w14:textId="11BE8D7E" w:rsidR="007C3832" w:rsidRPr="00494FB6" w:rsidRDefault="00000000" w:rsidP="00494FB6">
    <w:pPr>
      <w:pStyle w:val="Header"/>
    </w:pPr>
    <w:sdt>
      <w:sdtPr>
        <w:id w:val="774528750"/>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076CDF">
          <w:rPr>
            <w:noProof/>
          </w:rPr>
          <w:t>49</w:t>
        </w:r>
        <w:r w:rsidR="007C3832">
          <w:rPr>
            <w:noProof/>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B72" w14:textId="77777777" w:rsidR="007C3832" w:rsidRPr="00494FB6" w:rsidRDefault="00000000" w:rsidP="00494FB6">
    <w:pPr>
      <w:pStyle w:val="Header"/>
    </w:pPr>
    <w:sdt>
      <w:sdtPr>
        <w:id w:val="-1555079322"/>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55</w:t>
        </w:r>
        <w:r w:rsidR="007C3832">
          <w:rPr>
            <w:noProof/>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6B60" w14:textId="735A68BE" w:rsidR="007C3832" w:rsidRPr="005114E4" w:rsidRDefault="00000000" w:rsidP="00B0418A">
    <w:pPr>
      <w:pStyle w:val="Header"/>
      <w:tabs>
        <w:tab w:val="clear" w:pos="9000"/>
        <w:tab w:val="right" w:pos="12870"/>
      </w:tabs>
    </w:pPr>
    <w:sdt>
      <w:sdtPr>
        <w:id w:val="94292569"/>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57</w:t>
        </w:r>
        <w:r w:rsidR="007C3832">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8A10" w14:textId="77777777" w:rsidR="007C3832" w:rsidRPr="006F77F2" w:rsidRDefault="00000000" w:rsidP="006F77F2">
    <w:pPr>
      <w:pStyle w:val="Header"/>
    </w:pPr>
    <w:sdt>
      <w:sdtPr>
        <w:id w:val="-1574120521"/>
        <w:docPartObj>
          <w:docPartGallery w:val="Page Numbers (Top of Page)"/>
          <w:docPartUnique/>
        </w:docPartObj>
      </w:sdtPr>
      <w:sdtEndPr>
        <w:rPr>
          <w:noProof/>
        </w:rPr>
      </w:sdtEndPr>
      <w:sdtContent>
        <w:r w:rsidR="007C3832">
          <w:t>Section 2. Instructions to Consultants (ITC)</w:t>
        </w:r>
        <w:r w:rsidR="007C3832">
          <w:tab/>
        </w:r>
        <w:r w:rsidR="007C3832">
          <w:fldChar w:fldCharType="begin"/>
        </w:r>
        <w:r w:rsidR="007C3832">
          <w:instrText xml:space="preserve"> PAGE   \* MERGEFORMAT </w:instrText>
        </w:r>
        <w:r w:rsidR="007C3832">
          <w:fldChar w:fldCharType="separate"/>
        </w:r>
        <w:r w:rsidR="00690D3F">
          <w:rPr>
            <w:noProof/>
          </w:rPr>
          <w:t>29</w:t>
        </w:r>
        <w:r w:rsidR="007C3832">
          <w:rPr>
            <w:noProof/>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38AC" w14:textId="621E135B" w:rsidR="007C3832" w:rsidRPr="00B0418A" w:rsidRDefault="00000000" w:rsidP="00B0418A">
    <w:pPr>
      <w:pStyle w:val="Header"/>
      <w:tabs>
        <w:tab w:val="clear" w:pos="9000"/>
        <w:tab w:val="right" w:pos="12870"/>
      </w:tabs>
    </w:pPr>
    <w:sdt>
      <w:sdtPr>
        <w:id w:val="2023361468"/>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58</w:t>
        </w:r>
        <w:r w:rsidR="007C3832">
          <w:rPr>
            <w:noProof/>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FA0D" w14:textId="77777777" w:rsidR="007C3832" w:rsidRPr="00494FB6" w:rsidRDefault="00000000" w:rsidP="00494FB6">
    <w:pPr>
      <w:pStyle w:val="Header"/>
      <w:tabs>
        <w:tab w:val="clear" w:pos="9000"/>
        <w:tab w:val="right" w:pos="12780"/>
      </w:tabs>
    </w:pPr>
    <w:sdt>
      <w:sdtPr>
        <w:id w:val="493995442"/>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59</w:t>
        </w:r>
        <w:r w:rsidR="007C3832">
          <w:rPr>
            <w:noProof/>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C13B" w14:textId="7DE1292E" w:rsidR="007C3832" w:rsidRPr="00B0418A" w:rsidRDefault="00000000" w:rsidP="00B0418A">
    <w:pPr>
      <w:pStyle w:val="Header"/>
      <w:tabs>
        <w:tab w:val="clear" w:pos="9000"/>
        <w:tab w:val="right" w:pos="12870"/>
      </w:tabs>
    </w:pPr>
    <w:sdt>
      <w:sdtPr>
        <w:id w:val="2082874447"/>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62</w:t>
        </w:r>
        <w:r w:rsidR="007C3832">
          <w:rPr>
            <w:noProof/>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AE6C" w14:textId="77777777" w:rsidR="007C3832" w:rsidRPr="00494FB6" w:rsidRDefault="00000000" w:rsidP="00494FB6">
    <w:pPr>
      <w:pStyle w:val="Header"/>
    </w:pPr>
    <w:sdt>
      <w:sdtPr>
        <w:id w:val="-1701543374"/>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61</w:t>
        </w:r>
        <w:r w:rsidR="007C3832">
          <w:rPr>
            <w:noProof/>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2929" w14:textId="77777777" w:rsidR="007C3832" w:rsidRPr="00494FB6" w:rsidRDefault="00000000" w:rsidP="00494FB6">
    <w:pPr>
      <w:pStyle w:val="Header"/>
      <w:tabs>
        <w:tab w:val="clear" w:pos="9000"/>
        <w:tab w:val="right" w:pos="12600"/>
      </w:tabs>
    </w:pPr>
    <w:sdt>
      <w:sdtPr>
        <w:id w:val="501704226"/>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64</w:t>
        </w:r>
        <w:r w:rsidR="007C3832">
          <w:rPr>
            <w:noProof/>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0A3B" w14:textId="77777777" w:rsidR="007C3832" w:rsidRPr="00494FB6" w:rsidRDefault="00000000" w:rsidP="00494FB6">
    <w:pPr>
      <w:pStyle w:val="Header"/>
      <w:tabs>
        <w:tab w:val="clear" w:pos="9000"/>
        <w:tab w:val="right" w:pos="12600"/>
      </w:tabs>
    </w:pPr>
    <w:sdt>
      <w:sdtPr>
        <w:id w:val="-1905511392"/>
        <w:docPartObj>
          <w:docPartGallery w:val="Page Numbers (Top of Page)"/>
          <w:docPartUnique/>
        </w:docPartObj>
      </w:sdtPr>
      <w:sdtEndPr>
        <w:rPr>
          <w:noProof/>
        </w:rPr>
      </w:sdtEndPr>
      <w:sdtContent>
        <w:r w:rsidR="007C3832">
          <w:t>Section 4. Financial Proposal – Standard Forms</w:t>
        </w:r>
        <w:r w:rsidR="007C3832">
          <w:tab/>
        </w:r>
        <w:r w:rsidR="007C3832">
          <w:fldChar w:fldCharType="begin"/>
        </w:r>
        <w:r w:rsidR="007C3832">
          <w:instrText xml:space="preserve"> PAGE   \* MERGEFORMAT </w:instrText>
        </w:r>
        <w:r w:rsidR="007C3832">
          <w:fldChar w:fldCharType="separate"/>
        </w:r>
        <w:r w:rsidR="00690D3F">
          <w:rPr>
            <w:noProof/>
          </w:rPr>
          <w:t>63</w:t>
        </w:r>
        <w:r w:rsidR="007C3832">
          <w:rPr>
            <w:noProof/>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6F0C" w14:textId="77777777" w:rsidR="007C3832" w:rsidRDefault="007C3832">
    <w:pPr>
      <w:pStyle w:val="Header"/>
      <w:ind w:right="360"/>
    </w:pPr>
    <w:r>
      <w:t>Section 5. Eligible Countries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4562" w14:textId="77777777" w:rsidR="007C3832" w:rsidRDefault="007C3832">
    <w:pPr>
      <w:pStyle w:val="Header"/>
      <w:ind w:right="71"/>
    </w:pPr>
    <w:r>
      <w:tab/>
      <w:t>Section 5. Eligible Countries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6C8C" w14:textId="77777777" w:rsidR="007C3832" w:rsidRPr="00494FB6" w:rsidRDefault="00000000" w:rsidP="00494FB6">
    <w:pPr>
      <w:pStyle w:val="Header"/>
    </w:pPr>
    <w:sdt>
      <w:sdtPr>
        <w:id w:val="-913323576"/>
        <w:docPartObj>
          <w:docPartGallery w:val="Page Numbers (Top of Page)"/>
          <w:docPartUnique/>
        </w:docPartObj>
      </w:sdtPr>
      <w:sdtEndPr>
        <w:rPr>
          <w:noProof/>
        </w:rPr>
      </w:sdtEndPr>
      <w:sdtContent>
        <w:r w:rsidR="007C3832">
          <w:t>Section 5. Eligible Countries</w:t>
        </w:r>
        <w:r w:rsidR="007C3832">
          <w:tab/>
        </w:r>
        <w:r w:rsidR="007C3832">
          <w:fldChar w:fldCharType="begin"/>
        </w:r>
        <w:r w:rsidR="007C3832">
          <w:instrText xml:space="preserve"> PAGE   \* MERGEFORMAT </w:instrText>
        </w:r>
        <w:r w:rsidR="007C3832">
          <w:fldChar w:fldCharType="separate"/>
        </w:r>
        <w:r w:rsidR="00690D3F">
          <w:rPr>
            <w:noProof/>
          </w:rPr>
          <w:t>65</w:t>
        </w:r>
        <w:r w:rsidR="007C3832">
          <w:rPr>
            <w:noProof/>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AA8E" w14:textId="77777777" w:rsidR="007C3832" w:rsidRPr="00280F82" w:rsidRDefault="00000000" w:rsidP="00280F82">
    <w:pPr>
      <w:pStyle w:val="Header"/>
    </w:pPr>
    <w:sdt>
      <w:sdtPr>
        <w:id w:val="1851904279"/>
        <w:docPartObj>
          <w:docPartGallery w:val="Page Numbers (Top of Page)"/>
          <w:docPartUnique/>
        </w:docPartObj>
      </w:sdtPr>
      <w:sdtEndPr>
        <w:rPr>
          <w:noProof/>
        </w:rPr>
      </w:sdtEndPr>
      <w:sdtContent>
        <w:r w:rsidR="007C3832">
          <w:t>Section 6. Fraud and Corruption</w:t>
        </w:r>
        <w:r w:rsidR="007C3832">
          <w:tab/>
        </w:r>
        <w:r w:rsidR="007C3832">
          <w:fldChar w:fldCharType="begin"/>
        </w:r>
        <w:r w:rsidR="007C3832">
          <w:instrText xml:space="preserve"> PAGE   \* MERGEFORMAT </w:instrText>
        </w:r>
        <w:r w:rsidR="007C3832">
          <w:fldChar w:fldCharType="separate"/>
        </w:r>
        <w:r w:rsidR="00690D3F">
          <w:rPr>
            <w:noProof/>
          </w:rPr>
          <w:t>68</w:t>
        </w:r>
        <w:r w:rsidR="007C3832">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3012" w14:textId="7DFE6ACE" w:rsidR="007C3832" w:rsidRDefault="00000000" w:rsidP="009869ED">
    <w:pPr>
      <w:pStyle w:val="Header"/>
    </w:pPr>
    <w:sdt>
      <w:sdtPr>
        <w:id w:val="1801881322"/>
        <w:docPartObj>
          <w:docPartGallery w:val="Page Numbers (Top of Page)"/>
          <w:docPartUnique/>
        </w:docPartObj>
      </w:sdtPr>
      <w:sdtEndPr>
        <w:rPr>
          <w:noProof/>
        </w:rPr>
      </w:sdtEndPr>
      <w:sdtContent>
        <w:r w:rsidR="007C3832">
          <w:t xml:space="preserve">Section </w:t>
        </w:r>
        <w:r w:rsidR="00B46D29">
          <w:t>1</w:t>
        </w:r>
        <w:r w:rsidR="007C3832">
          <w:t>. Instructions to Consultants (ITC)</w:t>
        </w:r>
        <w:r w:rsidR="007C3832">
          <w:tab/>
        </w:r>
        <w:r w:rsidR="007C3832">
          <w:fldChar w:fldCharType="begin"/>
        </w:r>
        <w:r w:rsidR="007C3832">
          <w:instrText xml:space="preserve"> PAGE   \* MERGEFORMAT </w:instrText>
        </w:r>
        <w:r w:rsidR="007C3832">
          <w:fldChar w:fldCharType="separate"/>
        </w:r>
        <w:r w:rsidR="00690D3F">
          <w:rPr>
            <w:noProof/>
          </w:rPr>
          <w:t>1</w:t>
        </w:r>
        <w:r w:rsidR="007C3832">
          <w:rPr>
            <w:noProof/>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74D3" w14:textId="77777777" w:rsidR="007C3832" w:rsidRPr="00280F82" w:rsidRDefault="00000000" w:rsidP="00280F82">
    <w:pPr>
      <w:pStyle w:val="Header"/>
    </w:pPr>
    <w:sdt>
      <w:sdtPr>
        <w:id w:val="-844401495"/>
        <w:docPartObj>
          <w:docPartGallery w:val="Page Numbers (Top of Page)"/>
          <w:docPartUnique/>
        </w:docPartObj>
      </w:sdtPr>
      <w:sdtEndPr>
        <w:rPr>
          <w:noProof/>
        </w:rPr>
      </w:sdtEndPr>
      <w:sdtContent>
        <w:r w:rsidR="007C3832">
          <w:t>Section 7. Terms of Reference</w:t>
        </w:r>
        <w:r w:rsidR="007C3832">
          <w:tab/>
        </w:r>
        <w:r w:rsidR="007C3832">
          <w:fldChar w:fldCharType="begin"/>
        </w:r>
        <w:r w:rsidR="007C3832">
          <w:instrText xml:space="preserve"> PAGE   \* MERGEFORMAT </w:instrText>
        </w:r>
        <w:r w:rsidR="007C3832">
          <w:fldChar w:fldCharType="separate"/>
        </w:r>
        <w:r w:rsidR="007C3832">
          <w:rPr>
            <w:noProof/>
          </w:rPr>
          <w:t>71</w:t>
        </w:r>
        <w:r w:rsidR="007C3832">
          <w:rPr>
            <w:noProof/>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B3AF" w14:textId="77777777" w:rsidR="007C3832" w:rsidRPr="00494FB6" w:rsidRDefault="00000000" w:rsidP="00494FB6">
    <w:pPr>
      <w:pStyle w:val="Header"/>
    </w:pPr>
    <w:sdt>
      <w:sdtPr>
        <w:id w:val="-1082524332"/>
        <w:docPartObj>
          <w:docPartGallery w:val="Page Numbers (Top of Page)"/>
          <w:docPartUnique/>
        </w:docPartObj>
      </w:sdtPr>
      <w:sdtEndPr>
        <w:rPr>
          <w:noProof/>
        </w:rPr>
      </w:sdtEndPr>
      <w:sdtContent>
        <w:r w:rsidR="007C3832">
          <w:t>Section 6. Fraud and Corruption</w:t>
        </w:r>
        <w:r w:rsidR="007C3832">
          <w:tab/>
        </w:r>
        <w:r w:rsidR="007C3832">
          <w:fldChar w:fldCharType="begin"/>
        </w:r>
        <w:r w:rsidR="007C3832">
          <w:instrText xml:space="preserve"> PAGE   \* MERGEFORMAT </w:instrText>
        </w:r>
        <w:r w:rsidR="007C3832">
          <w:fldChar w:fldCharType="separate"/>
        </w:r>
        <w:r w:rsidR="00690D3F">
          <w:rPr>
            <w:noProof/>
          </w:rPr>
          <w:t>67</w:t>
        </w:r>
        <w:r w:rsidR="007C3832">
          <w:rPr>
            <w:noProof/>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8E4B" w14:textId="77777777" w:rsidR="007C3832" w:rsidRPr="00FB5C3C" w:rsidRDefault="00000000" w:rsidP="00FB5C3C">
    <w:pPr>
      <w:pStyle w:val="Header"/>
    </w:pPr>
    <w:sdt>
      <w:sdtPr>
        <w:id w:val="946581031"/>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82</w:t>
        </w:r>
        <w:r w:rsidR="007C3832">
          <w:rPr>
            <w:noProof/>
          </w:rPr>
          <w:fldChar w:fldCharType="end"/>
        </w:r>
      </w:sdtContent>
    </w:sdt>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AF38" w14:textId="77777777" w:rsidR="007C3832" w:rsidRPr="00FB5C3C" w:rsidRDefault="00000000">
    <w:pPr>
      <w:pStyle w:val="Header"/>
    </w:pPr>
    <w:sdt>
      <w:sdtPr>
        <w:id w:val="1824846288"/>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81</w:t>
        </w:r>
        <w:r w:rsidR="007C3832">
          <w:rPr>
            <w:noProof/>
          </w:rPr>
          <w:fldChar w:fldCharType="end"/>
        </w:r>
      </w:sdtContent>
    </w:sdt>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10D6" w14:textId="77777777" w:rsidR="007C3832" w:rsidRPr="00FB5C3C" w:rsidRDefault="00000000" w:rsidP="00FB5C3C">
    <w:pPr>
      <w:pStyle w:val="Header"/>
    </w:pPr>
    <w:sdt>
      <w:sdtPr>
        <w:id w:val="429778849"/>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076CDF">
          <w:rPr>
            <w:noProof/>
          </w:rPr>
          <w:t>69</w:t>
        </w:r>
        <w:r w:rsidR="007C3832">
          <w:rPr>
            <w:noProof/>
          </w:rPr>
          <w:fldChar w:fldCharType="end"/>
        </w:r>
      </w:sdtContent>
    </w:sdt>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014D" w14:textId="77777777" w:rsidR="007C3832" w:rsidRPr="00FB5C3C" w:rsidRDefault="00000000" w:rsidP="00FB5C3C">
    <w:pPr>
      <w:pStyle w:val="Header"/>
    </w:pPr>
    <w:sdt>
      <w:sdtPr>
        <w:id w:val="507336882"/>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84</w:t>
        </w:r>
        <w:r w:rsidR="007C3832">
          <w:rPr>
            <w:noProof/>
          </w:rPr>
          <w:fldChar w:fldCharType="end"/>
        </w:r>
      </w:sdtContent>
    </w:sdt>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613A" w14:textId="77777777" w:rsidR="007C3832" w:rsidRPr="00FB5C3C" w:rsidRDefault="00000000" w:rsidP="00FB5C3C">
    <w:pPr>
      <w:pStyle w:val="Header"/>
    </w:pPr>
    <w:sdt>
      <w:sdtPr>
        <w:id w:val="172928579"/>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85</w:t>
        </w:r>
        <w:r w:rsidR="007C3832">
          <w:rPr>
            <w:noProof/>
          </w:rPr>
          <w:fldChar w:fldCharType="end"/>
        </w:r>
      </w:sdtContent>
    </w:sdt>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FA13" w14:textId="77777777" w:rsidR="007C3832" w:rsidRPr="00FB5C3C" w:rsidRDefault="00000000" w:rsidP="00FB5C3C">
    <w:pPr>
      <w:pStyle w:val="Header"/>
    </w:pPr>
    <w:sdt>
      <w:sdtPr>
        <w:id w:val="-1399891775"/>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83</w:t>
        </w:r>
        <w:r w:rsidR="007C3832">
          <w:rPr>
            <w:noProof/>
          </w:rPr>
          <w:fldChar w:fldCharType="end"/>
        </w:r>
      </w:sdtContent>
    </w:sdt>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F61B" w14:textId="77777777" w:rsidR="007C3832" w:rsidRPr="00FB5C3C" w:rsidRDefault="00000000" w:rsidP="00FB5C3C">
    <w:pPr>
      <w:pStyle w:val="Header"/>
    </w:pPr>
    <w:sdt>
      <w:sdtPr>
        <w:id w:val="-1714644646"/>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104</w:t>
        </w:r>
        <w:r w:rsidR="007C3832">
          <w:rPr>
            <w:noProof/>
          </w:rPr>
          <w:fldChar w:fldCharType="end"/>
        </w:r>
      </w:sdtContent>
    </w:sdt>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8E9C" w14:textId="77777777" w:rsidR="007C3832" w:rsidRPr="00FB5C3C" w:rsidRDefault="00000000" w:rsidP="00FB5C3C">
    <w:pPr>
      <w:pStyle w:val="Header"/>
    </w:pPr>
    <w:sdt>
      <w:sdtPr>
        <w:id w:val="1980341305"/>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105</w:t>
        </w:r>
        <w:r w:rsidR="007C3832">
          <w:rPr>
            <w:noProof/>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130498"/>
      <w:docPartObj>
        <w:docPartGallery w:val="Page Numbers (Top of Page)"/>
        <w:docPartUnique/>
      </w:docPartObj>
    </w:sdtPr>
    <w:sdtEndPr>
      <w:rPr>
        <w:noProof/>
      </w:rPr>
    </w:sdtEndPr>
    <w:sdtContent>
      <w:p w14:paraId="5DB6A080" w14:textId="77777777" w:rsidR="007C3832" w:rsidRPr="006F77F2" w:rsidRDefault="00000000" w:rsidP="006F77F2">
        <w:pPr>
          <w:pStyle w:val="Header"/>
        </w:pPr>
        <w:sdt>
          <w:sdtPr>
            <w:id w:val="1741673839"/>
            <w:docPartObj>
              <w:docPartGallery w:val="Page Numbers (Top of Page)"/>
              <w:docPartUnique/>
            </w:docPartObj>
          </w:sdtPr>
          <w:sdtEndPr>
            <w:rPr>
              <w:noProof/>
            </w:rPr>
          </w:sdtEndPr>
          <w:sdtContent>
            <w:r w:rsidR="007C3832">
              <w:t>Section 2. Instructions to Consultants - Data Sheet</w:t>
            </w:r>
            <w:r w:rsidR="007C3832">
              <w:tab/>
            </w:r>
            <w:r w:rsidR="007C3832">
              <w:fldChar w:fldCharType="begin"/>
            </w:r>
            <w:r w:rsidR="007C3832">
              <w:instrText xml:space="preserve"> PAGE   \* MERGEFORMAT </w:instrText>
            </w:r>
            <w:r w:rsidR="007C3832">
              <w:fldChar w:fldCharType="separate"/>
            </w:r>
            <w:r w:rsidR="00690D3F">
              <w:rPr>
                <w:noProof/>
              </w:rPr>
              <w:t>36</w:t>
            </w:r>
            <w:r w:rsidR="007C3832">
              <w:rPr>
                <w:noProof/>
              </w:rPr>
              <w:fldChar w:fldCharType="end"/>
            </w:r>
          </w:sdtContent>
        </w:sdt>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12D7" w14:textId="77777777" w:rsidR="007C3832" w:rsidRPr="00FB5C3C" w:rsidRDefault="00000000" w:rsidP="00FB5C3C">
    <w:pPr>
      <w:pStyle w:val="Header"/>
    </w:pPr>
    <w:sdt>
      <w:sdtPr>
        <w:id w:val="-1657830853"/>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87</w:t>
        </w:r>
        <w:r w:rsidR="007C3832">
          <w:rPr>
            <w:noProof/>
          </w:rPr>
          <w:fldChar w:fldCharType="end"/>
        </w:r>
      </w:sdtContent>
    </w:sdt>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64FC9" w14:textId="77777777" w:rsidR="007C3832" w:rsidRPr="00FB5C3C" w:rsidRDefault="00000000" w:rsidP="00FB5C3C">
    <w:pPr>
      <w:pStyle w:val="Header"/>
    </w:pPr>
    <w:sdt>
      <w:sdtPr>
        <w:id w:val="1990281885"/>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108</w:t>
        </w:r>
        <w:r w:rsidR="007C3832">
          <w:rPr>
            <w:noProof/>
          </w:rPr>
          <w:fldChar w:fldCharType="end"/>
        </w:r>
      </w:sdtContent>
    </w:sdt>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B39A" w14:textId="77777777" w:rsidR="007C3832" w:rsidRPr="00FB5C3C" w:rsidRDefault="00000000" w:rsidP="00FB5C3C">
    <w:pPr>
      <w:pStyle w:val="Header"/>
    </w:pPr>
    <w:sdt>
      <w:sdtPr>
        <w:id w:val="-1377151544"/>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7C3832">
          <w:rPr>
            <w:noProof/>
          </w:rPr>
          <w:t>163</w:t>
        </w:r>
        <w:r w:rsidR="007C3832">
          <w:rPr>
            <w:noProof/>
          </w:rPr>
          <w:fldChar w:fldCharType="end"/>
        </w:r>
      </w:sdtContent>
    </w:sdt>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C14C" w14:textId="77777777" w:rsidR="007C3832" w:rsidRPr="00FB5C3C" w:rsidRDefault="00000000" w:rsidP="00FB5C3C">
    <w:pPr>
      <w:pStyle w:val="Header"/>
    </w:pPr>
    <w:sdt>
      <w:sdtPr>
        <w:id w:val="663825958"/>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107</w:t>
        </w:r>
        <w:r w:rsidR="007C3832">
          <w:rPr>
            <w:noProof/>
          </w:rPr>
          <w:fldChar w:fldCharType="end"/>
        </w:r>
      </w:sdtContent>
    </w:sdt>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C09F1" w14:textId="77777777" w:rsidR="007C3832" w:rsidRPr="00FB5C3C" w:rsidRDefault="00000000" w:rsidP="00FB5C3C">
    <w:pPr>
      <w:pStyle w:val="Header"/>
    </w:pPr>
    <w:sdt>
      <w:sdtPr>
        <w:id w:val="-1512059883"/>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114</w:t>
        </w:r>
        <w:r w:rsidR="007C3832">
          <w:rPr>
            <w:noProof/>
          </w:rPr>
          <w:fldChar w:fldCharType="end"/>
        </w:r>
      </w:sdtContent>
    </w:sdt>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630E" w14:textId="77777777" w:rsidR="007C3832" w:rsidRPr="00FB5C3C" w:rsidRDefault="00000000" w:rsidP="00FB5C3C">
    <w:pPr>
      <w:pStyle w:val="Header"/>
    </w:pPr>
    <w:sdt>
      <w:sdtPr>
        <w:id w:val="-1280258745"/>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115</w:t>
        </w:r>
        <w:r w:rsidR="007C3832">
          <w:rPr>
            <w:noProof/>
          </w:rPr>
          <w:fldChar w:fldCharType="end"/>
        </w:r>
      </w:sdtContent>
    </w:sdt>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9B5D" w14:textId="77777777" w:rsidR="007C3832" w:rsidRPr="00FB5C3C" w:rsidRDefault="00000000" w:rsidP="00FB5C3C">
    <w:pPr>
      <w:pStyle w:val="Header"/>
    </w:pPr>
    <w:sdt>
      <w:sdtPr>
        <w:id w:val="-1936815068"/>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109</w:t>
        </w:r>
        <w:r w:rsidR="007C3832">
          <w:rPr>
            <w:noProof/>
          </w:rPr>
          <w:fldChar w:fldCharType="end"/>
        </w:r>
      </w:sdtContent>
    </w:sdt>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0221" w14:textId="77777777" w:rsidR="007C3832" w:rsidRPr="00FB5C3C" w:rsidRDefault="00000000" w:rsidP="00FB5C3C">
    <w:pPr>
      <w:pStyle w:val="Header"/>
    </w:pPr>
    <w:sdt>
      <w:sdtPr>
        <w:id w:val="-1787800108"/>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118</w:t>
        </w:r>
        <w:r w:rsidR="007C3832">
          <w:rPr>
            <w:noProof/>
          </w:rPr>
          <w:fldChar w:fldCharType="end"/>
        </w:r>
      </w:sdtContent>
    </w:sdt>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B512" w14:textId="77777777" w:rsidR="007C3832" w:rsidRPr="008E5EF3" w:rsidRDefault="007C3832" w:rsidP="008E5EF3">
    <w:pPr>
      <w:pStyle w:val="Header"/>
    </w:pPr>
    <w:r>
      <w:t>IV. Appendices</w:t>
    </w:r>
    <w:r>
      <w:tab/>
      <w:t>Lump-Sum</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D967" w14:textId="77777777" w:rsidR="007C3832" w:rsidRPr="00FB5C3C" w:rsidRDefault="00000000" w:rsidP="00FB5C3C">
    <w:pPr>
      <w:pStyle w:val="Header"/>
    </w:pPr>
    <w:sdt>
      <w:sdtPr>
        <w:id w:val="746857766"/>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117</w:t>
        </w:r>
        <w:r w:rsidR="007C3832">
          <w:rPr>
            <w:noProof/>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FDB6" w14:textId="77777777" w:rsidR="007C3832" w:rsidRPr="00B0418A" w:rsidRDefault="00000000" w:rsidP="00B0418A">
    <w:pPr>
      <w:pStyle w:val="Header"/>
    </w:pPr>
    <w:sdt>
      <w:sdtPr>
        <w:id w:val="1725556860"/>
        <w:docPartObj>
          <w:docPartGallery w:val="Page Numbers (Top of Page)"/>
          <w:docPartUnique/>
        </w:docPartObj>
      </w:sdtPr>
      <w:sdtEndPr>
        <w:rPr>
          <w:noProof/>
        </w:rPr>
      </w:sdtEndPr>
      <w:sdtContent>
        <w:r w:rsidR="007C3832">
          <w:t>Section 2. Instructions to Consultants - Data Sheet</w:t>
        </w:r>
        <w:r w:rsidR="007C3832">
          <w:tab/>
        </w:r>
        <w:r w:rsidR="007C3832">
          <w:fldChar w:fldCharType="begin"/>
        </w:r>
        <w:r w:rsidR="007C3832">
          <w:instrText xml:space="preserve"> PAGE   \* MERGEFORMAT </w:instrText>
        </w:r>
        <w:r w:rsidR="007C3832">
          <w:fldChar w:fldCharType="separate"/>
        </w:r>
        <w:r w:rsidR="00690D3F">
          <w:rPr>
            <w:noProof/>
          </w:rPr>
          <w:t>35</w:t>
        </w:r>
        <w:r w:rsidR="007C3832">
          <w:rPr>
            <w:noProof/>
          </w:rPr>
          <w:fldChar w:fldCharType="end"/>
        </w:r>
      </w:sdtContent>
    </w:sdt>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5C6D" w14:textId="77777777" w:rsidR="007C3832" w:rsidRPr="00FB5C3C" w:rsidRDefault="00000000" w:rsidP="00FB5C3C">
    <w:pPr>
      <w:pStyle w:val="Header"/>
      <w:tabs>
        <w:tab w:val="clear" w:pos="9000"/>
        <w:tab w:val="right" w:pos="12600"/>
      </w:tabs>
    </w:pPr>
    <w:sdt>
      <w:sdtPr>
        <w:id w:val="1714624142"/>
        <w:docPartObj>
          <w:docPartGallery w:val="Page Numbers (Top of Page)"/>
          <w:docPartUnique/>
        </w:docPartObj>
      </w:sdtPr>
      <w:sdtEndPr>
        <w:rPr>
          <w:noProof/>
        </w:rPr>
      </w:sdtEndPr>
      <w:sdtContent>
        <w:r w:rsidR="007C3832">
          <w:t>Section 8. Conditions of Contract and Contract Forms (Lump-Sum)</w:t>
        </w:r>
        <w:r w:rsidR="007C3832">
          <w:tab/>
        </w:r>
        <w:r w:rsidR="007C3832">
          <w:fldChar w:fldCharType="begin"/>
        </w:r>
        <w:r w:rsidR="007C3832">
          <w:instrText xml:space="preserve"> PAGE   \* MERGEFORMAT </w:instrText>
        </w:r>
        <w:r w:rsidR="007C3832">
          <w:fldChar w:fldCharType="separate"/>
        </w:r>
        <w:r w:rsidR="00690D3F">
          <w:rPr>
            <w:noProof/>
          </w:rPr>
          <w:t>119</w:t>
        </w:r>
        <w:r w:rsidR="007C3832">
          <w:rPr>
            <w:noProof/>
          </w:rPr>
          <w:fldChar w:fldCharType="end"/>
        </w:r>
      </w:sdtContent>
    </w:sdt>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EAB" w14:textId="77777777" w:rsidR="007C3832" w:rsidRPr="00FB5C3C" w:rsidRDefault="00000000" w:rsidP="00FB5C3C">
    <w:pPr>
      <w:pStyle w:val="Header"/>
    </w:pPr>
    <w:sdt>
      <w:sdtPr>
        <w:id w:val="355237510"/>
        <w:docPartObj>
          <w:docPartGallery w:val="Page Numbers (Top of Page)"/>
          <w:docPartUnique/>
        </w:docPartObj>
      </w:sdtPr>
      <w:sdtEndPr>
        <w:rPr>
          <w:noProof/>
        </w:rPr>
      </w:sdtEndPr>
      <w:sdtContent>
        <w:r w:rsidR="007C3832">
          <w:t>Section 9. Notification of Intention to Award and Beneficial Ownership Forms</w:t>
        </w:r>
        <w:r w:rsidR="007C3832">
          <w:tab/>
        </w:r>
        <w:r w:rsidR="007C3832">
          <w:fldChar w:fldCharType="begin"/>
        </w:r>
        <w:r w:rsidR="007C3832">
          <w:instrText xml:space="preserve"> PAGE   \* MERGEFORMAT </w:instrText>
        </w:r>
        <w:r w:rsidR="007C3832">
          <w:fldChar w:fldCharType="separate"/>
        </w:r>
        <w:r w:rsidR="00690D3F">
          <w:rPr>
            <w:noProof/>
          </w:rPr>
          <w:t>122</w:t>
        </w:r>
        <w:r w:rsidR="007C3832">
          <w:rPr>
            <w:noProof/>
          </w:rPr>
          <w:fldChar w:fldCharType="end"/>
        </w:r>
      </w:sdtContent>
    </w:sdt>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F948" w14:textId="77777777" w:rsidR="007C3832" w:rsidRPr="008E6EF3" w:rsidRDefault="007C3832" w:rsidP="008E6EF3">
    <w:pPr>
      <w:pStyle w:val="Header"/>
    </w:pPr>
    <w:r>
      <w:t>Section 9. Notification of Intention to Award and Beneficial Ownership Forms</w:t>
    </w:r>
    <w:r>
      <w:tab/>
    </w:r>
    <w:r>
      <w:fldChar w:fldCharType="begin"/>
    </w:r>
    <w:r>
      <w:instrText xml:space="preserve"> PAGE   \* MERGEFORMAT </w:instrText>
    </w:r>
    <w:r>
      <w:fldChar w:fldCharType="separate"/>
    </w:r>
    <w:r w:rsidR="00690D3F">
      <w:rPr>
        <w:noProof/>
      </w:rPr>
      <w:t>123</w:t>
    </w:r>
    <w:r>
      <w:rPr>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800C" w14:textId="77777777" w:rsidR="007C3832" w:rsidRPr="008E6EF3" w:rsidRDefault="007C3832" w:rsidP="008E6EF3">
    <w:pPr>
      <w:pStyle w:val="Header"/>
    </w:pPr>
    <w:r>
      <w:t>Section 9. Notification of Intention to Award and Beneficial Ownership Forms</w:t>
    </w:r>
    <w:r>
      <w:tab/>
    </w:r>
    <w:r>
      <w:fldChar w:fldCharType="begin"/>
    </w:r>
    <w:r>
      <w:instrText xml:space="preserve"> PAGE   \* MERGEFORMAT </w:instrText>
    </w:r>
    <w:r>
      <w:fldChar w:fldCharType="separate"/>
    </w:r>
    <w:r w:rsidR="00690D3F">
      <w:rPr>
        <w:noProof/>
      </w:rPr>
      <w:t>133</w:t>
    </w:r>
    <w:r>
      <w:rPr>
        <w:noProof/>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7C3832" w:rsidRPr="00FB5C3C" w:rsidRDefault="00000000" w:rsidP="00FB5C3C">
    <w:pPr>
      <w:pStyle w:val="Header"/>
    </w:pPr>
    <w:sdt>
      <w:sdtPr>
        <w:id w:val="529843115"/>
        <w:docPartObj>
          <w:docPartGallery w:val="Page Numbers (Top of Page)"/>
          <w:docPartUnique/>
        </w:docPartObj>
      </w:sdtPr>
      <w:sdtEndPr>
        <w:rPr>
          <w:noProof/>
        </w:rPr>
      </w:sdtEndPr>
      <w:sdtContent>
        <w:r w:rsidR="007C3832">
          <w:t>Section 9. Notification of Intention to Award and Beneficial Ownership Forms</w:t>
        </w:r>
        <w:r w:rsidR="007C3832">
          <w:tab/>
        </w:r>
        <w:r w:rsidR="007C3832">
          <w:fldChar w:fldCharType="begin"/>
        </w:r>
        <w:r w:rsidR="007C3832">
          <w:instrText xml:space="preserve"> PAGE   \* MERGEFORMAT </w:instrText>
        </w:r>
        <w:r w:rsidR="007C3832">
          <w:fldChar w:fldCharType="separate"/>
        </w:r>
        <w:r w:rsidR="00690D3F">
          <w:rPr>
            <w:noProof/>
          </w:rPr>
          <w:t>132</w:t>
        </w:r>
        <w:r w:rsidR="007C3832">
          <w:rPr>
            <w:noProof/>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7604" w14:textId="77777777" w:rsidR="007C3832" w:rsidRDefault="00000000" w:rsidP="009869ED">
    <w:pPr>
      <w:pStyle w:val="Header"/>
    </w:pPr>
    <w:sdt>
      <w:sdtPr>
        <w:id w:val="1404171509"/>
        <w:docPartObj>
          <w:docPartGallery w:val="Page Numbers (Top of Page)"/>
          <w:docPartUnique/>
        </w:docPartObj>
      </w:sdtPr>
      <w:sdtEndPr>
        <w:rPr>
          <w:noProof/>
        </w:rPr>
      </w:sdtEndPr>
      <w:sdtContent>
        <w:r w:rsidR="007C3832">
          <w:t>Section 2. Instructions to Consultants - Data Sheet</w:t>
        </w:r>
        <w:r w:rsidR="007C3832">
          <w:tab/>
        </w:r>
        <w:r w:rsidR="007C3832">
          <w:fldChar w:fldCharType="begin"/>
        </w:r>
        <w:r w:rsidR="007C3832">
          <w:instrText xml:space="preserve"> PAGE   \* MERGEFORMAT </w:instrText>
        </w:r>
        <w:r w:rsidR="007C3832">
          <w:fldChar w:fldCharType="separate"/>
        </w:r>
        <w:r w:rsidR="00076CDF">
          <w:rPr>
            <w:noProof/>
          </w:rPr>
          <w:t>30</w:t>
        </w:r>
        <w:r w:rsidR="007C3832">
          <w:rPr>
            <w:noProof/>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86E87" w14:textId="77777777" w:rsidR="007C3832" w:rsidRPr="00B0418A" w:rsidRDefault="00000000" w:rsidP="00B0418A">
    <w:pPr>
      <w:pStyle w:val="Header"/>
    </w:pPr>
    <w:sdt>
      <w:sdtPr>
        <w:id w:val="-1174185873"/>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40</w:t>
        </w:r>
        <w:r w:rsidR="007C3832">
          <w:rPr>
            <w:noProof/>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613C" w14:textId="77777777" w:rsidR="007C3832" w:rsidRPr="00B0418A" w:rsidRDefault="00000000" w:rsidP="00B0418A">
    <w:pPr>
      <w:pStyle w:val="Header"/>
    </w:pPr>
    <w:sdt>
      <w:sdtPr>
        <w:id w:val="-451783931"/>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690D3F">
          <w:rPr>
            <w:noProof/>
          </w:rPr>
          <w:t>41</w:t>
        </w:r>
        <w:r w:rsidR="007C3832">
          <w:rPr>
            <w:noProof/>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0799" w14:textId="77777777" w:rsidR="007C3832" w:rsidRPr="00B0418A" w:rsidRDefault="00000000" w:rsidP="00B0418A">
    <w:pPr>
      <w:pStyle w:val="Header"/>
    </w:pPr>
    <w:sdt>
      <w:sdtPr>
        <w:id w:val="1134451384"/>
        <w:docPartObj>
          <w:docPartGallery w:val="Page Numbers (Top of Page)"/>
          <w:docPartUnique/>
        </w:docPartObj>
      </w:sdtPr>
      <w:sdtEndPr>
        <w:rPr>
          <w:noProof/>
        </w:rPr>
      </w:sdtEndPr>
      <w:sdtContent>
        <w:r w:rsidR="007C3832">
          <w:t>Section 3. Technical Proposal – Standard Forms</w:t>
        </w:r>
        <w:r w:rsidR="007C3832">
          <w:tab/>
        </w:r>
        <w:r w:rsidR="007C3832">
          <w:fldChar w:fldCharType="begin"/>
        </w:r>
        <w:r w:rsidR="007C3832">
          <w:instrText xml:space="preserve"> PAGE   \* MERGEFORMAT </w:instrText>
        </w:r>
        <w:r w:rsidR="007C3832">
          <w:fldChar w:fldCharType="separate"/>
        </w:r>
        <w:r w:rsidR="00076CDF">
          <w:rPr>
            <w:noProof/>
          </w:rPr>
          <w:t>39</w:t>
        </w:r>
        <w:r w:rsidR="007C3832">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946"/>
      </v:shape>
    </w:pict>
  </w:numPicBullet>
  <w:abstractNum w:abstractNumId="0" w15:restartNumberingAfterBreak="0">
    <w:nsid w:val="00000013"/>
    <w:multiLevelType w:val="singleLevel"/>
    <w:tmpl w:val="00000013"/>
    <w:name w:val="WW8Num29"/>
    <w:lvl w:ilvl="0">
      <w:start w:val="1"/>
      <w:numFmt w:val="bullet"/>
      <w:lvlText w:val=""/>
      <w:lvlJc w:val="left"/>
      <w:pPr>
        <w:tabs>
          <w:tab w:val="num" w:pos="859"/>
        </w:tabs>
        <w:ind w:left="859"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5C72E0"/>
    <w:multiLevelType w:val="multilevel"/>
    <w:tmpl w:val="94DC397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6F8B"/>
    <w:multiLevelType w:val="hybridMultilevel"/>
    <w:tmpl w:val="F9EC9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AA1F2D"/>
    <w:multiLevelType w:val="hybridMultilevel"/>
    <w:tmpl w:val="5A0047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C1214BE"/>
    <w:multiLevelType w:val="multilevel"/>
    <w:tmpl w:val="4386F6AC"/>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Roman"/>
      <w:lvlText w:val="(%3)"/>
      <w:lvlJc w:val="left"/>
      <w:pPr>
        <w:tabs>
          <w:tab w:val="num" w:pos="688"/>
        </w:tabs>
        <w:ind w:left="688" w:hanging="547"/>
      </w:pPr>
      <w:rPr>
        <w:rFonts w:cs="Times New Roman" w:hint="default"/>
      </w:rPr>
    </w:lvl>
    <w:lvl w:ilvl="3">
      <w:start w:val="1"/>
      <w:numFmt w:val="lowerRoman"/>
      <w:lvlText w:val="(%4)"/>
      <w:lvlJc w:val="left"/>
      <w:pPr>
        <w:tabs>
          <w:tab w:val="num" w:pos="958"/>
        </w:tabs>
        <w:ind w:left="569"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CDE28A5"/>
    <w:multiLevelType w:val="hybridMultilevel"/>
    <w:tmpl w:val="7B0CFB20"/>
    <w:lvl w:ilvl="0" w:tplc="C1905640">
      <w:start w:val="1"/>
      <w:numFmt w:val="lowerRoman"/>
      <w:lvlText w:val="(%1)"/>
      <w:lvlJc w:val="left"/>
      <w:pPr>
        <w:ind w:left="990" w:hanging="720"/>
      </w:pPr>
      <w:rPr>
        <w:rFonts w:ascii="Cambria" w:eastAsia="Calibri" w:hAnsi="Cambria" w:cs="Times New Roman"/>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1D086BD5"/>
    <w:multiLevelType w:val="hybridMultilevel"/>
    <w:tmpl w:val="56B49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FD785E"/>
    <w:multiLevelType w:val="hybridMultilevel"/>
    <w:tmpl w:val="1AA0C366"/>
    <w:lvl w:ilvl="0" w:tplc="04090001">
      <w:start w:val="1"/>
      <w:numFmt w:val="bullet"/>
      <w:lvlText w:val=""/>
      <w:lvlJc w:val="left"/>
      <w:pPr>
        <w:ind w:left="2160" w:hanging="72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20" w15:restartNumberingAfterBreak="0">
    <w:nsid w:val="203B1E5E"/>
    <w:multiLevelType w:val="multilevel"/>
    <w:tmpl w:val="3BE8C2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2" w15:restartNumberingAfterBreak="0">
    <w:nsid w:val="24271F66"/>
    <w:multiLevelType w:val="hybridMultilevel"/>
    <w:tmpl w:val="6980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B477525"/>
    <w:multiLevelType w:val="hybridMultilevel"/>
    <w:tmpl w:val="C31207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C0A3148"/>
    <w:multiLevelType w:val="hybridMultilevel"/>
    <w:tmpl w:val="C23AC6D8"/>
    <w:lvl w:ilvl="0" w:tplc="0409000F">
      <w:start w:val="1"/>
      <w:numFmt w:val="decimal"/>
      <w:lvlText w:val="%1."/>
      <w:lvlJc w:val="left"/>
      <w:pPr>
        <w:ind w:left="720" w:hanging="450"/>
      </w:pPr>
      <w:rPr>
        <w:rFonts w:hint="default"/>
        <w:b w:val="0"/>
        <w:color w:val="auto"/>
      </w:rPr>
    </w:lvl>
    <w:lvl w:ilvl="1" w:tplc="04090001">
      <w:start w:val="1"/>
      <w:numFmt w:val="bullet"/>
      <w:lvlText w:val=""/>
      <w:lvlJc w:val="left"/>
      <w:pPr>
        <w:ind w:left="1350" w:hanging="360"/>
      </w:pPr>
      <w:rPr>
        <w:rFonts w:ascii="Symbol" w:hAnsi="Symbol" w:hint="default"/>
      </w:rPr>
    </w:lvl>
    <w:lvl w:ilvl="2" w:tplc="08090007">
      <w:start w:val="1"/>
      <w:numFmt w:val="bullet"/>
      <w:lvlText w:val=""/>
      <w:lvlPicBulletId w:val="0"/>
      <w:lvlJc w:val="left"/>
      <w:pPr>
        <w:ind w:left="2070" w:hanging="180"/>
      </w:pPr>
      <w:rPr>
        <w:rFonts w:ascii="Symbol" w:hAnsi="Symbol" w:hint="default"/>
      </w:rPr>
    </w:lvl>
    <w:lvl w:ilvl="3" w:tplc="9B14FD12">
      <w:start w:val="1"/>
      <w:numFmt w:val="decimal"/>
      <w:lvlText w:val="%4."/>
      <w:lvlJc w:val="left"/>
      <w:pPr>
        <w:ind w:left="2790" w:hanging="360"/>
      </w:pPr>
      <w:rPr>
        <w:rFonts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2D880060"/>
    <w:multiLevelType w:val="hybridMultilevel"/>
    <w:tmpl w:val="07FED772"/>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75D3C33"/>
    <w:multiLevelType w:val="hybridMultilevel"/>
    <w:tmpl w:val="4F8E6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7"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3F210C95"/>
    <w:multiLevelType w:val="hybridMultilevel"/>
    <w:tmpl w:val="DF5C5BF0"/>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40054820"/>
    <w:multiLevelType w:val="multilevel"/>
    <w:tmpl w:val="83A281AC"/>
    <w:lvl w:ilvl="0">
      <w:start w:val="1"/>
      <w:numFmt w:val="bullet"/>
      <w:lvlText w:val=""/>
      <w:lvlJc w:val="left"/>
      <w:pPr>
        <w:ind w:left="1080" w:hanging="360"/>
      </w:pPr>
      <w:rPr>
        <w:rFonts w:ascii="Symbol" w:hAnsi="Symbol"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0" w15:restartNumberingAfterBreak="0">
    <w:nsid w:val="4267294D"/>
    <w:multiLevelType w:val="hybridMultilevel"/>
    <w:tmpl w:val="D17ACBC8"/>
    <w:lvl w:ilvl="0" w:tplc="678E447E">
      <w:start w:val="1"/>
      <w:numFmt w:val="lowerLetter"/>
      <w:lvlText w:val="(%1)"/>
      <w:lvlJc w:val="left"/>
      <w:pPr>
        <w:ind w:left="475" w:hanging="360"/>
      </w:pPr>
      <w:rPr>
        <w:rFonts w:cs="Times New Roman"/>
        <w:i w:val="0"/>
      </w:rPr>
    </w:lvl>
    <w:lvl w:ilvl="1" w:tplc="A09AC3A6">
      <w:start w:val="1"/>
      <w:numFmt w:val="lowerLetter"/>
      <w:lvlText w:val="(%2)"/>
      <w:lvlJc w:val="left"/>
      <w:pPr>
        <w:ind w:left="835" w:hanging="360"/>
      </w:pPr>
      <w:rPr>
        <w:rFonts w:cs="Times New Roman" w:hint="default"/>
      </w:rPr>
    </w:lvl>
    <w:lvl w:ilvl="2" w:tplc="0409001B" w:tentative="1">
      <w:start w:val="1"/>
      <w:numFmt w:val="lowerRoman"/>
      <w:lvlText w:val="%3."/>
      <w:lvlJc w:val="right"/>
      <w:pPr>
        <w:ind w:left="1555" w:hanging="180"/>
      </w:pPr>
      <w:rPr>
        <w:rFonts w:cs="Times New Roman"/>
      </w:rPr>
    </w:lvl>
    <w:lvl w:ilvl="3" w:tplc="0409000F" w:tentative="1">
      <w:start w:val="1"/>
      <w:numFmt w:val="decimal"/>
      <w:lvlText w:val="%4."/>
      <w:lvlJc w:val="left"/>
      <w:pPr>
        <w:ind w:left="2275" w:hanging="360"/>
      </w:pPr>
      <w:rPr>
        <w:rFonts w:cs="Times New Roman"/>
      </w:rPr>
    </w:lvl>
    <w:lvl w:ilvl="4" w:tplc="04090019" w:tentative="1">
      <w:start w:val="1"/>
      <w:numFmt w:val="lowerLetter"/>
      <w:lvlText w:val="%5."/>
      <w:lvlJc w:val="left"/>
      <w:pPr>
        <w:ind w:left="2995" w:hanging="360"/>
      </w:pPr>
      <w:rPr>
        <w:rFonts w:cs="Times New Roman"/>
      </w:rPr>
    </w:lvl>
    <w:lvl w:ilvl="5" w:tplc="0409001B" w:tentative="1">
      <w:start w:val="1"/>
      <w:numFmt w:val="lowerRoman"/>
      <w:lvlText w:val="%6."/>
      <w:lvlJc w:val="right"/>
      <w:pPr>
        <w:ind w:left="3715" w:hanging="180"/>
      </w:pPr>
      <w:rPr>
        <w:rFonts w:cs="Times New Roman"/>
      </w:rPr>
    </w:lvl>
    <w:lvl w:ilvl="6" w:tplc="0409000F" w:tentative="1">
      <w:start w:val="1"/>
      <w:numFmt w:val="decimal"/>
      <w:lvlText w:val="%7."/>
      <w:lvlJc w:val="left"/>
      <w:pPr>
        <w:ind w:left="4435" w:hanging="360"/>
      </w:pPr>
      <w:rPr>
        <w:rFonts w:cs="Times New Roman"/>
      </w:rPr>
    </w:lvl>
    <w:lvl w:ilvl="7" w:tplc="04090019" w:tentative="1">
      <w:start w:val="1"/>
      <w:numFmt w:val="lowerLetter"/>
      <w:lvlText w:val="%8."/>
      <w:lvlJc w:val="left"/>
      <w:pPr>
        <w:ind w:left="5155" w:hanging="360"/>
      </w:pPr>
      <w:rPr>
        <w:rFonts w:cs="Times New Roman"/>
      </w:rPr>
    </w:lvl>
    <w:lvl w:ilvl="8" w:tplc="0409001B" w:tentative="1">
      <w:start w:val="1"/>
      <w:numFmt w:val="lowerRoman"/>
      <w:lvlText w:val="%9."/>
      <w:lvlJc w:val="right"/>
      <w:pPr>
        <w:ind w:left="5875" w:hanging="180"/>
      </w:pPr>
      <w:rPr>
        <w:rFonts w:cs="Times New Roman"/>
      </w:rPr>
    </w:lvl>
  </w:abstractNum>
  <w:abstractNum w:abstractNumId="41"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42E5BDA"/>
    <w:multiLevelType w:val="hybridMultilevel"/>
    <w:tmpl w:val="ED9C333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4"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6"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7" w15:restartNumberingAfterBreak="0">
    <w:nsid w:val="4B327DB7"/>
    <w:multiLevelType w:val="hybridMultilevel"/>
    <w:tmpl w:val="E3805D3C"/>
    <w:lvl w:ilvl="0" w:tplc="1EC00E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13054A"/>
    <w:multiLevelType w:val="hybridMultilevel"/>
    <w:tmpl w:val="8668E92A"/>
    <w:lvl w:ilvl="0" w:tplc="929025C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55BD6D9A"/>
    <w:multiLevelType w:val="hybridMultilevel"/>
    <w:tmpl w:val="0A3A97E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3"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5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E2134A"/>
    <w:multiLevelType w:val="hybridMultilevel"/>
    <w:tmpl w:val="7930A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D5E3676"/>
    <w:multiLevelType w:val="hybridMultilevel"/>
    <w:tmpl w:val="36C6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EDF5892"/>
    <w:multiLevelType w:val="hybridMultilevel"/>
    <w:tmpl w:val="5A5AA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4E77F8"/>
    <w:multiLevelType w:val="hybridMultilevel"/>
    <w:tmpl w:val="504C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4"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767365C"/>
    <w:multiLevelType w:val="hybridMultilevel"/>
    <w:tmpl w:val="40045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DF5EC7"/>
    <w:multiLevelType w:val="hybridMultilevel"/>
    <w:tmpl w:val="91CE348A"/>
    <w:lvl w:ilvl="0" w:tplc="0409000F">
      <w:start w:val="1"/>
      <w:numFmt w:val="decimal"/>
      <w:lvlText w:val="%1."/>
      <w:lvlJc w:val="left"/>
      <w:pPr>
        <w:ind w:left="720" w:hanging="450"/>
      </w:pPr>
      <w:rPr>
        <w:rFonts w:hint="default"/>
        <w:b w:val="0"/>
        <w:color w:val="auto"/>
      </w:rPr>
    </w:lvl>
    <w:lvl w:ilvl="1" w:tplc="04090019">
      <w:start w:val="1"/>
      <w:numFmt w:val="lowerLetter"/>
      <w:lvlText w:val="%2."/>
      <w:lvlJc w:val="left"/>
      <w:pPr>
        <w:ind w:left="1350" w:hanging="360"/>
      </w:pPr>
    </w:lvl>
    <w:lvl w:ilvl="2" w:tplc="0409000B">
      <w:start w:val="1"/>
      <w:numFmt w:val="bullet"/>
      <w:lvlText w:val=""/>
      <w:lvlJc w:val="left"/>
      <w:pPr>
        <w:ind w:left="2070" w:hanging="180"/>
      </w:pPr>
      <w:rPr>
        <w:rFonts w:ascii="Wingdings" w:hAnsi="Wingdings" w:hint="default"/>
      </w:rPr>
    </w:lvl>
    <w:lvl w:ilvl="3" w:tplc="9B14FD12">
      <w:start w:val="1"/>
      <w:numFmt w:val="decimal"/>
      <w:lvlText w:val="%4."/>
      <w:lvlJc w:val="left"/>
      <w:pPr>
        <w:ind w:left="2790" w:hanging="360"/>
      </w:pPr>
      <w:rPr>
        <w:rFonts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1547351"/>
    <w:multiLevelType w:val="hybridMultilevel"/>
    <w:tmpl w:val="6354FFC8"/>
    <w:lvl w:ilvl="0" w:tplc="0409000B">
      <w:start w:val="1"/>
      <w:numFmt w:val="bullet"/>
      <w:lvlText w:val=""/>
      <w:lvlJc w:val="left"/>
      <w:pPr>
        <w:ind w:left="2070" w:hanging="720"/>
      </w:pPr>
      <w:rPr>
        <w:rFonts w:ascii="Wingdings" w:hAnsi="Wingding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2" w15:restartNumberingAfterBreak="0">
    <w:nsid w:val="719525B2"/>
    <w:multiLevelType w:val="hybridMultilevel"/>
    <w:tmpl w:val="8E305C6C"/>
    <w:lvl w:ilvl="0" w:tplc="C1905640">
      <w:start w:val="1"/>
      <w:numFmt w:val="lowerRoman"/>
      <w:lvlText w:val="(%1)"/>
      <w:lvlJc w:val="left"/>
      <w:pPr>
        <w:ind w:left="1440" w:hanging="720"/>
      </w:pPr>
      <w:rPr>
        <w:rFonts w:ascii="Cambria" w:eastAsia="Calibri" w:hAnsi="Cambria"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728A641E"/>
    <w:multiLevelType w:val="hybridMultilevel"/>
    <w:tmpl w:val="5FE65EB6"/>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405B4E"/>
    <w:multiLevelType w:val="hybridMultilevel"/>
    <w:tmpl w:val="014AEB12"/>
    <w:lvl w:ilvl="0" w:tplc="04090001">
      <w:start w:val="1"/>
      <w:numFmt w:val="bullet"/>
      <w:lvlText w:val=""/>
      <w:lvlJc w:val="left"/>
      <w:pPr>
        <w:ind w:left="720" w:hanging="360"/>
      </w:pPr>
      <w:rPr>
        <w:rFonts w:ascii="Symbol" w:hAnsi="Symbol" w:hint="default"/>
      </w:rPr>
    </w:lvl>
    <w:lvl w:ilvl="1" w:tplc="80B28FB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9" w15:restartNumberingAfterBreak="0">
    <w:nsid w:val="79627821"/>
    <w:multiLevelType w:val="hybridMultilevel"/>
    <w:tmpl w:val="B03C75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9C26CB0"/>
    <w:multiLevelType w:val="hybridMultilevel"/>
    <w:tmpl w:val="E9DC5D82"/>
    <w:lvl w:ilvl="0" w:tplc="04090001">
      <w:start w:val="1"/>
      <w:numFmt w:val="bullet"/>
      <w:lvlText w:val=""/>
      <w:lvlJc w:val="left"/>
      <w:pPr>
        <w:ind w:left="1440" w:hanging="720"/>
      </w:pPr>
      <w:rPr>
        <w:rFonts w:ascii="Symbol" w:hAnsi="Symbol" w:hint="default"/>
        <w:b w:val="0"/>
        <w:color w:val="00000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2"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5" w15:restartNumberingAfterBreak="0">
    <w:nsid w:val="7F1F2C44"/>
    <w:multiLevelType w:val="hybridMultilevel"/>
    <w:tmpl w:val="54280D84"/>
    <w:lvl w:ilvl="0" w:tplc="0409000F">
      <w:start w:val="1"/>
      <w:numFmt w:val="decimal"/>
      <w:lvlText w:val="%1."/>
      <w:lvlJc w:val="left"/>
      <w:pPr>
        <w:ind w:left="720" w:hanging="450"/>
      </w:pPr>
      <w:rPr>
        <w:rFonts w:hint="default"/>
        <w:b w:val="0"/>
        <w:color w:val="auto"/>
      </w:rPr>
    </w:lvl>
    <w:lvl w:ilvl="1" w:tplc="04090001">
      <w:start w:val="1"/>
      <w:numFmt w:val="bullet"/>
      <w:lvlText w:val=""/>
      <w:lvlJc w:val="left"/>
      <w:pPr>
        <w:ind w:left="1350" w:hanging="360"/>
      </w:pPr>
      <w:rPr>
        <w:rFonts w:ascii="Symbol" w:hAnsi="Symbol" w:hint="default"/>
      </w:rPr>
    </w:lvl>
    <w:lvl w:ilvl="2" w:tplc="08090007">
      <w:start w:val="1"/>
      <w:numFmt w:val="bullet"/>
      <w:lvlText w:val=""/>
      <w:lvlPicBulletId w:val="0"/>
      <w:lvlJc w:val="left"/>
      <w:pPr>
        <w:ind w:left="2070" w:hanging="180"/>
      </w:pPr>
      <w:rPr>
        <w:rFonts w:ascii="Symbol" w:hAnsi="Symbol" w:hint="default"/>
      </w:rPr>
    </w:lvl>
    <w:lvl w:ilvl="3" w:tplc="9B14FD12">
      <w:start w:val="1"/>
      <w:numFmt w:val="decimal"/>
      <w:lvlText w:val="%4."/>
      <w:lvlJc w:val="left"/>
      <w:pPr>
        <w:ind w:left="2790" w:hanging="360"/>
      </w:pPr>
      <w:rPr>
        <w:rFonts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407069379">
    <w:abstractNumId w:val="36"/>
  </w:num>
  <w:num w:numId="2" w16cid:durableId="853344810">
    <w:abstractNumId w:val="40"/>
  </w:num>
  <w:num w:numId="3" w16cid:durableId="1232882767">
    <w:abstractNumId w:val="16"/>
  </w:num>
  <w:num w:numId="4" w16cid:durableId="1486623877">
    <w:abstractNumId w:val="38"/>
  </w:num>
  <w:num w:numId="5" w16cid:durableId="241332229">
    <w:abstractNumId w:val="19"/>
  </w:num>
  <w:num w:numId="6" w16cid:durableId="705565938">
    <w:abstractNumId w:val="29"/>
  </w:num>
  <w:num w:numId="7" w16cid:durableId="152721696">
    <w:abstractNumId w:val="2"/>
  </w:num>
  <w:num w:numId="8" w16cid:durableId="1223982352">
    <w:abstractNumId w:val="3"/>
  </w:num>
  <w:num w:numId="9" w16cid:durableId="1872497670">
    <w:abstractNumId w:val="21"/>
  </w:num>
  <w:num w:numId="10" w16cid:durableId="645668373">
    <w:abstractNumId w:val="77"/>
  </w:num>
  <w:num w:numId="11" w16cid:durableId="1699312035">
    <w:abstractNumId w:val="60"/>
  </w:num>
  <w:num w:numId="12" w16cid:durableId="2104255617">
    <w:abstractNumId w:val="7"/>
  </w:num>
  <w:num w:numId="13" w16cid:durableId="2073384649">
    <w:abstractNumId w:val="37"/>
  </w:num>
  <w:num w:numId="14" w16cid:durableId="391005306">
    <w:abstractNumId w:val="42"/>
  </w:num>
  <w:num w:numId="15" w16cid:durableId="1662735773">
    <w:abstractNumId w:val="81"/>
  </w:num>
  <w:num w:numId="16" w16cid:durableId="845364628">
    <w:abstractNumId w:val="83"/>
  </w:num>
  <w:num w:numId="17" w16cid:durableId="186333407">
    <w:abstractNumId w:val="33"/>
  </w:num>
  <w:num w:numId="18" w16cid:durableId="1458060205">
    <w:abstractNumId w:val="68"/>
  </w:num>
  <w:num w:numId="19" w16cid:durableId="812523400">
    <w:abstractNumId w:val="5"/>
  </w:num>
  <w:num w:numId="20" w16cid:durableId="1898084811">
    <w:abstractNumId w:val="50"/>
  </w:num>
  <w:num w:numId="21" w16cid:durableId="1810173243">
    <w:abstractNumId w:val="46"/>
  </w:num>
  <w:num w:numId="22" w16cid:durableId="1371690921">
    <w:abstractNumId w:val="58"/>
  </w:num>
  <w:num w:numId="23" w16cid:durableId="1587032267">
    <w:abstractNumId w:val="17"/>
  </w:num>
  <w:num w:numId="24" w16cid:durableId="766771218">
    <w:abstractNumId w:val="12"/>
  </w:num>
  <w:num w:numId="25" w16cid:durableId="1345328619">
    <w:abstractNumId w:val="51"/>
  </w:num>
  <w:num w:numId="26" w16cid:durableId="1715736332">
    <w:abstractNumId w:val="41"/>
  </w:num>
  <w:num w:numId="27" w16cid:durableId="571693256">
    <w:abstractNumId w:val="49"/>
  </w:num>
  <w:num w:numId="28" w16cid:durableId="1044865688">
    <w:abstractNumId w:val="30"/>
  </w:num>
  <w:num w:numId="29" w16cid:durableId="977759168">
    <w:abstractNumId w:val="82"/>
  </w:num>
  <w:num w:numId="30" w16cid:durableId="516039477">
    <w:abstractNumId w:val="11"/>
  </w:num>
  <w:num w:numId="31" w16cid:durableId="2090272651">
    <w:abstractNumId w:val="78"/>
  </w:num>
  <w:num w:numId="32" w16cid:durableId="279532407">
    <w:abstractNumId w:val="70"/>
  </w:num>
  <w:num w:numId="33" w16cid:durableId="1757632053">
    <w:abstractNumId w:val="63"/>
  </w:num>
  <w:num w:numId="34" w16cid:durableId="467087371">
    <w:abstractNumId w:val="9"/>
  </w:num>
  <w:num w:numId="35" w16cid:durableId="2087335393">
    <w:abstractNumId w:val="24"/>
  </w:num>
  <w:num w:numId="36" w16cid:durableId="590168004">
    <w:abstractNumId w:val="66"/>
  </w:num>
  <w:num w:numId="37" w16cid:durableId="200679056">
    <w:abstractNumId w:val="54"/>
  </w:num>
  <w:num w:numId="38" w16cid:durableId="710542077">
    <w:abstractNumId w:val="73"/>
  </w:num>
  <w:num w:numId="39" w16cid:durableId="884215489">
    <w:abstractNumId w:val="35"/>
  </w:num>
  <w:num w:numId="40" w16cid:durableId="1016540131">
    <w:abstractNumId w:val="84"/>
  </w:num>
  <w:num w:numId="41" w16cid:durableId="944845012">
    <w:abstractNumId w:val="32"/>
  </w:num>
  <w:num w:numId="42" w16cid:durableId="113987486">
    <w:abstractNumId w:val="44"/>
  </w:num>
  <w:num w:numId="43" w16cid:durableId="695624002">
    <w:abstractNumId w:val="55"/>
  </w:num>
  <w:num w:numId="44" w16cid:durableId="2096511471">
    <w:abstractNumId w:val="1"/>
  </w:num>
  <w:num w:numId="45" w16cid:durableId="576666952">
    <w:abstractNumId w:val="75"/>
  </w:num>
  <w:num w:numId="46" w16cid:durableId="1177042491">
    <w:abstractNumId w:val="64"/>
  </w:num>
  <w:num w:numId="47" w16cid:durableId="1767530145">
    <w:abstractNumId w:val="23"/>
  </w:num>
  <w:num w:numId="48" w16cid:durableId="1059015217">
    <w:abstractNumId w:val="65"/>
  </w:num>
  <w:num w:numId="49" w16cid:durableId="1426028031">
    <w:abstractNumId w:val="45"/>
  </w:num>
  <w:num w:numId="50" w16cid:durableId="232740699">
    <w:abstractNumId w:val="53"/>
  </w:num>
  <w:num w:numId="51" w16cid:durableId="589511105">
    <w:abstractNumId w:val="28"/>
  </w:num>
  <w:num w:numId="52" w16cid:durableId="608466771">
    <w:abstractNumId w:val="6"/>
  </w:num>
  <w:num w:numId="53" w16cid:durableId="653417793">
    <w:abstractNumId w:val="31"/>
  </w:num>
  <w:num w:numId="54" w16cid:durableId="17649543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2329352">
    <w:abstractNumId w:val="57"/>
  </w:num>
  <w:num w:numId="56" w16cid:durableId="299191637">
    <w:abstractNumId w:val="15"/>
  </w:num>
  <w:num w:numId="57" w16cid:durableId="504250846">
    <w:abstractNumId w:val="67"/>
  </w:num>
  <w:num w:numId="58" w16cid:durableId="739444167">
    <w:abstractNumId w:val="22"/>
  </w:num>
  <w:num w:numId="59" w16cid:durableId="512229926">
    <w:abstractNumId w:val="76"/>
  </w:num>
  <w:num w:numId="60" w16cid:durableId="1972901253">
    <w:abstractNumId w:val="48"/>
  </w:num>
  <w:num w:numId="61" w16cid:durableId="1931044006">
    <w:abstractNumId w:val="72"/>
  </w:num>
  <w:num w:numId="62" w16cid:durableId="118307461">
    <w:abstractNumId w:val="13"/>
  </w:num>
  <w:num w:numId="63" w16cid:durableId="1370716018">
    <w:abstractNumId w:val="85"/>
  </w:num>
  <w:num w:numId="64" w16cid:durableId="196565103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379932316">
    <w:abstractNumId w:val="47"/>
  </w:num>
  <w:num w:numId="66" w16cid:durableId="1383214846">
    <w:abstractNumId w:val="25"/>
  </w:num>
  <w:num w:numId="67" w16cid:durableId="913011425">
    <w:abstractNumId w:val="10"/>
  </w:num>
  <w:num w:numId="68" w16cid:durableId="2073649188">
    <w:abstractNumId w:val="79"/>
  </w:num>
  <w:num w:numId="69" w16cid:durableId="1157721980">
    <w:abstractNumId w:val="74"/>
  </w:num>
  <w:num w:numId="70" w16cid:durableId="1084379803">
    <w:abstractNumId w:val="34"/>
  </w:num>
  <w:num w:numId="71" w16cid:durableId="17245483">
    <w:abstractNumId w:val="69"/>
  </w:num>
  <w:num w:numId="72" w16cid:durableId="989215426">
    <w:abstractNumId w:val="14"/>
  </w:num>
  <w:num w:numId="73" w16cid:durableId="1998142905">
    <w:abstractNumId w:val="59"/>
  </w:num>
  <w:num w:numId="74" w16cid:durableId="3217356">
    <w:abstractNumId w:val="61"/>
  </w:num>
  <w:num w:numId="75" w16cid:durableId="1834948903">
    <w:abstractNumId w:val="8"/>
  </w:num>
  <w:num w:numId="76" w16cid:durableId="1289168856">
    <w:abstractNumId w:val="26"/>
  </w:num>
  <w:num w:numId="77" w16cid:durableId="1924683298">
    <w:abstractNumId w:val="71"/>
  </w:num>
  <w:num w:numId="78" w16cid:durableId="1674993669">
    <w:abstractNumId w:val="52"/>
  </w:num>
  <w:num w:numId="79" w16cid:durableId="253630315">
    <w:abstractNumId w:val="27"/>
  </w:num>
  <w:num w:numId="80" w16cid:durableId="1250626564">
    <w:abstractNumId w:val="80"/>
  </w:num>
  <w:num w:numId="81" w16cid:durableId="509374030">
    <w:abstractNumId w:val="62"/>
  </w:num>
  <w:num w:numId="82" w16cid:durableId="858007284">
    <w:abstractNumId w:val="56"/>
  </w:num>
  <w:num w:numId="83" w16cid:durableId="1513451861">
    <w:abstractNumId w:val="20"/>
  </w:num>
  <w:num w:numId="84" w16cid:durableId="1204713833">
    <w:abstractNumId w:val="43"/>
  </w:num>
  <w:num w:numId="85" w16cid:durableId="1462966956">
    <w:abstractNumId w:val="39"/>
  </w:num>
  <w:num w:numId="86" w16cid:durableId="1438719148">
    <w:abstractNumId w:val="4"/>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melash Demssie">
    <w15:presenceInfo w15:providerId="AD" w15:userId="S::ddemssie@worldbank.org::9a56cdaf-d963-409c-816a-2ba300139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8E4"/>
    <w:rsid w:val="00000274"/>
    <w:rsid w:val="0000062D"/>
    <w:rsid w:val="00000914"/>
    <w:rsid w:val="00001365"/>
    <w:rsid w:val="00001D74"/>
    <w:rsid w:val="00002046"/>
    <w:rsid w:val="00002088"/>
    <w:rsid w:val="0000282D"/>
    <w:rsid w:val="00002937"/>
    <w:rsid w:val="00002F37"/>
    <w:rsid w:val="00003EF2"/>
    <w:rsid w:val="0000497B"/>
    <w:rsid w:val="00004AAB"/>
    <w:rsid w:val="00004DDD"/>
    <w:rsid w:val="00004F47"/>
    <w:rsid w:val="00004F99"/>
    <w:rsid w:val="00006751"/>
    <w:rsid w:val="000076F0"/>
    <w:rsid w:val="000078C0"/>
    <w:rsid w:val="00007CA4"/>
    <w:rsid w:val="00007F8D"/>
    <w:rsid w:val="000105DB"/>
    <w:rsid w:val="00010A1F"/>
    <w:rsid w:val="000114D6"/>
    <w:rsid w:val="00011B3B"/>
    <w:rsid w:val="00011D15"/>
    <w:rsid w:val="000128CF"/>
    <w:rsid w:val="00012E2D"/>
    <w:rsid w:val="00012E70"/>
    <w:rsid w:val="00012F8F"/>
    <w:rsid w:val="0001328B"/>
    <w:rsid w:val="000132CF"/>
    <w:rsid w:val="0001387A"/>
    <w:rsid w:val="00013FCC"/>
    <w:rsid w:val="000140C0"/>
    <w:rsid w:val="00014DC1"/>
    <w:rsid w:val="00015DBB"/>
    <w:rsid w:val="000165AC"/>
    <w:rsid w:val="0001735C"/>
    <w:rsid w:val="00020189"/>
    <w:rsid w:val="00021ECD"/>
    <w:rsid w:val="00022323"/>
    <w:rsid w:val="00022BBA"/>
    <w:rsid w:val="00022E6E"/>
    <w:rsid w:val="00022EC6"/>
    <w:rsid w:val="000236D2"/>
    <w:rsid w:val="00023AEB"/>
    <w:rsid w:val="000245AF"/>
    <w:rsid w:val="000272D8"/>
    <w:rsid w:val="00027C96"/>
    <w:rsid w:val="000300B6"/>
    <w:rsid w:val="00030244"/>
    <w:rsid w:val="000303CB"/>
    <w:rsid w:val="000303CD"/>
    <w:rsid w:val="000306CB"/>
    <w:rsid w:val="00030C3E"/>
    <w:rsid w:val="00032002"/>
    <w:rsid w:val="000325FD"/>
    <w:rsid w:val="00032EFC"/>
    <w:rsid w:val="000331D7"/>
    <w:rsid w:val="00033CD2"/>
    <w:rsid w:val="000344BA"/>
    <w:rsid w:val="00034873"/>
    <w:rsid w:val="00035B2D"/>
    <w:rsid w:val="00036BCB"/>
    <w:rsid w:val="000373FA"/>
    <w:rsid w:val="00037816"/>
    <w:rsid w:val="00037C5D"/>
    <w:rsid w:val="00040340"/>
    <w:rsid w:val="00040A78"/>
    <w:rsid w:val="00041324"/>
    <w:rsid w:val="000413CA"/>
    <w:rsid w:val="00042072"/>
    <w:rsid w:val="000432FE"/>
    <w:rsid w:val="00043330"/>
    <w:rsid w:val="0004346F"/>
    <w:rsid w:val="00043E95"/>
    <w:rsid w:val="00044AE3"/>
    <w:rsid w:val="000455ED"/>
    <w:rsid w:val="0004588D"/>
    <w:rsid w:val="000461A2"/>
    <w:rsid w:val="000465C1"/>
    <w:rsid w:val="00046CA7"/>
    <w:rsid w:val="0004704E"/>
    <w:rsid w:val="00047FAC"/>
    <w:rsid w:val="0005012F"/>
    <w:rsid w:val="000504B9"/>
    <w:rsid w:val="000506C5"/>
    <w:rsid w:val="00050889"/>
    <w:rsid w:val="000522A9"/>
    <w:rsid w:val="00052BA3"/>
    <w:rsid w:val="00053A36"/>
    <w:rsid w:val="00053B49"/>
    <w:rsid w:val="00053BC1"/>
    <w:rsid w:val="000546DB"/>
    <w:rsid w:val="0005489B"/>
    <w:rsid w:val="00055E20"/>
    <w:rsid w:val="00056239"/>
    <w:rsid w:val="00056606"/>
    <w:rsid w:val="0005674B"/>
    <w:rsid w:val="00056779"/>
    <w:rsid w:val="000574EC"/>
    <w:rsid w:val="00057C40"/>
    <w:rsid w:val="000636CF"/>
    <w:rsid w:val="00064430"/>
    <w:rsid w:val="0006464F"/>
    <w:rsid w:val="00064680"/>
    <w:rsid w:val="00064770"/>
    <w:rsid w:val="00065566"/>
    <w:rsid w:val="00065864"/>
    <w:rsid w:val="000668C4"/>
    <w:rsid w:val="00067615"/>
    <w:rsid w:val="00067F51"/>
    <w:rsid w:val="00070BEC"/>
    <w:rsid w:val="00070C47"/>
    <w:rsid w:val="00070CB1"/>
    <w:rsid w:val="00070FBC"/>
    <w:rsid w:val="000712D9"/>
    <w:rsid w:val="000714A7"/>
    <w:rsid w:val="000716A7"/>
    <w:rsid w:val="000718DC"/>
    <w:rsid w:val="00072270"/>
    <w:rsid w:val="0007239B"/>
    <w:rsid w:val="00072CE8"/>
    <w:rsid w:val="000730E7"/>
    <w:rsid w:val="00073506"/>
    <w:rsid w:val="00073A5A"/>
    <w:rsid w:val="00073BE9"/>
    <w:rsid w:val="000744A1"/>
    <w:rsid w:val="000744C9"/>
    <w:rsid w:val="00074CE8"/>
    <w:rsid w:val="000754E0"/>
    <w:rsid w:val="000760A5"/>
    <w:rsid w:val="000769C1"/>
    <w:rsid w:val="00076CDF"/>
    <w:rsid w:val="000774CA"/>
    <w:rsid w:val="000779A2"/>
    <w:rsid w:val="000802CA"/>
    <w:rsid w:val="00080812"/>
    <w:rsid w:val="00080B60"/>
    <w:rsid w:val="00082F7C"/>
    <w:rsid w:val="00082FC1"/>
    <w:rsid w:val="00083518"/>
    <w:rsid w:val="0008427D"/>
    <w:rsid w:val="00084FEA"/>
    <w:rsid w:val="0008674F"/>
    <w:rsid w:val="00086A34"/>
    <w:rsid w:val="00086FF1"/>
    <w:rsid w:val="00087BE0"/>
    <w:rsid w:val="000906AE"/>
    <w:rsid w:val="000908BE"/>
    <w:rsid w:val="00090D69"/>
    <w:rsid w:val="0009175D"/>
    <w:rsid w:val="00091B7E"/>
    <w:rsid w:val="0009282C"/>
    <w:rsid w:val="00092AAA"/>
    <w:rsid w:val="000938AA"/>
    <w:rsid w:val="00094A77"/>
    <w:rsid w:val="00095C9D"/>
    <w:rsid w:val="00097209"/>
    <w:rsid w:val="000972B4"/>
    <w:rsid w:val="000A0153"/>
    <w:rsid w:val="000A06C1"/>
    <w:rsid w:val="000A0F1D"/>
    <w:rsid w:val="000A3006"/>
    <w:rsid w:val="000A3347"/>
    <w:rsid w:val="000A406D"/>
    <w:rsid w:val="000A4866"/>
    <w:rsid w:val="000A51B0"/>
    <w:rsid w:val="000A571D"/>
    <w:rsid w:val="000A5CC3"/>
    <w:rsid w:val="000A69BC"/>
    <w:rsid w:val="000A6DBF"/>
    <w:rsid w:val="000A742E"/>
    <w:rsid w:val="000A7A75"/>
    <w:rsid w:val="000B0918"/>
    <w:rsid w:val="000B0F8E"/>
    <w:rsid w:val="000B1586"/>
    <w:rsid w:val="000B21C4"/>
    <w:rsid w:val="000B25C5"/>
    <w:rsid w:val="000B2F8E"/>
    <w:rsid w:val="000B36E9"/>
    <w:rsid w:val="000B588B"/>
    <w:rsid w:val="000B5EDC"/>
    <w:rsid w:val="000B64ED"/>
    <w:rsid w:val="000B6786"/>
    <w:rsid w:val="000B7AEA"/>
    <w:rsid w:val="000C008E"/>
    <w:rsid w:val="000C0320"/>
    <w:rsid w:val="000C0585"/>
    <w:rsid w:val="000C1CCE"/>
    <w:rsid w:val="000C20B8"/>
    <w:rsid w:val="000C2CEB"/>
    <w:rsid w:val="000C3884"/>
    <w:rsid w:val="000C3A51"/>
    <w:rsid w:val="000C447E"/>
    <w:rsid w:val="000C44AC"/>
    <w:rsid w:val="000C4B54"/>
    <w:rsid w:val="000C543C"/>
    <w:rsid w:val="000C5F87"/>
    <w:rsid w:val="000C60C7"/>
    <w:rsid w:val="000C6ACE"/>
    <w:rsid w:val="000C6C6A"/>
    <w:rsid w:val="000C7012"/>
    <w:rsid w:val="000D01A8"/>
    <w:rsid w:val="000D03C9"/>
    <w:rsid w:val="000D0F9B"/>
    <w:rsid w:val="000D2A0E"/>
    <w:rsid w:val="000D2FE9"/>
    <w:rsid w:val="000D31F3"/>
    <w:rsid w:val="000D3406"/>
    <w:rsid w:val="000D3BCF"/>
    <w:rsid w:val="000D3F4D"/>
    <w:rsid w:val="000D4625"/>
    <w:rsid w:val="000D4DB9"/>
    <w:rsid w:val="000D59E4"/>
    <w:rsid w:val="000D63F4"/>
    <w:rsid w:val="000D64F6"/>
    <w:rsid w:val="000D6814"/>
    <w:rsid w:val="000D6C31"/>
    <w:rsid w:val="000D7B09"/>
    <w:rsid w:val="000D7EF8"/>
    <w:rsid w:val="000E1485"/>
    <w:rsid w:val="000E15EE"/>
    <w:rsid w:val="000E2DC5"/>
    <w:rsid w:val="000E2DD4"/>
    <w:rsid w:val="000E3695"/>
    <w:rsid w:val="000E3A0F"/>
    <w:rsid w:val="000E3ABE"/>
    <w:rsid w:val="000E5113"/>
    <w:rsid w:val="000E561D"/>
    <w:rsid w:val="000E5685"/>
    <w:rsid w:val="000E7726"/>
    <w:rsid w:val="000E7AE3"/>
    <w:rsid w:val="000F0B40"/>
    <w:rsid w:val="000F3177"/>
    <w:rsid w:val="000F3A19"/>
    <w:rsid w:val="000F3C2D"/>
    <w:rsid w:val="000F4230"/>
    <w:rsid w:val="000F43E6"/>
    <w:rsid w:val="000F4A9D"/>
    <w:rsid w:val="000F4FE0"/>
    <w:rsid w:val="000F51E3"/>
    <w:rsid w:val="000F5247"/>
    <w:rsid w:val="000F5E8B"/>
    <w:rsid w:val="000F6630"/>
    <w:rsid w:val="000F67B0"/>
    <w:rsid w:val="000F6C1C"/>
    <w:rsid w:val="000F6D74"/>
    <w:rsid w:val="000F6F12"/>
    <w:rsid w:val="000F7102"/>
    <w:rsid w:val="000F7268"/>
    <w:rsid w:val="000F79D1"/>
    <w:rsid w:val="000F7A01"/>
    <w:rsid w:val="000F7B5F"/>
    <w:rsid w:val="00100846"/>
    <w:rsid w:val="00100EB8"/>
    <w:rsid w:val="00101BD0"/>
    <w:rsid w:val="001020F2"/>
    <w:rsid w:val="00102AC2"/>
    <w:rsid w:val="001033AE"/>
    <w:rsid w:val="00103F01"/>
    <w:rsid w:val="001041E1"/>
    <w:rsid w:val="00104750"/>
    <w:rsid w:val="001047AB"/>
    <w:rsid w:val="001054AD"/>
    <w:rsid w:val="00106FFD"/>
    <w:rsid w:val="00107313"/>
    <w:rsid w:val="001101A3"/>
    <w:rsid w:val="001104C7"/>
    <w:rsid w:val="00110B8E"/>
    <w:rsid w:val="00110DA9"/>
    <w:rsid w:val="0011123D"/>
    <w:rsid w:val="00111473"/>
    <w:rsid w:val="00111835"/>
    <w:rsid w:val="0011244C"/>
    <w:rsid w:val="001137A0"/>
    <w:rsid w:val="001142AE"/>
    <w:rsid w:val="0011516E"/>
    <w:rsid w:val="001170FC"/>
    <w:rsid w:val="0011766E"/>
    <w:rsid w:val="00117C2B"/>
    <w:rsid w:val="00117FBD"/>
    <w:rsid w:val="001203D3"/>
    <w:rsid w:val="00120BDA"/>
    <w:rsid w:val="00120E41"/>
    <w:rsid w:val="00121877"/>
    <w:rsid w:val="00122145"/>
    <w:rsid w:val="0012253C"/>
    <w:rsid w:val="001236AF"/>
    <w:rsid w:val="001236C9"/>
    <w:rsid w:val="001236CD"/>
    <w:rsid w:val="00125863"/>
    <w:rsid w:val="001265BE"/>
    <w:rsid w:val="00126C67"/>
    <w:rsid w:val="001272A8"/>
    <w:rsid w:val="00127463"/>
    <w:rsid w:val="00127713"/>
    <w:rsid w:val="00130A92"/>
    <w:rsid w:val="00130B54"/>
    <w:rsid w:val="00130BE3"/>
    <w:rsid w:val="001316E0"/>
    <w:rsid w:val="001317BA"/>
    <w:rsid w:val="00132CAC"/>
    <w:rsid w:val="0013456D"/>
    <w:rsid w:val="00134BB9"/>
    <w:rsid w:val="00134FB8"/>
    <w:rsid w:val="0013588C"/>
    <w:rsid w:val="00135F58"/>
    <w:rsid w:val="00135FFE"/>
    <w:rsid w:val="00136804"/>
    <w:rsid w:val="0013706A"/>
    <w:rsid w:val="00137F08"/>
    <w:rsid w:val="00140B07"/>
    <w:rsid w:val="00142851"/>
    <w:rsid w:val="00142C3E"/>
    <w:rsid w:val="001456ED"/>
    <w:rsid w:val="001458B9"/>
    <w:rsid w:val="00145B9F"/>
    <w:rsid w:val="00145DEE"/>
    <w:rsid w:val="0014698F"/>
    <w:rsid w:val="00147C9A"/>
    <w:rsid w:val="00150657"/>
    <w:rsid w:val="00150672"/>
    <w:rsid w:val="0015099C"/>
    <w:rsid w:val="00151654"/>
    <w:rsid w:val="001528EF"/>
    <w:rsid w:val="00152921"/>
    <w:rsid w:val="001529D6"/>
    <w:rsid w:val="00152CEF"/>
    <w:rsid w:val="001531CB"/>
    <w:rsid w:val="0015352A"/>
    <w:rsid w:val="00154BA3"/>
    <w:rsid w:val="00154FCD"/>
    <w:rsid w:val="001554F6"/>
    <w:rsid w:val="0015565C"/>
    <w:rsid w:val="00155E95"/>
    <w:rsid w:val="00156CF1"/>
    <w:rsid w:val="001600A1"/>
    <w:rsid w:val="0016048B"/>
    <w:rsid w:val="00161EA7"/>
    <w:rsid w:val="00162458"/>
    <w:rsid w:val="0016253C"/>
    <w:rsid w:val="00162DB9"/>
    <w:rsid w:val="00162FC0"/>
    <w:rsid w:val="00163BB6"/>
    <w:rsid w:val="00163F11"/>
    <w:rsid w:val="0016603A"/>
    <w:rsid w:val="00166055"/>
    <w:rsid w:val="001674D8"/>
    <w:rsid w:val="00170273"/>
    <w:rsid w:val="00170956"/>
    <w:rsid w:val="00171AD8"/>
    <w:rsid w:val="00171BC2"/>
    <w:rsid w:val="0017247E"/>
    <w:rsid w:val="00172DE5"/>
    <w:rsid w:val="00173015"/>
    <w:rsid w:val="00173504"/>
    <w:rsid w:val="00173A6E"/>
    <w:rsid w:val="00175AD2"/>
    <w:rsid w:val="00176B44"/>
    <w:rsid w:val="00176F03"/>
    <w:rsid w:val="00177089"/>
    <w:rsid w:val="00177274"/>
    <w:rsid w:val="001777E0"/>
    <w:rsid w:val="00177CFB"/>
    <w:rsid w:val="00177F29"/>
    <w:rsid w:val="00180EFD"/>
    <w:rsid w:val="001816A6"/>
    <w:rsid w:val="00182161"/>
    <w:rsid w:val="00182C37"/>
    <w:rsid w:val="001832D0"/>
    <w:rsid w:val="00183729"/>
    <w:rsid w:val="0018456A"/>
    <w:rsid w:val="00184868"/>
    <w:rsid w:val="001867FB"/>
    <w:rsid w:val="00187362"/>
    <w:rsid w:val="00187B8A"/>
    <w:rsid w:val="00190D7F"/>
    <w:rsid w:val="001944C1"/>
    <w:rsid w:val="00194743"/>
    <w:rsid w:val="0019484A"/>
    <w:rsid w:val="00194A4A"/>
    <w:rsid w:val="001952C3"/>
    <w:rsid w:val="001955B3"/>
    <w:rsid w:val="001960CB"/>
    <w:rsid w:val="0019677E"/>
    <w:rsid w:val="001974D5"/>
    <w:rsid w:val="001A041C"/>
    <w:rsid w:val="001A0850"/>
    <w:rsid w:val="001A23AE"/>
    <w:rsid w:val="001A2CD3"/>
    <w:rsid w:val="001A4072"/>
    <w:rsid w:val="001A40A4"/>
    <w:rsid w:val="001A46A2"/>
    <w:rsid w:val="001A5C5F"/>
    <w:rsid w:val="001A6000"/>
    <w:rsid w:val="001A6423"/>
    <w:rsid w:val="001B029D"/>
    <w:rsid w:val="001B0363"/>
    <w:rsid w:val="001B048F"/>
    <w:rsid w:val="001B0BEB"/>
    <w:rsid w:val="001B0EE2"/>
    <w:rsid w:val="001B11D5"/>
    <w:rsid w:val="001B134C"/>
    <w:rsid w:val="001B14E9"/>
    <w:rsid w:val="001B16BD"/>
    <w:rsid w:val="001B1992"/>
    <w:rsid w:val="001B2713"/>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2B76"/>
    <w:rsid w:val="001C2D8A"/>
    <w:rsid w:val="001C422F"/>
    <w:rsid w:val="001C4DE6"/>
    <w:rsid w:val="001C55AD"/>
    <w:rsid w:val="001C56AB"/>
    <w:rsid w:val="001D0564"/>
    <w:rsid w:val="001D0C89"/>
    <w:rsid w:val="001D0CA7"/>
    <w:rsid w:val="001D0E7E"/>
    <w:rsid w:val="001D18D4"/>
    <w:rsid w:val="001D26CE"/>
    <w:rsid w:val="001D3184"/>
    <w:rsid w:val="001D33D6"/>
    <w:rsid w:val="001D361C"/>
    <w:rsid w:val="001D378F"/>
    <w:rsid w:val="001D386F"/>
    <w:rsid w:val="001D3BDE"/>
    <w:rsid w:val="001D4903"/>
    <w:rsid w:val="001D55CD"/>
    <w:rsid w:val="001D5788"/>
    <w:rsid w:val="001D6485"/>
    <w:rsid w:val="001D67D4"/>
    <w:rsid w:val="001D6BC5"/>
    <w:rsid w:val="001D7663"/>
    <w:rsid w:val="001E00A9"/>
    <w:rsid w:val="001E06EB"/>
    <w:rsid w:val="001E172C"/>
    <w:rsid w:val="001E178C"/>
    <w:rsid w:val="001E17BD"/>
    <w:rsid w:val="001E200B"/>
    <w:rsid w:val="001E2443"/>
    <w:rsid w:val="001E4942"/>
    <w:rsid w:val="001E4BFF"/>
    <w:rsid w:val="001E4F06"/>
    <w:rsid w:val="001E50B7"/>
    <w:rsid w:val="001E5BB5"/>
    <w:rsid w:val="001E62D4"/>
    <w:rsid w:val="001E7060"/>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771"/>
    <w:rsid w:val="001F78E6"/>
    <w:rsid w:val="001F7DC6"/>
    <w:rsid w:val="002006AE"/>
    <w:rsid w:val="00200874"/>
    <w:rsid w:val="00200AD6"/>
    <w:rsid w:val="00200BDD"/>
    <w:rsid w:val="00200C25"/>
    <w:rsid w:val="002012E8"/>
    <w:rsid w:val="002014C8"/>
    <w:rsid w:val="00201B43"/>
    <w:rsid w:val="00201F3F"/>
    <w:rsid w:val="00202CD5"/>
    <w:rsid w:val="00204666"/>
    <w:rsid w:val="00204A9C"/>
    <w:rsid w:val="002054A2"/>
    <w:rsid w:val="00205D69"/>
    <w:rsid w:val="002060A5"/>
    <w:rsid w:val="0020660B"/>
    <w:rsid w:val="00207091"/>
    <w:rsid w:val="002115A5"/>
    <w:rsid w:val="0021280E"/>
    <w:rsid w:val="00212D1D"/>
    <w:rsid w:val="002133FF"/>
    <w:rsid w:val="00213B5C"/>
    <w:rsid w:val="00214C2E"/>
    <w:rsid w:val="00214D66"/>
    <w:rsid w:val="0021514B"/>
    <w:rsid w:val="00215486"/>
    <w:rsid w:val="00215561"/>
    <w:rsid w:val="0021608E"/>
    <w:rsid w:val="00216A12"/>
    <w:rsid w:val="002174E0"/>
    <w:rsid w:val="00221662"/>
    <w:rsid w:val="002216AD"/>
    <w:rsid w:val="00221DD4"/>
    <w:rsid w:val="002222C5"/>
    <w:rsid w:val="0022230A"/>
    <w:rsid w:val="002225A8"/>
    <w:rsid w:val="00222FDA"/>
    <w:rsid w:val="002246CE"/>
    <w:rsid w:val="00225815"/>
    <w:rsid w:val="00227671"/>
    <w:rsid w:val="00227E49"/>
    <w:rsid w:val="0023085D"/>
    <w:rsid w:val="00231374"/>
    <w:rsid w:val="002321CA"/>
    <w:rsid w:val="002329DE"/>
    <w:rsid w:val="00232ACC"/>
    <w:rsid w:val="00232F0A"/>
    <w:rsid w:val="002331AB"/>
    <w:rsid w:val="0023387B"/>
    <w:rsid w:val="002343AF"/>
    <w:rsid w:val="002344B2"/>
    <w:rsid w:val="00234CBC"/>
    <w:rsid w:val="002359EE"/>
    <w:rsid w:val="00235B05"/>
    <w:rsid w:val="002367BC"/>
    <w:rsid w:val="00236A04"/>
    <w:rsid w:val="00236BC5"/>
    <w:rsid w:val="00236C77"/>
    <w:rsid w:val="00236CA9"/>
    <w:rsid w:val="00237B16"/>
    <w:rsid w:val="00237E66"/>
    <w:rsid w:val="00242D3B"/>
    <w:rsid w:val="002440B6"/>
    <w:rsid w:val="002442D0"/>
    <w:rsid w:val="002448FB"/>
    <w:rsid w:val="002450D6"/>
    <w:rsid w:val="00245123"/>
    <w:rsid w:val="00245267"/>
    <w:rsid w:val="002456DB"/>
    <w:rsid w:val="0024698C"/>
    <w:rsid w:val="00246B74"/>
    <w:rsid w:val="00247121"/>
    <w:rsid w:val="00247F0A"/>
    <w:rsid w:val="00250CC0"/>
    <w:rsid w:val="00252413"/>
    <w:rsid w:val="00252F8A"/>
    <w:rsid w:val="0025363D"/>
    <w:rsid w:val="002537DF"/>
    <w:rsid w:val="002539D0"/>
    <w:rsid w:val="002540AF"/>
    <w:rsid w:val="00255536"/>
    <w:rsid w:val="002559FC"/>
    <w:rsid w:val="00255ACD"/>
    <w:rsid w:val="002560F6"/>
    <w:rsid w:val="00260C59"/>
    <w:rsid w:val="00260F11"/>
    <w:rsid w:val="00261711"/>
    <w:rsid w:val="00261A13"/>
    <w:rsid w:val="00261C7B"/>
    <w:rsid w:val="00262B70"/>
    <w:rsid w:val="00262D42"/>
    <w:rsid w:val="00263ABD"/>
    <w:rsid w:val="0026405A"/>
    <w:rsid w:val="002641BE"/>
    <w:rsid w:val="0026465B"/>
    <w:rsid w:val="00264787"/>
    <w:rsid w:val="002647A4"/>
    <w:rsid w:val="00265359"/>
    <w:rsid w:val="0026564C"/>
    <w:rsid w:val="00265D6B"/>
    <w:rsid w:val="00266670"/>
    <w:rsid w:val="00267B61"/>
    <w:rsid w:val="00270078"/>
    <w:rsid w:val="002703C3"/>
    <w:rsid w:val="00270BDB"/>
    <w:rsid w:val="002710CD"/>
    <w:rsid w:val="002719ED"/>
    <w:rsid w:val="00271F07"/>
    <w:rsid w:val="00271F30"/>
    <w:rsid w:val="00272A26"/>
    <w:rsid w:val="00273CB3"/>
    <w:rsid w:val="0027413F"/>
    <w:rsid w:val="002742A2"/>
    <w:rsid w:val="0027492E"/>
    <w:rsid w:val="00276139"/>
    <w:rsid w:val="0027671E"/>
    <w:rsid w:val="00276C1B"/>
    <w:rsid w:val="00276E3C"/>
    <w:rsid w:val="00280844"/>
    <w:rsid w:val="00280EFC"/>
    <w:rsid w:val="00280F82"/>
    <w:rsid w:val="002821C7"/>
    <w:rsid w:val="00282555"/>
    <w:rsid w:val="00282BB4"/>
    <w:rsid w:val="00282E10"/>
    <w:rsid w:val="00283631"/>
    <w:rsid w:val="00283C2C"/>
    <w:rsid w:val="002848D8"/>
    <w:rsid w:val="002855AA"/>
    <w:rsid w:val="00285DCB"/>
    <w:rsid w:val="00285F76"/>
    <w:rsid w:val="00287AF8"/>
    <w:rsid w:val="00292B8D"/>
    <w:rsid w:val="00293DBA"/>
    <w:rsid w:val="00294723"/>
    <w:rsid w:val="00294D3A"/>
    <w:rsid w:val="00295D25"/>
    <w:rsid w:val="00295F98"/>
    <w:rsid w:val="002976FC"/>
    <w:rsid w:val="00297861"/>
    <w:rsid w:val="00297FB4"/>
    <w:rsid w:val="002A0C58"/>
    <w:rsid w:val="002A0E01"/>
    <w:rsid w:val="002A1AF1"/>
    <w:rsid w:val="002A222E"/>
    <w:rsid w:val="002A289E"/>
    <w:rsid w:val="002A2D56"/>
    <w:rsid w:val="002A4C3F"/>
    <w:rsid w:val="002A4D23"/>
    <w:rsid w:val="002A4D6B"/>
    <w:rsid w:val="002A5C8A"/>
    <w:rsid w:val="002A5DFD"/>
    <w:rsid w:val="002A715D"/>
    <w:rsid w:val="002A7706"/>
    <w:rsid w:val="002A7786"/>
    <w:rsid w:val="002A7CF9"/>
    <w:rsid w:val="002B0213"/>
    <w:rsid w:val="002B02BC"/>
    <w:rsid w:val="002B115F"/>
    <w:rsid w:val="002B1D16"/>
    <w:rsid w:val="002B1E38"/>
    <w:rsid w:val="002B2026"/>
    <w:rsid w:val="002B2536"/>
    <w:rsid w:val="002B28C8"/>
    <w:rsid w:val="002B438E"/>
    <w:rsid w:val="002B44C2"/>
    <w:rsid w:val="002B5051"/>
    <w:rsid w:val="002B644B"/>
    <w:rsid w:val="002B717B"/>
    <w:rsid w:val="002B79BC"/>
    <w:rsid w:val="002C0320"/>
    <w:rsid w:val="002C06F4"/>
    <w:rsid w:val="002C0D31"/>
    <w:rsid w:val="002C1263"/>
    <w:rsid w:val="002C1DF9"/>
    <w:rsid w:val="002C260E"/>
    <w:rsid w:val="002C342C"/>
    <w:rsid w:val="002C3FE4"/>
    <w:rsid w:val="002C4D5A"/>
    <w:rsid w:val="002C4DE9"/>
    <w:rsid w:val="002C6BBD"/>
    <w:rsid w:val="002C6EA3"/>
    <w:rsid w:val="002C772C"/>
    <w:rsid w:val="002D105F"/>
    <w:rsid w:val="002D1C5A"/>
    <w:rsid w:val="002D2504"/>
    <w:rsid w:val="002D281D"/>
    <w:rsid w:val="002D2FF7"/>
    <w:rsid w:val="002D3622"/>
    <w:rsid w:val="002D3913"/>
    <w:rsid w:val="002D3B70"/>
    <w:rsid w:val="002D3E82"/>
    <w:rsid w:val="002D432C"/>
    <w:rsid w:val="002D5816"/>
    <w:rsid w:val="002D5DB0"/>
    <w:rsid w:val="002D624C"/>
    <w:rsid w:val="002D670C"/>
    <w:rsid w:val="002D6CA2"/>
    <w:rsid w:val="002D6FC5"/>
    <w:rsid w:val="002E0774"/>
    <w:rsid w:val="002E0D21"/>
    <w:rsid w:val="002E187E"/>
    <w:rsid w:val="002E18EF"/>
    <w:rsid w:val="002E19F5"/>
    <w:rsid w:val="002E25B0"/>
    <w:rsid w:val="002E2661"/>
    <w:rsid w:val="002E28EA"/>
    <w:rsid w:val="002E35B9"/>
    <w:rsid w:val="002E3A49"/>
    <w:rsid w:val="002E3B3E"/>
    <w:rsid w:val="002E3BB6"/>
    <w:rsid w:val="002E3F6E"/>
    <w:rsid w:val="002E48A0"/>
    <w:rsid w:val="002E4932"/>
    <w:rsid w:val="002E5403"/>
    <w:rsid w:val="002E566B"/>
    <w:rsid w:val="002E5FF3"/>
    <w:rsid w:val="002E604B"/>
    <w:rsid w:val="002E7E75"/>
    <w:rsid w:val="002F0ED8"/>
    <w:rsid w:val="002F0F22"/>
    <w:rsid w:val="002F16B5"/>
    <w:rsid w:val="002F1EA4"/>
    <w:rsid w:val="002F20CE"/>
    <w:rsid w:val="002F21DB"/>
    <w:rsid w:val="002F295E"/>
    <w:rsid w:val="002F30D7"/>
    <w:rsid w:val="002F610D"/>
    <w:rsid w:val="002F623C"/>
    <w:rsid w:val="002F64F3"/>
    <w:rsid w:val="002F65D0"/>
    <w:rsid w:val="002F6940"/>
    <w:rsid w:val="002F6F0B"/>
    <w:rsid w:val="002F6FA0"/>
    <w:rsid w:val="002F712D"/>
    <w:rsid w:val="00302363"/>
    <w:rsid w:val="00302AA3"/>
    <w:rsid w:val="00304DB1"/>
    <w:rsid w:val="00304F85"/>
    <w:rsid w:val="0030545B"/>
    <w:rsid w:val="0030555A"/>
    <w:rsid w:val="00305DCD"/>
    <w:rsid w:val="00305F99"/>
    <w:rsid w:val="00306A63"/>
    <w:rsid w:val="003073CF"/>
    <w:rsid w:val="00307720"/>
    <w:rsid w:val="003101EF"/>
    <w:rsid w:val="00311B7B"/>
    <w:rsid w:val="00311F04"/>
    <w:rsid w:val="00311F7C"/>
    <w:rsid w:val="003120A5"/>
    <w:rsid w:val="003124B2"/>
    <w:rsid w:val="003127FF"/>
    <w:rsid w:val="00312B46"/>
    <w:rsid w:val="0031370B"/>
    <w:rsid w:val="00314368"/>
    <w:rsid w:val="00314F90"/>
    <w:rsid w:val="00315593"/>
    <w:rsid w:val="003158BA"/>
    <w:rsid w:val="00315D24"/>
    <w:rsid w:val="00316471"/>
    <w:rsid w:val="003205C1"/>
    <w:rsid w:val="003210C3"/>
    <w:rsid w:val="003211AA"/>
    <w:rsid w:val="00321403"/>
    <w:rsid w:val="00323354"/>
    <w:rsid w:val="003234D7"/>
    <w:rsid w:val="00324609"/>
    <w:rsid w:val="00324696"/>
    <w:rsid w:val="00324C62"/>
    <w:rsid w:val="0032591B"/>
    <w:rsid w:val="00325D4F"/>
    <w:rsid w:val="003262DF"/>
    <w:rsid w:val="003269DC"/>
    <w:rsid w:val="003301BD"/>
    <w:rsid w:val="0033025C"/>
    <w:rsid w:val="003307EB"/>
    <w:rsid w:val="003310CA"/>
    <w:rsid w:val="00332752"/>
    <w:rsid w:val="003329D6"/>
    <w:rsid w:val="00333328"/>
    <w:rsid w:val="00333B15"/>
    <w:rsid w:val="00334014"/>
    <w:rsid w:val="0033409E"/>
    <w:rsid w:val="003341F9"/>
    <w:rsid w:val="00334510"/>
    <w:rsid w:val="00335A89"/>
    <w:rsid w:val="00335F9A"/>
    <w:rsid w:val="00337A09"/>
    <w:rsid w:val="00337C34"/>
    <w:rsid w:val="003400B7"/>
    <w:rsid w:val="003414D3"/>
    <w:rsid w:val="0034226D"/>
    <w:rsid w:val="00342A61"/>
    <w:rsid w:val="00342EBB"/>
    <w:rsid w:val="00343385"/>
    <w:rsid w:val="00343850"/>
    <w:rsid w:val="00343EC7"/>
    <w:rsid w:val="003446CD"/>
    <w:rsid w:val="00344731"/>
    <w:rsid w:val="003453EC"/>
    <w:rsid w:val="00345E6F"/>
    <w:rsid w:val="003462E8"/>
    <w:rsid w:val="00346949"/>
    <w:rsid w:val="00346E54"/>
    <w:rsid w:val="00350EA2"/>
    <w:rsid w:val="003528CE"/>
    <w:rsid w:val="00352DAF"/>
    <w:rsid w:val="00356781"/>
    <w:rsid w:val="00357B8D"/>
    <w:rsid w:val="00360439"/>
    <w:rsid w:val="003606FB"/>
    <w:rsid w:val="0036071F"/>
    <w:rsid w:val="003610A8"/>
    <w:rsid w:val="00361C91"/>
    <w:rsid w:val="00361D05"/>
    <w:rsid w:val="00361DFB"/>
    <w:rsid w:val="003622A6"/>
    <w:rsid w:val="00362B7B"/>
    <w:rsid w:val="003635F0"/>
    <w:rsid w:val="0036396F"/>
    <w:rsid w:val="00363B58"/>
    <w:rsid w:val="00363BAE"/>
    <w:rsid w:val="00363D3E"/>
    <w:rsid w:val="00364461"/>
    <w:rsid w:val="0036469C"/>
    <w:rsid w:val="00364D47"/>
    <w:rsid w:val="00364ECE"/>
    <w:rsid w:val="00365607"/>
    <w:rsid w:val="00365C16"/>
    <w:rsid w:val="003679E6"/>
    <w:rsid w:val="00367FC1"/>
    <w:rsid w:val="00370AEC"/>
    <w:rsid w:val="00370BCA"/>
    <w:rsid w:val="00371CDC"/>
    <w:rsid w:val="0037345F"/>
    <w:rsid w:val="003735CA"/>
    <w:rsid w:val="00373FDC"/>
    <w:rsid w:val="00375AED"/>
    <w:rsid w:val="00375E4B"/>
    <w:rsid w:val="00376307"/>
    <w:rsid w:val="003767CC"/>
    <w:rsid w:val="00377401"/>
    <w:rsid w:val="003806BB"/>
    <w:rsid w:val="00381A78"/>
    <w:rsid w:val="003823F3"/>
    <w:rsid w:val="00383D77"/>
    <w:rsid w:val="00384087"/>
    <w:rsid w:val="0038476C"/>
    <w:rsid w:val="00385107"/>
    <w:rsid w:val="00386BAF"/>
    <w:rsid w:val="00386C3F"/>
    <w:rsid w:val="003870BA"/>
    <w:rsid w:val="003907C4"/>
    <w:rsid w:val="00390ACE"/>
    <w:rsid w:val="00391245"/>
    <w:rsid w:val="00391288"/>
    <w:rsid w:val="00391489"/>
    <w:rsid w:val="00391EA5"/>
    <w:rsid w:val="00393EF4"/>
    <w:rsid w:val="00394AF4"/>
    <w:rsid w:val="003962AA"/>
    <w:rsid w:val="00396AA7"/>
    <w:rsid w:val="00396BE1"/>
    <w:rsid w:val="00396DC1"/>
    <w:rsid w:val="00396F1F"/>
    <w:rsid w:val="00396F76"/>
    <w:rsid w:val="0039792A"/>
    <w:rsid w:val="003A04BB"/>
    <w:rsid w:val="003A0B93"/>
    <w:rsid w:val="003A0BEC"/>
    <w:rsid w:val="003A0CBD"/>
    <w:rsid w:val="003A11F8"/>
    <w:rsid w:val="003A2AF2"/>
    <w:rsid w:val="003A2BA5"/>
    <w:rsid w:val="003A4381"/>
    <w:rsid w:val="003A49DC"/>
    <w:rsid w:val="003A6014"/>
    <w:rsid w:val="003A6C85"/>
    <w:rsid w:val="003A6E59"/>
    <w:rsid w:val="003A7E34"/>
    <w:rsid w:val="003B0893"/>
    <w:rsid w:val="003B0D73"/>
    <w:rsid w:val="003B15EC"/>
    <w:rsid w:val="003B1DFA"/>
    <w:rsid w:val="003B2144"/>
    <w:rsid w:val="003B2D3E"/>
    <w:rsid w:val="003B33D1"/>
    <w:rsid w:val="003B34D1"/>
    <w:rsid w:val="003B3837"/>
    <w:rsid w:val="003B3D1B"/>
    <w:rsid w:val="003B507B"/>
    <w:rsid w:val="003B5BE2"/>
    <w:rsid w:val="003B69CF"/>
    <w:rsid w:val="003B7A8A"/>
    <w:rsid w:val="003B7CF9"/>
    <w:rsid w:val="003C0769"/>
    <w:rsid w:val="003C1C30"/>
    <w:rsid w:val="003C1F75"/>
    <w:rsid w:val="003C24D5"/>
    <w:rsid w:val="003C42BD"/>
    <w:rsid w:val="003C4A01"/>
    <w:rsid w:val="003C50B8"/>
    <w:rsid w:val="003C5342"/>
    <w:rsid w:val="003C5512"/>
    <w:rsid w:val="003C55B1"/>
    <w:rsid w:val="003C562E"/>
    <w:rsid w:val="003C5639"/>
    <w:rsid w:val="003C719E"/>
    <w:rsid w:val="003C7B79"/>
    <w:rsid w:val="003D1EEF"/>
    <w:rsid w:val="003D2898"/>
    <w:rsid w:val="003D2D58"/>
    <w:rsid w:val="003D339B"/>
    <w:rsid w:val="003D359D"/>
    <w:rsid w:val="003D3A63"/>
    <w:rsid w:val="003D47F2"/>
    <w:rsid w:val="003D4CFA"/>
    <w:rsid w:val="003D59DE"/>
    <w:rsid w:val="003D5EB3"/>
    <w:rsid w:val="003D6527"/>
    <w:rsid w:val="003D65C4"/>
    <w:rsid w:val="003D7735"/>
    <w:rsid w:val="003D7EC8"/>
    <w:rsid w:val="003E04E3"/>
    <w:rsid w:val="003E1819"/>
    <w:rsid w:val="003E26CC"/>
    <w:rsid w:val="003E491D"/>
    <w:rsid w:val="003E4A71"/>
    <w:rsid w:val="003E54A0"/>
    <w:rsid w:val="003E5995"/>
    <w:rsid w:val="003E5DFB"/>
    <w:rsid w:val="003E6ABA"/>
    <w:rsid w:val="003E72AC"/>
    <w:rsid w:val="003E72DB"/>
    <w:rsid w:val="003E737E"/>
    <w:rsid w:val="003E77AC"/>
    <w:rsid w:val="003F0147"/>
    <w:rsid w:val="003F057E"/>
    <w:rsid w:val="003F191F"/>
    <w:rsid w:val="003F2D28"/>
    <w:rsid w:val="003F40D0"/>
    <w:rsid w:val="003F4AC7"/>
    <w:rsid w:val="003F4FDC"/>
    <w:rsid w:val="003F59D1"/>
    <w:rsid w:val="003F5A3A"/>
    <w:rsid w:val="003F5AAF"/>
    <w:rsid w:val="003F5E5D"/>
    <w:rsid w:val="0040097F"/>
    <w:rsid w:val="00401E71"/>
    <w:rsid w:val="0040236C"/>
    <w:rsid w:val="004027DA"/>
    <w:rsid w:val="00403C1C"/>
    <w:rsid w:val="00404D2D"/>
    <w:rsid w:val="00405292"/>
    <w:rsid w:val="00406038"/>
    <w:rsid w:val="0040614F"/>
    <w:rsid w:val="004065A1"/>
    <w:rsid w:val="00407651"/>
    <w:rsid w:val="00407B61"/>
    <w:rsid w:val="00407D51"/>
    <w:rsid w:val="00407EC2"/>
    <w:rsid w:val="00410015"/>
    <w:rsid w:val="0041087E"/>
    <w:rsid w:val="00411813"/>
    <w:rsid w:val="004129A3"/>
    <w:rsid w:val="00412A1F"/>
    <w:rsid w:val="00412C0B"/>
    <w:rsid w:val="0041331D"/>
    <w:rsid w:val="004133C8"/>
    <w:rsid w:val="00415FF0"/>
    <w:rsid w:val="00416AEE"/>
    <w:rsid w:val="00416AF6"/>
    <w:rsid w:val="00416B4D"/>
    <w:rsid w:val="00417D80"/>
    <w:rsid w:val="00421BD2"/>
    <w:rsid w:val="00421F51"/>
    <w:rsid w:val="00422205"/>
    <w:rsid w:val="00423ACE"/>
    <w:rsid w:val="004242D9"/>
    <w:rsid w:val="00425ADB"/>
    <w:rsid w:val="00426739"/>
    <w:rsid w:val="00426F08"/>
    <w:rsid w:val="00431045"/>
    <w:rsid w:val="004316FF"/>
    <w:rsid w:val="00431F42"/>
    <w:rsid w:val="00431F9F"/>
    <w:rsid w:val="0043298E"/>
    <w:rsid w:val="00432C6A"/>
    <w:rsid w:val="00432D1B"/>
    <w:rsid w:val="00432DF7"/>
    <w:rsid w:val="00433AAE"/>
    <w:rsid w:val="004342F3"/>
    <w:rsid w:val="004344E8"/>
    <w:rsid w:val="0043462B"/>
    <w:rsid w:val="00434E79"/>
    <w:rsid w:val="00434FC1"/>
    <w:rsid w:val="0043536A"/>
    <w:rsid w:val="00435771"/>
    <w:rsid w:val="00435BAF"/>
    <w:rsid w:val="00436908"/>
    <w:rsid w:val="00436C93"/>
    <w:rsid w:val="00436FE2"/>
    <w:rsid w:val="00437C91"/>
    <w:rsid w:val="004407CE"/>
    <w:rsid w:val="00440B7B"/>
    <w:rsid w:val="00440DC6"/>
    <w:rsid w:val="00440DDC"/>
    <w:rsid w:val="00441B93"/>
    <w:rsid w:val="0044268D"/>
    <w:rsid w:val="00442F5B"/>
    <w:rsid w:val="004445BC"/>
    <w:rsid w:val="00444A26"/>
    <w:rsid w:val="004453A6"/>
    <w:rsid w:val="00445544"/>
    <w:rsid w:val="00445CFB"/>
    <w:rsid w:val="004462F7"/>
    <w:rsid w:val="00446698"/>
    <w:rsid w:val="00446712"/>
    <w:rsid w:val="00446980"/>
    <w:rsid w:val="00446B37"/>
    <w:rsid w:val="00446C3C"/>
    <w:rsid w:val="00446D27"/>
    <w:rsid w:val="00447788"/>
    <w:rsid w:val="00447974"/>
    <w:rsid w:val="004502D7"/>
    <w:rsid w:val="0045082C"/>
    <w:rsid w:val="00451006"/>
    <w:rsid w:val="004514F1"/>
    <w:rsid w:val="00451A2F"/>
    <w:rsid w:val="00451AA3"/>
    <w:rsid w:val="00451FD6"/>
    <w:rsid w:val="00452764"/>
    <w:rsid w:val="00454501"/>
    <w:rsid w:val="00454CD6"/>
    <w:rsid w:val="00454D69"/>
    <w:rsid w:val="00455180"/>
    <w:rsid w:val="00455FE7"/>
    <w:rsid w:val="0045663A"/>
    <w:rsid w:val="00456E6B"/>
    <w:rsid w:val="00457195"/>
    <w:rsid w:val="00457846"/>
    <w:rsid w:val="004606CE"/>
    <w:rsid w:val="00460AC6"/>
    <w:rsid w:val="00461374"/>
    <w:rsid w:val="0046142F"/>
    <w:rsid w:val="0046160D"/>
    <w:rsid w:val="00462083"/>
    <w:rsid w:val="00463436"/>
    <w:rsid w:val="004635FE"/>
    <w:rsid w:val="004639CA"/>
    <w:rsid w:val="00463DE2"/>
    <w:rsid w:val="00464414"/>
    <w:rsid w:val="0046713D"/>
    <w:rsid w:val="00467571"/>
    <w:rsid w:val="0046782F"/>
    <w:rsid w:val="004700CD"/>
    <w:rsid w:val="00470F1C"/>
    <w:rsid w:val="0047119B"/>
    <w:rsid w:val="00471B6E"/>
    <w:rsid w:val="00472069"/>
    <w:rsid w:val="00472EF6"/>
    <w:rsid w:val="00473939"/>
    <w:rsid w:val="00473AD0"/>
    <w:rsid w:val="00473D7D"/>
    <w:rsid w:val="00473F4D"/>
    <w:rsid w:val="00473F5E"/>
    <w:rsid w:val="004745F7"/>
    <w:rsid w:val="0047463C"/>
    <w:rsid w:val="004755F3"/>
    <w:rsid w:val="0047597F"/>
    <w:rsid w:val="004763E0"/>
    <w:rsid w:val="00476A77"/>
    <w:rsid w:val="00477206"/>
    <w:rsid w:val="0047787A"/>
    <w:rsid w:val="0048061E"/>
    <w:rsid w:val="004809AC"/>
    <w:rsid w:val="00480CE3"/>
    <w:rsid w:val="00480E50"/>
    <w:rsid w:val="00480F61"/>
    <w:rsid w:val="00481A73"/>
    <w:rsid w:val="00481AD6"/>
    <w:rsid w:val="0048220E"/>
    <w:rsid w:val="00482ED3"/>
    <w:rsid w:val="00482FEC"/>
    <w:rsid w:val="0048311E"/>
    <w:rsid w:val="0048340F"/>
    <w:rsid w:val="00483D0B"/>
    <w:rsid w:val="0048466B"/>
    <w:rsid w:val="0048678F"/>
    <w:rsid w:val="004876C6"/>
    <w:rsid w:val="004876E9"/>
    <w:rsid w:val="00491119"/>
    <w:rsid w:val="004914EE"/>
    <w:rsid w:val="00493CB3"/>
    <w:rsid w:val="0049418E"/>
    <w:rsid w:val="00494888"/>
    <w:rsid w:val="00494A01"/>
    <w:rsid w:val="00494FB6"/>
    <w:rsid w:val="00495CF1"/>
    <w:rsid w:val="00495D52"/>
    <w:rsid w:val="00495E41"/>
    <w:rsid w:val="004966AF"/>
    <w:rsid w:val="00496F51"/>
    <w:rsid w:val="0049704D"/>
    <w:rsid w:val="004A0C26"/>
    <w:rsid w:val="004A189F"/>
    <w:rsid w:val="004A20E1"/>
    <w:rsid w:val="004A2867"/>
    <w:rsid w:val="004A29E8"/>
    <w:rsid w:val="004A3B37"/>
    <w:rsid w:val="004A3BD2"/>
    <w:rsid w:val="004A46B5"/>
    <w:rsid w:val="004A46D6"/>
    <w:rsid w:val="004A55BD"/>
    <w:rsid w:val="004A5884"/>
    <w:rsid w:val="004A5D8E"/>
    <w:rsid w:val="004A6829"/>
    <w:rsid w:val="004A6BF0"/>
    <w:rsid w:val="004B0075"/>
    <w:rsid w:val="004B157C"/>
    <w:rsid w:val="004B1610"/>
    <w:rsid w:val="004B2A62"/>
    <w:rsid w:val="004B2F49"/>
    <w:rsid w:val="004B3200"/>
    <w:rsid w:val="004B38CF"/>
    <w:rsid w:val="004B3AE7"/>
    <w:rsid w:val="004B4437"/>
    <w:rsid w:val="004B46D1"/>
    <w:rsid w:val="004B4C2C"/>
    <w:rsid w:val="004B59F5"/>
    <w:rsid w:val="004B5D3B"/>
    <w:rsid w:val="004B5D96"/>
    <w:rsid w:val="004B620B"/>
    <w:rsid w:val="004B68AD"/>
    <w:rsid w:val="004B6B31"/>
    <w:rsid w:val="004B6D7E"/>
    <w:rsid w:val="004B7A6A"/>
    <w:rsid w:val="004C03AA"/>
    <w:rsid w:val="004C1283"/>
    <w:rsid w:val="004C179A"/>
    <w:rsid w:val="004C1BD9"/>
    <w:rsid w:val="004C2412"/>
    <w:rsid w:val="004C3B88"/>
    <w:rsid w:val="004C3F14"/>
    <w:rsid w:val="004C4371"/>
    <w:rsid w:val="004C553A"/>
    <w:rsid w:val="004C5767"/>
    <w:rsid w:val="004C68C2"/>
    <w:rsid w:val="004C6E11"/>
    <w:rsid w:val="004C74F3"/>
    <w:rsid w:val="004C7B39"/>
    <w:rsid w:val="004D04FA"/>
    <w:rsid w:val="004D0D51"/>
    <w:rsid w:val="004D2819"/>
    <w:rsid w:val="004D3068"/>
    <w:rsid w:val="004D44F7"/>
    <w:rsid w:val="004D557B"/>
    <w:rsid w:val="004D5853"/>
    <w:rsid w:val="004D67D5"/>
    <w:rsid w:val="004D67F0"/>
    <w:rsid w:val="004D7901"/>
    <w:rsid w:val="004D7C27"/>
    <w:rsid w:val="004E0767"/>
    <w:rsid w:val="004E0B52"/>
    <w:rsid w:val="004E0D75"/>
    <w:rsid w:val="004E1A82"/>
    <w:rsid w:val="004E1F22"/>
    <w:rsid w:val="004E22AB"/>
    <w:rsid w:val="004E2C35"/>
    <w:rsid w:val="004E328E"/>
    <w:rsid w:val="004E371C"/>
    <w:rsid w:val="004E37E2"/>
    <w:rsid w:val="004E3E5D"/>
    <w:rsid w:val="004E48D0"/>
    <w:rsid w:val="004E4E23"/>
    <w:rsid w:val="004E516F"/>
    <w:rsid w:val="004E67C3"/>
    <w:rsid w:val="004E6AC9"/>
    <w:rsid w:val="004E722D"/>
    <w:rsid w:val="004E7887"/>
    <w:rsid w:val="004E7D1D"/>
    <w:rsid w:val="004F029A"/>
    <w:rsid w:val="004F0839"/>
    <w:rsid w:val="004F0C55"/>
    <w:rsid w:val="004F0CD5"/>
    <w:rsid w:val="004F166A"/>
    <w:rsid w:val="004F16DB"/>
    <w:rsid w:val="004F257A"/>
    <w:rsid w:val="004F51B9"/>
    <w:rsid w:val="004F52D7"/>
    <w:rsid w:val="004F5743"/>
    <w:rsid w:val="004F58C3"/>
    <w:rsid w:val="004F5B91"/>
    <w:rsid w:val="004F5C8B"/>
    <w:rsid w:val="004F775A"/>
    <w:rsid w:val="004F78C8"/>
    <w:rsid w:val="004F7BE1"/>
    <w:rsid w:val="005002E2"/>
    <w:rsid w:val="0050040E"/>
    <w:rsid w:val="00500E76"/>
    <w:rsid w:val="00500EB5"/>
    <w:rsid w:val="0050186A"/>
    <w:rsid w:val="005022E4"/>
    <w:rsid w:val="0050245D"/>
    <w:rsid w:val="00502A20"/>
    <w:rsid w:val="00502D56"/>
    <w:rsid w:val="005040C5"/>
    <w:rsid w:val="00504387"/>
    <w:rsid w:val="00504C6A"/>
    <w:rsid w:val="00505100"/>
    <w:rsid w:val="00505222"/>
    <w:rsid w:val="005061DC"/>
    <w:rsid w:val="005066ED"/>
    <w:rsid w:val="00507868"/>
    <w:rsid w:val="005102D4"/>
    <w:rsid w:val="00510CAB"/>
    <w:rsid w:val="00510D1D"/>
    <w:rsid w:val="005114E4"/>
    <w:rsid w:val="00512271"/>
    <w:rsid w:val="00512B1F"/>
    <w:rsid w:val="00512C37"/>
    <w:rsid w:val="005130C6"/>
    <w:rsid w:val="00514CD9"/>
    <w:rsid w:val="00515257"/>
    <w:rsid w:val="0051529D"/>
    <w:rsid w:val="00515727"/>
    <w:rsid w:val="005162B2"/>
    <w:rsid w:val="00516A6B"/>
    <w:rsid w:val="00517AB8"/>
    <w:rsid w:val="00520285"/>
    <w:rsid w:val="005209F8"/>
    <w:rsid w:val="005224CF"/>
    <w:rsid w:val="00522988"/>
    <w:rsid w:val="00522DAD"/>
    <w:rsid w:val="00523BF8"/>
    <w:rsid w:val="00523D7C"/>
    <w:rsid w:val="0052448E"/>
    <w:rsid w:val="00524F6A"/>
    <w:rsid w:val="00525291"/>
    <w:rsid w:val="005258EC"/>
    <w:rsid w:val="005274D8"/>
    <w:rsid w:val="00527746"/>
    <w:rsid w:val="005277D1"/>
    <w:rsid w:val="00530306"/>
    <w:rsid w:val="00531038"/>
    <w:rsid w:val="005313B2"/>
    <w:rsid w:val="005316E9"/>
    <w:rsid w:val="00531DC1"/>
    <w:rsid w:val="00531E36"/>
    <w:rsid w:val="00531E3B"/>
    <w:rsid w:val="00532F0C"/>
    <w:rsid w:val="0053391A"/>
    <w:rsid w:val="00533AD8"/>
    <w:rsid w:val="00533BD3"/>
    <w:rsid w:val="00533BFC"/>
    <w:rsid w:val="00534E17"/>
    <w:rsid w:val="005354E2"/>
    <w:rsid w:val="00535BEA"/>
    <w:rsid w:val="00536007"/>
    <w:rsid w:val="00536038"/>
    <w:rsid w:val="00536EF3"/>
    <w:rsid w:val="00536FCA"/>
    <w:rsid w:val="0053704D"/>
    <w:rsid w:val="005370B3"/>
    <w:rsid w:val="00537408"/>
    <w:rsid w:val="00537E7F"/>
    <w:rsid w:val="0054100D"/>
    <w:rsid w:val="005417BC"/>
    <w:rsid w:val="005417DF"/>
    <w:rsid w:val="00541E81"/>
    <w:rsid w:val="00542891"/>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E1"/>
    <w:rsid w:val="00556052"/>
    <w:rsid w:val="00556901"/>
    <w:rsid w:val="00556A69"/>
    <w:rsid w:val="0055757C"/>
    <w:rsid w:val="00557C9A"/>
    <w:rsid w:val="005600B8"/>
    <w:rsid w:val="00560A20"/>
    <w:rsid w:val="00560ED6"/>
    <w:rsid w:val="005616B7"/>
    <w:rsid w:val="005621E6"/>
    <w:rsid w:val="00562E9E"/>
    <w:rsid w:val="00563739"/>
    <w:rsid w:val="00563A90"/>
    <w:rsid w:val="00563E4B"/>
    <w:rsid w:val="00563FDC"/>
    <w:rsid w:val="0056463A"/>
    <w:rsid w:val="00564843"/>
    <w:rsid w:val="005650DB"/>
    <w:rsid w:val="00566B40"/>
    <w:rsid w:val="00566D49"/>
    <w:rsid w:val="005672AF"/>
    <w:rsid w:val="0057000D"/>
    <w:rsid w:val="005707CB"/>
    <w:rsid w:val="00571340"/>
    <w:rsid w:val="00571C9B"/>
    <w:rsid w:val="00572446"/>
    <w:rsid w:val="00573632"/>
    <w:rsid w:val="00573FCE"/>
    <w:rsid w:val="0057401C"/>
    <w:rsid w:val="00576347"/>
    <w:rsid w:val="00576937"/>
    <w:rsid w:val="00577213"/>
    <w:rsid w:val="00577C38"/>
    <w:rsid w:val="005802B3"/>
    <w:rsid w:val="005812A6"/>
    <w:rsid w:val="00581C02"/>
    <w:rsid w:val="00581C54"/>
    <w:rsid w:val="00581FFF"/>
    <w:rsid w:val="005821A6"/>
    <w:rsid w:val="005826DE"/>
    <w:rsid w:val="00582944"/>
    <w:rsid w:val="00583D18"/>
    <w:rsid w:val="0058421A"/>
    <w:rsid w:val="0058492A"/>
    <w:rsid w:val="005850DC"/>
    <w:rsid w:val="0058540E"/>
    <w:rsid w:val="00586363"/>
    <w:rsid w:val="00587291"/>
    <w:rsid w:val="0058766E"/>
    <w:rsid w:val="005905CF"/>
    <w:rsid w:val="005919BC"/>
    <w:rsid w:val="00592AC1"/>
    <w:rsid w:val="00593DDB"/>
    <w:rsid w:val="005940A6"/>
    <w:rsid w:val="005941AD"/>
    <w:rsid w:val="005943B1"/>
    <w:rsid w:val="005950D1"/>
    <w:rsid w:val="0059564F"/>
    <w:rsid w:val="00596B90"/>
    <w:rsid w:val="00597B1A"/>
    <w:rsid w:val="005A032B"/>
    <w:rsid w:val="005A060E"/>
    <w:rsid w:val="005A0DFB"/>
    <w:rsid w:val="005A214A"/>
    <w:rsid w:val="005A4380"/>
    <w:rsid w:val="005A440E"/>
    <w:rsid w:val="005A472E"/>
    <w:rsid w:val="005A4824"/>
    <w:rsid w:val="005A523F"/>
    <w:rsid w:val="005A529A"/>
    <w:rsid w:val="005A6DFE"/>
    <w:rsid w:val="005B0445"/>
    <w:rsid w:val="005B0580"/>
    <w:rsid w:val="005B0F21"/>
    <w:rsid w:val="005B22D3"/>
    <w:rsid w:val="005B2842"/>
    <w:rsid w:val="005B3032"/>
    <w:rsid w:val="005B36CB"/>
    <w:rsid w:val="005B3B78"/>
    <w:rsid w:val="005B5ECF"/>
    <w:rsid w:val="005B6019"/>
    <w:rsid w:val="005B60C9"/>
    <w:rsid w:val="005B6497"/>
    <w:rsid w:val="005B6B6E"/>
    <w:rsid w:val="005B784D"/>
    <w:rsid w:val="005B78EA"/>
    <w:rsid w:val="005C0E1D"/>
    <w:rsid w:val="005C1C75"/>
    <w:rsid w:val="005C2381"/>
    <w:rsid w:val="005C2589"/>
    <w:rsid w:val="005C2699"/>
    <w:rsid w:val="005C28F2"/>
    <w:rsid w:val="005C2DF6"/>
    <w:rsid w:val="005C306C"/>
    <w:rsid w:val="005C32A6"/>
    <w:rsid w:val="005C3315"/>
    <w:rsid w:val="005C3B28"/>
    <w:rsid w:val="005C3E5A"/>
    <w:rsid w:val="005C3F59"/>
    <w:rsid w:val="005C46EA"/>
    <w:rsid w:val="005C542A"/>
    <w:rsid w:val="005C57E3"/>
    <w:rsid w:val="005C5840"/>
    <w:rsid w:val="005C59EC"/>
    <w:rsid w:val="005C6905"/>
    <w:rsid w:val="005C6A23"/>
    <w:rsid w:val="005D171F"/>
    <w:rsid w:val="005D19CA"/>
    <w:rsid w:val="005D1A99"/>
    <w:rsid w:val="005D1D66"/>
    <w:rsid w:val="005D212D"/>
    <w:rsid w:val="005D2506"/>
    <w:rsid w:val="005D3437"/>
    <w:rsid w:val="005D4468"/>
    <w:rsid w:val="005D59B4"/>
    <w:rsid w:val="005D6DAF"/>
    <w:rsid w:val="005D6F6E"/>
    <w:rsid w:val="005D7206"/>
    <w:rsid w:val="005D7635"/>
    <w:rsid w:val="005D7758"/>
    <w:rsid w:val="005D79A1"/>
    <w:rsid w:val="005E0043"/>
    <w:rsid w:val="005E112A"/>
    <w:rsid w:val="005E14BE"/>
    <w:rsid w:val="005E31E4"/>
    <w:rsid w:val="005E35CB"/>
    <w:rsid w:val="005E4932"/>
    <w:rsid w:val="005E49D7"/>
    <w:rsid w:val="005E49DA"/>
    <w:rsid w:val="005E511E"/>
    <w:rsid w:val="005E54AC"/>
    <w:rsid w:val="005E5A0C"/>
    <w:rsid w:val="005E6501"/>
    <w:rsid w:val="005E66E6"/>
    <w:rsid w:val="005E66EC"/>
    <w:rsid w:val="005E6B68"/>
    <w:rsid w:val="005E6CC1"/>
    <w:rsid w:val="005F0FF5"/>
    <w:rsid w:val="005F142D"/>
    <w:rsid w:val="005F145A"/>
    <w:rsid w:val="005F2703"/>
    <w:rsid w:val="005F2D3F"/>
    <w:rsid w:val="005F322D"/>
    <w:rsid w:val="005F41C8"/>
    <w:rsid w:val="005F4C27"/>
    <w:rsid w:val="005F5C19"/>
    <w:rsid w:val="005F6BB8"/>
    <w:rsid w:val="00600226"/>
    <w:rsid w:val="00600548"/>
    <w:rsid w:val="00600566"/>
    <w:rsid w:val="00600B07"/>
    <w:rsid w:val="00600B48"/>
    <w:rsid w:val="00602D91"/>
    <w:rsid w:val="00602EA3"/>
    <w:rsid w:val="00604220"/>
    <w:rsid w:val="00604FE4"/>
    <w:rsid w:val="0060507C"/>
    <w:rsid w:val="00605584"/>
    <w:rsid w:val="006057E1"/>
    <w:rsid w:val="00605C30"/>
    <w:rsid w:val="006069B0"/>
    <w:rsid w:val="00606F70"/>
    <w:rsid w:val="00607EED"/>
    <w:rsid w:val="006100D1"/>
    <w:rsid w:val="00610118"/>
    <w:rsid w:val="006104A7"/>
    <w:rsid w:val="00610DF4"/>
    <w:rsid w:val="0061398B"/>
    <w:rsid w:val="00613E07"/>
    <w:rsid w:val="006144F6"/>
    <w:rsid w:val="00615669"/>
    <w:rsid w:val="0061612D"/>
    <w:rsid w:val="00616241"/>
    <w:rsid w:val="0061680C"/>
    <w:rsid w:val="00616BE3"/>
    <w:rsid w:val="00616F1A"/>
    <w:rsid w:val="00616F8F"/>
    <w:rsid w:val="00621172"/>
    <w:rsid w:val="00621EF8"/>
    <w:rsid w:val="006227EC"/>
    <w:rsid w:val="006251EB"/>
    <w:rsid w:val="006265B3"/>
    <w:rsid w:val="00626A51"/>
    <w:rsid w:val="00626B91"/>
    <w:rsid w:val="0062749F"/>
    <w:rsid w:val="006274EB"/>
    <w:rsid w:val="006306E3"/>
    <w:rsid w:val="00630B31"/>
    <w:rsid w:val="00630E44"/>
    <w:rsid w:val="00631CAF"/>
    <w:rsid w:val="00632F06"/>
    <w:rsid w:val="00633147"/>
    <w:rsid w:val="00633292"/>
    <w:rsid w:val="0063408C"/>
    <w:rsid w:val="00634DA0"/>
    <w:rsid w:val="006368C1"/>
    <w:rsid w:val="00640EEB"/>
    <w:rsid w:val="00641005"/>
    <w:rsid w:val="00642452"/>
    <w:rsid w:val="0064246D"/>
    <w:rsid w:val="0064318C"/>
    <w:rsid w:val="00643478"/>
    <w:rsid w:val="00644430"/>
    <w:rsid w:val="0064557B"/>
    <w:rsid w:val="006459B6"/>
    <w:rsid w:val="00645CD0"/>
    <w:rsid w:val="006464AE"/>
    <w:rsid w:val="006468D6"/>
    <w:rsid w:val="00647A8D"/>
    <w:rsid w:val="006503DA"/>
    <w:rsid w:val="006503F6"/>
    <w:rsid w:val="00650989"/>
    <w:rsid w:val="00651DD0"/>
    <w:rsid w:val="00651E20"/>
    <w:rsid w:val="006531A4"/>
    <w:rsid w:val="0065411E"/>
    <w:rsid w:val="00654875"/>
    <w:rsid w:val="0065514B"/>
    <w:rsid w:val="006559E9"/>
    <w:rsid w:val="00655BC2"/>
    <w:rsid w:val="0065607A"/>
    <w:rsid w:val="00656843"/>
    <w:rsid w:val="00660BD8"/>
    <w:rsid w:val="00660E53"/>
    <w:rsid w:val="00660EF6"/>
    <w:rsid w:val="00661DC2"/>
    <w:rsid w:val="00662E0C"/>
    <w:rsid w:val="006632A3"/>
    <w:rsid w:val="00664E36"/>
    <w:rsid w:val="00665552"/>
    <w:rsid w:val="00665594"/>
    <w:rsid w:val="006658BF"/>
    <w:rsid w:val="00667A28"/>
    <w:rsid w:val="00670692"/>
    <w:rsid w:val="00670BFB"/>
    <w:rsid w:val="00670D2E"/>
    <w:rsid w:val="00671FD1"/>
    <w:rsid w:val="0067220E"/>
    <w:rsid w:val="006728E6"/>
    <w:rsid w:val="006730DC"/>
    <w:rsid w:val="0067310C"/>
    <w:rsid w:val="00673838"/>
    <w:rsid w:val="0067399C"/>
    <w:rsid w:val="00673BEE"/>
    <w:rsid w:val="0067410A"/>
    <w:rsid w:val="00675D4B"/>
    <w:rsid w:val="006767CE"/>
    <w:rsid w:val="006769B3"/>
    <w:rsid w:val="00680056"/>
    <w:rsid w:val="00680C70"/>
    <w:rsid w:val="0068104A"/>
    <w:rsid w:val="00681949"/>
    <w:rsid w:val="006825A0"/>
    <w:rsid w:val="00682AFB"/>
    <w:rsid w:val="00683837"/>
    <w:rsid w:val="00683D10"/>
    <w:rsid w:val="00683EFF"/>
    <w:rsid w:val="00683F9F"/>
    <w:rsid w:val="0068427B"/>
    <w:rsid w:val="006846A7"/>
    <w:rsid w:val="00685CD0"/>
    <w:rsid w:val="00685FDD"/>
    <w:rsid w:val="00686485"/>
    <w:rsid w:val="00686F55"/>
    <w:rsid w:val="00690B2E"/>
    <w:rsid w:val="00690B4E"/>
    <w:rsid w:val="00690D3F"/>
    <w:rsid w:val="00691760"/>
    <w:rsid w:val="006940F0"/>
    <w:rsid w:val="006945D5"/>
    <w:rsid w:val="00694EA0"/>
    <w:rsid w:val="0069630F"/>
    <w:rsid w:val="0069632D"/>
    <w:rsid w:val="00696E43"/>
    <w:rsid w:val="0069758B"/>
    <w:rsid w:val="0069786C"/>
    <w:rsid w:val="00697A96"/>
    <w:rsid w:val="006A17E1"/>
    <w:rsid w:val="006A2699"/>
    <w:rsid w:val="006A2E8B"/>
    <w:rsid w:val="006A3940"/>
    <w:rsid w:val="006A3B6A"/>
    <w:rsid w:val="006A3E6C"/>
    <w:rsid w:val="006A4D77"/>
    <w:rsid w:val="006A5757"/>
    <w:rsid w:val="006A5B83"/>
    <w:rsid w:val="006A6262"/>
    <w:rsid w:val="006A628E"/>
    <w:rsid w:val="006A73DC"/>
    <w:rsid w:val="006B03A5"/>
    <w:rsid w:val="006B0F75"/>
    <w:rsid w:val="006B169E"/>
    <w:rsid w:val="006B394D"/>
    <w:rsid w:val="006B5595"/>
    <w:rsid w:val="006B5B0F"/>
    <w:rsid w:val="006B5C8E"/>
    <w:rsid w:val="006B5E3B"/>
    <w:rsid w:val="006B653C"/>
    <w:rsid w:val="006B6E48"/>
    <w:rsid w:val="006B79CF"/>
    <w:rsid w:val="006B7B08"/>
    <w:rsid w:val="006C0289"/>
    <w:rsid w:val="006C0C71"/>
    <w:rsid w:val="006C0F2D"/>
    <w:rsid w:val="006C11C0"/>
    <w:rsid w:val="006C1B65"/>
    <w:rsid w:val="006C21D9"/>
    <w:rsid w:val="006C2FFA"/>
    <w:rsid w:val="006C3346"/>
    <w:rsid w:val="006C3BDD"/>
    <w:rsid w:val="006C50D9"/>
    <w:rsid w:val="006C6153"/>
    <w:rsid w:val="006C718A"/>
    <w:rsid w:val="006C7AE5"/>
    <w:rsid w:val="006C7D40"/>
    <w:rsid w:val="006D0490"/>
    <w:rsid w:val="006D0690"/>
    <w:rsid w:val="006D0706"/>
    <w:rsid w:val="006D11F1"/>
    <w:rsid w:val="006D1C6B"/>
    <w:rsid w:val="006D2E15"/>
    <w:rsid w:val="006D3006"/>
    <w:rsid w:val="006D47D1"/>
    <w:rsid w:val="006D4940"/>
    <w:rsid w:val="006D5027"/>
    <w:rsid w:val="006D5F1F"/>
    <w:rsid w:val="006D71B7"/>
    <w:rsid w:val="006D79D5"/>
    <w:rsid w:val="006E08EF"/>
    <w:rsid w:val="006E0DAD"/>
    <w:rsid w:val="006E323E"/>
    <w:rsid w:val="006E4386"/>
    <w:rsid w:val="006E4634"/>
    <w:rsid w:val="006E4CA0"/>
    <w:rsid w:val="006E5786"/>
    <w:rsid w:val="006E5B1A"/>
    <w:rsid w:val="006E5F57"/>
    <w:rsid w:val="006E7039"/>
    <w:rsid w:val="006E71F0"/>
    <w:rsid w:val="006E7C2A"/>
    <w:rsid w:val="006F02B9"/>
    <w:rsid w:val="006F10A8"/>
    <w:rsid w:val="006F1F06"/>
    <w:rsid w:val="006F2A33"/>
    <w:rsid w:val="006F2A40"/>
    <w:rsid w:val="006F2BE2"/>
    <w:rsid w:val="006F2EAB"/>
    <w:rsid w:val="006F39EE"/>
    <w:rsid w:val="006F3EE4"/>
    <w:rsid w:val="006F4022"/>
    <w:rsid w:val="006F4E15"/>
    <w:rsid w:val="006F59F9"/>
    <w:rsid w:val="006F5A6F"/>
    <w:rsid w:val="006F60BB"/>
    <w:rsid w:val="006F6B89"/>
    <w:rsid w:val="006F70AC"/>
    <w:rsid w:val="006F76C3"/>
    <w:rsid w:val="006F77F2"/>
    <w:rsid w:val="00700A77"/>
    <w:rsid w:val="00700ECB"/>
    <w:rsid w:val="00701365"/>
    <w:rsid w:val="007036EA"/>
    <w:rsid w:val="00703854"/>
    <w:rsid w:val="00704568"/>
    <w:rsid w:val="007047B7"/>
    <w:rsid w:val="00704EEA"/>
    <w:rsid w:val="00704F9A"/>
    <w:rsid w:val="00705C9C"/>
    <w:rsid w:val="0070695E"/>
    <w:rsid w:val="0070696A"/>
    <w:rsid w:val="007075A9"/>
    <w:rsid w:val="00707617"/>
    <w:rsid w:val="00707FE4"/>
    <w:rsid w:val="00710A92"/>
    <w:rsid w:val="00711EE3"/>
    <w:rsid w:val="0071217D"/>
    <w:rsid w:val="0071283C"/>
    <w:rsid w:val="007129CC"/>
    <w:rsid w:val="00713A1D"/>
    <w:rsid w:val="00714067"/>
    <w:rsid w:val="00714785"/>
    <w:rsid w:val="007155DE"/>
    <w:rsid w:val="00715AD6"/>
    <w:rsid w:val="00715FBB"/>
    <w:rsid w:val="00720D36"/>
    <w:rsid w:val="00721696"/>
    <w:rsid w:val="007233AF"/>
    <w:rsid w:val="007236FF"/>
    <w:rsid w:val="007239F6"/>
    <w:rsid w:val="00724858"/>
    <w:rsid w:val="0072614A"/>
    <w:rsid w:val="00726DC9"/>
    <w:rsid w:val="00726EDC"/>
    <w:rsid w:val="00726F1D"/>
    <w:rsid w:val="00727AED"/>
    <w:rsid w:val="00727C9A"/>
    <w:rsid w:val="0073039C"/>
    <w:rsid w:val="00731131"/>
    <w:rsid w:val="00731635"/>
    <w:rsid w:val="0073194B"/>
    <w:rsid w:val="00731A39"/>
    <w:rsid w:val="007328D5"/>
    <w:rsid w:val="00732A62"/>
    <w:rsid w:val="00733195"/>
    <w:rsid w:val="00733797"/>
    <w:rsid w:val="00733D8A"/>
    <w:rsid w:val="00733E5E"/>
    <w:rsid w:val="00733F3E"/>
    <w:rsid w:val="007349F8"/>
    <w:rsid w:val="00734E12"/>
    <w:rsid w:val="0073583A"/>
    <w:rsid w:val="00735DC9"/>
    <w:rsid w:val="00736EB4"/>
    <w:rsid w:val="00740393"/>
    <w:rsid w:val="00741226"/>
    <w:rsid w:val="00741D58"/>
    <w:rsid w:val="0074205A"/>
    <w:rsid w:val="00742D05"/>
    <w:rsid w:val="00742DEF"/>
    <w:rsid w:val="007430DB"/>
    <w:rsid w:val="0074311C"/>
    <w:rsid w:val="00743151"/>
    <w:rsid w:val="007434B6"/>
    <w:rsid w:val="00743B89"/>
    <w:rsid w:val="0074403D"/>
    <w:rsid w:val="00744EE9"/>
    <w:rsid w:val="007455F7"/>
    <w:rsid w:val="00745B11"/>
    <w:rsid w:val="007466DE"/>
    <w:rsid w:val="007508E2"/>
    <w:rsid w:val="00750E05"/>
    <w:rsid w:val="00751E3D"/>
    <w:rsid w:val="00752432"/>
    <w:rsid w:val="00753001"/>
    <w:rsid w:val="00753AE1"/>
    <w:rsid w:val="007554AA"/>
    <w:rsid w:val="00756ADA"/>
    <w:rsid w:val="00756BCB"/>
    <w:rsid w:val="00756D3A"/>
    <w:rsid w:val="00757055"/>
    <w:rsid w:val="007570DF"/>
    <w:rsid w:val="007576E0"/>
    <w:rsid w:val="00760E88"/>
    <w:rsid w:val="007616F3"/>
    <w:rsid w:val="00761B91"/>
    <w:rsid w:val="00762012"/>
    <w:rsid w:val="0076279F"/>
    <w:rsid w:val="0076281A"/>
    <w:rsid w:val="00762939"/>
    <w:rsid w:val="007641C8"/>
    <w:rsid w:val="007642C4"/>
    <w:rsid w:val="007648CB"/>
    <w:rsid w:val="007653D2"/>
    <w:rsid w:val="0076559B"/>
    <w:rsid w:val="007655EC"/>
    <w:rsid w:val="00765CB1"/>
    <w:rsid w:val="007661D8"/>
    <w:rsid w:val="00766713"/>
    <w:rsid w:val="00766AB9"/>
    <w:rsid w:val="00766D02"/>
    <w:rsid w:val="007705D5"/>
    <w:rsid w:val="007707D7"/>
    <w:rsid w:val="00770F15"/>
    <w:rsid w:val="007718D4"/>
    <w:rsid w:val="007722CD"/>
    <w:rsid w:val="007730C8"/>
    <w:rsid w:val="00774238"/>
    <w:rsid w:val="00774CB5"/>
    <w:rsid w:val="00775364"/>
    <w:rsid w:val="0077544D"/>
    <w:rsid w:val="00775777"/>
    <w:rsid w:val="00776A39"/>
    <w:rsid w:val="00776A4C"/>
    <w:rsid w:val="007776E7"/>
    <w:rsid w:val="00777E62"/>
    <w:rsid w:val="00777F4F"/>
    <w:rsid w:val="007803B4"/>
    <w:rsid w:val="00781718"/>
    <w:rsid w:val="00781CD7"/>
    <w:rsid w:val="007825AA"/>
    <w:rsid w:val="00782613"/>
    <w:rsid w:val="00782CCC"/>
    <w:rsid w:val="00785E59"/>
    <w:rsid w:val="00787A9E"/>
    <w:rsid w:val="00787E3B"/>
    <w:rsid w:val="00790BCD"/>
    <w:rsid w:val="00790F1B"/>
    <w:rsid w:val="007922FB"/>
    <w:rsid w:val="007931B9"/>
    <w:rsid w:val="007933EE"/>
    <w:rsid w:val="00794A35"/>
    <w:rsid w:val="00794F17"/>
    <w:rsid w:val="007955C4"/>
    <w:rsid w:val="00796331"/>
    <w:rsid w:val="007967D0"/>
    <w:rsid w:val="00796A49"/>
    <w:rsid w:val="007A01B2"/>
    <w:rsid w:val="007A0EBD"/>
    <w:rsid w:val="007A105C"/>
    <w:rsid w:val="007A22D3"/>
    <w:rsid w:val="007A2540"/>
    <w:rsid w:val="007A3855"/>
    <w:rsid w:val="007A43FF"/>
    <w:rsid w:val="007A4B9F"/>
    <w:rsid w:val="007A5472"/>
    <w:rsid w:val="007A59C9"/>
    <w:rsid w:val="007A613B"/>
    <w:rsid w:val="007A7168"/>
    <w:rsid w:val="007A768C"/>
    <w:rsid w:val="007B05B9"/>
    <w:rsid w:val="007B0F97"/>
    <w:rsid w:val="007B1034"/>
    <w:rsid w:val="007B14E1"/>
    <w:rsid w:val="007B1DE9"/>
    <w:rsid w:val="007B2309"/>
    <w:rsid w:val="007B2416"/>
    <w:rsid w:val="007B26D9"/>
    <w:rsid w:val="007B295A"/>
    <w:rsid w:val="007B3C1E"/>
    <w:rsid w:val="007B42B0"/>
    <w:rsid w:val="007B57E3"/>
    <w:rsid w:val="007B5B58"/>
    <w:rsid w:val="007B5D89"/>
    <w:rsid w:val="007B68D7"/>
    <w:rsid w:val="007B6C99"/>
    <w:rsid w:val="007B6CE7"/>
    <w:rsid w:val="007B7B75"/>
    <w:rsid w:val="007B7E94"/>
    <w:rsid w:val="007C030F"/>
    <w:rsid w:val="007C0751"/>
    <w:rsid w:val="007C086F"/>
    <w:rsid w:val="007C11BA"/>
    <w:rsid w:val="007C1874"/>
    <w:rsid w:val="007C1D35"/>
    <w:rsid w:val="007C2017"/>
    <w:rsid w:val="007C2068"/>
    <w:rsid w:val="007C2EDD"/>
    <w:rsid w:val="007C2FEB"/>
    <w:rsid w:val="007C3421"/>
    <w:rsid w:val="007C370C"/>
    <w:rsid w:val="007C3832"/>
    <w:rsid w:val="007C3C86"/>
    <w:rsid w:val="007C4968"/>
    <w:rsid w:val="007C544C"/>
    <w:rsid w:val="007C5E68"/>
    <w:rsid w:val="007C60B3"/>
    <w:rsid w:val="007C61DF"/>
    <w:rsid w:val="007C62B9"/>
    <w:rsid w:val="007C656F"/>
    <w:rsid w:val="007C65D1"/>
    <w:rsid w:val="007C6CC8"/>
    <w:rsid w:val="007C6CCA"/>
    <w:rsid w:val="007C7215"/>
    <w:rsid w:val="007C78C6"/>
    <w:rsid w:val="007C7D50"/>
    <w:rsid w:val="007C7EBA"/>
    <w:rsid w:val="007D1CAD"/>
    <w:rsid w:val="007D1D8B"/>
    <w:rsid w:val="007D2DED"/>
    <w:rsid w:val="007D3B46"/>
    <w:rsid w:val="007D3EE4"/>
    <w:rsid w:val="007D47DA"/>
    <w:rsid w:val="007D4832"/>
    <w:rsid w:val="007D4AE3"/>
    <w:rsid w:val="007D63D1"/>
    <w:rsid w:val="007D646C"/>
    <w:rsid w:val="007D66D0"/>
    <w:rsid w:val="007D76D7"/>
    <w:rsid w:val="007D778E"/>
    <w:rsid w:val="007D7B94"/>
    <w:rsid w:val="007E11A3"/>
    <w:rsid w:val="007E1604"/>
    <w:rsid w:val="007E211E"/>
    <w:rsid w:val="007E27D9"/>
    <w:rsid w:val="007E2AF3"/>
    <w:rsid w:val="007E2EE7"/>
    <w:rsid w:val="007E3A65"/>
    <w:rsid w:val="007E40F8"/>
    <w:rsid w:val="007E4695"/>
    <w:rsid w:val="007E4763"/>
    <w:rsid w:val="007E48B1"/>
    <w:rsid w:val="007E4A60"/>
    <w:rsid w:val="007E55BC"/>
    <w:rsid w:val="007E60D9"/>
    <w:rsid w:val="007E6614"/>
    <w:rsid w:val="007F0072"/>
    <w:rsid w:val="007F04E2"/>
    <w:rsid w:val="007F06D1"/>
    <w:rsid w:val="007F098C"/>
    <w:rsid w:val="007F1800"/>
    <w:rsid w:val="007F1933"/>
    <w:rsid w:val="007F3199"/>
    <w:rsid w:val="007F45A1"/>
    <w:rsid w:val="007F5017"/>
    <w:rsid w:val="007F59F5"/>
    <w:rsid w:val="007F6623"/>
    <w:rsid w:val="007F6876"/>
    <w:rsid w:val="007F6BAE"/>
    <w:rsid w:val="007F724E"/>
    <w:rsid w:val="007F7516"/>
    <w:rsid w:val="007F76BA"/>
    <w:rsid w:val="007F7DF9"/>
    <w:rsid w:val="0080036B"/>
    <w:rsid w:val="008016E7"/>
    <w:rsid w:val="008023F9"/>
    <w:rsid w:val="00802689"/>
    <w:rsid w:val="00802D9B"/>
    <w:rsid w:val="00803595"/>
    <w:rsid w:val="008037D1"/>
    <w:rsid w:val="008039FA"/>
    <w:rsid w:val="008041EB"/>
    <w:rsid w:val="008061AB"/>
    <w:rsid w:val="008061EB"/>
    <w:rsid w:val="00806366"/>
    <w:rsid w:val="00807928"/>
    <w:rsid w:val="008108EC"/>
    <w:rsid w:val="00810E22"/>
    <w:rsid w:val="00811FAE"/>
    <w:rsid w:val="008125B2"/>
    <w:rsid w:val="00813DE2"/>
    <w:rsid w:val="00813F65"/>
    <w:rsid w:val="008145DF"/>
    <w:rsid w:val="00814CB8"/>
    <w:rsid w:val="00814E1D"/>
    <w:rsid w:val="008159AB"/>
    <w:rsid w:val="00815DF7"/>
    <w:rsid w:val="00816295"/>
    <w:rsid w:val="00817364"/>
    <w:rsid w:val="00817F5A"/>
    <w:rsid w:val="00820311"/>
    <w:rsid w:val="008203A1"/>
    <w:rsid w:val="0082073F"/>
    <w:rsid w:val="00821FE6"/>
    <w:rsid w:val="00822769"/>
    <w:rsid w:val="008229E1"/>
    <w:rsid w:val="00823AFE"/>
    <w:rsid w:val="00823F11"/>
    <w:rsid w:val="0082402E"/>
    <w:rsid w:val="008243AC"/>
    <w:rsid w:val="00824F77"/>
    <w:rsid w:val="00825836"/>
    <w:rsid w:val="0082677F"/>
    <w:rsid w:val="008305F8"/>
    <w:rsid w:val="00830B22"/>
    <w:rsid w:val="0083171B"/>
    <w:rsid w:val="00831F69"/>
    <w:rsid w:val="00832628"/>
    <w:rsid w:val="00832A65"/>
    <w:rsid w:val="00832FA1"/>
    <w:rsid w:val="0083326A"/>
    <w:rsid w:val="00833858"/>
    <w:rsid w:val="00833AC6"/>
    <w:rsid w:val="00833B0B"/>
    <w:rsid w:val="00833B29"/>
    <w:rsid w:val="00833EBE"/>
    <w:rsid w:val="008352CB"/>
    <w:rsid w:val="00837A85"/>
    <w:rsid w:val="00837AA6"/>
    <w:rsid w:val="00840CC8"/>
    <w:rsid w:val="0084160A"/>
    <w:rsid w:val="008432AE"/>
    <w:rsid w:val="008432E4"/>
    <w:rsid w:val="00844695"/>
    <w:rsid w:val="00846ACB"/>
    <w:rsid w:val="0085020A"/>
    <w:rsid w:val="00850210"/>
    <w:rsid w:val="00851074"/>
    <w:rsid w:val="0085133A"/>
    <w:rsid w:val="00853892"/>
    <w:rsid w:val="00855A60"/>
    <w:rsid w:val="00855C45"/>
    <w:rsid w:val="0085647C"/>
    <w:rsid w:val="0085649D"/>
    <w:rsid w:val="00856F14"/>
    <w:rsid w:val="00856F6B"/>
    <w:rsid w:val="008575E1"/>
    <w:rsid w:val="00857D88"/>
    <w:rsid w:val="00860721"/>
    <w:rsid w:val="00861B58"/>
    <w:rsid w:val="00862ED5"/>
    <w:rsid w:val="00863642"/>
    <w:rsid w:val="00864559"/>
    <w:rsid w:val="00864571"/>
    <w:rsid w:val="00870D2D"/>
    <w:rsid w:val="00870D94"/>
    <w:rsid w:val="008711C5"/>
    <w:rsid w:val="00871E05"/>
    <w:rsid w:val="00873805"/>
    <w:rsid w:val="00873CF8"/>
    <w:rsid w:val="00873FCA"/>
    <w:rsid w:val="008746A8"/>
    <w:rsid w:val="00874A0A"/>
    <w:rsid w:val="00874B86"/>
    <w:rsid w:val="00874D25"/>
    <w:rsid w:val="00874DD5"/>
    <w:rsid w:val="00875147"/>
    <w:rsid w:val="00877882"/>
    <w:rsid w:val="0087791B"/>
    <w:rsid w:val="00877D3B"/>
    <w:rsid w:val="00880188"/>
    <w:rsid w:val="008810CD"/>
    <w:rsid w:val="008811DF"/>
    <w:rsid w:val="00881271"/>
    <w:rsid w:val="008816BC"/>
    <w:rsid w:val="0088188F"/>
    <w:rsid w:val="0088269A"/>
    <w:rsid w:val="0088275E"/>
    <w:rsid w:val="00882A56"/>
    <w:rsid w:val="00882CC2"/>
    <w:rsid w:val="008830DD"/>
    <w:rsid w:val="0088401B"/>
    <w:rsid w:val="00884F11"/>
    <w:rsid w:val="00885353"/>
    <w:rsid w:val="0088553A"/>
    <w:rsid w:val="00885764"/>
    <w:rsid w:val="00885A01"/>
    <w:rsid w:val="00886470"/>
    <w:rsid w:val="008866BB"/>
    <w:rsid w:val="0088678F"/>
    <w:rsid w:val="0088688F"/>
    <w:rsid w:val="00886D2E"/>
    <w:rsid w:val="008877AF"/>
    <w:rsid w:val="008877F0"/>
    <w:rsid w:val="008878BE"/>
    <w:rsid w:val="008902DA"/>
    <w:rsid w:val="00890371"/>
    <w:rsid w:val="008909E5"/>
    <w:rsid w:val="0089166F"/>
    <w:rsid w:val="00891844"/>
    <w:rsid w:val="008942E7"/>
    <w:rsid w:val="008948A0"/>
    <w:rsid w:val="00895127"/>
    <w:rsid w:val="00895B6E"/>
    <w:rsid w:val="00896510"/>
    <w:rsid w:val="008A0BE6"/>
    <w:rsid w:val="008A12BD"/>
    <w:rsid w:val="008A14FD"/>
    <w:rsid w:val="008A1645"/>
    <w:rsid w:val="008A2922"/>
    <w:rsid w:val="008A3FE5"/>
    <w:rsid w:val="008A4060"/>
    <w:rsid w:val="008A5AD4"/>
    <w:rsid w:val="008A6707"/>
    <w:rsid w:val="008A67F7"/>
    <w:rsid w:val="008A6B6D"/>
    <w:rsid w:val="008A6DCC"/>
    <w:rsid w:val="008A6F1A"/>
    <w:rsid w:val="008A734B"/>
    <w:rsid w:val="008A75A5"/>
    <w:rsid w:val="008A7C2F"/>
    <w:rsid w:val="008A7CE4"/>
    <w:rsid w:val="008A7FE2"/>
    <w:rsid w:val="008B0CCF"/>
    <w:rsid w:val="008B12ED"/>
    <w:rsid w:val="008B188D"/>
    <w:rsid w:val="008B1934"/>
    <w:rsid w:val="008B245C"/>
    <w:rsid w:val="008B2466"/>
    <w:rsid w:val="008B2928"/>
    <w:rsid w:val="008B2B7D"/>
    <w:rsid w:val="008B3B0E"/>
    <w:rsid w:val="008B53C0"/>
    <w:rsid w:val="008B57A4"/>
    <w:rsid w:val="008B5BD5"/>
    <w:rsid w:val="008B5F05"/>
    <w:rsid w:val="008B6092"/>
    <w:rsid w:val="008B7EA0"/>
    <w:rsid w:val="008C148D"/>
    <w:rsid w:val="008C204E"/>
    <w:rsid w:val="008C25A4"/>
    <w:rsid w:val="008C278E"/>
    <w:rsid w:val="008C2D88"/>
    <w:rsid w:val="008C2F67"/>
    <w:rsid w:val="008C3202"/>
    <w:rsid w:val="008C3311"/>
    <w:rsid w:val="008C3D3F"/>
    <w:rsid w:val="008C502D"/>
    <w:rsid w:val="008C594B"/>
    <w:rsid w:val="008C5B2E"/>
    <w:rsid w:val="008C6200"/>
    <w:rsid w:val="008C62E2"/>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A82"/>
    <w:rsid w:val="008D5F0B"/>
    <w:rsid w:val="008D6800"/>
    <w:rsid w:val="008D7262"/>
    <w:rsid w:val="008E0238"/>
    <w:rsid w:val="008E02ED"/>
    <w:rsid w:val="008E0D86"/>
    <w:rsid w:val="008E11A8"/>
    <w:rsid w:val="008E254C"/>
    <w:rsid w:val="008E2CFB"/>
    <w:rsid w:val="008E37AC"/>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669"/>
    <w:rsid w:val="008F2850"/>
    <w:rsid w:val="008F2E23"/>
    <w:rsid w:val="008F43E2"/>
    <w:rsid w:val="008F47C2"/>
    <w:rsid w:val="008F4F72"/>
    <w:rsid w:val="008F6AD3"/>
    <w:rsid w:val="008F6ADC"/>
    <w:rsid w:val="008F729F"/>
    <w:rsid w:val="008F7542"/>
    <w:rsid w:val="009003FD"/>
    <w:rsid w:val="0090074D"/>
    <w:rsid w:val="00900786"/>
    <w:rsid w:val="0090078D"/>
    <w:rsid w:val="00901A71"/>
    <w:rsid w:val="00901C96"/>
    <w:rsid w:val="0090316A"/>
    <w:rsid w:val="00903CBF"/>
    <w:rsid w:val="009042D5"/>
    <w:rsid w:val="00904966"/>
    <w:rsid w:val="00905EA1"/>
    <w:rsid w:val="00905ED5"/>
    <w:rsid w:val="00906816"/>
    <w:rsid w:val="00907F14"/>
    <w:rsid w:val="0091040C"/>
    <w:rsid w:val="009104C0"/>
    <w:rsid w:val="0091059C"/>
    <w:rsid w:val="0091084B"/>
    <w:rsid w:val="00911006"/>
    <w:rsid w:val="00911290"/>
    <w:rsid w:val="0091155E"/>
    <w:rsid w:val="00911BDA"/>
    <w:rsid w:val="00911D3F"/>
    <w:rsid w:val="00911EE7"/>
    <w:rsid w:val="0091200C"/>
    <w:rsid w:val="009122AA"/>
    <w:rsid w:val="00912499"/>
    <w:rsid w:val="00912AA1"/>
    <w:rsid w:val="00913AD3"/>
    <w:rsid w:val="00914D84"/>
    <w:rsid w:val="00915824"/>
    <w:rsid w:val="00916686"/>
    <w:rsid w:val="009170A3"/>
    <w:rsid w:val="009178D7"/>
    <w:rsid w:val="009229EE"/>
    <w:rsid w:val="00922AA5"/>
    <w:rsid w:val="00922E23"/>
    <w:rsid w:val="00922E63"/>
    <w:rsid w:val="009244E8"/>
    <w:rsid w:val="009256E4"/>
    <w:rsid w:val="009257DE"/>
    <w:rsid w:val="009258FD"/>
    <w:rsid w:val="00925D67"/>
    <w:rsid w:val="00926EAE"/>
    <w:rsid w:val="009303A6"/>
    <w:rsid w:val="00930D61"/>
    <w:rsid w:val="009328A0"/>
    <w:rsid w:val="00934C8C"/>
    <w:rsid w:val="00935C67"/>
    <w:rsid w:val="00935DD4"/>
    <w:rsid w:val="009368FB"/>
    <w:rsid w:val="0093697A"/>
    <w:rsid w:val="009378C8"/>
    <w:rsid w:val="0093798B"/>
    <w:rsid w:val="009407AD"/>
    <w:rsid w:val="00940EA8"/>
    <w:rsid w:val="009413B0"/>
    <w:rsid w:val="009414B2"/>
    <w:rsid w:val="0094194D"/>
    <w:rsid w:val="0094279D"/>
    <w:rsid w:val="00942FBE"/>
    <w:rsid w:val="00943AC4"/>
    <w:rsid w:val="009441BB"/>
    <w:rsid w:val="00944732"/>
    <w:rsid w:val="00944AE3"/>
    <w:rsid w:val="009456EC"/>
    <w:rsid w:val="00945E5A"/>
    <w:rsid w:val="00946627"/>
    <w:rsid w:val="00947694"/>
    <w:rsid w:val="00947A86"/>
    <w:rsid w:val="00947D99"/>
    <w:rsid w:val="00947EA9"/>
    <w:rsid w:val="0095029B"/>
    <w:rsid w:val="00950C42"/>
    <w:rsid w:val="00950E81"/>
    <w:rsid w:val="00951AD2"/>
    <w:rsid w:val="00951C28"/>
    <w:rsid w:val="00952070"/>
    <w:rsid w:val="009523CD"/>
    <w:rsid w:val="00952704"/>
    <w:rsid w:val="00952BA9"/>
    <w:rsid w:val="00952FB9"/>
    <w:rsid w:val="00953182"/>
    <w:rsid w:val="00953303"/>
    <w:rsid w:val="00953CF7"/>
    <w:rsid w:val="00954CE7"/>
    <w:rsid w:val="00955052"/>
    <w:rsid w:val="00955BF0"/>
    <w:rsid w:val="00955C3A"/>
    <w:rsid w:val="00955C7A"/>
    <w:rsid w:val="00955EF1"/>
    <w:rsid w:val="00955F66"/>
    <w:rsid w:val="0095608F"/>
    <w:rsid w:val="009561C1"/>
    <w:rsid w:val="009562C8"/>
    <w:rsid w:val="00956B14"/>
    <w:rsid w:val="009572B8"/>
    <w:rsid w:val="009608C9"/>
    <w:rsid w:val="00960FF6"/>
    <w:rsid w:val="0096258A"/>
    <w:rsid w:val="00964623"/>
    <w:rsid w:val="009646D2"/>
    <w:rsid w:val="00964D32"/>
    <w:rsid w:val="00965EC1"/>
    <w:rsid w:val="0096620B"/>
    <w:rsid w:val="0096660A"/>
    <w:rsid w:val="00966718"/>
    <w:rsid w:val="00966795"/>
    <w:rsid w:val="00966D76"/>
    <w:rsid w:val="00967317"/>
    <w:rsid w:val="00967DA0"/>
    <w:rsid w:val="00970253"/>
    <w:rsid w:val="00970B67"/>
    <w:rsid w:val="009711DC"/>
    <w:rsid w:val="00971D17"/>
    <w:rsid w:val="009720A0"/>
    <w:rsid w:val="00972397"/>
    <w:rsid w:val="00972848"/>
    <w:rsid w:val="0097333C"/>
    <w:rsid w:val="0097349D"/>
    <w:rsid w:val="00973DBC"/>
    <w:rsid w:val="0097513D"/>
    <w:rsid w:val="00975412"/>
    <w:rsid w:val="009754CF"/>
    <w:rsid w:val="0097588C"/>
    <w:rsid w:val="00975D2C"/>
    <w:rsid w:val="0097752F"/>
    <w:rsid w:val="00977861"/>
    <w:rsid w:val="00981333"/>
    <w:rsid w:val="00981D65"/>
    <w:rsid w:val="0098217A"/>
    <w:rsid w:val="00983AB1"/>
    <w:rsid w:val="009849D9"/>
    <w:rsid w:val="00984C7C"/>
    <w:rsid w:val="00985395"/>
    <w:rsid w:val="009854D9"/>
    <w:rsid w:val="00985C75"/>
    <w:rsid w:val="0098602A"/>
    <w:rsid w:val="00986312"/>
    <w:rsid w:val="0098687F"/>
    <w:rsid w:val="009869ED"/>
    <w:rsid w:val="00991530"/>
    <w:rsid w:val="0099370A"/>
    <w:rsid w:val="009942F7"/>
    <w:rsid w:val="009943FA"/>
    <w:rsid w:val="0099455C"/>
    <w:rsid w:val="00994736"/>
    <w:rsid w:val="009948E4"/>
    <w:rsid w:val="00995397"/>
    <w:rsid w:val="00995B7B"/>
    <w:rsid w:val="00995F20"/>
    <w:rsid w:val="0099695A"/>
    <w:rsid w:val="00997478"/>
    <w:rsid w:val="00997EE4"/>
    <w:rsid w:val="009A042C"/>
    <w:rsid w:val="009A18AC"/>
    <w:rsid w:val="009A1EDE"/>
    <w:rsid w:val="009A2264"/>
    <w:rsid w:val="009A2D58"/>
    <w:rsid w:val="009A3F27"/>
    <w:rsid w:val="009A4183"/>
    <w:rsid w:val="009A45F1"/>
    <w:rsid w:val="009A4902"/>
    <w:rsid w:val="009A6781"/>
    <w:rsid w:val="009A69C4"/>
    <w:rsid w:val="009A76AE"/>
    <w:rsid w:val="009A7C99"/>
    <w:rsid w:val="009B0A86"/>
    <w:rsid w:val="009B158C"/>
    <w:rsid w:val="009B22EC"/>
    <w:rsid w:val="009B2B53"/>
    <w:rsid w:val="009B2D7A"/>
    <w:rsid w:val="009B2F93"/>
    <w:rsid w:val="009B3380"/>
    <w:rsid w:val="009B3C0A"/>
    <w:rsid w:val="009B431F"/>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4445"/>
    <w:rsid w:val="009C4B4C"/>
    <w:rsid w:val="009C4D42"/>
    <w:rsid w:val="009C670F"/>
    <w:rsid w:val="009C6802"/>
    <w:rsid w:val="009C6B84"/>
    <w:rsid w:val="009C7435"/>
    <w:rsid w:val="009C7CF8"/>
    <w:rsid w:val="009D00A6"/>
    <w:rsid w:val="009D02A0"/>
    <w:rsid w:val="009D034C"/>
    <w:rsid w:val="009D1C48"/>
    <w:rsid w:val="009D22C7"/>
    <w:rsid w:val="009D2DA2"/>
    <w:rsid w:val="009D2E1D"/>
    <w:rsid w:val="009D2FFD"/>
    <w:rsid w:val="009D337F"/>
    <w:rsid w:val="009D3D49"/>
    <w:rsid w:val="009D4000"/>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10D6"/>
    <w:rsid w:val="009E16ED"/>
    <w:rsid w:val="009E1990"/>
    <w:rsid w:val="009E280E"/>
    <w:rsid w:val="009E29AF"/>
    <w:rsid w:val="009E3205"/>
    <w:rsid w:val="009E37A0"/>
    <w:rsid w:val="009E41B6"/>
    <w:rsid w:val="009E42CE"/>
    <w:rsid w:val="009E46E8"/>
    <w:rsid w:val="009E4BCA"/>
    <w:rsid w:val="009E5CB0"/>
    <w:rsid w:val="009E7417"/>
    <w:rsid w:val="009E7673"/>
    <w:rsid w:val="009F07CE"/>
    <w:rsid w:val="009F080D"/>
    <w:rsid w:val="009F1664"/>
    <w:rsid w:val="009F1C09"/>
    <w:rsid w:val="009F2A67"/>
    <w:rsid w:val="009F37E2"/>
    <w:rsid w:val="009F3830"/>
    <w:rsid w:val="009F43BC"/>
    <w:rsid w:val="009F4EA3"/>
    <w:rsid w:val="009F5207"/>
    <w:rsid w:val="009F53AC"/>
    <w:rsid w:val="009F5868"/>
    <w:rsid w:val="009F6828"/>
    <w:rsid w:val="009F696D"/>
    <w:rsid w:val="009F73A3"/>
    <w:rsid w:val="009F7D58"/>
    <w:rsid w:val="00A0035E"/>
    <w:rsid w:val="00A00C9C"/>
    <w:rsid w:val="00A00D9C"/>
    <w:rsid w:val="00A01041"/>
    <w:rsid w:val="00A01A2D"/>
    <w:rsid w:val="00A0212E"/>
    <w:rsid w:val="00A02298"/>
    <w:rsid w:val="00A02487"/>
    <w:rsid w:val="00A02494"/>
    <w:rsid w:val="00A02562"/>
    <w:rsid w:val="00A02CC7"/>
    <w:rsid w:val="00A04344"/>
    <w:rsid w:val="00A0476F"/>
    <w:rsid w:val="00A04CA1"/>
    <w:rsid w:val="00A04FA1"/>
    <w:rsid w:val="00A05EC0"/>
    <w:rsid w:val="00A06599"/>
    <w:rsid w:val="00A06733"/>
    <w:rsid w:val="00A06839"/>
    <w:rsid w:val="00A06D03"/>
    <w:rsid w:val="00A07347"/>
    <w:rsid w:val="00A079CC"/>
    <w:rsid w:val="00A07E10"/>
    <w:rsid w:val="00A10EC2"/>
    <w:rsid w:val="00A10FC2"/>
    <w:rsid w:val="00A1120D"/>
    <w:rsid w:val="00A11226"/>
    <w:rsid w:val="00A119A4"/>
    <w:rsid w:val="00A119C3"/>
    <w:rsid w:val="00A11CE5"/>
    <w:rsid w:val="00A12A4A"/>
    <w:rsid w:val="00A13C9F"/>
    <w:rsid w:val="00A13D8C"/>
    <w:rsid w:val="00A14424"/>
    <w:rsid w:val="00A152B3"/>
    <w:rsid w:val="00A152C8"/>
    <w:rsid w:val="00A167FB"/>
    <w:rsid w:val="00A168B3"/>
    <w:rsid w:val="00A169B7"/>
    <w:rsid w:val="00A16E0C"/>
    <w:rsid w:val="00A17218"/>
    <w:rsid w:val="00A17445"/>
    <w:rsid w:val="00A17867"/>
    <w:rsid w:val="00A17B51"/>
    <w:rsid w:val="00A22970"/>
    <w:rsid w:val="00A22AE6"/>
    <w:rsid w:val="00A2344B"/>
    <w:rsid w:val="00A23916"/>
    <w:rsid w:val="00A23A36"/>
    <w:rsid w:val="00A24A5D"/>
    <w:rsid w:val="00A256D4"/>
    <w:rsid w:val="00A258C2"/>
    <w:rsid w:val="00A262DD"/>
    <w:rsid w:val="00A26D19"/>
    <w:rsid w:val="00A26F16"/>
    <w:rsid w:val="00A27183"/>
    <w:rsid w:val="00A27B9B"/>
    <w:rsid w:val="00A27E91"/>
    <w:rsid w:val="00A302D3"/>
    <w:rsid w:val="00A30888"/>
    <w:rsid w:val="00A30D56"/>
    <w:rsid w:val="00A30F2B"/>
    <w:rsid w:val="00A30FE0"/>
    <w:rsid w:val="00A320A2"/>
    <w:rsid w:val="00A32275"/>
    <w:rsid w:val="00A32A0D"/>
    <w:rsid w:val="00A32FCE"/>
    <w:rsid w:val="00A33AEE"/>
    <w:rsid w:val="00A34E25"/>
    <w:rsid w:val="00A34EF4"/>
    <w:rsid w:val="00A34EF7"/>
    <w:rsid w:val="00A34F50"/>
    <w:rsid w:val="00A35A2F"/>
    <w:rsid w:val="00A36901"/>
    <w:rsid w:val="00A36D89"/>
    <w:rsid w:val="00A36F39"/>
    <w:rsid w:val="00A37330"/>
    <w:rsid w:val="00A401E6"/>
    <w:rsid w:val="00A41B54"/>
    <w:rsid w:val="00A4388B"/>
    <w:rsid w:val="00A439EB"/>
    <w:rsid w:val="00A44024"/>
    <w:rsid w:val="00A440EA"/>
    <w:rsid w:val="00A44707"/>
    <w:rsid w:val="00A4496C"/>
    <w:rsid w:val="00A45D21"/>
    <w:rsid w:val="00A468DE"/>
    <w:rsid w:val="00A4713F"/>
    <w:rsid w:val="00A47DC5"/>
    <w:rsid w:val="00A50998"/>
    <w:rsid w:val="00A51414"/>
    <w:rsid w:val="00A52338"/>
    <w:rsid w:val="00A52695"/>
    <w:rsid w:val="00A541D3"/>
    <w:rsid w:val="00A54FB5"/>
    <w:rsid w:val="00A55557"/>
    <w:rsid w:val="00A57281"/>
    <w:rsid w:val="00A575AA"/>
    <w:rsid w:val="00A577C6"/>
    <w:rsid w:val="00A57991"/>
    <w:rsid w:val="00A60939"/>
    <w:rsid w:val="00A60ACA"/>
    <w:rsid w:val="00A6120A"/>
    <w:rsid w:val="00A621D2"/>
    <w:rsid w:val="00A6236C"/>
    <w:rsid w:val="00A62454"/>
    <w:rsid w:val="00A63A55"/>
    <w:rsid w:val="00A63DC5"/>
    <w:rsid w:val="00A63EE1"/>
    <w:rsid w:val="00A643F7"/>
    <w:rsid w:val="00A6469C"/>
    <w:rsid w:val="00A65B9E"/>
    <w:rsid w:val="00A663A0"/>
    <w:rsid w:val="00A66DAA"/>
    <w:rsid w:val="00A67A81"/>
    <w:rsid w:val="00A67C89"/>
    <w:rsid w:val="00A703DA"/>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26A7"/>
    <w:rsid w:val="00A835B4"/>
    <w:rsid w:val="00A83B67"/>
    <w:rsid w:val="00A83BF6"/>
    <w:rsid w:val="00A83E1D"/>
    <w:rsid w:val="00A84437"/>
    <w:rsid w:val="00A8547F"/>
    <w:rsid w:val="00A85FC8"/>
    <w:rsid w:val="00A8757C"/>
    <w:rsid w:val="00A8790A"/>
    <w:rsid w:val="00A87B3C"/>
    <w:rsid w:val="00A87DE7"/>
    <w:rsid w:val="00A90815"/>
    <w:rsid w:val="00A90EA9"/>
    <w:rsid w:val="00A910B6"/>
    <w:rsid w:val="00A9178E"/>
    <w:rsid w:val="00A9320B"/>
    <w:rsid w:val="00A93286"/>
    <w:rsid w:val="00A938AE"/>
    <w:rsid w:val="00A946B3"/>
    <w:rsid w:val="00A94ED2"/>
    <w:rsid w:val="00A95191"/>
    <w:rsid w:val="00A956F2"/>
    <w:rsid w:val="00A95BE8"/>
    <w:rsid w:val="00A961F1"/>
    <w:rsid w:val="00A96760"/>
    <w:rsid w:val="00A97192"/>
    <w:rsid w:val="00A97B8C"/>
    <w:rsid w:val="00A97D02"/>
    <w:rsid w:val="00AA0391"/>
    <w:rsid w:val="00AA1A0C"/>
    <w:rsid w:val="00AA34AD"/>
    <w:rsid w:val="00AA4D0F"/>
    <w:rsid w:val="00AA5317"/>
    <w:rsid w:val="00AA568D"/>
    <w:rsid w:val="00AA5DA4"/>
    <w:rsid w:val="00AA628A"/>
    <w:rsid w:val="00AA7438"/>
    <w:rsid w:val="00AA7BF7"/>
    <w:rsid w:val="00AB049F"/>
    <w:rsid w:val="00AB0B94"/>
    <w:rsid w:val="00AB0E07"/>
    <w:rsid w:val="00AB121E"/>
    <w:rsid w:val="00AB1466"/>
    <w:rsid w:val="00AB1DE5"/>
    <w:rsid w:val="00AB26DE"/>
    <w:rsid w:val="00AB2A15"/>
    <w:rsid w:val="00AB3301"/>
    <w:rsid w:val="00AB355F"/>
    <w:rsid w:val="00AB40EC"/>
    <w:rsid w:val="00AB4D45"/>
    <w:rsid w:val="00AB550A"/>
    <w:rsid w:val="00AB795D"/>
    <w:rsid w:val="00AB79AF"/>
    <w:rsid w:val="00AC21B1"/>
    <w:rsid w:val="00AC2952"/>
    <w:rsid w:val="00AC2B63"/>
    <w:rsid w:val="00AC3966"/>
    <w:rsid w:val="00AC3D40"/>
    <w:rsid w:val="00AC4353"/>
    <w:rsid w:val="00AC455F"/>
    <w:rsid w:val="00AC4D79"/>
    <w:rsid w:val="00AC5973"/>
    <w:rsid w:val="00AC5D01"/>
    <w:rsid w:val="00AC7070"/>
    <w:rsid w:val="00AC75D0"/>
    <w:rsid w:val="00AD004F"/>
    <w:rsid w:val="00AD0795"/>
    <w:rsid w:val="00AD0821"/>
    <w:rsid w:val="00AD124B"/>
    <w:rsid w:val="00AD1EA4"/>
    <w:rsid w:val="00AD2704"/>
    <w:rsid w:val="00AD3302"/>
    <w:rsid w:val="00AD3AD6"/>
    <w:rsid w:val="00AD5A33"/>
    <w:rsid w:val="00AD5F5C"/>
    <w:rsid w:val="00AD60FA"/>
    <w:rsid w:val="00AD655A"/>
    <w:rsid w:val="00AD6830"/>
    <w:rsid w:val="00AD7323"/>
    <w:rsid w:val="00AD7611"/>
    <w:rsid w:val="00AE0F45"/>
    <w:rsid w:val="00AE170B"/>
    <w:rsid w:val="00AE19C4"/>
    <w:rsid w:val="00AE21C7"/>
    <w:rsid w:val="00AE2C22"/>
    <w:rsid w:val="00AE3E7A"/>
    <w:rsid w:val="00AE462D"/>
    <w:rsid w:val="00AE4FB9"/>
    <w:rsid w:val="00AE5664"/>
    <w:rsid w:val="00AE56EF"/>
    <w:rsid w:val="00AE6ED0"/>
    <w:rsid w:val="00AE7424"/>
    <w:rsid w:val="00AE79BA"/>
    <w:rsid w:val="00AF13F4"/>
    <w:rsid w:val="00AF338C"/>
    <w:rsid w:val="00AF3F17"/>
    <w:rsid w:val="00AF566C"/>
    <w:rsid w:val="00AF58A2"/>
    <w:rsid w:val="00AF6183"/>
    <w:rsid w:val="00AF64A2"/>
    <w:rsid w:val="00AF6FB2"/>
    <w:rsid w:val="00AF7D63"/>
    <w:rsid w:val="00AF7DE2"/>
    <w:rsid w:val="00B00CAD"/>
    <w:rsid w:val="00B00CBF"/>
    <w:rsid w:val="00B01449"/>
    <w:rsid w:val="00B0184A"/>
    <w:rsid w:val="00B01DDD"/>
    <w:rsid w:val="00B02F0E"/>
    <w:rsid w:val="00B033AD"/>
    <w:rsid w:val="00B0358C"/>
    <w:rsid w:val="00B0380D"/>
    <w:rsid w:val="00B03C7F"/>
    <w:rsid w:val="00B03E50"/>
    <w:rsid w:val="00B0418A"/>
    <w:rsid w:val="00B04C00"/>
    <w:rsid w:val="00B05769"/>
    <w:rsid w:val="00B06174"/>
    <w:rsid w:val="00B06F51"/>
    <w:rsid w:val="00B073D4"/>
    <w:rsid w:val="00B07D5B"/>
    <w:rsid w:val="00B10A68"/>
    <w:rsid w:val="00B10F1C"/>
    <w:rsid w:val="00B11426"/>
    <w:rsid w:val="00B12AD7"/>
    <w:rsid w:val="00B132A3"/>
    <w:rsid w:val="00B1483B"/>
    <w:rsid w:val="00B16290"/>
    <w:rsid w:val="00B166D5"/>
    <w:rsid w:val="00B16C61"/>
    <w:rsid w:val="00B171DA"/>
    <w:rsid w:val="00B17668"/>
    <w:rsid w:val="00B17708"/>
    <w:rsid w:val="00B17C3A"/>
    <w:rsid w:val="00B17FBA"/>
    <w:rsid w:val="00B201FA"/>
    <w:rsid w:val="00B208CC"/>
    <w:rsid w:val="00B20ABB"/>
    <w:rsid w:val="00B20E19"/>
    <w:rsid w:val="00B21183"/>
    <w:rsid w:val="00B21BA3"/>
    <w:rsid w:val="00B2262D"/>
    <w:rsid w:val="00B23064"/>
    <w:rsid w:val="00B23231"/>
    <w:rsid w:val="00B24433"/>
    <w:rsid w:val="00B25BFB"/>
    <w:rsid w:val="00B30365"/>
    <w:rsid w:val="00B311A3"/>
    <w:rsid w:val="00B315F0"/>
    <w:rsid w:val="00B35282"/>
    <w:rsid w:val="00B35574"/>
    <w:rsid w:val="00B35F14"/>
    <w:rsid w:val="00B36BBF"/>
    <w:rsid w:val="00B36CAD"/>
    <w:rsid w:val="00B36FFB"/>
    <w:rsid w:val="00B37690"/>
    <w:rsid w:val="00B37B01"/>
    <w:rsid w:val="00B37E6F"/>
    <w:rsid w:val="00B40580"/>
    <w:rsid w:val="00B40722"/>
    <w:rsid w:val="00B40B19"/>
    <w:rsid w:val="00B40BB4"/>
    <w:rsid w:val="00B410C0"/>
    <w:rsid w:val="00B42F34"/>
    <w:rsid w:val="00B43B5C"/>
    <w:rsid w:val="00B4424C"/>
    <w:rsid w:val="00B4573F"/>
    <w:rsid w:val="00B460C9"/>
    <w:rsid w:val="00B46574"/>
    <w:rsid w:val="00B46BBD"/>
    <w:rsid w:val="00B46C44"/>
    <w:rsid w:val="00B46D29"/>
    <w:rsid w:val="00B476D5"/>
    <w:rsid w:val="00B47775"/>
    <w:rsid w:val="00B47A50"/>
    <w:rsid w:val="00B50077"/>
    <w:rsid w:val="00B5007C"/>
    <w:rsid w:val="00B50FB0"/>
    <w:rsid w:val="00B517B4"/>
    <w:rsid w:val="00B51A4D"/>
    <w:rsid w:val="00B51E6B"/>
    <w:rsid w:val="00B54527"/>
    <w:rsid w:val="00B54847"/>
    <w:rsid w:val="00B552DE"/>
    <w:rsid w:val="00B564BB"/>
    <w:rsid w:val="00B57C37"/>
    <w:rsid w:val="00B60500"/>
    <w:rsid w:val="00B61082"/>
    <w:rsid w:val="00B61134"/>
    <w:rsid w:val="00B61D22"/>
    <w:rsid w:val="00B61E30"/>
    <w:rsid w:val="00B62FCA"/>
    <w:rsid w:val="00B654D7"/>
    <w:rsid w:val="00B65EE6"/>
    <w:rsid w:val="00B6625F"/>
    <w:rsid w:val="00B662E2"/>
    <w:rsid w:val="00B66F66"/>
    <w:rsid w:val="00B675D6"/>
    <w:rsid w:val="00B6765F"/>
    <w:rsid w:val="00B70054"/>
    <w:rsid w:val="00B70A1D"/>
    <w:rsid w:val="00B70BAD"/>
    <w:rsid w:val="00B71C6F"/>
    <w:rsid w:val="00B71D35"/>
    <w:rsid w:val="00B72F66"/>
    <w:rsid w:val="00B73628"/>
    <w:rsid w:val="00B739D1"/>
    <w:rsid w:val="00B73A0A"/>
    <w:rsid w:val="00B73DDD"/>
    <w:rsid w:val="00B74011"/>
    <w:rsid w:val="00B744E2"/>
    <w:rsid w:val="00B7579A"/>
    <w:rsid w:val="00B768B5"/>
    <w:rsid w:val="00B76D1A"/>
    <w:rsid w:val="00B77563"/>
    <w:rsid w:val="00B777CF"/>
    <w:rsid w:val="00B77ADE"/>
    <w:rsid w:val="00B80333"/>
    <w:rsid w:val="00B805C4"/>
    <w:rsid w:val="00B806B8"/>
    <w:rsid w:val="00B81302"/>
    <w:rsid w:val="00B81B30"/>
    <w:rsid w:val="00B82176"/>
    <w:rsid w:val="00B82B58"/>
    <w:rsid w:val="00B83761"/>
    <w:rsid w:val="00B83EB3"/>
    <w:rsid w:val="00B8547D"/>
    <w:rsid w:val="00B85B3C"/>
    <w:rsid w:val="00B85F86"/>
    <w:rsid w:val="00B86B36"/>
    <w:rsid w:val="00B871AE"/>
    <w:rsid w:val="00B8779E"/>
    <w:rsid w:val="00B87F2E"/>
    <w:rsid w:val="00B9082E"/>
    <w:rsid w:val="00B911C4"/>
    <w:rsid w:val="00B9132E"/>
    <w:rsid w:val="00B91DDF"/>
    <w:rsid w:val="00B927C9"/>
    <w:rsid w:val="00B93188"/>
    <w:rsid w:val="00B93E79"/>
    <w:rsid w:val="00B95032"/>
    <w:rsid w:val="00B9529C"/>
    <w:rsid w:val="00B9593E"/>
    <w:rsid w:val="00B961DB"/>
    <w:rsid w:val="00B97429"/>
    <w:rsid w:val="00B97568"/>
    <w:rsid w:val="00B97EA1"/>
    <w:rsid w:val="00BA14D6"/>
    <w:rsid w:val="00BA1DC9"/>
    <w:rsid w:val="00BA26E3"/>
    <w:rsid w:val="00BA2D61"/>
    <w:rsid w:val="00BA2F2A"/>
    <w:rsid w:val="00BA3B09"/>
    <w:rsid w:val="00BA3C8D"/>
    <w:rsid w:val="00BA3E47"/>
    <w:rsid w:val="00BA48C8"/>
    <w:rsid w:val="00BA4BC3"/>
    <w:rsid w:val="00BA5343"/>
    <w:rsid w:val="00BA54C8"/>
    <w:rsid w:val="00BA5EAB"/>
    <w:rsid w:val="00BA6054"/>
    <w:rsid w:val="00BA6730"/>
    <w:rsid w:val="00BA7C4C"/>
    <w:rsid w:val="00BA7CA6"/>
    <w:rsid w:val="00BB0CA5"/>
    <w:rsid w:val="00BB0D30"/>
    <w:rsid w:val="00BB24D9"/>
    <w:rsid w:val="00BB2B3F"/>
    <w:rsid w:val="00BB3781"/>
    <w:rsid w:val="00BB39D7"/>
    <w:rsid w:val="00BB3CA2"/>
    <w:rsid w:val="00BB3E76"/>
    <w:rsid w:val="00BB47AE"/>
    <w:rsid w:val="00BB4AA1"/>
    <w:rsid w:val="00BB6486"/>
    <w:rsid w:val="00BB78AC"/>
    <w:rsid w:val="00BB7F48"/>
    <w:rsid w:val="00BC07B8"/>
    <w:rsid w:val="00BC0CE6"/>
    <w:rsid w:val="00BC11EB"/>
    <w:rsid w:val="00BC1377"/>
    <w:rsid w:val="00BC230B"/>
    <w:rsid w:val="00BC2EE0"/>
    <w:rsid w:val="00BC2F3A"/>
    <w:rsid w:val="00BC4114"/>
    <w:rsid w:val="00BC52C8"/>
    <w:rsid w:val="00BC5CB3"/>
    <w:rsid w:val="00BC696D"/>
    <w:rsid w:val="00BC7BDF"/>
    <w:rsid w:val="00BC7E47"/>
    <w:rsid w:val="00BD0332"/>
    <w:rsid w:val="00BD0BE4"/>
    <w:rsid w:val="00BD0DBA"/>
    <w:rsid w:val="00BD172E"/>
    <w:rsid w:val="00BD182B"/>
    <w:rsid w:val="00BD25F1"/>
    <w:rsid w:val="00BD262C"/>
    <w:rsid w:val="00BD3654"/>
    <w:rsid w:val="00BD427E"/>
    <w:rsid w:val="00BD565E"/>
    <w:rsid w:val="00BD59B5"/>
    <w:rsid w:val="00BD5A5E"/>
    <w:rsid w:val="00BD69A7"/>
    <w:rsid w:val="00BD6F0F"/>
    <w:rsid w:val="00BD737B"/>
    <w:rsid w:val="00BD73C2"/>
    <w:rsid w:val="00BE0A5E"/>
    <w:rsid w:val="00BE0A68"/>
    <w:rsid w:val="00BE0C0D"/>
    <w:rsid w:val="00BE2DA1"/>
    <w:rsid w:val="00BE2DAF"/>
    <w:rsid w:val="00BE3872"/>
    <w:rsid w:val="00BE4AEC"/>
    <w:rsid w:val="00BF0677"/>
    <w:rsid w:val="00BF0952"/>
    <w:rsid w:val="00BF2431"/>
    <w:rsid w:val="00BF2437"/>
    <w:rsid w:val="00BF2E15"/>
    <w:rsid w:val="00BF2F0E"/>
    <w:rsid w:val="00BF3657"/>
    <w:rsid w:val="00BF56FB"/>
    <w:rsid w:val="00BF75AA"/>
    <w:rsid w:val="00BF7964"/>
    <w:rsid w:val="00C00A57"/>
    <w:rsid w:val="00C019C0"/>
    <w:rsid w:val="00C02763"/>
    <w:rsid w:val="00C03D22"/>
    <w:rsid w:val="00C04DD9"/>
    <w:rsid w:val="00C05B2E"/>
    <w:rsid w:val="00C06049"/>
    <w:rsid w:val="00C0684F"/>
    <w:rsid w:val="00C070A1"/>
    <w:rsid w:val="00C07C22"/>
    <w:rsid w:val="00C07D5F"/>
    <w:rsid w:val="00C07FB7"/>
    <w:rsid w:val="00C10607"/>
    <w:rsid w:val="00C10C26"/>
    <w:rsid w:val="00C11352"/>
    <w:rsid w:val="00C11507"/>
    <w:rsid w:val="00C11556"/>
    <w:rsid w:val="00C11688"/>
    <w:rsid w:val="00C11F3F"/>
    <w:rsid w:val="00C1206B"/>
    <w:rsid w:val="00C12207"/>
    <w:rsid w:val="00C12264"/>
    <w:rsid w:val="00C12690"/>
    <w:rsid w:val="00C12C31"/>
    <w:rsid w:val="00C13A2E"/>
    <w:rsid w:val="00C14016"/>
    <w:rsid w:val="00C14B2F"/>
    <w:rsid w:val="00C15726"/>
    <w:rsid w:val="00C15CEA"/>
    <w:rsid w:val="00C16696"/>
    <w:rsid w:val="00C16EAB"/>
    <w:rsid w:val="00C17106"/>
    <w:rsid w:val="00C172C6"/>
    <w:rsid w:val="00C17702"/>
    <w:rsid w:val="00C204CF"/>
    <w:rsid w:val="00C20EB5"/>
    <w:rsid w:val="00C211EE"/>
    <w:rsid w:val="00C21667"/>
    <w:rsid w:val="00C21CA4"/>
    <w:rsid w:val="00C231BD"/>
    <w:rsid w:val="00C23554"/>
    <w:rsid w:val="00C238EB"/>
    <w:rsid w:val="00C23BED"/>
    <w:rsid w:val="00C244C4"/>
    <w:rsid w:val="00C24A70"/>
    <w:rsid w:val="00C27002"/>
    <w:rsid w:val="00C27195"/>
    <w:rsid w:val="00C300F1"/>
    <w:rsid w:val="00C30365"/>
    <w:rsid w:val="00C305EE"/>
    <w:rsid w:val="00C314BB"/>
    <w:rsid w:val="00C32C06"/>
    <w:rsid w:val="00C32C1E"/>
    <w:rsid w:val="00C32CF7"/>
    <w:rsid w:val="00C3368C"/>
    <w:rsid w:val="00C35068"/>
    <w:rsid w:val="00C35537"/>
    <w:rsid w:val="00C35D99"/>
    <w:rsid w:val="00C36FB0"/>
    <w:rsid w:val="00C37168"/>
    <w:rsid w:val="00C371E0"/>
    <w:rsid w:val="00C376E6"/>
    <w:rsid w:val="00C402E2"/>
    <w:rsid w:val="00C41007"/>
    <w:rsid w:val="00C411FA"/>
    <w:rsid w:val="00C41F7F"/>
    <w:rsid w:val="00C42769"/>
    <w:rsid w:val="00C44115"/>
    <w:rsid w:val="00C44294"/>
    <w:rsid w:val="00C44487"/>
    <w:rsid w:val="00C45DB0"/>
    <w:rsid w:val="00C464D7"/>
    <w:rsid w:val="00C46E1A"/>
    <w:rsid w:val="00C46F10"/>
    <w:rsid w:val="00C46F22"/>
    <w:rsid w:val="00C47DBE"/>
    <w:rsid w:val="00C50ED8"/>
    <w:rsid w:val="00C50FC5"/>
    <w:rsid w:val="00C5176C"/>
    <w:rsid w:val="00C52010"/>
    <w:rsid w:val="00C520AC"/>
    <w:rsid w:val="00C520E5"/>
    <w:rsid w:val="00C52663"/>
    <w:rsid w:val="00C52909"/>
    <w:rsid w:val="00C52EFA"/>
    <w:rsid w:val="00C53B67"/>
    <w:rsid w:val="00C53ED7"/>
    <w:rsid w:val="00C56D32"/>
    <w:rsid w:val="00C57D7C"/>
    <w:rsid w:val="00C6056B"/>
    <w:rsid w:val="00C60A7D"/>
    <w:rsid w:val="00C60FFE"/>
    <w:rsid w:val="00C61AA8"/>
    <w:rsid w:val="00C622E1"/>
    <w:rsid w:val="00C623C8"/>
    <w:rsid w:val="00C62547"/>
    <w:rsid w:val="00C6321D"/>
    <w:rsid w:val="00C654A4"/>
    <w:rsid w:val="00C669AD"/>
    <w:rsid w:val="00C66B18"/>
    <w:rsid w:val="00C67B3F"/>
    <w:rsid w:val="00C67CD4"/>
    <w:rsid w:val="00C716A3"/>
    <w:rsid w:val="00C719CF"/>
    <w:rsid w:val="00C71EA8"/>
    <w:rsid w:val="00C73659"/>
    <w:rsid w:val="00C74A27"/>
    <w:rsid w:val="00C75229"/>
    <w:rsid w:val="00C76F12"/>
    <w:rsid w:val="00C773E0"/>
    <w:rsid w:val="00C77576"/>
    <w:rsid w:val="00C7789E"/>
    <w:rsid w:val="00C77BFC"/>
    <w:rsid w:val="00C77D13"/>
    <w:rsid w:val="00C77DFD"/>
    <w:rsid w:val="00C802DC"/>
    <w:rsid w:val="00C806A4"/>
    <w:rsid w:val="00C80801"/>
    <w:rsid w:val="00C817E4"/>
    <w:rsid w:val="00C81871"/>
    <w:rsid w:val="00C81DD5"/>
    <w:rsid w:val="00C8209E"/>
    <w:rsid w:val="00C8211F"/>
    <w:rsid w:val="00C83571"/>
    <w:rsid w:val="00C83778"/>
    <w:rsid w:val="00C83BCD"/>
    <w:rsid w:val="00C84591"/>
    <w:rsid w:val="00C849D1"/>
    <w:rsid w:val="00C84EE5"/>
    <w:rsid w:val="00C85711"/>
    <w:rsid w:val="00C85812"/>
    <w:rsid w:val="00C86402"/>
    <w:rsid w:val="00C8666D"/>
    <w:rsid w:val="00C86DAE"/>
    <w:rsid w:val="00C8727F"/>
    <w:rsid w:val="00C8784F"/>
    <w:rsid w:val="00C87B5E"/>
    <w:rsid w:val="00C87D01"/>
    <w:rsid w:val="00C87F60"/>
    <w:rsid w:val="00C904ED"/>
    <w:rsid w:val="00C90A2D"/>
    <w:rsid w:val="00C9146F"/>
    <w:rsid w:val="00C9324B"/>
    <w:rsid w:val="00C93741"/>
    <w:rsid w:val="00C939D5"/>
    <w:rsid w:val="00C9438F"/>
    <w:rsid w:val="00C94583"/>
    <w:rsid w:val="00C946D3"/>
    <w:rsid w:val="00C9542C"/>
    <w:rsid w:val="00C96125"/>
    <w:rsid w:val="00C96644"/>
    <w:rsid w:val="00C96BBD"/>
    <w:rsid w:val="00C96F55"/>
    <w:rsid w:val="00C9793D"/>
    <w:rsid w:val="00C97C5F"/>
    <w:rsid w:val="00CA0C7B"/>
    <w:rsid w:val="00CA1141"/>
    <w:rsid w:val="00CA2EB5"/>
    <w:rsid w:val="00CA4354"/>
    <w:rsid w:val="00CA488B"/>
    <w:rsid w:val="00CA4CD4"/>
    <w:rsid w:val="00CA60B2"/>
    <w:rsid w:val="00CA6338"/>
    <w:rsid w:val="00CA7082"/>
    <w:rsid w:val="00CA7637"/>
    <w:rsid w:val="00CA7841"/>
    <w:rsid w:val="00CA7887"/>
    <w:rsid w:val="00CB05D6"/>
    <w:rsid w:val="00CB12D0"/>
    <w:rsid w:val="00CB171A"/>
    <w:rsid w:val="00CB3494"/>
    <w:rsid w:val="00CB3C90"/>
    <w:rsid w:val="00CB4075"/>
    <w:rsid w:val="00CB4D1A"/>
    <w:rsid w:val="00CB58E0"/>
    <w:rsid w:val="00CB5E3C"/>
    <w:rsid w:val="00CB5E5A"/>
    <w:rsid w:val="00CB60E6"/>
    <w:rsid w:val="00CB614A"/>
    <w:rsid w:val="00CB6E05"/>
    <w:rsid w:val="00CB7068"/>
    <w:rsid w:val="00CB750F"/>
    <w:rsid w:val="00CB78D8"/>
    <w:rsid w:val="00CB7B43"/>
    <w:rsid w:val="00CC02A7"/>
    <w:rsid w:val="00CC0913"/>
    <w:rsid w:val="00CC135F"/>
    <w:rsid w:val="00CC1DED"/>
    <w:rsid w:val="00CC20B3"/>
    <w:rsid w:val="00CC2782"/>
    <w:rsid w:val="00CC3C96"/>
    <w:rsid w:val="00CC442E"/>
    <w:rsid w:val="00CC4C32"/>
    <w:rsid w:val="00CC52DB"/>
    <w:rsid w:val="00CC5B07"/>
    <w:rsid w:val="00CC5C9B"/>
    <w:rsid w:val="00CC61D4"/>
    <w:rsid w:val="00CC688D"/>
    <w:rsid w:val="00CC6AA7"/>
    <w:rsid w:val="00CC7A10"/>
    <w:rsid w:val="00CC7EE7"/>
    <w:rsid w:val="00CD0085"/>
    <w:rsid w:val="00CD1046"/>
    <w:rsid w:val="00CD10B2"/>
    <w:rsid w:val="00CD17C6"/>
    <w:rsid w:val="00CD26B9"/>
    <w:rsid w:val="00CD319A"/>
    <w:rsid w:val="00CD43C4"/>
    <w:rsid w:val="00CD45EA"/>
    <w:rsid w:val="00CD4716"/>
    <w:rsid w:val="00CD4C21"/>
    <w:rsid w:val="00CD546E"/>
    <w:rsid w:val="00CD5754"/>
    <w:rsid w:val="00CD5B3C"/>
    <w:rsid w:val="00CD6B48"/>
    <w:rsid w:val="00CE0BBC"/>
    <w:rsid w:val="00CE14FA"/>
    <w:rsid w:val="00CE1B9F"/>
    <w:rsid w:val="00CE1BAB"/>
    <w:rsid w:val="00CE294A"/>
    <w:rsid w:val="00CE2C8D"/>
    <w:rsid w:val="00CE454A"/>
    <w:rsid w:val="00CE47E6"/>
    <w:rsid w:val="00CE5489"/>
    <w:rsid w:val="00CE5739"/>
    <w:rsid w:val="00CE6D13"/>
    <w:rsid w:val="00CE6E14"/>
    <w:rsid w:val="00CE6EE3"/>
    <w:rsid w:val="00CE774F"/>
    <w:rsid w:val="00CE786A"/>
    <w:rsid w:val="00CE7B25"/>
    <w:rsid w:val="00CE7DCF"/>
    <w:rsid w:val="00CF0112"/>
    <w:rsid w:val="00CF0A35"/>
    <w:rsid w:val="00CF0D16"/>
    <w:rsid w:val="00CF1172"/>
    <w:rsid w:val="00CF13AF"/>
    <w:rsid w:val="00CF17E5"/>
    <w:rsid w:val="00CF204B"/>
    <w:rsid w:val="00CF2055"/>
    <w:rsid w:val="00CF2416"/>
    <w:rsid w:val="00CF3E5A"/>
    <w:rsid w:val="00CF4918"/>
    <w:rsid w:val="00CF4CE4"/>
    <w:rsid w:val="00CF6C39"/>
    <w:rsid w:val="00CF7B78"/>
    <w:rsid w:val="00D013F3"/>
    <w:rsid w:val="00D021DC"/>
    <w:rsid w:val="00D02555"/>
    <w:rsid w:val="00D02B13"/>
    <w:rsid w:val="00D0332F"/>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97"/>
    <w:rsid w:val="00D13F60"/>
    <w:rsid w:val="00D14747"/>
    <w:rsid w:val="00D14839"/>
    <w:rsid w:val="00D1494C"/>
    <w:rsid w:val="00D16635"/>
    <w:rsid w:val="00D16DFB"/>
    <w:rsid w:val="00D16E68"/>
    <w:rsid w:val="00D20ADD"/>
    <w:rsid w:val="00D213F2"/>
    <w:rsid w:val="00D21CF6"/>
    <w:rsid w:val="00D22A12"/>
    <w:rsid w:val="00D23837"/>
    <w:rsid w:val="00D23E27"/>
    <w:rsid w:val="00D2705F"/>
    <w:rsid w:val="00D309D9"/>
    <w:rsid w:val="00D3150D"/>
    <w:rsid w:val="00D317BD"/>
    <w:rsid w:val="00D31FD8"/>
    <w:rsid w:val="00D3231E"/>
    <w:rsid w:val="00D32A76"/>
    <w:rsid w:val="00D32FA6"/>
    <w:rsid w:val="00D33514"/>
    <w:rsid w:val="00D33822"/>
    <w:rsid w:val="00D345B2"/>
    <w:rsid w:val="00D3546E"/>
    <w:rsid w:val="00D366CF"/>
    <w:rsid w:val="00D36EE4"/>
    <w:rsid w:val="00D379DC"/>
    <w:rsid w:val="00D37BA1"/>
    <w:rsid w:val="00D40B98"/>
    <w:rsid w:val="00D40B99"/>
    <w:rsid w:val="00D410BA"/>
    <w:rsid w:val="00D414C5"/>
    <w:rsid w:val="00D41B16"/>
    <w:rsid w:val="00D43C97"/>
    <w:rsid w:val="00D447E4"/>
    <w:rsid w:val="00D457F6"/>
    <w:rsid w:val="00D45D60"/>
    <w:rsid w:val="00D47EDD"/>
    <w:rsid w:val="00D50BD0"/>
    <w:rsid w:val="00D5106A"/>
    <w:rsid w:val="00D526AC"/>
    <w:rsid w:val="00D52764"/>
    <w:rsid w:val="00D53843"/>
    <w:rsid w:val="00D5425E"/>
    <w:rsid w:val="00D543F4"/>
    <w:rsid w:val="00D54840"/>
    <w:rsid w:val="00D557B6"/>
    <w:rsid w:val="00D55CD8"/>
    <w:rsid w:val="00D569F2"/>
    <w:rsid w:val="00D5701A"/>
    <w:rsid w:val="00D60927"/>
    <w:rsid w:val="00D60AC1"/>
    <w:rsid w:val="00D6151D"/>
    <w:rsid w:val="00D617BE"/>
    <w:rsid w:val="00D61B9F"/>
    <w:rsid w:val="00D61D6B"/>
    <w:rsid w:val="00D62762"/>
    <w:rsid w:val="00D6284C"/>
    <w:rsid w:val="00D62CBC"/>
    <w:rsid w:val="00D6335A"/>
    <w:rsid w:val="00D67D1C"/>
    <w:rsid w:val="00D7028C"/>
    <w:rsid w:val="00D704BF"/>
    <w:rsid w:val="00D70C6F"/>
    <w:rsid w:val="00D71157"/>
    <w:rsid w:val="00D71167"/>
    <w:rsid w:val="00D7237C"/>
    <w:rsid w:val="00D73244"/>
    <w:rsid w:val="00D7344D"/>
    <w:rsid w:val="00D73531"/>
    <w:rsid w:val="00D736B4"/>
    <w:rsid w:val="00D74DA2"/>
    <w:rsid w:val="00D74DBE"/>
    <w:rsid w:val="00D7532E"/>
    <w:rsid w:val="00D75BCC"/>
    <w:rsid w:val="00D75C46"/>
    <w:rsid w:val="00D75E21"/>
    <w:rsid w:val="00D77101"/>
    <w:rsid w:val="00D779E7"/>
    <w:rsid w:val="00D80370"/>
    <w:rsid w:val="00D806ED"/>
    <w:rsid w:val="00D80A7A"/>
    <w:rsid w:val="00D80B05"/>
    <w:rsid w:val="00D81245"/>
    <w:rsid w:val="00D8177F"/>
    <w:rsid w:val="00D81C44"/>
    <w:rsid w:val="00D831DF"/>
    <w:rsid w:val="00D843B1"/>
    <w:rsid w:val="00D85B3D"/>
    <w:rsid w:val="00D85FE6"/>
    <w:rsid w:val="00D8711D"/>
    <w:rsid w:val="00D87343"/>
    <w:rsid w:val="00D87AB5"/>
    <w:rsid w:val="00D87B7F"/>
    <w:rsid w:val="00D90625"/>
    <w:rsid w:val="00D90FFC"/>
    <w:rsid w:val="00D920A4"/>
    <w:rsid w:val="00D93D4B"/>
    <w:rsid w:val="00D948EF"/>
    <w:rsid w:val="00D94A9A"/>
    <w:rsid w:val="00D94CC7"/>
    <w:rsid w:val="00D94F32"/>
    <w:rsid w:val="00D9533A"/>
    <w:rsid w:val="00D956A4"/>
    <w:rsid w:val="00D957AC"/>
    <w:rsid w:val="00D95887"/>
    <w:rsid w:val="00D95A16"/>
    <w:rsid w:val="00D95B65"/>
    <w:rsid w:val="00D96D67"/>
    <w:rsid w:val="00DA0053"/>
    <w:rsid w:val="00DA01AD"/>
    <w:rsid w:val="00DA030F"/>
    <w:rsid w:val="00DA048E"/>
    <w:rsid w:val="00DA1ACA"/>
    <w:rsid w:val="00DA2540"/>
    <w:rsid w:val="00DA2BA1"/>
    <w:rsid w:val="00DA48A1"/>
    <w:rsid w:val="00DA5183"/>
    <w:rsid w:val="00DA5260"/>
    <w:rsid w:val="00DA6630"/>
    <w:rsid w:val="00DA6AA4"/>
    <w:rsid w:val="00DA7704"/>
    <w:rsid w:val="00DB0B89"/>
    <w:rsid w:val="00DB0E4C"/>
    <w:rsid w:val="00DB2C6F"/>
    <w:rsid w:val="00DB37D0"/>
    <w:rsid w:val="00DB3C35"/>
    <w:rsid w:val="00DB5123"/>
    <w:rsid w:val="00DB60CB"/>
    <w:rsid w:val="00DB6279"/>
    <w:rsid w:val="00DB631D"/>
    <w:rsid w:val="00DB64D9"/>
    <w:rsid w:val="00DB6988"/>
    <w:rsid w:val="00DB6C72"/>
    <w:rsid w:val="00DC0BFC"/>
    <w:rsid w:val="00DC22BB"/>
    <w:rsid w:val="00DC31BF"/>
    <w:rsid w:val="00DC356F"/>
    <w:rsid w:val="00DC379E"/>
    <w:rsid w:val="00DC3FD3"/>
    <w:rsid w:val="00DC4552"/>
    <w:rsid w:val="00DC4595"/>
    <w:rsid w:val="00DC45B4"/>
    <w:rsid w:val="00DC49A9"/>
    <w:rsid w:val="00DC4BC1"/>
    <w:rsid w:val="00DC4F01"/>
    <w:rsid w:val="00DC5189"/>
    <w:rsid w:val="00DC66E2"/>
    <w:rsid w:val="00DC6CA7"/>
    <w:rsid w:val="00DC6E5E"/>
    <w:rsid w:val="00DC6EE2"/>
    <w:rsid w:val="00DC7A7D"/>
    <w:rsid w:val="00DD02B9"/>
    <w:rsid w:val="00DD095E"/>
    <w:rsid w:val="00DD0D5E"/>
    <w:rsid w:val="00DD194F"/>
    <w:rsid w:val="00DD24E6"/>
    <w:rsid w:val="00DD2A2C"/>
    <w:rsid w:val="00DD2C2E"/>
    <w:rsid w:val="00DD2DBD"/>
    <w:rsid w:val="00DD2EE3"/>
    <w:rsid w:val="00DD2FD8"/>
    <w:rsid w:val="00DD3F75"/>
    <w:rsid w:val="00DD4164"/>
    <w:rsid w:val="00DD4237"/>
    <w:rsid w:val="00DD4F75"/>
    <w:rsid w:val="00DD613C"/>
    <w:rsid w:val="00DD6608"/>
    <w:rsid w:val="00DD6E3A"/>
    <w:rsid w:val="00DD73F7"/>
    <w:rsid w:val="00DD76B6"/>
    <w:rsid w:val="00DD7FAD"/>
    <w:rsid w:val="00DE03F0"/>
    <w:rsid w:val="00DE1C23"/>
    <w:rsid w:val="00DE2312"/>
    <w:rsid w:val="00DE231B"/>
    <w:rsid w:val="00DE2405"/>
    <w:rsid w:val="00DE2ED9"/>
    <w:rsid w:val="00DE3A39"/>
    <w:rsid w:val="00DE3BA0"/>
    <w:rsid w:val="00DE441E"/>
    <w:rsid w:val="00DE5568"/>
    <w:rsid w:val="00DE5F74"/>
    <w:rsid w:val="00DE645E"/>
    <w:rsid w:val="00DE7D94"/>
    <w:rsid w:val="00DE7EEA"/>
    <w:rsid w:val="00DF1C72"/>
    <w:rsid w:val="00DF24EA"/>
    <w:rsid w:val="00DF4DA5"/>
    <w:rsid w:val="00DF4FDB"/>
    <w:rsid w:val="00DF696F"/>
    <w:rsid w:val="00DF7150"/>
    <w:rsid w:val="00DF73EB"/>
    <w:rsid w:val="00DF75B9"/>
    <w:rsid w:val="00DF76A0"/>
    <w:rsid w:val="00DF7930"/>
    <w:rsid w:val="00E00785"/>
    <w:rsid w:val="00E00A04"/>
    <w:rsid w:val="00E018BC"/>
    <w:rsid w:val="00E01BAB"/>
    <w:rsid w:val="00E02590"/>
    <w:rsid w:val="00E02621"/>
    <w:rsid w:val="00E02C58"/>
    <w:rsid w:val="00E02C79"/>
    <w:rsid w:val="00E02E4B"/>
    <w:rsid w:val="00E0332D"/>
    <w:rsid w:val="00E051CD"/>
    <w:rsid w:val="00E0534C"/>
    <w:rsid w:val="00E05476"/>
    <w:rsid w:val="00E05DEA"/>
    <w:rsid w:val="00E062D7"/>
    <w:rsid w:val="00E062E8"/>
    <w:rsid w:val="00E070F1"/>
    <w:rsid w:val="00E072E5"/>
    <w:rsid w:val="00E07D5F"/>
    <w:rsid w:val="00E07F66"/>
    <w:rsid w:val="00E10461"/>
    <w:rsid w:val="00E112C0"/>
    <w:rsid w:val="00E11C38"/>
    <w:rsid w:val="00E12855"/>
    <w:rsid w:val="00E13B67"/>
    <w:rsid w:val="00E14B20"/>
    <w:rsid w:val="00E14C57"/>
    <w:rsid w:val="00E14F0A"/>
    <w:rsid w:val="00E151A2"/>
    <w:rsid w:val="00E15A50"/>
    <w:rsid w:val="00E16115"/>
    <w:rsid w:val="00E16363"/>
    <w:rsid w:val="00E177D3"/>
    <w:rsid w:val="00E17B1B"/>
    <w:rsid w:val="00E17C09"/>
    <w:rsid w:val="00E2021B"/>
    <w:rsid w:val="00E20B44"/>
    <w:rsid w:val="00E20DDF"/>
    <w:rsid w:val="00E21EAF"/>
    <w:rsid w:val="00E220D7"/>
    <w:rsid w:val="00E22849"/>
    <w:rsid w:val="00E23488"/>
    <w:rsid w:val="00E23E65"/>
    <w:rsid w:val="00E24E79"/>
    <w:rsid w:val="00E24F03"/>
    <w:rsid w:val="00E26BDC"/>
    <w:rsid w:val="00E27B32"/>
    <w:rsid w:val="00E30E5B"/>
    <w:rsid w:val="00E32F1D"/>
    <w:rsid w:val="00E32F91"/>
    <w:rsid w:val="00E33D13"/>
    <w:rsid w:val="00E34976"/>
    <w:rsid w:val="00E352E6"/>
    <w:rsid w:val="00E35D2B"/>
    <w:rsid w:val="00E35E82"/>
    <w:rsid w:val="00E367DC"/>
    <w:rsid w:val="00E376E8"/>
    <w:rsid w:val="00E37CA1"/>
    <w:rsid w:val="00E4129E"/>
    <w:rsid w:val="00E413E6"/>
    <w:rsid w:val="00E41F32"/>
    <w:rsid w:val="00E45464"/>
    <w:rsid w:val="00E45C78"/>
    <w:rsid w:val="00E510F1"/>
    <w:rsid w:val="00E5122E"/>
    <w:rsid w:val="00E5138A"/>
    <w:rsid w:val="00E51830"/>
    <w:rsid w:val="00E51A51"/>
    <w:rsid w:val="00E51A80"/>
    <w:rsid w:val="00E52ED7"/>
    <w:rsid w:val="00E531EC"/>
    <w:rsid w:val="00E5337F"/>
    <w:rsid w:val="00E535E8"/>
    <w:rsid w:val="00E54BBA"/>
    <w:rsid w:val="00E55718"/>
    <w:rsid w:val="00E55AA0"/>
    <w:rsid w:val="00E56343"/>
    <w:rsid w:val="00E57B1E"/>
    <w:rsid w:val="00E57B64"/>
    <w:rsid w:val="00E57BC0"/>
    <w:rsid w:val="00E605FE"/>
    <w:rsid w:val="00E609B1"/>
    <w:rsid w:val="00E62CB6"/>
    <w:rsid w:val="00E646EB"/>
    <w:rsid w:val="00E64B70"/>
    <w:rsid w:val="00E65922"/>
    <w:rsid w:val="00E65D15"/>
    <w:rsid w:val="00E65D7D"/>
    <w:rsid w:val="00E66809"/>
    <w:rsid w:val="00E668B3"/>
    <w:rsid w:val="00E66AD4"/>
    <w:rsid w:val="00E673AD"/>
    <w:rsid w:val="00E67459"/>
    <w:rsid w:val="00E67F6B"/>
    <w:rsid w:val="00E70445"/>
    <w:rsid w:val="00E70EDD"/>
    <w:rsid w:val="00E7318F"/>
    <w:rsid w:val="00E74BEC"/>
    <w:rsid w:val="00E750FB"/>
    <w:rsid w:val="00E754F2"/>
    <w:rsid w:val="00E75720"/>
    <w:rsid w:val="00E75823"/>
    <w:rsid w:val="00E75B10"/>
    <w:rsid w:val="00E769C9"/>
    <w:rsid w:val="00E76ABB"/>
    <w:rsid w:val="00E77B72"/>
    <w:rsid w:val="00E80892"/>
    <w:rsid w:val="00E80950"/>
    <w:rsid w:val="00E80E11"/>
    <w:rsid w:val="00E80E82"/>
    <w:rsid w:val="00E810AD"/>
    <w:rsid w:val="00E81216"/>
    <w:rsid w:val="00E816C8"/>
    <w:rsid w:val="00E81AB1"/>
    <w:rsid w:val="00E81BC5"/>
    <w:rsid w:val="00E82010"/>
    <w:rsid w:val="00E8218E"/>
    <w:rsid w:val="00E82D44"/>
    <w:rsid w:val="00E8677D"/>
    <w:rsid w:val="00E87BA6"/>
    <w:rsid w:val="00E87FFC"/>
    <w:rsid w:val="00E906FC"/>
    <w:rsid w:val="00E90966"/>
    <w:rsid w:val="00E90C28"/>
    <w:rsid w:val="00E90CDF"/>
    <w:rsid w:val="00E90EC4"/>
    <w:rsid w:val="00E92406"/>
    <w:rsid w:val="00E924D0"/>
    <w:rsid w:val="00E93B4A"/>
    <w:rsid w:val="00E9416A"/>
    <w:rsid w:val="00E94474"/>
    <w:rsid w:val="00E951C0"/>
    <w:rsid w:val="00E9693D"/>
    <w:rsid w:val="00E97773"/>
    <w:rsid w:val="00EA1D6D"/>
    <w:rsid w:val="00EA238F"/>
    <w:rsid w:val="00EA2584"/>
    <w:rsid w:val="00EA2A15"/>
    <w:rsid w:val="00EA2EBE"/>
    <w:rsid w:val="00EA37A3"/>
    <w:rsid w:val="00EA394B"/>
    <w:rsid w:val="00EA3E1E"/>
    <w:rsid w:val="00EA50EE"/>
    <w:rsid w:val="00EA5784"/>
    <w:rsid w:val="00EA6EEE"/>
    <w:rsid w:val="00EA73F2"/>
    <w:rsid w:val="00EA7EC1"/>
    <w:rsid w:val="00EB0A5F"/>
    <w:rsid w:val="00EB0C32"/>
    <w:rsid w:val="00EB0D8D"/>
    <w:rsid w:val="00EB1934"/>
    <w:rsid w:val="00EB25C0"/>
    <w:rsid w:val="00EB319C"/>
    <w:rsid w:val="00EB390C"/>
    <w:rsid w:val="00EB426D"/>
    <w:rsid w:val="00EB4384"/>
    <w:rsid w:val="00EB43C5"/>
    <w:rsid w:val="00EB537C"/>
    <w:rsid w:val="00EB5621"/>
    <w:rsid w:val="00EB5EB7"/>
    <w:rsid w:val="00EB5F91"/>
    <w:rsid w:val="00EB69F4"/>
    <w:rsid w:val="00EB6BFD"/>
    <w:rsid w:val="00EB728C"/>
    <w:rsid w:val="00EB7C54"/>
    <w:rsid w:val="00EB7D06"/>
    <w:rsid w:val="00EC04EF"/>
    <w:rsid w:val="00EC0C73"/>
    <w:rsid w:val="00EC0EE7"/>
    <w:rsid w:val="00EC1B32"/>
    <w:rsid w:val="00EC21F1"/>
    <w:rsid w:val="00EC26F9"/>
    <w:rsid w:val="00EC37AA"/>
    <w:rsid w:val="00EC3D1C"/>
    <w:rsid w:val="00EC4635"/>
    <w:rsid w:val="00EC46DE"/>
    <w:rsid w:val="00EC482E"/>
    <w:rsid w:val="00EC509F"/>
    <w:rsid w:val="00EC5E34"/>
    <w:rsid w:val="00EC62CA"/>
    <w:rsid w:val="00EC7A5C"/>
    <w:rsid w:val="00ED008C"/>
    <w:rsid w:val="00ED0279"/>
    <w:rsid w:val="00ED0A41"/>
    <w:rsid w:val="00ED15B4"/>
    <w:rsid w:val="00ED1A61"/>
    <w:rsid w:val="00ED1E2B"/>
    <w:rsid w:val="00ED2657"/>
    <w:rsid w:val="00ED3583"/>
    <w:rsid w:val="00ED37AC"/>
    <w:rsid w:val="00ED429E"/>
    <w:rsid w:val="00ED60B6"/>
    <w:rsid w:val="00ED77D6"/>
    <w:rsid w:val="00ED77D8"/>
    <w:rsid w:val="00EE0C45"/>
    <w:rsid w:val="00EE1152"/>
    <w:rsid w:val="00EE24DC"/>
    <w:rsid w:val="00EE2944"/>
    <w:rsid w:val="00EE2B58"/>
    <w:rsid w:val="00EE2FE9"/>
    <w:rsid w:val="00EE4066"/>
    <w:rsid w:val="00EE4246"/>
    <w:rsid w:val="00EE4933"/>
    <w:rsid w:val="00EE4BA9"/>
    <w:rsid w:val="00EE4D39"/>
    <w:rsid w:val="00EE51F7"/>
    <w:rsid w:val="00EE58E3"/>
    <w:rsid w:val="00EE5E94"/>
    <w:rsid w:val="00EE6B02"/>
    <w:rsid w:val="00EE70D9"/>
    <w:rsid w:val="00EE7130"/>
    <w:rsid w:val="00EE76FF"/>
    <w:rsid w:val="00EF0E92"/>
    <w:rsid w:val="00EF1763"/>
    <w:rsid w:val="00EF2535"/>
    <w:rsid w:val="00EF3A43"/>
    <w:rsid w:val="00EF563C"/>
    <w:rsid w:val="00EF56DE"/>
    <w:rsid w:val="00EF6B9F"/>
    <w:rsid w:val="00EF6C1C"/>
    <w:rsid w:val="00EF6FEE"/>
    <w:rsid w:val="00EF7935"/>
    <w:rsid w:val="00F00282"/>
    <w:rsid w:val="00F00513"/>
    <w:rsid w:val="00F005B1"/>
    <w:rsid w:val="00F00C8F"/>
    <w:rsid w:val="00F02298"/>
    <w:rsid w:val="00F03267"/>
    <w:rsid w:val="00F03478"/>
    <w:rsid w:val="00F0381E"/>
    <w:rsid w:val="00F038E4"/>
    <w:rsid w:val="00F0459A"/>
    <w:rsid w:val="00F04896"/>
    <w:rsid w:val="00F05958"/>
    <w:rsid w:val="00F0645B"/>
    <w:rsid w:val="00F06546"/>
    <w:rsid w:val="00F06574"/>
    <w:rsid w:val="00F07EE2"/>
    <w:rsid w:val="00F10526"/>
    <w:rsid w:val="00F10D32"/>
    <w:rsid w:val="00F11268"/>
    <w:rsid w:val="00F1141F"/>
    <w:rsid w:val="00F12C98"/>
    <w:rsid w:val="00F143FE"/>
    <w:rsid w:val="00F148A4"/>
    <w:rsid w:val="00F15967"/>
    <w:rsid w:val="00F20498"/>
    <w:rsid w:val="00F21262"/>
    <w:rsid w:val="00F2165A"/>
    <w:rsid w:val="00F216C3"/>
    <w:rsid w:val="00F23248"/>
    <w:rsid w:val="00F23458"/>
    <w:rsid w:val="00F23641"/>
    <w:rsid w:val="00F23FD5"/>
    <w:rsid w:val="00F24B98"/>
    <w:rsid w:val="00F25161"/>
    <w:rsid w:val="00F255D0"/>
    <w:rsid w:val="00F25D26"/>
    <w:rsid w:val="00F263CD"/>
    <w:rsid w:val="00F265AA"/>
    <w:rsid w:val="00F265AF"/>
    <w:rsid w:val="00F26878"/>
    <w:rsid w:val="00F278B8"/>
    <w:rsid w:val="00F27D12"/>
    <w:rsid w:val="00F27FDF"/>
    <w:rsid w:val="00F30B97"/>
    <w:rsid w:val="00F30FA3"/>
    <w:rsid w:val="00F31F0A"/>
    <w:rsid w:val="00F3458A"/>
    <w:rsid w:val="00F353F8"/>
    <w:rsid w:val="00F35A72"/>
    <w:rsid w:val="00F368E4"/>
    <w:rsid w:val="00F3734A"/>
    <w:rsid w:val="00F403DF"/>
    <w:rsid w:val="00F40693"/>
    <w:rsid w:val="00F42703"/>
    <w:rsid w:val="00F42C8A"/>
    <w:rsid w:val="00F42D64"/>
    <w:rsid w:val="00F43217"/>
    <w:rsid w:val="00F437B6"/>
    <w:rsid w:val="00F442B0"/>
    <w:rsid w:val="00F452EA"/>
    <w:rsid w:val="00F47E2F"/>
    <w:rsid w:val="00F51E79"/>
    <w:rsid w:val="00F524D6"/>
    <w:rsid w:val="00F526DC"/>
    <w:rsid w:val="00F5351F"/>
    <w:rsid w:val="00F53A67"/>
    <w:rsid w:val="00F54421"/>
    <w:rsid w:val="00F54602"/>
    <w:rsid w:val="00F54889"/>
    <w:rsid w:val="00F54D6B"/>
    <w:rsid w:val="00F55EFD"/>
    <w:rsid w:val="00F568CB"/>
    <w:rsid w:val="00F57158"/>
    <w:rsid w:val="00F57F4D"/>
    <w:rsid w:val="00F57F9F"/>
    <w:rsid w:val="00F57FC8"/>
    <w:rsid w:val="00F62BD4"/>
    <w:rsid w:val="00F62CF3"/>
    <w:rsid w:val="00F637C5"/>
    <w:rsid w:val="00F639E1"/>
    <w:rsid w:val="00F649AE"/>
    <w:rsid w:val="00F64C5F"/>
    <w:rsid w:val="00F663D0"/>
    <w:rsid w:val="00F67E69"/>
    <w:rsid w:val="00F719C8"/>
    <w:rsid w:val="00F71E17"/>
    <w:rsid w:val="00F71F9D"/>
    <w:rsid w:val="00F72731"/>
    <w:rsid w:val="00F72BCD"/>
    <w:rsid w:val="00F72D44"/>
    <w:rsid w:val="00F73145"/>
    <w:rsid w:val="00F73EE9"/>
    <w:rsid w:val="00F747B4"/>
    <w:rsid w:val="00F75759"/>
    <w:rsid w:val="00F75B7D"/>
    <w:rsid w:val="00F75CB0"/>
    <w:rsid w:val="00F75DAE"/>
    <w:rsid w:val="00F75FB0"/>
    <w:rsid w:val="00F7614D"/>
    <w:rsid w:val="00F761D7"/>
    <w:rsid w:val="00F76341"/>
    <w:rsid w:val="00F76CA8"/>
    <w:rsid w:val="00F778A1"/>
    <w:rsid w:val="00F802F7"/>
    <w:rsid w:val="00F80D9B"/>
    <w:rsid w:val="00F83C72"/>
    <w:rsid w:val="00F83E89"/>
    <w:rsid w:val="00F84405"/>
    <w:rsid w:val="00F8454F"/>
    <w:rsid w:val="00F85185"/>
    <w:rsid w:val="00F85895"/>
    <w:rsid w:val="00F85A40"/>
    <w:rsid w:val="00F85A95"/>
    <w:rsid w:val="00F85EC1"/>
    <w:rsid w:val="00F8659F"/>
    <w:rsid w:val="00F86C1D"/>
    <w:rsid w:val="00F8723C"/>
    <w:rsid w:val="00F872E6"/>
    <w:rsid w:val="00F9014D"/>
    <w:rsid w:val="00F90649"/>
    <w:rsid w:val="00F9108B"/>
    <w:rsid w:val="00F92D9B"/>
    <w:rsid w:val="00F93B79"/>
    <w:rsid w:val="00F94C8E"/>
    <w:rsid w:val="00F94E09"/>
    <w:rsid w:val="00F95EB3"/>
    <w:rsid w:val="00F96720"/>
    <w:rsid w:val="00F97116"/>
    <w:rsid w:val="00F97142"/>
    <w:rsid w:val="00F97186"/>
    <w:rsid w:val="00F971A0"/>
    <w:rsid w:val="00F97E88"/>
    <w:rsid w:val="00FA039A"/>
    <w:rsid w:val="00FA0B86"/>
    <w:rsid w:val="00FA1319"/>
    <w:rsid w:val="00FA1A25"/>
    <w:rsid w:val="00FA21B0"/>
    <w:rsid w:val="00FA220A"/>
    <w:rsid w:val="00FA23A6"/>
    <w:rsid w:val="00FA4177"/>
    <w:rsid w:val="00FA4A2D"/>
    <w:rsid w:val="00FA4BE3"/>
    <w:rsid w:val="00FA4FBF"/>
    <w:rsid w:val="00FA5EC0"/>
    <w:rsid w:val="00FA62EE"/>
    <w:rsid w:val="00FA678E"/>
    <w:rsid w:val="00FA6E9D"/>
    <w:rsid w:val="00FB0434"/>
    <w:rsid w:val="00FB098F"/>
    <w:rsid w:val="00FB0A71"/>
    <w:rsid w:val="00FB261E"/>
    <w:rsid w:val="00FB31C1"/>
    <w:rsid w:val="00FB5177"/>
    <w:rsid w:val="00FB5C3C"/>
    <w:rsid w:val="00FB6DFC"/>
    <w:rsid w:val="00FC076B"/>
    <w:rsid w:val="00FC0B1B"/>
    <w:rsid w:val="00FC0BC0"/>
    <w:rsid w:val="00FC0DD9"/>
    <w:rsid w:val="00FC258A"/>
    <w:rsid w:val="00FC29BC"/>
    <w:rsid w:val="00FC32E6"/>
    <w:rsid w:val="00FC3CF7"/>
    <w:rsid w:val="00FC50A2"/>
    <w:rsid w:val="00FC5320"/>
    <w:rsid w:val="00FC5378"/>
    <w:rsid w:val="00FC5572"/>
    <w:rsid w:val="00FC57C5"/>
    <w:rsid w:val="00FC5E29"/>
    <w:rsid w:val="00FC63D9"/>
    <w:rsid w:val="00FC720C"/>
    <w:rsid w:val="00FC723A"/>
    <w:rsid w:val="00FD022E"/>
    <w:rsid w:val="00FD0274"/>
    <w:rsid w:val="00FD079D"/>
    <w:rsid w:val="00FD07D1"/>
    <w:rsid w:val="00FD0B57"/>
    <w:rsid w:val="00FD1AE7"/>
    <w:rsid w:val="00FD2650"/>
    <w:rsid w:val="00FD2719"/>
    <w:rsid w:val="00FD4441"/>
    <w:rsid w:val="00FD465A"/>
    <w:rsid w:val="00FD5326"/>
    <w:rsid w:val="00FD5F41"/>
    <w:rsid w:val="00FD670B"/>
    <w:rsid w:val="00FD70C0"/>
    <w:rsid w:val="00FD7397"/>
    <w:rsid w:val="00FD7654"/>
    <w:rsid w:val="00FD76F2"/>
    <w:rsid w:val="00FE0093"/>
    <w:rsid w:val="00FE00D8"/>
    <w:rsid w:val="00FE0582"/>
    <w:rsid w:val="00FE07E6"/>
    <w:rsid w:val="00FE1284"/>
    <w:rsid w:val="00FE17FB"/>
    <w:rsid w:val="00FE19C8"/>
    <w:rsid w:val="00FE2251"/>
    <w:rsid w:val="00FE250E"/>
    <w:rsid w:val="00FE30BD"/>
    <w:rsid w:val="00FE35DF"/>
    <w:rsid w:val="00FE3716"/>
    <w:rsid w:val="00FE3A7C"/>
    <w:rsid w:val="00FE3F4F"/>
    <w:rsid w:val="00FE4D28"/>
    <w:rsid w:val="00FE5A2B"/>
    <w:rsid w:val="00FE5B29"/>
    <w:rsid w:val="00FE67DD"/>
    <w:rsid w:val="00FE733F"/>
    <w:rsid w:val="00FE75C3"/>
    <w:rsid w:val="00FE7638"/>
    <w:rsid w:val="00FE7B67"/>
    <w:rsid w:val="00FE7C31"/>
    <w:rsid w:val="00FF0CBC"/>
    <w:rsid w:val="00FF1E1E"/>
    <w:rsid w:val="00FF2961"/>
    <w:rsid w:val="00FF2B6D"/>
    <w:rsid w:val="00FF33F3"/>
    <w:rsid w:val="00FF34D4"/>
    <w:rsid w:val="00FF3652"/>
    <w:rsid w:val="00FF36DF"/>
    <w:rsid w:val="00FF3FA2"/>
    <w:rsid w:val="00FF489E"/>
    <w:rsid w:val="00FF48CD"/>
    <w:rsid w:val="00FF561E"/>
    <w:rsid w:val="00FF5E0C"/>
    <w:rsid w:val="60AE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C2FBD1"/>
  <w15:docId w15:val="{E6B086D9-05B3-4D52-8A91-4470F9D1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29"/>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Numbered List Paragraph,List Paragraph1,List Bullet Mary,Bullets,heading 6,List Paragraph nowy,Liste 1,Table/Figure Heading,Lapis Bulleted List,Dot pt"/>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Numbered List Paragraph Char,List Paragraph1 Char,List Bullet Mary Char,Bullets Char,heading 6 Char,List Paragraph nowy Char,Dot pt Char"/>
    <w:basedOn w:val="DefaultParagraphFont"/>
    <w:link w:val="ListParagraph"/>
    <w:uiPriority w:val="34"/>
    <w:qFormat/>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aliases w:val=" BVI fnr,16 Point,16 Point Char Char,BVI fnr,Car Car Char Car Char Car Car Char Car Char Char,Footnote Reference Number,Normal + Font:9 Point,R,Ref,Superscript 3 Point Times,Superscript 6 Point,de nota al pie,fr,ftref,note bp"/>
    <w:basedOn w:val="DefaultParagraphFont"/>
    <w:uiPriority w:val="99"/>
    <w:qFormat/>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1"/>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6"/>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18"/>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25"/>
      </w:numPr>
      <w:spacing w:after="120"/>
      <w:ind w:right="-216"/>
    </w:pPr>
    <w:rPr>
      <w:b/>
      <w:iCs/>
    </w:rPr>
  </w:style>
  <w:style w:type="paragraph" w:customStyle="1" w:styleId="S1-subpara">
    <w:name w:val="S1-sub para"/>
    <w:basedOn w:val="Normal"/>
    <w:link w:val="S1-subparaChar"/>
    <w:rsid w:val="003A6014"/>
    <w:pPr>
      <w:numPr>
        <w:ilvl w:val="1"/>
        <w:numId w:val="25"/>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27"/>
      </w:numPr>
      <w:spacing w:after="200"/>
    </w:pPr>
    <w:rPr>
      <w:b/>
      <w:bCs/>
      <w:szCs w:val="20"/>
    </w:rPr>
  </w:style>
  <w:style w:type="paragraph" w:customStyle="1" w:styleId="Sec8Clauses">
    <w:name w:val="Sec 8 Clauses"/>
    <w:basedOn w:val="Sec1-ClausesAfter10pt1"/>
    <w:autoRedefine/>
    <w:qFormat/>
    <w:rsid w:val="00873805"/>
    <w:pPr>
      <w:numPr>
        <w:numId w:val="33"/>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customStyle="1" w:styleId="UnresolvedMention1">
    <w:name w:val="Unresolved Mention1"/>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19"/>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55"/>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0"/>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17"/>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17"/>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 w:type="paragraph" w:styleId="NoSpacing">
    <w:name w:val="No Spacing"/>
    <w:uiPriority w:val="1"/>
    <w:qFormat/>
    <w:rsid w:val="00B12AD7"/>
    <w:rPr>
      <w:rFonts w:ascii="Calibri" w:eastAsia="Calibri" w:hAnsi="Calibri"/>
      <w:lang w:eastAsia="en-US"/>
    </w:rPr>
  </w:style>
  <w:style w:type="table" w:customStyle="1" w:styleId="TableGrid1">
    <w:name w:val="Table Grid1"/>
    <w:basedOn w:val="TableNormal"/>
    <w:next w:val="TableGrid"/>
    <w:uiPriority w:val="59"/>
    <w:rsid w:val="00E20B44"/>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84868"/>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rsid w:val="00DF24EA"/>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96D67"/>
    <w:pPr>
      <w:ind w:left="720"/>
      <w:jc w:val="both"/>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header" Target="header3.xml"/><Relationship Id="rId42" Type="http://schemas.openxmlformats.org/officeDocument/2006/relationships/header" Target="header18.xml"/><Relationship Id="rId47" Type="http://schemas.openxmlformats.org/officeDocument/2006/relationships/image" Target="media/image3.wmf"/><Relationship Id="rId63" Type="http://schemas.openxmlformats.org/officeDocument/2006/relationships/header" Target="header34.xml"/><Relationship Id="rId68" Type="http://schemas.openxmlformats.org/officeDocument/2006/relationships/header" Target="header38.xml"/><Relationship Id="rId84" Type="http://schemas.openxmlformats.org/officeDocument/2006/relationships/header" Target="header53.xml"/><Relationship Id="rId89" Type="http://schemas.microsoft.com/office/2011/relationships/people" Target="people.xml"/><Relationship Id="rId16" Type="http://schemas.openxmlformats.org/officeDocument/2006/relationships/hyperlink" Target="mailto:habtamuhailu@yahoo.com" TargetMode="External"/><Relationship Id="rId11" Type="http://schemas.openxmlformats.org/officeDocument/2006/relationships/hyperlink" Target="http://www.worldbank.org/html/opr/procure/guidelin.html" TargetMode="External"/><Relationship Id="rId32" Type="http://schemas.openxmlformats.org/officeDocument/2006/relationships/header" Target="header11.xml"/><Relationship Id="rId37" Type="http://schemas.openxmlformats.org/officeDocument/2006/relationships/image" Target="media/image2.gif"/><Relationship Id="rId53" Type="http://schemas.openxmlformats.org/officeDocument/2006/relationships/header" Target="header26.xml"/><Relationship Id="rId58" Type="http://schemas.openxmlformats.org/officeDocument/2006/relationships/header" Target="header30.xml"/><Relationship Id="rId74" Type="http://schemas.openxmlformats.org/officeDocument/2006/relationships/header" Target="header44.xml"/><Relationship Id="rId79" Type="http://schemas.openxmlformats.org/officeDocument/2006/relationships/footer" Target="footer8.xm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hyperlink" Target="mailto:degayehu@gmail.com" TargetMode="External"/><Relationship Id="rId22" Type="http://schemas.openxmlformats.org/officeDocument/2006/relationships/hyperlink" Target="http://www.worldbank.org/debarr"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19.xml"/><Relationship Id="rId48" Type="http://schemas.openxmlformats.org/officeDocument/2006/relationships/oleObject" Target="embeddings/oleObject1.bin"/><Relationship Id="rId56" Type="http://schemas.openxmlformats.org/officeDocument/2006/relationships/header" Target="header28.xml"/><Relationship Id="rId64" Type="http://schemas.openxmlformats.org/officeDocument/2006/relationships/footer" Target="footer7.xml"/><Relationship Id="rId69" Type="http://schemas.openxmlformats.org/officeDocument/2006/relationships/header" Target="header39.xml"/><Relationship Id="rId77" Type="http://schemas.openxmlformats.org/officeDocument/2006/relationships/header" Target="header47.xml"/><Relationship Id="rId8" Type="http://schemas.openxmlformats.org/officeDocument/2006/relationships/webSettings" Target="webSettings.xml"/><Relationship Id="rId51" Type="http://schemas.openxmlformats.org/officeDocument/2006/relationships/header" Target="header24.xml"/><Relationship Id="rId72" Type="http://schemas.openxmlformats.org/officeDocument/2006/relationships/header" Target="header42.xml"/><Relationship Id="rId80" Type="http://schemas.openxmlformats.org/officeDocument/2006/relationships/header" Target="header49.xml"/><Relationship Id="rId85" Type="http://schemas.openxmlformats.org/officeDocument/2006/relationships/hyperlink" Target="https://policies.worldbank.org/sites/ppf3/PPFDocuments/Forms/DispPage.aspx?docid=4005" TargetMode="External"/><Relationship Id="rId3" Type="http://schemas.openxmlformats.org/officeDocument/2006/relationships/customXml" Target="../customXml/item3.xml"/><Relationship Id="rId12" Type="http://schemas.openxmlformats.org/officeDocument/2006/relationships/hyperlink" Target="mailto:kinfumz@yahoo.com" TargetMode="External"/><Relationship Id="rId17" Type="http://schemas.openxmlformats.org/officeDocument/2006/relationships/hyperlink" Target="mailto:degayehu@gmail.com" TargetMode="External"/><Relationship Id="rId25" Type="http://schemas.openxmlformats.org/officeDocument/2006/relationships/header" Target="header4.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footer" Target="footer4.xml"/><Relationship Id="rId59" Type="http://schemas.openxmlformats.org/officeDocument/2006/relationships/header" Target="header31.xml"/><Relationship Id="rId67" Type="http://schemas.openxmlformats.org/officeDocument/2006/relationships/header" Target="header37.xml"/><Relationship Id="rId20" Type="http://schemas.openxmlformats.org/officeDocument/2006/relationships/footer" Target="footer1.xml"/><Relationship Id="rId41" Type="http://schemas.openxmlformats.org/officeDocument/2006/relationships/header" Target="header17.xml"/><Relationship Id="rId54" Type="http://schemas.openxmlformats.org/officeDocument/2006/relationships/header" Target="header27.xml"/><Relationship Id="rId62" Type="http://schemas.openxmlformats.org/officeDocument/2006/relationships/footer" Target="footer6.xml"/><Relationship Id="rId70" Type="http://schemas.openxmlformats.org/officeDocument/2006/relationships/header" Target="header40.xml"/><Relationship Id="rId75" Type="http://schemas.openxmlformats.org/officeDocument/2006/relationships/header" Target="header45.xml"/><Relationship Id="rId83" Type="http://schemas.openxmlformats.org/officeDocument/2006/relationships/header" Target="header5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kinfumz@yahoo.com" TargetMode="External"/><Relationship Id="rId23" Type="http://schemas.openxmlformats.org/officeDocument/2006/relationships/hyperlink" Target="mailto:kinfumz@yahoo.com" TargetMode="External"/><Relationship Id="rId28" Type="http://schemas.openxmlformats.org/officeDocument/2006/relationships/header" Target="header7.xml"/><Relationship Id="rId36" Type="http://schemas.openxmlformats.org/officeDocument/2006/relationships/footer" Target="footer2.xml"/><Relationship Id="rId49" Type="http://schemas.openxmlformats.org/officeDocument/2006/relationships/header" Target="header22.xml"/><Relationship Id="rId57" Type="http://schemas.openxmlformats.org/officeDocument/2006/relationships/header" Target="header29.xml"/><Relationship Id="rId10" Type="http://schemas.openxmlformats.org/officeDocument/2006/relationships/endnotes" Target="endnotes.xml"/><Relationship Id="rId31" Type="http://schemas.openxmlformats.org/officeDocument/2006/relationships/header" Target="header10.xml"/><Relationship Id="rId44" Type="http://schemas.openxmlformats.org/officeDocument/2006/relationships/header" Target="header20.xml"/><Relationship Id="rId52" Type="http://schemas.openxmlformats.org/officeDocument/2006/relationships/header" Target="header25.xml"/><Relationship Id="rId60" Type="http://schemas.openxmlformats.org/officeDocument/2006/relationships/header" Target="header32.xml"/><Relationship Id="rId65" Type="http://schemas.openxmlformats.org/officeDocument/2006/relationships/header" Target="header35.xml"/><Relationship Id="rId73" Type="http://schemas.openxmlformats.org/officeDocument/2006/relationships/header" Target="header43.xml"/><Relationship Id="rId78" Type="http://schemas.openxmlformats.org/officeDocument/2006/relationships/header" Target="header48.xml"/><Relationship Id="rId81" Type="http://schemas.openxmlformats.org/officeDocument/2006/relationships/header" Target="header50.xml"/><Relationship Id="rId86" Type="http://schemas.openxmlformats.org/officeDocument/2006/relationships/hyperlink" Target="file:///F:\2.%20%20World%20Bank%202017\17.%20Tools%20and%20Templates\NIA\get%20the%20address%20once%20it%20is%20published"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habtamuhailu@yahoo.com" TargetMode="External"/><Relationship Id="rId18" Type="http://schemas.openxmlformats.org/officeDocument/2006/relationships/header" Target="header1.xml"/><Relationship Id="rId39" Type="http://schemas.openxmlformats.org/officeDocument/2006/relationships/footer" Target="footer3.xml"/><Relationship Id="rId34" Type="http://schemas.openxmlformats.org/officeDocument/2006/relationships/header" Target="header13.xml"/><Relationship Id="rId50" Type="http://schemas.openxmlformats.org/officeDocument/2006/relationships/header" Target="header23.xml"/><Relationship Id="rId55" Type="http://schemas.openxmlformats.org/officeDocument/2006/relationships/footer" Target="footer5.xml"/><Relationship Id="rId76" Type="http://schemas.openxmlformats.org/officeDocument/2006/relationships/header" Target="header46.xml"/><Relationship Id="rId7" Type="http://schemas.openxmlformats.org/officeDocument/2006/relationships/settings" Target="settings.xml"/><Relationship Id="rId71"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header" Target="header8.xml"/><Relationship Id="rId24" Type="http://schemas.openxmlformats.org/officeDocument/2006/relationships/hyperlink" Target="http://www.worldbank.org/en/projects-operations/products-and-services/brief/procurement-new-framework" TargetMode="External"/><Relationship Id="rId40" Type="http://schemas.openxmlformats.org/officeDocument/2006/relationships/header" Target="header16.xml"/><Relationship Id="rId45" Type="http://schemas.openxmlformats.org/officeDocument/2006/relationships/header" Target="header21.xml"/><Relationship Id="rId66" Type="http://schemas.openxmlformats.org/officeDocument/2006/relationships/header" Target="header36.xml"/><Relationship Id="rId87" Type="http://schemas.openxmlformats.org/officeDocument/2006/relationships/header" Target="header54.xml"/><Relationship Id="rId61" Type="http://schemas.openxmlformats.org/officeDocument/2006/relationships/header" Target="header33.xml"/><Relationship Id="rId82" Type="http://schemas.openxmlformats.org/officeDocument/2006/relationships/header" Target="header51.xml"/><Relationship Id="rId1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807DA5079DD4F8FC962D9402EEFD8" ma:contentTypeVersion="10" ma:contentTypeDescription="Create a new document." ma:contentTypeScope="" ma:versionID="72a5e5031e153ee6ca550c7faaa7e37d">
  <xsd:schema xmlns:xsd="http://www.w3.org/2001/XMLSchema" xmlns:xs="http://www.w3.org/2001/XMLSchema" xmlns:p="http://schemas.microsoft.com/office/2006/metadata/properties" xmlns:ns2="644a89e5-6bf3-45be-973d-31dedccce5a6" targetNamespace="http://schemas.microsoft.com/office/2006/metadata/properties" ma:root="true" ma:fieldsID="353d1b6eba8f3c6a2a176d9b99b089eb" ns2:_="">
    <xsd:import namespace="644a89e5-6bf3-45be-973d-31dedccce5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a89e5-6bf3-45be-973d-31dedccce5a6"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Tags" ma:index="6" nillable="true" ma:displayName="MediaServiceAutoTags" ma:internalName="MediaServiceAutoTags" ma:readOnly="true">
      <xsd:simpleType>
        <xsd:restriction base="dms:Text"/>
      </xsd:simpleType>
    </xsd:element>
    <xsd:element name="MediaServiceOCR" ma:index="7" nillable="true" ma:displayName="MediaServiceOCR" ma:internalName="MediaServiceOCR" ma:readOnly="true">
      <xsd:simpleType>
        <xsd:restriction base="dms:Note">
          <xsd:maxLength value="255"/>
        </xsd:restriction>
      </xsd:simpleType>
    </xsd:element>
    <xsd:element name="MediaServiceDateTaken" ma:index="8" nillable="true" ma:displayName="MediaServiceDateTaken" ma:hidden="true" ma:internalName="MediaServiceDateTaken" ma:readOnly="true">
      <xsd:simpleType>
        <xsd:restriction base="dms:Text"/>
      </xsd:simpleType>
    </xsd:element>
    <xsd:element name="MediaServiceLocation" ma:index="10" nillable="true" ma:displayName="MediaServiceLocation" ma:internalName="MediaServiceLocation"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B3423E-A558-415B-93A1-D620EB2FD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a89e5-6bf3-45be-973d-31dedccce5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8CDA2-837E-4F33-96DE-417422FC6779}">
  <ds:schemaRefs>
    <ds:schemaRef ds:uri="http://schemas.microsoft.com/sharepoint/v3/contenttype/forms"/>
  </ds:schemaRefs>
</ds:datastoreItem>
</file>

<file path=customXml/itemProps3.xml><?xml version="1.0" encoding="utf-8"?>
<ds:datastoreItem xmlns:ds="http://schemas.openxmlformats.org/officeDocument/2006/customXml" ds:itemID="{BA73D3FF-2318-4FC8-AAE6-CE465E0876E6}">
  <ds:schemaRefs>
    <ds:schemaRef ds:uri="http://schemas.openxmlformats.org/officeDocument/2006/bibliography"/>
  </ds:schemaRefs>
</ds:datastoreItem>
</file>

<file path=customXml/itemProps4.xml><?xml version="1.0" encoding="utf-8"?>
<ds:datastoreItem xmlns:ds="http://schemas.openxmlformats.org/officeDocument/2006/customXml" ds:itemID="{BFB87D10-5F9A-40D8-99B6-B2473FC831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137</Pages>
  <Words>33985</Words>
  <Characters>193719</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227250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Rediet Engida</cp:lastModifiedBy>
  <cp:revision>2</cp:revision>
  <cp:lastPrinted>2021-01-04T12:04:00Z</cp:lastPrinted>
  <dcterms:created xsi:type="dcterms:W3CDTF">2024-01-11T12:53:00Z</dcterms:created>
  <dcterms:modified xsi:type="dcterms:W3CDTF">2024-01-11T12:53:00Z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0x01010022D807DA5079DD4F8FC962D9402EEFD8</vt:lpwstr>
  </property>
</Properties>
</file>